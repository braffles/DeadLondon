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2.xml" ContentType="application/vnd.openxmlformats-officedocument.wordprocessingml.header+xml"/>
  <Override PartName="/word/footer6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5.xml" ContentType="application/vnd.openxmlformats-officedocument.wordprocessingml.header+xml"/>
  <Override PartName="/word/footer66.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8.xml" ContentType="application/vnd.openxmlformats-officedocument.wordprocessingml.header+xml"/>
  <Override PartName="/word/footer69.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1.xml" ContentType="application/vnd.openxmlformats-officedocument.wordprocessingml.header+xml"/>
  <Override PartName="/word/footer72.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4.xml" ContentType="application/vnd.openxmlformats-officedocument.wordprocessingml.header+xml"/>
  <Override PartName="/word/footer75.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7.xml" ContentType="application/vnd.openxmlformats-officedocument.wordprocessingml.header+xml"/>
  <Override PartName="/word/footer7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0.xml" ContentType="application/vnd.openxmlformats-officedocument.wordprocessingml.header+xml"/>
  <Override PartName="/word/footer81.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3.xml" ContentType="application/vnd.openxmlformats-officedocument.wordprocessingml.header+xml"/>
  <Override PartName="/word/footer8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6.xml" ContentType="application/vnd.openxmlformats-officedocument.wordprocessingml.header+xml"/>
  <Override PartName="/word/footer87.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9.xml" ContentType="application/vnd.openxmlformats-officedocument.wordprocessingml.header+xml"/>
  <Override PartName="/word/footer90.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2.xml" ContentType="application/vnd.openxmlformats-officedocument.wordprocessingml.header+xml"/>
  <Override PartName="/word/footer93.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5.xml" ContentType="application/vnd.openxmlformats-officedocument.wordprocessingml.header+xml"/>
  <Override PartName="/word/footer96.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8.xml" ContentType="application/vnd.openxmlformats-officedocument.wordprocessingml.header+xml"/>
  <Override PartName="/word/footer99.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1.xml" ContentType="application/vnd.openxmlformats-officedocument.wordprocessingml.header+xml"/>
  <Override PartName="/word/footer102.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4.xml" ContentType="application/vnd.openxmlformats-officedocument.wordprocessingml.header+xml"/>
  <Override PartName="/word/footer105.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7.xml" ContentType="application/vnd.openxmlformats-officedocument.wordprocessingml.header+xml"/>
  <Override PartName="/word/footer108.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0.xml" ContentType="application/vnd.openxmlformats-officedocument.wordprocessingml.header+xml"/>
  <Override PartName="/word/footer11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3.xml" ContentType="application/vnd.openxmlformats-officedocument.wordprocessingml.header+xml"/>
  <Override PartName="/word/footer114.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6.xml" ContentType="application/vnd.openxmlformats-officedocument.wordprocessingml.header+xml"/>
  <Override PartName="/word/footer1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9E8B5" w14:textId="746E7D8F" w:rsidR="00B67EA3"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hAnsi="Times New Roman" w:cs="Times New Roman"/>
          <w:sz w:val="24"/>
          <w:szCs w:val="24"/>
        </w:rPr>
      </w:pPr>
      <w:bookmarkStart w:id="2" w:name="Prologue"/>
      <w:r w:rsidRPr="009400B4">
        <w:rPr>
          <w:rFonts w:ascii="Times New Roman" w:hAnsi="Times New Roman"/>
          <w:sz w:val="24"/>
          <w:rPrChange w:id="3" w:author="Andrea Stafford Hintz" w:date="2016-09-18T16:51:00Z">
            <w:rPr>
              <w:rFonts w:ascii="Times New Roman" w:eastAsia="Times New Roman" w:hAnsi="Times New Roman" w:cs="Times New Roman"/>
              <w:sz w:val="24"/>
              <w:szCs w:val="24"/>
            </w:rPr>
          </w:rPrChange>
        </w:rPr>
        <w:t>102,000 words</w:t>
      </w:r>
    </w:p>
    <w:p w14:paraId="25E00116" w14:textId="77777777"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400B4">
        <w:rPr>
          <w:rFonts w:ascii="Times New Roman" w:hAnsi="Times New Roman"/>
          <w:sz w:val="24"/>
          <w:rPrChange w:id="4" w:author="Andrea Stafford Hintz" w:date="2016-09-18T16:51:00Z">
            <w:rPr>
              <w:rFonts w:ascii="Times New Roman" w:eastAsia="Times New Roman" w:hAnsi="Times New Roman" w:cs="Times New Roman"/>
              <w:sz w:val="24"/>
              <w:szCs w:val="24"/>
            </w:rPr>
          </w:rPrChange>
        </w:rPr>
        <w:t>Bryce Raffle</w:t>
      </w:r>
    </w:p>
    <w:p w14:paraId="1D966084" w14:textId="73C80C76"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400B4">
        <w:rPr>
          <w:rFonts w:ascii="Times New Roman" w:hAnsi="Times New Roman"/>
          <w:sz w:val="24"/>
          <w:rPrChange w:id="5" w:author="Andrea Stafford Hintz" w:date="2016-09-18T16:51:00Z">
            <w:rPr>
              <w:rFonts w:ascii="Times New Roman" w:eastAsia="Times New Roman" w:hAnsi="Times New Roman" w:cs="Times New Roman"/>
              <w:sz w:val="24"/>
              <w:szCs w:val="24"/>
            </w:rPr>
          </w:rPrChange>
        </w:rPr>
        <w:t>6207 Buchanan Street</w:t>
      </w:r>
    </w:p>
    <w:p w14:paraId="6B5BB4E4" w14:textId="0F5BEBE1"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400B4">
        <w:rPr>
          <w:rFonts w:ascii="Times New Roman" w:hAnsi="Times New Roman"/>
          <w:sz w:val="24"/>
          <w:rPrChange w:id="6" w:author="Andrea Stafford Hintz" w:date="2016-09-18T16:51:00Z">
            <w:rPr>
              <w:rFonts w:ascii="Times New Roman" w:eastAsia="Times New Roman" w:hAnsi="Times New Roman" w:cs="Times New Roman"/>
              <w:sz w:val="24"/>
              <w:szCs w:val="24"/>
            </w:rPr>
          </w:rPrChange>
        </w:rPr>
        <w:t>Burnaby, BC, Canada</w:t>
      </w:r>
    </w:p>
    <w:p w14:paraId="38378298" w14:textId="208F855E"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400B4">
        <w:rPr>
          <w:rFonts w:ascii="Times New Roman" w:hAnsi="Times New Roman"/>
          <w:sz w:val="24"/>
          <w:rPrChange w:id="7" w:author="Andrea Stafford Hintz" w:date="2016-09-18T16:51:00Z">
            <w:rPr>
              <w:rFonts w:ascii="Times New Roman" w:eastAsia="Times New Roman" w:hAnsi="Times New Roman" w:cs="Times New Roman"/>
              <w:sz w:val="24"/>
              <w:szCs w:val="24"/>
            </w:rPr>
          </w:rPrChange>
        </w:rPr>
        <w:t>778-791-0446</w:t>
      </w:r>
    </w:p>
    <w:p w14:paraId="36AB2B75" w14:textId="3316E9F0"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brycekraffle@gmail.com</w:t>
      </w:r>
    </w:p>
    <w:p w14:paraId="20277C80" w14:textId="77777777" w:rsid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p>
    <w:p w14:paraId="7B95DE28" w14:textId="21CB7071"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9400B4">
        <w:rPr>
          <w:rFonts w:ascii="Times New Roman" w:hAnsi="Times New Roman"/>
          <w:sz w:val="24"/>
          <w:rPrChange w:id="8" w:author="Andrea Stafford Hintz" w:date="2016-09-18T16:51:00Z">
            <w:rPr>
              <w:rFonts w:ascii="Times New Roman" w:eastAsia="Times New Roman" w:hAnsi="Times New Roman" w:cs="Times New Roman"/>
              <w:sz w:val="24"/>
              <w:szCs w:val="24"/>
            </w:rPr>
          </w:rPrChange>
        </w:rPr>
        <w:t>Dead London</w:t>
      </w:r>
    </w:p>
    <w:p w14:paraId="13DB8075" w14:textId="77777777"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9400B4">
        <w:rPr>
          <w:rFonts w:ascii="Times New Roman" w:hAnsi="Times New Roman"/>
          <w:sz w:val="24"/>
          <w:rPrChange w:id="9" w:author="Andrea Stafford Hintz" w:date="2016-09-18T16:51:00Z">
            <w:rPr>
              <w:rFonts w:ascii="Times New Roman" w:eastAsia="Times New Roman" w:hAnsi="Times New Roman" w:cs="Times New Roman"/>
              <w:sz w:val="24"/>
              <w:szCs w:val="24"/>
            </w:rPr>
          </w:rPrChange>
        </w:rPr>
        <w:t>Bryce Raffle</w:t>
      </w:r>
    </w:p>
    <w:p w14:paraId="2C0E0ECE"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0" w:author="Andrea Stafford Hintz" w:date="2016-09-18T16:51:00Z"/>
          <w:rFonts w:ascii="Times New Roman" w:hAnsi="Times New Roman" w:cs="Times New Roman"/>
          <w:sz w:val="24"/>
          <w:szCs w:val="24"/>
        </w:rPr>
      </w:pPr>
    </w:p>
    <w:p w14:paraId="325AB6A0"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1" w:author="Andrea Stafford Hintz" w:date="2016-09-18T16:51:00Z"/>
          <w:rFonts w:ascii="Times New Roman" w:hAnsi="Times New Roman" w:cs="Times New Roman"/>
          <w:sz w:val="24"/>
          <w:szCs w:val="24"/>
        </w:rPr>
      </w:pPr>
    </w:p>
    <w:p w14:paraId="5D1CDE08"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2" w:author="Andrea Stafford Hintz" w:date="2016-09-18T16:51:00Z"/>
          <w:rFonts w:ascii="Times New Roman" w:hAnsi="Times New Roman" w:cs="Times New Roman"/>
          <w:sz w:val="24"/>
          <w:szCs w:val="24"/>
        </w:rPr>
      </w:pPr>
    </w:p>
    <w:p w14:paraId="377EC4CE"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3" w:author="Andrea Stafford Hintz" w:date="2016-09-18T16:51:00Z"/>
          <w:rFonts w:ascii="Times New Roman" w:hAnsi="Times New Roman" w:cs="Times New Roman"/>
          <w:sz w:val="24"/>
          <w:szCs w:val="24"/>
        </w:rPr>
      </w:pPr>
    </w:p>
    <w:p w14:paraId="1550DBE5"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4" w:author="Andrea Stafford Hintz" w:date="2016-09-18T16:51:00Z"/>
          <w:rFonts w:ascii="Times New Roman" w:hAnsi="Times New Roman" w:cs="Times New Roman"/>
          <w:sz w:val="24"/>
          <w:szCs w:val="24"/>
        </w:rPr>
      </w:pPr>
    </w:p>
    <w:p w14:paraId="5A10977D"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5" w:author="Andrea Stafford Hintz" w:date="2016-09-18T16:51:00Z"/>
          <w:rFonts w:ascii="Times New Roman" w:hAnsi="Times New Roman" w:cs="Times New Roman"/>
          <w:sz w:val="24"/>
          <w:szCs w:val="24"/>
        </w:rPr>
      </w:pPr>
    </w:p>
    <w:p w14:paraId="49907232"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6" w:author="Andrea Stafford Hintz" w:date="2016-09-18T16:51:00Z"/>
          <w:rFonts w:ascii="Times New Roman" w:hAnsi="Times New Roman" w:cs="Times New Roman"/>
          <w:sz w:val="24"/>
          <w:szCs w:val="24"/>
        </w:rPr>
      </w:pPr>
    </w:p>
    <w:p w14:paraId="4579D58F"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7" w:author="Andrea Stafford Hintz" w:date="2016-09-18T16:51:00Z"/>
          <w:rFonts w:ascii="Times New Roman" w:hAnsi="Times New Roman" w:cs="Times New Roman"/>
          <w:sz w:val="24"/>
          <w:szCs w:val="24"/>
        </w:rPr>
      </w:pPr>
    </w:p>
    <w:p w14:paraId="6E02B047"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8" w:author="Andrea Stafford Hintz" w:date="2016-09-18T16:51:00Z"/>
          <w:rFonts w:ascii="Times New Roman" w:hAnsi="Times New Roman" w:cs="Times New Roman"/>
          <w:sz w:val="24"/>
          <w:szCs w:val="24"/>
        </w:rPr>
      </w:pPr>
    </w:p>
    <w:p w14:paraId="7831921E"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19" w:author="Andrea Stafford Hintz" w:date="2016-09-18T16:51:00Z"/>
          <w:rFonts w:ascii="Times New Roman" w:hAnsi="Times New Roman" w:cs="Times New Roman"/>
          <w:sz w:val="24"/>
          <w:szCs w:val="24"/>
        </w:rPr>
      </w:pPr>
    </w:p>
    <w:p w14:paraId="20BF92B2"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20" w:author="Andrea Stafford Hintz" w:date="2016-09-18T16:51:00Z"/>
          <w:rFonts w:ascii="Times New Roman" w:hAnsi="Times New Roman" w:cs="Times New Roman"/>
          <w:sz w:val="24"/>
          <w:szCs w:val="24"/>
        </w:rPr>
      </w:pPr>
    </w:p>
    <w:p w14:paraId="706B6BA3"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21" w:author="Andrea Stafford Hintz" w:date="2016-09-18T16:51:00Z"/>
          <w:rFonts w:ascii="Times New Roman" w:hAnsi="Times New Roman" w:cs="Times New Roman"/>
          <w:sz w:val="24"/>
          <w:szCs w:val="24"/>
        </w:rPr>
      </w:pPr>
    </w:p>
    <w:p w14:paraId="640D3629"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22" w:author="Andrea Stafford Hintz" w:date="2016-09-18T16:51:00Z"/>
          <w:rFonts w:ascii="Times New Roman" w:hAnsi="Times New Roman" w:cs="Times New Roman"/>
          <w:sz w:val="24"/>
          <w:szCs w:val="24"/>
        </w:rPr>
      </w:pPr>
    </w:p>
    <w:p w14:paraId="69E3BD1A"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23" w:author="Andrea Stafford Hintz" w:date="2016-09-18T16:51:00Z"/>
          <w:rFonts w:ascii="Times New Roman" w:hAnsi="Times New Roman" w:cs="Times New Roman"/>
          <w:sz w:val="24"/>
          <w:szCs w:val="24"/>
        </w:rPr>
      </w:pPr>
    </w:p>
    <w:p w14:paraId="60DA7219" w14:textId="77777777" w:rsidR="00A22D6C" w:rsidRDefault="00A22D6C"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ins w:id="24" w:author="Andrea Stafford Hintz" w:date="2016-09-18T16:51:00Z"/>
          <w:rFonts w:ascii="Times New Roman" w:hAnsi="Times New Roman" w:cs="Times New Roman"/>
          <w:sz w:val="24"/>
          <w:szCs w:val="24"/>
        </w:rPr>
      </w:pPr>
    </w:p>
    <w:p w14:paraId="3C74D412" w14:textId="37581940" w:rsidR="00952343" w:rsidRPr="00C245FD" w:rsidRDefault="00A22D6C" w:rsidP="00B67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del w:id="25" w:author="Andrea Stafford Hintz" w:date="2016-09-18T16:51:00Z"/>
          <w:rFonts w:ascii="Times New Roman" w:hAnsi="Times New Roman" w:cs="Times New Roman"/>
          <w:sz w:val="24"/>
          <w:szCs w:val="24"/>
        </w:rPr>
      </w:pPr>
      <w:ins w:id="26" w:author="Andrea Stafford Hintz" w:date="2016-09-18T16:51:00Z">
        <w:r>
          <w:rPr>
            <w:rFonts w:ascii="Times New Roman" w:hAnsi="Times New Roman" w:cs="Times New Roman"/>
            <w:sz w:val="24"/>
            <w:szCs w:val="24"/>
          </w:rPr>
          <w:tab/>
        </w:r>
      </w:ins>
      <w:del w:id="27" w:author="Andrea Stafford Hintz" w:date="2016-09-18T16:51:00Z">
        <w:r w:rsidR="00B67EA3" w:rsidRPr="75C2D9A6">
          <w:rPr>
            <w:rFonts w:ascii="Times New Roman" w:eastAsia="Times New Roman" w:hAnsi="Times New Roman" w:cs="Times New Roman"/>
            <w:sz w:val="24"/>
            <w:szCs w:val="24"/>
            <w:rPrChange w:id="28" w:author="Bryce Raffle" w:date="2016-09-06T11:42:00Z">
              <w:rPr>
                <w:rFonts w:ascii="Times New Roman" w:hAnsi="Times New Roman" w:cs="Times New Roman"/>
                <w:sz w:val="24"/>
                <w:szCs w:val="24"/>
              </w:rPr>
            </w:rPrChange>
          </w:rPr>
          <w:br w:type="page"/>
        </w:r>
        <w:r w:rsidR="00B67EA3" w:rsidRPr="75C2D9A6">
          <w:rPr>
            <w:rFonts w:ascii="Times New Roman" w:eastAsia="Times New Roman" w:hAnsi="Times New Roman" w:cs="Times New Roman"/>
            <w:sz w:val="24"/>
            <w:szCs w:val="24"/>
            <w:rPrChange w:id="29" w:author="Bryce Raffle" w:date="2016-09-06T11:42:00Z">
              <w:rPr>
                <w:rFonts w:ascii="Times New Roman" w:hAnsi="Times New Roman" w:cs="Times New Roman"/>
                <w:sz w:val="24"/>
                <w:szCs w:val="24"/>
              </w:rPr>
            </w:rPrChange>
          </w:rPr>
          <w:lastRenderedPageBreak/>
          <w:delText>Prologue</w:delText>
        </w:r>
        <w:bookmarkEnd w:id="2"/>
      </w:del>
    </w:p>
    <w:p w14:paraId="3F78AEED" w14:textId="77777777" w:rsidR="00B67EA3" w:rsidRDefault="00B67EA3" w:rsidP="00C245FD">
      <w:pPr>
        <w:tabs>
          <w:tab w:val="left" w:pos="1440"/>
          <w:tab w:val="left" w:pos="2160"/>
          <w:tab w:val="left" w:pos="2880"/>
        </w:tabs>
        <w:spacing w:line="480" w:lineRule="auto"/>
        <w:jc w:val="both"/>
        <w:rPr>
          <w:del w:id="30" w:author="Andrea Stafford Hintz" w:date="2016-09-18T16:51:00Z"/>
          <w:rFonts w:ascii="Times New Roman" w:hAnsi="Times New Roman" w:cs="Times New Roman"/>
          <w:sz w:val="24"/>
          <w:szCs w:val="24"/>
        </w:rPr>
      </w:pPr>
      <w:bookmarkStart w:id="31" w:name="Scene_i"/>
    </w:p>
    <w:p w14:paraId="68F88450" w14:textId="77777777" w:rsidR="00952343" w:rsidRPr="00C245FD" w:rsidRDefault="00B67EA3" w:rsidP="00C245FD">
      <w:pPr>
        <w:tabs>
          <w:tab w:val="left" w:pos="1440"/>
          <w:tab w:val="left" w:pos="2160"/>
          <w:tab w:val="left" w:pos="2880"/>
        </w:tabs>
        <w:spacing w:line="480" w:lineRule="auto"/>
        <w:jc w:val="both"/>
        <w:rPr>
          <w:del w:id="32" w:author="Andrea Stafford Hintz" w:date="2016-09-18T16:51:00Z"/>
          <w:rFonts w:ascii="Times New Roman" w:hAnsi="Times New Roman" w:cs="Times New Roman"/>
          <w:sz w:val="24"/>
          <w:szCs w:val="24"/>
        </w:rPr>
      </w:pPr>
      <w:del w:id="33" w:author="Andrea Stafford Hintz" w:date="2016-09-18T16:51:00Z">
        <w:r w:rsidRPr="75C2D9A6">
          <w:rPr>
            <w:rFonts w:ascii="Times New Roman" w:eastAsia="Times New Roman" w:hAnsi="Times New Roman" w:cs="Times New Roman"/>
            <w:sz w:val="24"/>
            <w:szCs w:val="24"/>
            <w:rPrChange w:id="34" w:author="Bryce Raffle" w:date="2016-09-06T11:42:00Z">
              <w:rPr>
                <w:rFonts w:ascii="Times New Roman" w:hAnsi="Times New Roman" w:cs="Times New Roman"/>
                <w:sz w:val="24"/>
                <w:szCs w:val="24"/>
              </w:rPr>
            </w:rPrChange>
          </w:rPr>
          <w:delText>Jonathan</w:delText>
        </w:r>
        <w:bookmarkEnd w:id="31"/>
        <w:r w:rsidRPr="75C2D9A6">
          <w:rPr>
            <w:rFonts w:ascii="Times New Roman" w:eastAsia="Times New Roman" w:hAnsi="Times New Roman" w:cs="Times New Roman"/>
            <w:sz w:val="24"/>
            <w:szCs w:val="24"/>
            <w:rPrChange w:id="35" w:author="Bryce Raffle" w:date="2016-09-06T11:42:00Z">
              <w:rPr>
                <w:rFonts w:ascii="Times New Roman" w:hAnsi="Times New Roman" w:cs="Times New Roman"/>
                <w:sz w:val="24"/>
                <w:szCs w:val="24"/>
              </w:rPr>
            </w:rPrChange>
          </w:rPr>
          <w:delTex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delText>
        </w:r>
      </w:del>
    </w:p>
    <w:p w14:paraId="20F8DFBC" w14:textId="77777777" w:rsidR="00952343" w:rsidRPr="00C245FD" w:rsidRDefault="00B67EA3" w:rsidP="00C245FD">
      <w:pPr>
        <w:tabs>
          <w:tab w:val="left" w:pos="1440"/>
          <w:tab w:val="left" w:pos="2160"/>
          <w:tab w:val="left" w:pos="2880"/>
        </w:tabs>
        <w:spacing w:line="480" w:lineRule="auto"/>
        <w:ind w:firstLine="359"/>
        <w:jc w:val="both"/>
        <w:rPr>
          <w:del w:id="36" w:author="Andrea Stafford Hintz" w:date="2016-09-18T16:51:00Z"/>
          <w:rFonts w:ascii="Times New Roman" w:hAnsi="Times New Roman" w:cs="Times New Roman"/>
          <w:sz w:val="24"/>
          <w:szCs w:val="24"/>
        </w:rPr>
      </w:pPr>
      <w:del w:id="37" w:author="Andrea Stafford Hintz" w:date="2016-09-18T16:51:00Z">
        <w:r w:rsidRPr="75C2D9A6">
          <w:rPr>
            <w:rFonts w:ascii="Times New Roman" w:eastAsia="Times New Roman" w:hAnsi="Times New Roman" w:cs="Times New Roman"/>
            <w:sz w:val="24"/>
            <w:szCs w:val="24"/>
            <w:rPrChange w:id="38" w:author="Bryce Raffle" w:date="2016-09-06T11:42:00Z">
              <w:rPr>
                <w:rFonts w:ascii="Times New Roman" w:hAnsi="Times New Roman" w:cs="Times New Roman"/>
                <w:sz w:val="24"/>
                <w:szCs w:val="24"/>
              </w:rPr>
            </w:rPrChange>
          </w:rPr>
          <w:delTex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delText>
        </w:r>
      </w:del>
    </w:p>
    <w:p w14:paraId="06ABEDA4" w14:textId="77777777" w:rsidR="00952343" w:rsidRPr="00C245FD" w:rsidRDefault="00B67EA3" w:rsidP="00C245FD">
      <w:pPr>
        <w:tabs>
          <w:tab w:val="left" w:pos="1440"/>
          <w:tab w:val="left" w:pos="2160"/>
          <w:tab w:val="left" w:pos="2880"/>
        </w:tabs>
        <w:spacing w:line="480" w:lineRule="auto"/>
        <w:ind w:firstLine="359"/>
        <w:jc w:val="both"/>
        <w:rPr>
          <w:del w:id="39" w:author="Andrea Stafford Hintz" w:date="2016-09-18T16:51:00Z"/>
          <w:rFonts w:ascii="Times New Roman" w:hAnsi="Times New Roman" w:cs="Times New Roman"/>
          <w:sz w:val="24"/>
          <w:szCs w:val="24"/>
        </w:rPr>
      </w:pPr>
      <w:del w:id="40" w:author="Andrea Stafford Hintz" w:date="2016-09-18T16:51:00Z">
        <w:r w:rsidRPr="75C2D9A6">
          <w:rPr>
            <w:rFonts w:ascii="Times New Roman" w:eastAsia="Times New Roman" w:hAnsi="Times New Roman" w:cs="Times New Roman"/>
            <w:sz w:val="24"/>
            <w:szCs w:val="24"/>
            <w:rPrChange w:id="41" w:author="Bryce Raffle" w:date="2016-09-06T11:42:00Z">
              <w:rPr>
                <w:rFonts w:ascii="Times New Roman" w:hAnsi="Times New Roman" w:cs="Times New Roman"/>
                <w:sz w:val="24"/>
                <w:szCs w:val="24"/>
              </w:rPr>
            </w:rPrChange>
          </w:rPr>
          <w:delTex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delText>
        </w:r>
      </w:del>
    </w:p>
    <w:p w14:paraId="0CC864DA" w14:textId="77777777" w:rsidR="00952343" w:rsidRPr="00C245FD" w:rsidRDefault="00B67EA3" w:rsidP="00C245FD">
      <w:pPr>
        <w:tabs>
          <w:tab w:val="left" w:pos="1440"/>
          <w:tab w:val="left" w:pos="2160"/>
          <w:tab w:val="left" w:pos="2880"/>
        </w:tabs>
        <w:spacing w:line="480" w:lineRule="auto"/>
        <w:ind w:firstLine="359"/>
        <w:jc w:val="both"/>
        <w:rPr>
          <w:del w:id="42" w:author="Andrea Stafford Hintz" w:date="2016-09-18T16:51:00Z"/>
          <w:rFonts w:ascii="Times New Roman" w:hAnsi="Times New Roman" w:cs="Times New Roman"/>
          <w:sz w:val="24"/>
          <w:szCs w:val="24"/>
        </w:rPr>
      </w:pPr>
      <w:del w:id="43" w:author="Andrea Stafford Hintz" w:date="2016-09-18T16:51:00Z">
        <w:r w:rsidRPr="75C2D9A6">
          <w:rPr>
            <w:rFonts w:ascii="Times New Roman" w:eastAsia="Times New Roman" w:hAnsi="Times New Roman" w:cs="Times New Roman"/>
            <w:sz w:val="24"/>
            <w:szCs w:val="24"/>
            <w:rPrChange w:id="44" w:author="Bryce Raffle" w:date="2016-09-06T11:42:00Z">
              <w:rPr>
                <w:rFonts w:ascii="Times New Roman" w:hAnsi="Times New Roman" w:cs="Times New Roman"/>
                <w:sz w:val="24"/>
                <w:szCs w:val="24"/>
              </w:rPr>
            </w:rPrChange>
          </w:rPr>
          <w:delText xml:space="preserve">He had been warned to stay away from this pair. His mother called them </w:delText>
        </w:r>
        <w:r w:rsidRPr="75C2D9A6">
          <w:rPr>
            <w:rFonts w:ascii="Times New Roman" w:eastAsia="Times New Roman" w:hAnsi="Times New Roman" w:cs="Times New Roman"/>
            <w:i/>
            <w:sz w:val="24"/>
            <w:szCs w:val="24"/>
            <w:rPrChange w:id="45" w:author="Bryce Raffle" w:date="2016-09-06T11:42:00Z">
              <w:rPr>
                <w:rFonts w:ascii="Times New Roman" w:hAnsi="Times New Roman" w:cs="Times New Roman"/>
                <w:i/>
                <w:sz w:val="24"/>
                <w:szCs w:val="24"/>
              </w:rPr>
            </w:rPrChange>
          </w:rPr>
          <w:delText>common</w:delText>
        </w:r>
        <w:r w:rsidRPr="75C2D9A6">
          <w:rPr>
            <w:rFonts w:ascii="Times New Roman" w:eastAsia="Times New Roman" w:hAnsi="Times New Roman" w:cs="Times New Roman"/>
            <w:sz w:val="24"/>
            <w:szCs w:val="24"/>
            <w:rPrChange w:id="46" w:author="Bryce Raffle" w:date="2016-09-06T11:42:00Z">
              <w:rPr>
                <w:rFonts w:ascii="Times New Roman" w:hAnsi="Times New Roman" w:cs="Times New Roman"/>
                <w:sz w:val="24"/>
                <w:szCs w:val="24"/>
              </w:rPr>
            </w:rPrChange>
          </w:rPr>
          <w:delTex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delText>
        </w:r>
      </w:del>
    </w:p>
    <w:p w14:paraId="7ED1C27A" w14:textId="77777777" w:rsidR="00952343" w:rsidRPr="00C245FD" w:rsidRDefault="00B67EA3" w:rsidP="00C245FD">
      <w:pPr>
        <w:tabs>
          <w:tab w:val="left" w:pos="1440"/>
          <w:tab w:val="left" w:pos="2160"/>
          <w:tab w:val="left" w:pos="2880"/>
        </w:tabs>
        <w:spacing w:line="480" w:lineRule="auto"/>
        <w:ind w:firstLine="359"/>
        <w:jc w:val="both"/>
        <w:rPr>
          <w:del w:id="47" w:author="Andrea Stafford Hintz" w:date="2016-09-18T16:51:00Z"/>
          <w:rFonts w:ascii="Times New Roman" w:hAnsi="Times New Roman" w:cs="Times New Roman"/>
          <w:sz w:val="24"/>
          <w:szCs w:val="24"/>
        </w:rPr>
      </w:pPr>
      <w:del w:id="48" w:author="Andrea Stafford Hintz" w:date="2016-09-18T16:51:00Z">
        <w:r w:rsidRPr="75C2D9A6">
          <w:rPr>
            <w:rFonts w:ascii="Times New Roman" w:eastAsia="Times New Roman" w:hAnsi="Times New Roman" w:cs="Times New Roman"/>
            <w:sz w:val="24"/>
            <w:szCs w:val="24"/>
            <w:rPrChange w:id="49" w:author="Bryce Raffle" w:date="2016-09-06T11:42:00Z">
              <w:rPr>
                <w:rFonts w:ascii="Times New Roman" w:hAnsi="Times New Roman" w:cs="Times New Roman"/>
                <w:sz w:val="24"/>
                <w:szCs w:val="24"/>
              </w:rPr>
            </w:rPrChange>
          </w:rPr>
          <w:lastRenderedPageBreak/>
          <w:delText xml:space="preserve">At low tide the mud that lined the Thames was often tinted red by countless </w:delText>
        </w:r>
        <w:r w:rsidR="00C245FD" w:rsidRPr="75C2D9A6">
          <w:rPr>
            <w:rFonts w:ascii="Times New Roman" w:eastAsia="Times New Roman" w:hAnsi="Times New Roman" w:cs="Times New Roman"/>
            <w:sz w:val="24"/>
            <w:szCs w:val="24"/>
            <w:rPrChange w:id="50" w:author="Bryce Raffle" w:date="2016-09-06T11:42:00Z">
              <w:rPr>
                <w:rFonts w:ascii="Times New Roman" w:hAnsi="Times New Roman" w:cs="Times New Roman"/>
                <w:sz w:val="24"/>
                <w:szCs w:val="24"/>
              </w:rPr>
            </w:rPrChange>
          </w:rPr>
          <w:delText>bloodworms</w:delText>
        </w:r>
        <w:r w:rsidRPr="75C2D9A6">
          <w:rPr>
            <w:rFonts w:ascii="Times New Roman" w:eastAsia="Times New Roman" w:hAnsi="Times New Roman" w:cs="Times New Roman"/>
            <w:sz w:val="24"/>
            <w:szCs w:val="24"/>
            <w:rPrChange w:id="51" w:author="Bryce Raffle" w:date="2016-09-06T11:42:00Z">
              <w:rPr>
                <w:rFonts w:ascii="Times New Roman" w:hAnsi="Times New Roman" w:cs="Times New Roman"/>
                <w:sz w:val="24"/>
                <w:szCs w:val="24"/>
              </w:rPr>
            </w:rPrChange>
          </w:rPr>
          <w:delText>, aptly named given their reddish color. Harry, with a laugh, had bent down to scoop up a few handfuls of the reddened mud, unearthing dozens of them.</w:delText>
        </w:r>
      </w:del>
    </w:p>
    <w:p w14:paraId="501EC6DE" w14:textId="77777777" w:rsidR="00952343" w:rsidRPr="00C245FD" w:rsidRDefault="00B67EA3" w:rsidP="00C245FD">
      <w:pPr>
        <w:tabs>
          <w:tab w:val="left" w:pos="1440"/>
          <w:tab w:val="left" w:pos="2160"/>
          <w:tab w:val="left" w:pos="2880"/>
        </w:tabs>
        <w:spacing w:line="480" w:lineRule="auto"/>
        <w:ind w:firstLine="359"/>
        <w:jc w:val="both"/>
        <w:rPr>
          <w:del w:id="52" w:author="Andrea Stafford Hintz" w:date="2016-09-18T16:51:00Z"/>
          <w:rFonts w:ascii="Times New Roman" w:hAnsi="Times New Roman" w:cs="Times New Roman"/>
          <w:sz w:val="24"/>
          <w:szCs w:val="24"/>
        </w:rPr>
      </w:pPr>
      <w:del w:id="53" w:author="Andrea Stafford Hintz" w:date="2016-09-18T16:51:00Z">
        <w:r w:rsidRPr="75C2D9A6">
          <w:rPr>
            <w:rFonts w:ascii="Times New Roman" w:eastAsia="Times New Roman" w:hAnsi="Times New Roman" w:cs="Times New Roman"/>
            <w:sz w:val="24"/>
            <w:szCs w:val="24"/>
            <w:rPrChange w:id="54" w:author="Bryce Raffle" w:date="2016-09-06T11:42:00Z">
              <w:rPr>
                <w:rFonts w:ascii="Times New Roman" w:hAnsi="Times New Roman" w:cs="Times New Roman"/>
                <w:sz w:val="24"/>
                <w:szCs w:val="24"/>
              </w:rPr>
            </w:rPrChange>
          </w:rPr>
          <w:delText xml:space="preserve">Harry’s hands were coated in mud. Red mud had slopped onto his trousers, not that anyone would notice the additional dirt. Harry lived in a constant state of filth. The </w:delText>
        </w:r>
        <w:r w:rsidR="00C245FD" w:rsidRPr="75C2D9A6">
          <w:rPr>
            <w:rFonts w:ascii="Times New Roman" w:eastAsia="Times New Roman" w:hAnsi="Times New Roman" w:cs="Times New Roman"/>
            <w:sz w:val="24"/>
            <w:szCs w:val="24"/>
            <w:rPrChange w:id="55" w:author="Bryce Raffle" w:date="2016-09-06T11:42:00Z">
              <w:rPr>
                <w:rFonts w:ascii="Times New Roman" w:hAnsi="Times New Roman" w:cs="Times New Roman"/>
                <w:sz w:val="24"/>
                <w:szCs w:val="24"/>
              </w:rPr>
            </w:rPrChange>
          </w:rPr>
          <w:delText>bloodworms</w:delText>
        </w:r>
        <w:r w:rsidRPr="75C2D9A6">
          <w:rPr>
            <w:rFonts w:ascii="Times New Roman" w:eastAsia="Times New Roman" w:hAnsi="Times New Roman" w:cs="Times New Roman"/>
            <w:sz w:val="24"/>
            <w:szCs w:val="24"/>
            <w:rPrChange w:id="56" w:author="Bryce Raffle" w:date="2016-09-06T11:42:00Z">
              <w:rPr>
                <w:rFonts w:ascii="Times New Roman" w:hAnsi="Times New Roman" w:cs="Times New Roman"/>
                <w:sz w:val="24"/>
                <w:szCs w:val="24"/>
              </w:rPr>
            </w:rPrChange>
          </w:rPr>
          <w:delText xml:space="preserve"> wriggled in his hands.</w:delText>
        </w:r>
      </w:del>
    </w:p>
    <w:p w14:paraId="47C018ED" w14:textId="77777777" w:rsidR="00952343" w:rsidRPr="00C245FD" w:rsidRDefault="00B67EA3" w:rsidP="00C245FD">
      <w:pPr>
        <w:tabs>
          <w:tab w:val="left" w:pos="1440"/>
          <w:tab w:val="left" w:pos="2160"/>
          <w:tab w:val="left" w:pos="2880"/>
        </w:tabs>
        <w:spacing w:line="480" w:lineRule="auto"/>
        <w:ind w:firstLine="359"/>
        <w:jc w:val="both"/>
        <w:rPr>
          <w:del w:id="57" w:author="Andrea Stafford Hintz" w:date="2016-09-18T16:51:00Z"/>
          <w:rFonts w:ascii="Times New Roman" w:hAnsi="Times New Roman" w:cs="Times New Roman"/>
          <w:sz w:val="24"/>
          <w:szCs w:val="24"/>
        </w:rPr>
      </w:pPr>
      <w:del w:id="58" w:author="Andrea Stafford Hintz" w:date="2016-09-18T16:51:00Z">
        <w:r w:rsidRPr="75C2D9A6">
          <w:rPr>
            <w:rFonts w:ascii="Times New Roman" w:eastAsia="Times New Roman" w:hAnsi="Times New Roman" w:cs="Times New Roman"/>
            <w:sz w:val="24"/>
            <w:szCs w:val="24"/>
            <w:rPrChange w:id="59" w:author="Bryce Raffle" w:date="2016-09-06T11:42:00Z">
              <w:rPr>
                <w:rFonts w:ascii="Times New Roman" w:hAnsi="Times New Roman" w:cs="Times New Roman"/>
                <w:sz w:val="24"/>
                <w:szCs w:val="24"/>
              </w:rPr>
            </w:rPrChange>
          </w:rPr>
          <w:delText>“Disgusting,” said Jonathan.</w:delText>
        </w:r>
      </w:del>
    </w:p>
    <w:p w14:paraId="2F89139D" w14:textId="77777777" w:rsidR="00952343" w:rsidRPr="00C245FD" w:rsidRDefault="00B67EA3" w:rsidP="00C245FD">
      <w:pPr>
        <w:tabs>
          <w:tab w:val="left" w:pos="1440"/>
          <w:tab w:val="left" w:pos="2160"/>
          <w:tab w:val="left" w:pos="2880"/>
        </w:tabs>
        <w:spacing w:line="480" w:lineRule="auto"/>
        <w:ind w:firstLine="359"/>
        <w:jc w:val="both"/>
        <w:rPr>
          <w:del w:id="60" w:author="Andrea Stafford Hintz" w:date="2016-09-18T16:51:00Z"/>
          <w:rFonts w:ascii="Times New Roman" w:hAnsi="Times New Roman" w:cs="Times New Roman"/>
          <w:sz w:val="24"/>
          <w:szCs w:val="24"/>
        </w:rPr>
      </w:pPr>
      <w:del w:id="61" w:author="Andrea Stafford Hintz" w:date="2016-09-18T16:51:00Z">
        <w:r w:rsidRPr="75C2D9A6">
          <w:rPr>
            <w:rFonts w:ascii="Times New Roman" w:eastAsia="Times New Roman" w:hAnsi="Times New Roman" w:cs="Times New Roman"/>
            <w:sz w:val="24"/>
            <w:szCs w:val="24"/>
            <w:rPrChange w:id="62" w:author="Bryce Raffle" w:date="2016-09-06T11:42:00Z">
              <w:rPr>
                <w:rFonts w:ascii="Times New Roman" w:hAnsi="Times New Roman" w:cs="Times New Roman"/>
                <w:sz w:val="24"/>
                <w:szCs w:val="24"/>
              </w:rPr>
            </w:rPrChange>
          </w:rPr>
          <w:delText>“They’re just noodles!” Harry exclaimed.</w:delText>
        </w:r>
      </w:del>
    </w:p>
    <w:p w14:paraId="38C24DDF" w14:textId="77777777" w:rsidR="00952343" w:rsidRPr="00C245FD" w:rsidRDefault="00B67EA3" w:rsidP="00C245FD">
      <w:pPr>
        <w:tabs>
          <w:tab w:val="left" w:pos="1440"/>
          <w:tab w:val="left" w:pos="2160"/>
          <w:tab w:val="left" w:pos="2880"/>
        </w:tabs>
        <w:spacing w:line="480" w:lineRule="auto"/>
        <w:ind w:firstLine="359"/>
        <w:jc w:val="both"/>
        <w:rPr>
          <w:del w:id="63" w:author="Andrea Stafford Hintz" w:date="2016-09-18T16:51:00Z"/>
          <w:rFonts w:ascii="Times New Roman" w:hAnsi="Times New Roman" w:cs="Times New Roman"/>
          <w:sz w:val="24"/>
          <w:szCs w:val="24"/>
        </w:rPr>
      </w:pPr>
      <w:del w:id="64" w:author="Andrea Stafford Hintz" w:date="2016-09-18T16:51:00Z">
        <w:r w:rsidRPr="75C2D9A6">
          <w:rPr>
            <w:rFonts w:ascii="Times New Roman" w:eastAsia="Times New Roman" w:hAnsi="Times New Roman" w:cs="Times New Roman"/>
            <w:sz w:val="24"/>
            <w:szCs w:val="24"/>
            <w:rPrChange w:id="65" w:author="Bryce Raffle" w:date="2016-09-06T11:42:00Z">
              <w:rPr>
                <w:rFonts w:ascii="Times New Roman" w:hAnsi="Times New Roman" w:cs="Times New Roman"/>
                <w:sz w:val="24"/>
                <w:szCs w:val="24"/>
              </w:rPr>
            </w:rPrChange>
          </w:rPr>
          <w:delText>With a laugh, he mimed eating them. Mud dripped from his hands, and some of the worms wriggled free and fell to the ground.</w:delText>
        </w:r>
      </w:del>
    </w:p>
    <w:p w14:paraId="113223B4" w14:textId="77777777" w:rsidR="00952343" w:rsidRPr="00C245FD" w:rsidRDefault="00B67EA3" w:rsidP="00C245FD">
      <w:pPr>
        <w:tabs>
          <w:tab w:val="left" w:pos="1440"/>
          <w:tab w:val="left" w:pos="2160"/>
          <w:tab w:val="left" w:pos="2880"/>
        </w:tabs>
        <w:spacing w:line="480" w:lineRule="auto"/>
        <w:ind w:firstLine="359"/>
        <w:jc w:val="both"/>
        <w:rPr>
          <w:del w:id="66" w:author="Andrea Stafford Hintz" w:date="2016-09-18T16:51:00Z"/>
          <w:rFonts w:ascii="Times New Roman" w:hAnsi="Times New Roman" w:cs="Times New Roman"/>
          <w:sz w:val="24"/>
          <w:szCs w:val="24"/>
        </w:rPr>
      </w:pPr>
      <w:del w:id="67" w:author="Andrea Stafford Hintz" w:date="2016-09-18T16:51:00Z">
        <w:r w:rsidRPr="75C2D9A6">
          <w:rPr>
            <w:rFonts w:ascii="Times New Roman" w:eastAsia="Times New Roman" w:hAnsi="Times New Roman" w:cs="Times New Roman"/>
            <w:sz w:val="24"/>
            <w:szCs w:val="24"/>
            <w:rPrChange w:id="68" w:author="Bryce Raffle" w:date="2016-09-06T11:42:00Z">
              <w:rPr>
                <w:rFonts w:ascii="Times New Roman" w:hAnsi="Times New Roman" w:cs="Times New Roman"/>
                <w:sz w:val="24"/>
                <w:szCs w:val="24"/>
              </w:rPr>
            </w:rPrChange>
          </w:rPr>
          <w:delText>Jonathan’s stomach churned.</w:delText>
        </w:r>
      </w:del>
    </w:p>
    <w:p w14:paraId="4B907300" w14:textId="77777777" w:rsidR="00952343" w:rsidRPr="00C245FD" w:rsidRDefault="00B67EA3" w:rsidP="00C245FD">
      <w:pPr>
        <w:tabs>
          <w:tab w:val="left" w:pos="1440"/>
          <w:tab w:val="left" w:pos="2160"/>
          <w:tab w:val="left" w:pos="2880"/>
        </w:tabs>
        <w:spacing w:line="480" w:lineRule="auto"/>
        <w:ind w:firstLine="359"/>
        <w:jc w:val="both"/>
        <w:rPr>
          <w:del w:id="69" w:author="Andrea Stafford Hintz" w:date="2016-09-18T16:51:00Z"/>
          <w:rFonts w:ascii="Times New Roman" w:hAnsi="Times New Roman" w:cs="Times New Roman"/>
          <w:sz w:val="24"/>
          <w:szCs w:val="24"/>
        </w:rPr>
      </w:pPr>
      <w:del w:id="70" w:author="Andrea Stafford Hintz" w:date="2016-09-18T16:51:00Z">
        <w:r w:rsidRPr="75C2D9A6">
          <w:rPr>
            <w:rFonts w:ascii="Times New Roman" w:eastAsia="Times New Roman" w:hAnsi="Times New Roman" w:cs="Times New Roman"/>
            <w:sz w:val="24"/>
            <w:szCs w:val="24"/>
            <w:rPrChange w:id="71" w:author="Bryce Raffle" w:date="2016-09-06T11:42:00Z">
              <w:rPr>
                <w:rFonts w:ascii="Times New Roman" w:hAnsi="Times New Roman" w:cs="Times New Roman"/>
                <w:sz w:val="24"/>
                <w:szCs w:val="24"/>
              </w:rPr>
            </w:rPrChange>
          </w:rPr>
          <w:delText>“I dare you to eat one,” said James, suddenly.</w:delText>
        </w:r>
      </w:del>
    </w:p>
    <w:p w14:paraId="7F98B331" w14:textId="77777777" w:rsidR="00952343" w:rsidRPr="00C245FD" w:rsidRDefault="00B67EA3" w:rsidP="00C245FD">
      <w:pPr>
        <w:tabs>
          <w:tab w:val="left" w:pos="1440"/>
          <w:tab w:val="left" w:pos="2160"/>
          <w:tab w:val="left" w:pos="2880"/>
        </w:tabs>
        <w:spacing w:line="480" w:lineRule="auto"/>
        <w:ind w:firstLine="359"/>
        <w:jc w:val="both"/>
        <w:rPr>
          <w:del w:id="72" w:author="Andrea Stafford Hintz" w:date="2016-09-18T16:51:00Z"/>
          <w:rFonts w:ascii="Times New Roman" w:hAnsi="Times New Roman" w:cs="Times New Roman"/>
          <w:sz w:val="24"/>
          <w:szCs w:val="24"/>
        </w:rPr>
      </w:pPr>
      <w:del w:id="73" w:author="Andrea Stafford Hintz" w:date="2016-09-18T16:51:00Z">
        <w:r w:rsidRPr="75C2D9A6">
          <w:rPr>
            <w:rFonts w:ascii="Times New Roman" w:eastAsia="Times New Roman" w:hAnsi="Times New Roman" w:cs="Times New Roman"/>
            <w:sz w:val="24"/>
            <w:szCs w:val="24"/>
            <w:rPrChange w:id="74" w:author="Bryce Raffle" w:date="2016-09-06T11:42:00Z">
              <w:rPr>
                <w:rFonts w:ascii="Times New Roman" w:hAnsi="Times New Roman" w:cs="Times New Roman"/>
                <w:sz w:val="24"/>
                <w:szCs w:val="24"/>
              </w:rPr>
            </w:rPrChange>
          </w:rPr>
          <w:delText xml:space="preserve">Jonathan and Harry both stared at him in silence. James </w:delText>
        </w:r>
        <w:r w:rsidRPr="75C2D9A6">
          <w:rPr>
            <w:rFonts w:ascii="Times New Roman" w:eastAsia="Times New Roman" w:hAnsi="Times New Roman" w:cs="Times New Roman"/>
            <w:i/>
            <w:sz w:val="24"/>
            <w:szCs w:val="24"/>
            <w:rPrChange w:id="75" w:author="Bryce Raffle" w:date="2016-09-06T11:42:00Z">
              <w:rPr>
                <w:rFonts w:ascii="Times New Roman" w:hAnsi="Times New Roman" w:cs="Times New Roman"/>
                <w:i/>
                <w:sz w:val="24"/>
                <w:szCs w:val="24"/>
              </w:rPr>
            </w:rPrChange>
          </w:rPr>
          <w:delText>never</w:delText>
        </w:r>
        <w:r w:rsidRPr="75C2D9A6">
          <w:rPr>
            <w:rFonts w:ascii="Times New Roman" w:eastAsia="Times New Roman" w:hAnsi="Times New Roman" w:cs="Times New Roman"/>
            <w:sz w:val="24"/>
            <w:szCs w:val="24"/>
            <w:rPrChange w:id="76" w:author="Bryce Raffle" w:date="2016-09-06T11:42:00Z">
              <w:rPr>
                <w:rFonts w:ascii="Times New Roman" w:hAnsi="Times New Roman" w:cs="Times New Roman"/>
                <w:sz w:val="24"/>
                <w:szCs w:val="24"/>
              </w:rPr>
            </w:rPrChange>
          </w:rPr>
          <w:delText xml:space="preserve"> spoke. The silence stretched out into several long, uncomfortable seconds.</w:delText>
        </w:r>
      </w:del>
    </w:p>
    <w:p w14:paraId="201F6A18" w14:textId="77777777" w:rsidR="00952343" w:rsidRPr="00C245FD" w:rsidRDefault="00B67EA3" w:rsidP="00C245FD">
      <w:pPr>
        <w:tabs>
          <w:tab w:val="left" w:pos="1440"/>
          <w:tab w:val="left" w:pos="2160"/>
          <w:tab w:val="left" w:pos="2880"/>
        </w:tabs>
        <w:spacing w:line="480" w:lineRule="auto"/>
        <w:ind w:firstLine="359"/>
        <w:jc w:val="both"/>
        <w:rPr>
          <w:del w:id="77" w:author="Andrea Stafford Hintz" w:date="2016-09-18T16:51:00Z"/>
          <w:rFonts w:ascii="Times New Roman" w:hAnsi="Times New Roman" w:cs="Times New Roman"/>
          <w:sz w:val="24"/>
          <w:szCs w:val="24"/>
        </w:rPr>
      </w:pPr>
      <w:del w:id="78" w:author="Andrea Stafford Hintz" w:date="2016-09-18T16:51:00Z">
        <w:r w:rsidRPr="75C2D9A6">
          <w:rPr>
            <w:rFonts w:ascii="Times New Roman" w:eastAsia="Times New Roman" w:hAnsi="Times New Roman" w:cs="Times New Roman"/>
            <w:sz w:val="24"/>
            <w:szCs w:val="24"/>
            <w:rPrChange w:id="79" w:author="Bryce Raffle" w:date="2016-09-06T11:42:00Z">
              <w:rPr>
                <w:rFonts w:ascii="Times New Roman" w:hAnsi="Times New Roman" w:cs="Times New Roman"/>
                <w:sz w:val="24"/>
                <w:szCs w:val="24"/>
              </w:rPr>
            </w:rPrChange>
          </w:rPr>
          <w:delText>Harry recovered first.</w:delText>
        </w:r>
      </w:del>
    </w:p>
    <w:p w14:paraId="7035E7F8" w14:textId="77777777" w:rsidR="00952343" w:rsidRPr="00C245FD" w:rsidRDefault="00B67EA3" w:rsidP="00C245FD">
      <w:pPr>
        <w:tabs>
          <w:tab w:val="left" w:pos="1440"/>
          <w:tab w:val="left" w:pos="2160"/>
          <w:tab w:val="left" w:pos="2880"/>
        </w:tabs>
        <w:spacing w:line="480" w:lineRule="auto"/>
        <w:ind w:firstLine="359"/>
        <w:jc w:val="both"/>
        <w:rPr>
          <w:del w:id="80" w:author="Andrea Stafford Hintz" w:date="2016-09-18T16:51:00Z"/>
          <w:rFonts w:ascii="Times New Roman" w:hAnsi="Times New Roman" w:cs="Times New Roman"/>
          <w:sz w:val="24"/>
          <w:szCs w:val="24"/>
        </w:rPr>
      </w:pPr>
      <w:del w:id="81" w:author="Andrea Stafford Hintz" w:date="2016-09-18T16:51:00Z">
        <w:r w:rsidRPr="75C2D9A6">
          <w:rPr>
            <w:rFonts w:ascii="Times New Roman" w:eastAsia="Times New Roman" w:hAnsi="Times New Roman" w:cs="Times New Roman"/>
            <w:sz w:val="24"/>
            <w:szCs w:val="24"/>
            <w:rPrChange w:id="82" w:author="Bryce Raffle" w:date="2016-09-06T11:42:00Z">
              <w:rPr>
                <w:rFonts w:ascii="Times New Roman" w:hAnsi="Times New Roman" w:cs="Times New Roman"/>
                <w:sz w:val="24"/>
                <w:szCs w:val="24"/>
              </w:rPr>
            </w:rPrChange>
          </w:rPr>
          <w:delText>“Let John do it,” he said. He held out his hands to Jonathan.</w:delText>
        </w:r>
      </w:del>
    </w:p>
    <w:p w14:paraId="5F10F959" w14:textId="77777777" w:rsidR="00952343" w:rsidRPr="00C245FD" w:rsidRDefault="00B67EA3" w:rsidP="00C245FD">
      <w:pPr>
        <w:tabs>
          <w:tab w:val="left" w:pos="1440"/>
          <w:tab w:val="left" w:pos="2160"/>
          <w:tab w:val="left" w:pos="2880"/>
        </w:tabs>
        <w:spacing w:line="480" w:lineRule="auto"/>
        <w:ind w:firstLine="359"/>
        <w:jc w:val="both"/>
        <w:rPr>
          <w:del w:id="83" w:author="Andrea Stafford Hintz" w:date="2016-09-18T16:51:00Z"/>
          <w:rFonts w:ascii="Times New Roman" w:hAnsi="Times New Roman" w:cs="Times New Roman"/>
          <w:sz w:val="24"/>
          <w:szCs w:val="24"/>
        </w:rPr>
      </w:pPr>
      <w:del w:id="84" w:author="Andrea Stafford Hintz" w:date="2016-09-18T16:51:00Z">
        <w:r w:rsidRPr="75C2D9A6">
          <w:rPr>
            <w:rFonts w:ascii="Times New Roman" w:eastAsia="Times New Roman" w:hAnsi="Times New Roman" w:cs="Times New Roman"/>
            <w:sz w:val="24"/>
            <w:szCs w:val="24"/>
            <w:rPrChange w:id="85" w:author="Bryce Raffle" w:date="2016-09-06T11:42:00Z">
              <w:rPr>
                <w:rFonts w:ascii="Times New Roman" w:hAnsi="Times New Roman" w:cs="Times New Roman"/>
                <w:sz w:val="24"/>
                <w:szCs w:val="24"/>
              </w:rPr>
            </w:rPrChange>
          </w:rPr>
          <w:delText>James shrugged and looked at Jonathan.</w:delText>
        </w:r>
      </w:del>
    </w:p>
    <w:p w14:paraId="293AA6AC" w14:textId="77777777" w:rsidR="00952343" w:rsidRPr="00C245FD" w:rsidRDefault="00B67EA3" w:rsidP="00C245FD">
      <w:pPr>
        <w:tabs>
          <w:tab w:val="left" w:pos="1440"/>
          <w:tab w:val="left" w:pos="2160"/>
          <w:tab w:val="left" w:pos="2880"/>
        </w:tabs>
        <w:spacing w:line="480" w:lineRule="auto"/>
        <w:ind w:firstLine="359"/>
        <w:jc w:val="both"/>
        <w:rPr>
          <w:del w:id="86" w:author="Andrea Stafford Hintz" w:date="2016-09-18T16:51:00Z"/>
          <w:rFonts w:ascii="Times New Roman" w:hAnsi="Times New Roman" w:cs="Times New Roman"/>
          <w:sz w:val="24"/>
          <w:szCs w:val="24"/>
        </w:rPr>
      </w:pPr>
      <w:del w:id="87" w:author="Andrea Stafford Hintz" w:date="2016-09-18T16:51:00Z">
        <w:r w:rsidRPr="75C2D9A6">
          <w:rPr>
            <w:rFonts w:ascii="Times New Roman" w:eastAsia="Times New Roman" w:hAnsi="Times New Roman" w:cs="Times New Roman"/>
            <w:sz w:val="24"/>
            <w:szCs w:val="24"/>
            <w:rPrChange w:id="88" w:author="Bryce Raffle" w:date="2016-09-06T11:42:00Z">
              <w:rPr>
                <w:rFonts w:ascii="Times New Roman" w:hAnsi="Times New Roman" w:cs="Times New Roman"/>
                <w:sz w:val="24"/>
                <w:szCs w:val="24"/>
              </w:rPr>
            </w:rPrChange>
          </w:rPr>
          <w:delTex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delText>
        </w:r>
        <w:r w:rsidR="00C245FD" w:rsidRPr="75C2D9A6">
          <w:rPr>
            <w:rFonts w:ascii="Times New Roman" w:eastAsia="Times New Roman" w:hAnsi="Times New Roman" w:cs="Times New Roman"/>
            <w:sz w:val="24"/>
            <w:szCs w:val="24"/>
            <w:rPrChange w:id="89" w:author="Bryce Raffle" w:date="2016-09-06T11:42:00Z">
              <w:rPr>
                <w:rFonts w:ascii="Times New Roman" w:hAnsi="Times New Roman" w:cs="Times New Roman"/>
                <w:sz w:val="24"/>
                <w:szCs w:val="24"/>
              </w:rPr>
            </w:rPrChange>
          </w:rPr>
          <w:delText>bloodworms</w:delText>
        </w:r>
        <w:r w:rsidRPr="75C2D9A6">
          <w:rPr>
            <w:rFonts w:ascii="Times New Roman" w:eastAsia="Times New Roman" w:hAnsi="Times New Roman" w:cs="Times New Roman"/>
            <w:sz w:val="24"/>
            <w:szCs w:val="24"/>
            <w:rPrChange w:id="90" w:author="Bryce Raffle" w:date="2016-09-06T11:42:00Z">
              <w:rPr>
                <w:rFonts w:ascii="Times New Roman" w:hAnsi="Times New Roman" w:cs="Times New Roman"/>
                <w:sz w:val="24"/>
                <w:szCs w:val="24"/>
              </w:rPr>
            </w:rPrChange>
          </w:rPr>
          <w:delText xml:space="preserve"> in Harry’s outstretched hands. He picked out the smallest one.</w:delText>
        </w:r>
      </w:del>
    </w:p>
    <w:p w14:paraId="4A18D812" w14:textId="77777777" w:rsidR="00952343" w:rsidRPr="00C245FD" w:rsidRDefault="00B67EA3" w:rsidP="00C245FD">
      <w:pPr>
        <w:tabs>
          <w:tab w:val="left" w:pos="1440"/>
          <w:tab w:val="left" w:pos="2160"/>
          <w:tab w:val="left" w:pos="2880"/>
        </w:tabs>
        <w:spacing w:line="480" w:lineRule="auto"/>
        <w:ind w:firstLine="359"/>
        <w:jc w:val="both"/>
        <w:rPr>
          <w:del w:id="91" w:author="Andrea Stafford Hintz" w:date="2016-09-18T16:51:00Z"/>
          <w:rFonts w:ascii="Times New Roman" w:hAnsi="Times New Roman" w:cs="Times New Roman"/>
          <w:sz w:val="24"/>
          <w:szCs w:val="24"/>
        </w:rPr>
      </w:pPr>
      <w:del w:id="92" w:author="Andrea Stafford Hintz" w:date="2016-09-18T16:51:00Z">
        <w:r w:rsidRPr="75C2D9A6">
          <w:rPr>
            <w:rFonts w:ascii="Times New Roman" w:eastAsia="Times New Roman" w:hAnsi="Times New Roman" w:cs="Times New Roman"/>
            <w:sz w:val="24"/>
            <w:szCs w:val="24"/>
            <w:rPrChange w:id="93" w:author="Bryce Raffle" w:date="2016-09-06T11:42:00Z">
              <w:rPr>
                <w:rFonts w:ascii="Times New Roman" w:hAnsi="Times New Roman" w:cs="Times New Roman"/>
                <w:sz w:val="24"/>
                <w:szCs w:val="24"/>
              </w:rPr>
            </w:rPrChange>
          </w:rPr>
          <w:delText>“Alright,” he said, forcing a smile.</w:delText>
        </w:r>
      </w:del>
    </w:p>
    <w:p w14:paraId="3625FE3C" w14:textId="77777777" w:rsidR="00952343" w:rsidRPr="00C245FD" w:rsidRDefault="00B67EA3" w:rsidP="00C245FD">
      <w:pPr>
        <w:tabs>
          <w:tab w:val="left" w:pos="1440"/>
          <w:tab w:val="left" w:pos="2160"/>
          <w:tab w:val="left" w:pos="2880"/>
        </w:tabs>
        <w:spacing w:line="480" w:lineRule="auto"/>
        <w:ind w:firstLine="359"/>
        <w:jc w:val="both"/>
        <w:rPr>
          <w:del w:id="94" w:author="Andrea Stafford Hintz" w:date="2016-09-18T16:51:00Z"/>
          <w:rFonts w:ascii="Times New Roman" w:hAnsi="Times New Roman" w:cs="Times New Roman"/>
          <w:sz w:val="24"/>
          <w:szCs w:val="24"/>
        </w:rPr>
      </w:pPr>
      <w:del w:id="95" w:author="Andrea Stafford Hintz" w:date="2016-09-18T16:51:00Z">
        <w:r w:rsidRPr="75C2D9A6">
          <w:rPr>
            <w:rFonts w:ascii="Times New Roman" w:eastAsia="Times New Roman" w:hAnsi="Times New Roman" w:cs="Times New Roman"/>
            <w:sz w:val="24"/>
            <w:szCs w:val="24"/>
            <w:rPrChange w:id="96" w:author="Bryce Raffle" w:date="2016-09-06T11:42:00Z">
              <w:rPr>
                <w:rFonts w:ascii="Times New Roman" w:hAnsi="Times New Roman" w:cs="Times New Roman"/>
                <w:sz w:val="24"/>
                <w:szCs w:val="24"/>
              </w:rPr>
            </w:rPrChange>
          </w:rPr>
          <w:lastRenderedPageBreak/>
          <w:delText>He lifted the worm above his head and opened his mouth. His stomach made a noise. James began giggling, while Harry started clucking like a chicken.</w:delText>
        </w:r>
      </w:del>
    </w:p>
    <w:p w14:paraId="6A971983" w14:textId="77777777" w:rsidR="00952343" w:rsidRPr="00C245FD" w:rsidRDefault="00B67EA3" w:rsidP="00C245FD">
      <w:pPr>
        <w:tabs>
          <w:tab w:val="left" w:pos="1440"/>
          <w:tab w:val="left" w:pos="2160"/>
          <w:tab w:val="left" w:pos="2880"/>
        </w:tabs>
        <w:spacing w:line="480" w:lineRule="auto"/>
        <w:ind w:firstLine="359"/>
        <w:jc w:val="both"/>
        <w:rPr>
          <w:del w:id="97" w:author="Andrea Stafford Hintz" w:date="2016-09-18T16:51:00Z"/>
          <w:rFonts w:ascii="Times New Roman" w:hAnsi="Times New Roman" w:cs="Times New Roman"/>
          <w:sz w:val="24"/>
          <w:szCs w:val="24"/>
        </w:rPr>
      </w:pPr>
      <w:del w:id="98" w:author="Andrea Stafford Hintz" w:date="2016-09-18T16:51:00Z">
        <w:r w:rsidRPr="75C2D9A6">
          <w:rPr>
            <w:rFonts w:ascii="Times New Roman" w:eastAsia="Times New Roman" w:hAnsi="Times New Roman" w:cs="Times New Roman"/>
            <w:sz w:val="24"/>
            <w:szCs w:val="24"/>
            <w:rPrChange w:id="99" w:author="Bryce Raffle" w:date="2016-09-06T11:42:00Z">
              <w:rPr>
                <w:rFonts w:ascii="Times New Roman" w:hAnsi="Times New Roman" w:cs="Times New Roman"/>
                <w:sz w:val="24"/>
                <w:szCs w:val="24"/>
              </w:rPr>
            </w:rPrChange>
          </w:rPr>
          <w:delText>The worm dangled above Jonathan’s head. He gave Harry a look, silencing him. Mud dripped onto his cheek, and he wiped it away with the back of his hand.</w:delText>
        </w:r>
      </w:del>
    </w:p>
    <w:p w14:paraId="41BAAF00" w14:textId="77777777" w:rsidR="00952343" w:rsidRPr="00C245FD" w:rsidRDefault="00B67EA3" w:rsidP="00C245FD">
      <w:pPr>
        <w:tabs>
          <w:tab w:val="left" w:pos="1440"/>
          <w:tab w:val="left" w:pos="2160"/>
          <w:tab w:val="left" w:pos="2880"/>
        </w:tabs>
        <w:spacing w:line="480" w:lineRule="auto"/>
        <w:ind w:firstLine="359"/>
        <w:jc w:val="both"/>
        <w:rPr>
          <w:del w:id="100" w:author="Andrea Stafford Hintz" w:date="2016-09-18T16:51:00Z"/>
          <w:rFonts w:ascii="Times New Roman" w:hAnsi="Times New Roman" w:cs="Times New Roman"/>
          <w:sz w:val="24"/>
          <w:szCs w:val="24"/>
        </w:rPr>
      </w:pPr>
      <w:del w:id="101" w:author="Andrea Stafford Hintz" w:date="2016-09-18T16:51:00Z">
        <w:r w:rsidRPr="75C2D9A6">
          <w:rPr>
            <w:rFonts w:ascii="Times New Roman" w:eastAsia="Times New Roman" w:hAnsi="Times New Roman" w:cs="Times New Roman"/>
            <w:sz w:val="24"/>
            <w:szCs w:val="24"/>
            <w:rPrChange w:id="102" w:author="Bryce Raffle" w:date="2016-09-06T11:42:00Z">
              <w:rPr>
                <w:rFonts w:ascii="Times New Roman" w:hAnsi="Times New Roman" w:cs="Times New Roman"/>
                <w:sz w:val="24"/>
                <w:szCs w:val="24"/>
              </w:rPr>
            </w:rPrChange>
          </w:rPr>
          <w:delText>“I’ll do it,” he said defiantly. He raised the worm above his mouth again, tilted his head back, and opened wide.</w:delText>
        </w:r>
      </w:del>
    </w:p>
    <w:p w14:paraId="31D868DE" w14:textId="77777777" w:rsidR="00952343" w:rsidRPr="00C245FD" w:rsidRDefault="00B67EA3" w:rsidP="00C245FD">
      <w:pPr>
        <w:tabs>
          <w:tab w:val="left" w:pos="1440"/>
          <w:tab w:val="left" w:pos="2160"/>
          <w:tab w:val="left" w:pos="2880"/>
        </w:tabs>
        <w:spacing w:line="480" w:lineRule="auto"/>
        <w:ind w:firstLine="359"/>
        <w:jc w:val="both"/>
        <w:rPr>
          <w:del w:id="103" w:author="Andrea Stafford Hintz" w:date="2016-09-18T16:51:00Z"/>
          <w:rFonts w:ascii="Times New Roman" w:hAnsi="Times New Roman" w:cs="Times New Roman"/>
          <w:sz w:val="24"/>
          <w:szCs w:val="24"/>
        </w:rPr>
      </w:pPr>
      <w:del w:id="104" w:author="Andrea Stafford Hintz" w:date="2016-09-18T16:51:00Z">
        <w:r w:rsidRPr="75C2D9A6">
          <w:rPr>
            <w:rFonts w:ascii="Times New Roman" w:eastAsia="Times New Roman" w:hAnsi="Times New Roman" w:cs="Times New Roman"/>
            <w:sz w:val="24"/>
            <w:szCs w:val="24"/>
            <w:rPrChange w:id="105" w:author="Bryce Raffle" w:date="2016-09-06T11:42:00Z">
              <w:rPr>
                <w:rFonts w:ascii="Times New Roman" w:hAnsi="Times New Roman" w:cs="Times New Roman"/>
                <w:sz w:val="24"/>
                <w:szCs w:val="24"/>
              </w:rPr>
            </w:rPrChange>
          </w:rPr>
          <w:delText>“He’s not gonna do it,” said Harry.</w:delText>
        </w:r>
      </w:del>
    </w:p>
    <w:p w14:paraId="563BECA1" w14:textId="77777777" w:rsidR="00952343" w:rsidRPr="00C245FD" w:rsidRDefault="00B67EA3" w:rsidP="00C245FD">
      <w:pPr>
        <w:tabs>
          <w:tab w:val="left" w:pos="1440"/>
          <w:tab w:val="left" w:pos="2160"/>
          <w:tab w:val="left" w:pos="2880"/>
        </w:tabs>
        <w:spacing w:line="480" w:lineRule="auto"/>
        <w:ind w:firstLine="359"/>
        <w:jc w:val="both"/>
        <w:rPr>
          <w:del w:id="106" w:author="Andrea Stafford Hintz" w:date="2016-09-18T16:51:00Z"/>
          <w:rFonts w:ascii="Times New Roman" w:hAnsi="Times New Roman" w:cs="Times New Roman"/>
          <w:sz w:val="24"/>
          <w:szCs w:val="24"/>
        </w:rPr>
      </w:pPr>
      <w:del w:id="107" w:author="Andrea Stafford Hintz" w:date="2016-09-18T16:51:00Z">
        <w:r w:rsidRPr="75C2D9A6">
          <w:rPr>
            <w:rFonts w:ascii="Times New Roman" w:eastAsia="Times New Roman" w:hAnsi="Times New Roman" w:cs="Times New Roman"/>
            <w:sz w:val="24"/>
            <w:szCs w:val="24"/>
            <w:rPrChange w:id="108" w:author="Bryce Raffle" w:date="2016-09-06T11:42:00Z">
              <w:rPr>
                <w:rFonts w:ascii="Times New Roman" w:hAnsi="Times New Roman" w:cs="Times New Roman"/>
                <w:sz w:val="24"/>
                <w:szCs w:val="24"/>
              </w:rPr>
            </w:rPrChange>
          </w:rPr>
          <w:delText>Jonathan stared at him defiantly. “I’m gonna do it,” he said. “Just give me a minute.”</w:delText>
        </w:r>
      </w:del>
    </w:p>
    <w:p w14:paraId="53F1D07A" w14:textId="77777777" w:rsidR="00952343" w:rsidRPr="00C245FD" w:rsidRDefault="00B67EA3" w:rsidP="00C245FD">
      <w:pPr>
        <w:tabs>
          <w:tab w:val="left" w:pos="1440"/>
          <w:tab w:val="left" w:pos="2160"/>
          <w:tab w:val="left" w:pos="2880"/>
        </w:tabs>
        <w:spacing w:line="480" w:lineRule="auto"/>
        <w:ind w:firstLine="359"/>
        <w:jc w:val="both"/>
        <w:rPr>
          <w:del w:id="109" w:author="Andrea Stafford Hintz" w:date="2016-09-18T16:51:00Z"/>
          <w:rFonts w:ascii="Times New Roman" w:hAnsi="Times New Roman" w:cs="Times New Roman"/>
          <w:sz w:val="24"/>
          <w:szCs w:val="24"/>
        </w:rPr>
      </w:pPr>
      <w:del w:id="110" w:author="Andrea Stafford Hintz" w:date="2016-09-18T16:51:00Z">
        <w:r w:rsidRPr="75C2D9A6">
          <w:rPr>
            <w:rFonts w:ascii="Times New Roman" w:eastAsia="Times New Roman" w:hAnsi="Times New Roman" w:cs="Times New Roman"/>
            <w:sz w:val="24"/>
            <w:szCs w:val="24"/>
            <w:rPrChange w:id="111" w:author="Bryce Raffle" w:date="2016-09-06T11:42:00Z">
              <w:rPr>
                <w:rFonts w:ascii="Times New Roman" w:hAnsi="Times New Roman" w:cs="Times New Roman"/>
                <w:sz w:val="24"/>
                <w:szCs w:val="24"/>
              </w:rPr>
            </w:rPrChange>
          </w:rPr>
          <w:delText xml:space="preserve">Once he’d accepted the dare, there was no backing down. He knew he would never live it down if he didn’t make good on his promise. </w:delText>
        </w:r>
        <w:r w:rsidRPr="75C2D9A6">
          <w:rPr>
            <w:rFonts w:ascii="Times New Roman" w:eastAsia="Times New Roman" w:hAnsi="Times New Roman" w:cs="Times New Roman"/>
            <w:i/>
            <w:sz w:val="24"/>
            <w:szCs w:val="24"/>
            <w:rPrChange w:id="112" w:author="Bryce Raffle" w:date="2016-09-06T11:42:00Z">
              <w:rPr>
                <w:rFonts w:ascii="Times New Roman" w:hAnsi="Times New Roman" w:cs="Times New Roman"/>
                <w:i/>
                <w:sz w:val="24"/>
                <w:szCs w:val="24"/>
              </w:rPr>
            </w:rPrChange>
          </w:rPr>
          <w:delText>It’s just a worm</w:delText>
        </w:r>
        <w:r w:rsidRPr="75C2D9A6">
          <w:rPr>
            <w:rFonts w:ascii="Times New Roman" w:eastAsia="Times New Roman" w:hAnsi="Times New Roman" w:cs="Times New Roman"/>
            <w:sz w:val="24"/>
            <w:szCs w:val="24"/>
            <w:rPrChange w:id="113" w:author="Bryce Raffle" w:date="2016-09-06T11:42:00Z">
              <w:rPr>
                <w:rFonts w:ascii="Times New Roman" w:hAnsi="Times New Roman" w:cs="Times New Roman"/>
                <w:sz w:val="24"/>
                <w:szCs w:val="24"/>
              </w:rPr>
            </w:rPrChange>
          </w:rPr>
          <w:delText>, he told himself.</w:delText>
        </w:r>
      </w:del>
    </w:p>
    <w:p w14:paraId="7ED7B90D" w14:textId="77777777" w:rsidR="00952343" w:rsidRPr="00C245FD" w:rsidRDefault="00B67EA3" w:rsidP="00C245FD">
      <w:pPr>
        <w:tabs>
          <w:tab w:val="left" w:pos="1440"/>
          <w:tab w:val="left" w:pos="2160"/>
          <w:tab w:val="left" w:pos="2880"/>
        </w:tabs>
        <w:spacing w:line="480" w:lineRule="auto"/>
        <w:ind w:firstLine="359"/>
        <w:jc w:val="both"/>
        <w:rPr>
          <w:del w:id="114" w:author="Andrea Stafford Hintz" w:date="2016-09-18T16:51:00Z"/>
          <w:rFonts w:ascii="Times New Roman" w:hAnsi="Times New Roman" w:cs="Times New Roman"/>
          <w:sz w:val="24"/>
          <w:szCs w:val="24"/>
        </w:rPr>
      </w:pPr>
      <w:del w:id="115" w:author="Andrea Stafford Hintz" w:date="2016-09-18T16:51:00Z">
        <w:r w:rsidRPr="75C2D9A6">
          <w:rPr>
            <w:rFonts w:ascii="Times New Roman" w:eastAsia="Times New Roman" w:hAnsi="Times New Roman" w:cs="Times New Roman"/>
            <w:sz w:val="24"/>
            <w:szCs w:val="24"/>
            <w:rPrChange w:id="116" w:author="Bryce Raffle" w:date="2016-09-06T11:42:00Z">
              <w:rPr>
                <w:rFonts w:ascii="Times New Roman" w:hAnsi="Times New Roman" w:cs="Times New Roman"/>
                <w:sz w:val="24"/>
                <w:szCs w:val="24"/>
              </w:rPr>
            </w:rPrChange>
          </w:rPr>
          <w:delText>“Down the hatch,” he said. He let the worm fall into his mouth.</w:delText>
        </w:r>
      </w:del>
    </w:p>
    <w:p w14:paraId="34E314AB" w14:textId="77777777" w:rsidR="00952343" w:rsidRPr="00C245FD" w:rsidRDefault="00B67EA3" w:rsidP="00C245FD">
      <w:pPr>
        <w:tabs>
          <w:tab w:val="left" w:pos="1440"/>
          <w:tab w:val="left" w:pos="2160"/>
          <w:tab w:val="left" w:pos="2880"/>
        </w:tabs>
        <w:spacing w:line="480" w:lineRule="auto"/>
        <w:ind w:firstLine="359"/>
        <w:jc w:val="both"/>
        <w:rPr>
          <w:del w:id="117" w:author="Andrea Stafford Hintz" w:date="2016-09-18T16:51:00Z"/>
          <w:rFonts w:ascii="Times New Roman" w:hAnsi="Times New Roman" w:cs="Times New Roman"/>
          <w:sz w:val="24"/>
          <w:szCs w:val="24"/>
        </w:rPr>
      </w:pPr>
      <w:del w:id="118" w:author="Andrea Stafford Hintz" w:date="2016-09-18T16:51:00Z">
        <w:r w:rsidRPr="75C2D9A6">
          <w:rPr>
            <w:rFonts w:ascii="Times New Roman" w:eastAsia="Times New Roman" w:hAnsi="Times New Roman" w:cs="Times New Roman"/>
            <w:sz w:val="24"/>
            <w:szCs w:val="24"/>
            <w:rPrChange w:id="119" w:author="Bryce Raffle" w:date="2016-09-06T11:42:00Z">
              <w:rPr>
                <w:rFonts w:ascii="Times New Roman" w:hAnsi="Times New Roman" w:cs="Times New Roman"/>
                <w:sz w:val="24"/>
                <w:szCs w:val="24"/>
              </w:rPr>
            </w:rPrChange>
          </w:rPr>
          <w:delText>He could feel it wriggling. It tasted like dirt. He felt sick, but he forced himself to try to swallow. His throat closed up, tightened against his will. The worm caught in his throat.</w:delText>
        </w:r>
      </w:del>
    </w:p>
    <w:p w14:paraId="069CC229" w14:textId="40FEEC3A" w:rsidR="00952343" w:rsidRPr="00C245FD" w:rsidRDefault="00B67EA3" w:rsidP="00C245FD">
      <w:pPr>
        <w:tabs>
          <w:tab w:val="left" w:pos="1440"/>
          <w:tab w:val="left" w:pos="2160"/>
          <w:tab w:val="left" w:pos="2880"/>
        </w:tabs>
        <w:spacing w:line="480" w:lineRule="auto"/>
        <w:ind w:firstLine="359"/>
        <w:jc w:val="both"/>
        <w:rPr>
          <w:del w:id="120" w:author="Andrea Stafford Hintz" w:date="2016-09-18T16:51:00Z"/>
          <w:rFonts w:ascii="Times New Roman" w:hAnsi="Times New Roman" w:cs="Times New Roman"/>
          <w:sz w:val="24"/>
          <w:szCs w:val="24"/>
        </w:rPr>
      </w:pPr>
      <w:del w:id="121" w:author="Andrea Stafford Hintz" w:date="2016-09-18T16:51:00Z">
        <w:r w:rsidRPr="75C2D9A6">
          <w:rPr>
            <w:rFonts w:ascii="Times New Roman" w:eastAsia="Times New Roman" w:hAnsi="Times New Roman" w:cs="Times New Roman"/>
            <w:sz w:val="24"/>
            <w:szCs w:val="24"/>
            <w:rPrChange w:id="122" w:author="Bryce Raffle" w:date="2016-09-06T11:42:00Z">
              <w:rPr>
                <w:rFonts w:ascii="Times New Roman" w:hAnsi="Times New Roman" w:cs="Times New Roman"/>
                <w:sz w:val="24"/>
                <w:szCs w:val="24"/>
              </w:rPr>
            </w:rPrChange>
          </w:rPr>
          <w:delText>Choking, he tried to cough the thing back up, but his throat had begun to swell</w:delText>
        </w:r>
      </w:del>
      <w:del w:id="123" w:author="Andrea Stafford Hintz" w:date="2016-09-10T11:48:00Z">
        <w:r w:rsidRPr="75C2D9A6" w:rsidDel="006D7771">
          <w:rPr>
            <w:rFonts w:ascii="Times New Roman" w:eastAsia="Times New Roman" w:hAnsi="Times New Roman" w:cs="Times New Roman"/>
            <w:sz w:val="24"/>
            <w:szCs w:val="24"/>
            <w:rPrChange w:id="124" w:author="Bryce Raffle" w:date="2016-09-06T11:42:00Z">
              <w:rPr>
                <w:rFonts w:ascii="Times New Roman" w:hAnsi="Times New Roman" w:cs="Times New Roman"/>
                <w:sz w:val="24"/>
                <w:szCs w:val="24"/>
              </w:rPr>
            </w:rPrChange>
          </w:rPr>
          <w:delText>,</w:delText>
        </w:r>
      </w:del>
      <w:del w:id="125" w:author="Andrea Stafford Hintz" w:date="2016-09-18T16:51:00Z">
        <w:r w:rsidRPr="75C2D9A6">
          <w:rPr>
            <w:rFonts w:ascii="Times New Roman" w:eastAsia="Times New Roman" w:hAnsi="Times New Roman" w:cs="Times New Roman"/>
            <w:sz w:val="24"/>
            <w:szCs w:val="24"/>
            <w:rPrChange w:id="126" w:author="Bryce Raffle" w:date="2016-09-06T11:42:00Z">
              <w:rPr>
                <w:rFonts w:ascii="Times New Roman" w:hAnsi="Times New Roman" w:cs="Times New Roman"/>
                <w:sz w:val="24"/>
                <w:szCs w:val="24"/>
              </w:rPr>
            </w:rPrChange>
          </w:rPr>
          <w:delText xml:space="preserve"> and his coughs came out</w:delText>
        </w:r>
      </w:del>
      <w:del w:id="127" w:author="Andrea Stafford Hintz" w:date="2016-09-10T11:47:00Z">
        <w:r w:rsidRPr="75C2D9A6" w:rsidDel="006D7771">
          <w:rPr>
            <w:rFonts w:ascii="Times New Roman" w:eastAsia="Times New Roman" w:hAnsi="Times New Roman" w:cs="Times New Roman"/>
            <w:sz w:val="24"/>
            <w:szCs w:val="24"/>
            <w:rPrChange w:id="128" w:author="Bryce Raffle" w:date="2016-09-06T11:42:00Z">
              <w:rPr>
                <w:rFonts w:ascii="Times New Roman" w:hAnsi="Times New Roman" w:cs="Times New Roman"/>
                <w:sz w:val="24"/>
                <w:szCs w:val="24"/>
              </w:rPr>
            </w:rPrChange>
          </w:rPr>
          <w:delText xml:space="preserve"> only</w:delText>
        </w:r>
      </w:del>
      <w:del w:id="129" w:author="Andrea Stafford Hintz" w:date="2016-09-18T16:51:00Z">
        <w:r w:rsidRPr="75C2D9A6">
          <w:rPr>
            <w:rFonts w:ascii="Times New Roman" w:eastAsia="Times New Roman" w:hAnsi="Times New Roman" w:cs="Times New Roman"/>
            <w:sz w:val="24"/>
            <w:szCs w:val="24"/>
            <w:rPrChange w:id="130" w:author="Bryce Raffle" w:date="2016-09-06T11:42:00Z">
              <w:rPr>
                <w:rFonts w:ascii="Times New Roman" w:hAnsi="Times New Roman" w:cs="Times New Roman"/>
                <w:sz w:val="24"/>
                <w:szCs w:val="24"/>
              </w:rPr>
            </w:rPrChange>
          </w:rPr>
          <w:delText xml:space="preserve"> as a high-pitched wheeze. His hands went to his throat, and he tried to force it back up, but only succeeded in making things worse. He couldn</w:delText>
        </w:r>
      </w:del>
      <w:ins w:id="131" w:author="Andrea Stafford Hintz" w:date="2016-09-11T21:34:00Z">
        <w:r w:rsidR="00E015AB">
          <w:rPr>
            <w:rFonts w:ascii="Times New Roman" w:eastAsia="Times New Roman" w:hAnsi="Times New Roman" w:cs="Times New Roman"/>
            <w:sz w:val="24"/>
            <w:szCs w:val="24"/>
          </w:rPr>
          <w:t>’</w:t>
        </w:r>
      </w:ins>
      <w:del w:id="132" w:author="Andrea Stafford Hintz" w:date="2016-09-11T21:34:00Z">
        <w:r w:rsidRPr="75C2D9A6" w:rsidDel="00E015AB">
          <w:rPr>
            <w:rFonts w:ascii="Times New Roman" w:eastAsia="Times New Roman" w:hAnsi="Times New Roman" w:cs="Times New Roman"/>
            <w:sz w:val="24"/>
            <w:szCs w:val="24"/>
            <w:rPrChange w:id="133" w:author="Bryce Raffle" w:date="2016-09-06T11:42:00Z">
              <w:rPr>
                <w:rFonts w:ascii="Times New Roman" w:hAnsi="Times New Roman" w:cs="Times New Roman"/>
                <w:sz w:val="24"/>
                <w:szCs w:val="24"/>
              </w:rPr>
            </w:rPrChange>
          </w:rPr>
          <w:delText>'</w:delText>
        </w:r>
      </w:del>
      <w:del w:id="134" w:author="Andrea Stafford Hintz" w:date="2016-09-18T16:51:00Z">
        <w:r w:rsidRPr="75C2D9A6">
          <w:rPr>
            <w:rFonts w:ascii="Times New Roman" w:eastAsia="Times New Roman" w:hAnsi="Times New Roman" w:cs="Times New Roman"/>
            <w:sz w:val="24"/>
            <w:szCs w:val="24"/>
            <w:rPrChange w:id="135" w:author="Bryce Raffle" w:date="2016-09-06T11:42:00Z">
              <w:rPr>
                <w:rFonts w:ascii="Times New Roman" w:hAnsi="Times New Roman" w:cs="Times New Roman"/>
                <w:sz w:val="24"/>
                <w:szCs w:val="24"/>
              </w:rPr>
            </w:rPrChange>
          </w:rPr>
          <w:delText>t breathe at all.</w:delText>
        </w:r>
      </w:del>
    </w:p>
    <w:p w14:paraId="46D150CC" w14:textId="77777777" w:rsidR="00952343" w:rsidRPr="00C245FD" w:rsidRDefault="00B67EA3" w:rsidP="00C245FD">
      <w:pPr>
        <w:tabs>
          <w:tab w:val="left" w:pos="1440"/>
          <w:tab w:val="left" w:pos="2160"/>
          <w:tab w:val="left" w:pos="2880"/>
        </w:tabs>
        <w:spacing w:line="480" w:lineRule="auto"/>
        <w:ind w:firstLine="359"/>
        <w:jc w:val="both"/>
        <w:rPr>
          <w:del w:id="136" w:author="Andrea Stafford Hintz" w:date="2016-09-18T16:51:00Z"/>
          <w:rFonts w:ascii="Times New Roman" w:hAnsi="Times New Roman" w:cs="Times New Roman"/>
          <w:sz w:val="24"/>
          <w:szCs w:val="24"/>
        </w:rPr>
      </w:pPr>
      <w:del w:id="137" w:author="Andrea Stafford Hintz" w:date="2016-09-18T16:51:00Z">
        <w:r w:rsidRPr="75C2D9A6">
          <w:rPr>
            <w:rFonts w:ascii="Times New Roman" w:eastAsia="Times New Roman" w:hAnsi="Times New Roman" w:cs="Times New Roman"/>
            <w:sz w:val="24"/>
            <w:szCs w:val="24"/>
            <w:rPrChange w:id="138" w:author="Bryce Raffle" w:date="2016-09-06T11:42:00Z">
              <w:rPr>
                <w:rFonts w:ascii="Times New Roman" w:hAnsi="Times New Roman" w:cs="Times New Roman"/>
                <w:sz w:val="24"/>
                <w:szCs w:val="24"/>
              </w:rPr>
            </w:rPrChange>
          </w:rPr>
          <w:delText>His lungs began to ache, and his eyes went wide. He’d never felt so frightened. He was going to die, he was sure of it. This was how his life would end, with a foolish dare.</w:delText>
        </w:r>
      </w:del>
    </w:p>
    <w:p w14:paraId="67157AE6" w14:textId="77777777" w:rsidR="00952343" w:rsidRPr="00C245FD" w:rsidRDefault="00B67EA3" w:rsidP="00C245FD">
      <w:pPr>
        <w:tabs>
          <w:tab w:val="left" w:pos="1440"/>
          <w:tab w:val="left" w:pos="2160"/>
          <w:tab w:val="left" w:pos="2880"/>
        </w:tabs>
        <w:spacing w:line="480" w:lineRule="auto"/>
        <w:ind w:firstLine="359"/>
        <w:jc w:val="both"/>
        <w:rPr>
          <w:del w:id="139" w:author="Andrea Stafford Hintz" w:date="2016-09-18T16:51:00Z"/>
          <w:rFonts w:ascii="Times New Roman" w:hAnsi="Times New Roman" w:cs="Times New Roman"/>
          <w:sz w:val="24"/>
          <w:szCs w:val="24"/>
        </w:rPr>
      </w:pPr>
      <w:del w:id="140" w:author="Andrea Stafford Hintz" w:date="2016-09-18T16:51:00Z">
        <w:r w:rsidRPr="75C2D9A6">
          <w:rPr>
            <w:rFonts w:ascii="Times New Roman" w:eastAsia="Times New Roman" w:hAnsi="Times New Roman" w:cs="Times New Roman"/>
            <w:sz w:val="24"/>
            <w:szCs w:val="24"/>
            <w:rPrChange w:id="141" w:author="Bryce Raffle" w:date="2016-09-06T11:42:00Z">
              <w:rPr>
                <w:rFonts w:ascii="Times New Roman" w:hAnsi="Times New Roman" w:cs="Times New Roman"/>
                <w:sz w:val="24"/>
                <w:szCs w:val="24"/>
              </w:rPr>
            </w:rPrChange>
          </w:rPr>
          <w:delText>His friends were turning into hazy blotches of light. Dizzily, he reached out his hands, but they moved away from him. He heard James screaming. He blacked out.</w:delText>
        </w:r>
      </w:del>
    </w:p>
    <w:p w14:paraId="3E18ACC3" w14:textId="77777777" w:rsidR="00952343" w:rsidRPr="00C245FD" w:rsidRDefault="00B67EA3" w:rsidP="00C245FD">
      <w:pPr>
        <w:tabs>
          <w:tab w:val="left" w:pos="1440"/>
          <w:tab w:val="left" w:pos="2160"/>
          <w:tab w:val="left" w:pos="2880"/>
        </w:tabs>
        <w:spacing w:line="480" w:lineRule="auto"/>
        <w:jc w:val="center"/>
        <w:rPr>
          <w:del w:id="142" w:author="Andrea Stafford Hintz" w:date="2016-09-18T16:51:00Z"/>
          <w:rFonts w:ascii="Times New Roman" w:hAnsi="Times New Roman" w:cs="Times New Roman"/>
          <w:sz w:val="24"/>
          <w:szCs w:val="24"/>
        </w:rPr>
      </w:pPr>
      <w:del w:id="143" w:author="Andrea Stafford Hintz" w:date="2016-09-18T16:51:00Z">
        <w:r w:rsidRPr="75C2D9A6">
          <w:rPr>
            <w:rFonts w:ascii="Times New Roman" w:eastAsia="Times New Roman" w:hAnsi="Times New Roman" w:cs="Times New Roman"/>
            <w:sz w:val="24"/>
            <w:szCs w:val="24"/>
            <w:rPrChange w:id="144" w:author="Bryce Raffle" w:date="2016-09-06T11:42:00Z">
              <w:rPr>
                <w:rFonts w:ascii="Times New Roman" w:hAnsi="Times New Roman" w:cs="Times New Roman"/>
                <w:sz w:val="24"/>
                <w:szCs w:val="24"/>
              </w:rPr>
            </w:rPrChange>
          </w:rPr>
          <w:delText>#</w:delText>
        </w:r>
      </w:del>
    </w:p>
    <w:p w14:paraId="53A87B32" w14:textId="61D0F6AA" w:rsidR="00952343" w:rsidRPr="00C245FD" w:rsidRDefault="00B67EA3" w:rsidP="00C245FD">
      <w:pPr>
        <w:tabs>
          <w:tab w:val="left" w:pos="1440"/>
          <w:tab w:val="left" w:pos="2160"/>
          <w:tab w:val="left" w:pos="2880"/>
        </w:tabs>
        <w:spacing w:line="480" w:lineRule="auto"/>
        <w:jc w:val="both"/>
        <w:rPr>
          <w:del w:id="145" w:author="Andrea Stafford Hintz" w:date="2016-09-18T16:51:00Z"/>
          <w:rFonts w:ascii="Times New Roman" w:hAnsi="Times New Roman" w:cs="Times New Roman"/>
          <w:sz w:val="24"/>
          <w:szCs w:val="24"/>
        </w:rPr>
      </w:pPr>
      <w:bookmarkStart w:id="146" w:name="Scene_ii"/>
      <w:del w:id="147" w:author="Andrea Stafford Hintz" w:date="2016-09-18T16:51:00Z">
        <w:r w:rsidRPr="75C2D9A6">
          <w:rPr>
            <w:rFonts w:ascii="Times New Roman" w:eastAsia="Times New Roman" w:hAnsi="Times New Roman" w:cs="Times New Roman"/>
            <w:sz w:val="24"/>
            <w:szCs w:val="24"/>
            <w:rPrChange w:id="148" w:author="Bryce Raffle" w:date="2016-09-06T11:42:00Z">
              <w:rPr>
                <w:rFonts w:ascii="Times New Roman" w:hAnsi="Times New Roman" w:cs="Times New Roman"/>
                <w:sz w:val="24"/>
                <w:szCs w:val="24"/>
              </w:rPr>
            </w:rPrChange>
          </w:rPr>
          <w:delText>When</w:delText>
        </w:r>
        <w:bookmarkEnd w:id="146"/>
        <w:r w:rsidRPr="75C2D9A6">
          <w:rPr>
            <w:rFonts w:ascii="Times New Roman" w:eastAsia="Times New Roman" w:hAnsi="Times New Roman" w:cs="Times New Roman"/>
            <w:sz w:val="24"/>
            <w:szCs w:val="24"/>
            <w:rPrChange w:id="149" w:author="Bryce Raffle" w:date="2016-09-06T11:42:00Z">
              <w:rPr>
                <w:rFonts w:ascii="Times New Roman" w:hAnsi="Times New Roman" w:cs="Times New Roman"/>
                <w:sz w:val="24"/>
                <w:szCs w:val="24"/>
              </w:rPr>
            </w:rPrChange>
          </w:rPr>
          <w:delText xml:space="preserve"> he regained consciousness, there was a man with a bird’s face standing at the side of his bed. Behind him, a pale white boy with blonde hair, about his own age or perhaps a few years </w:delText>
        </w:r>
        <w:r w:rsidRPr="75C2D9A6">
          <w:rPr>
            <w:rFonts w:ascii="Times New Roman" w:eastAsia="Times New Roman" w:hAnsi="Times New Roman" w:cs="Times New Roman"/>
            <w:sz w:val="24"/>
            <w:szCs w:val="24"/>
            <w:rPrChange w:id="150" w:author="Bryce Raffle" w:date="2016-09-06T11:42:00Z">
              <w:rPr>
                <w:rFonts w:ascii="Times New Roman" w:hAnsi="Times New Roman" w:cs="Times New Roman"/>
                <w:sz w:val="24"/>
                <w:szCs w:val="24"/>
              </w:rPr>
            </w:rPrChange>
          </w:rPr>
          <w:lastRenderedPageBreak/>
          <w:delText>older, stood against the wall, looking shyly back. Jonathan offered up a weak smile, but the boy turned away from him, busying himself with his work. He had a jar of leeches in one hand and a doctor’s surgical bag in the other. He set the jar down on the table beside the man in the bird</w:delText>
        </w:r>
      </w:del>
      <w:ins w:id="151" w:author="Andrea Stafford Hintz" w:date="2016-09-11T21:34:00Z">
        <w:r w:rsidR="00E015AB">
          <w:rPr>
            <w:rFonts w:ascii="Times New Roman" w:eastAsia="Times New Roman" w:hAnsi="Times New Roman" w:cs="Times New Roman"/>
            <w:sz w:val="24"/>
            <w:szCs w:val="24"/>
          </w:rPr>
          <w:t>’</w:t>
        </w:r>
      </w:ins>
      <w:del w:id="152" w:author="Andrea Stafford Hintz" w:date="2016-09-11T21:34:00Z">
        <w:r w:rsidRPr="75C2D9A6" w:rsidDel="00E015AB">
          <w:rPr>
            <w:rFonts w:ascii="Times New Roman" w:eastAsia="Times New Roman" w:hAnsi="Times New Roman" w:cs="Times New Roman"/>
            <w:sz w:val="24"/>
            <w:szCs w:val="24"/>
            <w:rPrChange w:id="153" w:author="Bryce Raffle" w:date="2016-09-06T11:42:00Z">
              <w:rPr>
                <w:rFonts w:ascii="Times New Roman" w:hAnsi="Times New Roman" w:cs="Times New Roman"/>
                <w:sz w:val="24"/>
                <w:szCs w:val="24"/>
              </w:rPr>
            </w:rPrChange>
          </w:rPr>
          <w:delText>'</w:delText>
        </w:r>
      </w:del>
      <w:del w:id="154" w:author="Andrea Stafford Hintz" w:date="2016-09-18T16:51:00Z">
        <w:r w:rsidRPr="75C2D9A6">
          <w:rPr>
            <w:rFonts w:ascii="Times New Roman" w:eastAsia="Times New Roman" w:hAnsi="Times New Roman" w:cs="Times New Roman"/>
            <w:sz w:val="24"/>
            <w:szCs w:val="24"/>
            <w:rPrChange w:id="155" w:author="Bryce Raffle" w:date="2016-09-06T11:42:00Z">
              <w:rPr>
                <w:rFonts w:ascii="Times New Roman" w:hAnsi="Times New Roman" w:cs="Times New Roman"/>
                <w:sz w:val="24"/>
                <w:szCs w:val="24"/>
              </w:rPr>
            </w:rPrChange>
          </w:rPr>
          <w:delText>s face.</w:delText>
        </w:r>
      </w:del>
    </w:p>
    <w:p w14:paraId="018B1C83" w14:textId="77777777" w:rsidR="00952343" w:rsidRPr="00C245FD" w:rsidRDefault="00B67EA3" w:rsidP="00C245FD">
      <w:pPr>
        <w:tabs>
          <w:tab w:val="left" w:pos="1440"/>
          <w:tab w:val="left" w:pos="2160"/>
          <w:tab w:val="left" w:pos="2880"/>
        </w:tabs>
        <w:spacing w:line="480" w:lineRule="auto"/>
        <w:ind w:firstLine="359"/>
        <w:jc w:val="both"/>
        <w:rPr>
          <w:del w:id="156" w:author="Andrea Stafford Hintz" w:date="2016-09-18T16:51:00Z"/>
          <w:rFonts w:ascii="Times New Roman" w:hAnsi="Times New Roman" w:cs="Times New Roman"/>
          <w:sz w:val="24"/>
          <w:szCs w:val="24"/>
        </w:rPr>
      </w:pPr>
      <w:del w:id="157" w:author="Andrea Stafford Hintz" w:date="2016-09-18T16:51:00Z">
        <w:r w:rsidRPr="75C2D9A6">
          <w:rPr>
            <w:rFonts w:ascii="Times New Roman" w:eastAsia="Times New Roman" w:hAnsi="Times New Roman" w:cs="Times New Roman"/>
            <w:sz w:val="24"/>
            <w:szCs w:val="24"/>
            <w:rPrChange w:id="158" w:author="Bryce Raffle" w:date="2016-09-06T11:42:00Z">
              <w:rPr>
                <w:rFonts w:ascii="Times New Roman" w:hAnsi="Times New Roman" w:cs="Times New Roman"/>
                <w:sz w:val="24"/>
                <w:szCs w:val="24"/>
              </w:rPr>
            </w:rPrChange>
          </w:rPr>
          <w:delTex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delText>
        </w:r>
      </w:del>
    </w:p>
    <w:p w14:paraId="50D17DEB" w14:textId="77777777" w:rsidR="00952343" w:rsidRPr="00C245FD" w:rsidRDefault="00B67EA3" w:rsidP="00C245FD">
      <w:pPr>
        <w:tabs>
          <w:tab w:val="left" w:pos="1440"/>
          <w:tab w:val="left" w:pos="2160"/>
          <w:tab w:val="left" w:pos="2880"/>
        </w:tabs>
        <w:spacing w:line="480" w:lineRule="auto"/>
        <w:ind w:firstLine="359"/>
        <w:jc w:val="both"/>
        <w:rPr>
          <w:del w:id="159" w:author="Andrea Stafford Hintz" w:date="2016-09-18T16:51:00Z"/>
          <w:rFonts w:ascii="Times New Roman" w:hAnsi="Times New Roman" w:cs="Times New Roman"/>
          <w:sz w:val="24"/>
          <w:szCs w:val="24"/>
        </w:rPr>
      </w:pPr>
      <w:del w:id="160" w:author="Andrea Stafford Hintz" w:date="2016-09-18T16:51:00Z">
        <w:r w:rsidRPr="75C2D9A6">
          <w:rPr>
            <w:rFonts w:ascii="Times New Roman" w:eastAsia="Times New Roman" w:hAnsi="Times New Roman" w:cs="Times New Roman"/>
            <w:sz w:val="24"/>
            <w:szCs w:val="24"/>
            <w:rPrChange w:id="161" w:author="Bryce Raffle" w:date="2016-09-06T11:42:00Z">
              <w:rPr>
                <w:rFonts w:ascii="Times New Roman" w:hAnsi="Times New Roman" w:cs="Times New Roman"/>
                <w:sz w:val="24"/>
                <w:szCs w:val="24"/>
              </w:rPr>
            </w:rPrChange>
          </w:rPr>
          <w:delText xml:space="preserve">He tried to sit but the doctor pressed a gloved hand against his chest and forced him back down. </w:delText>
        </w:r>
        <w:commentRangeStart w:id="162"/>
        <w:r w:rsidRPr="75C2D9A6">
          <w:rPr>
            <w:rFonts w:ascii="Times New Roman" w:eastAsia="Times New Roman" w:hAnsi="Times New Roman" w:cs="Times New Roman"/>
            <w:sz w:val="24"/>
            <w:szCs w:val="24"/>
            <w:rPrChange w:id="163" w:author="Bryce Raffle" w:date="2016-09-06T11:42:00Z">
              <w:rPr>
                <w:rFonts w:ascii="Times New Roman" w:hAnsi="Times New Roman" w:cs="Times New Roman"/>
                <w:sz w:val="24"/>
                <w:szCs w:val="24"/>
              </w:rPr>
            </w:rPrChange>
          </w:rPr>
          <w:delText>He was cold even beneath the blankets, but he was sweating.</w:delText>
        </w:r>
        <w:commentRangeEnd w:id="162"/>
        <w:r w:rsidR="009C5597">
          <w:rPr>
            <w:rStyle w:val="CommentReference"/>
          </w:rPr>
          <w:commentReference w:id="162"/>
        </w:r>
        <w:r w:rsidRPr="75C2D9A6">
          <w:rPr>
            <w:rFonts w:ascii="Times New Roman" w:eastAsia="Times New Roman" w:hAnsi="Times New Roman" w:cs="Times New Roman"/>
            <w:sz w:val="24"/>
            <w:szCs w:val="24"/>
            <w:rPrChange w:id="164" w:author="Bryce Raffle" w:date="2016-09-06T11:42:00Z">
              <w:rPr>
                <w:rFonts w:ascii="Times New Roman" w:hAnsi="Times New Roman" w:cs="Times New Roman"/>
                <w:sz w:val="24"/>
                <w:szCs w:val="24"/>
              </w:rPr>
            </w:rPrChange>
          </w:rPr>
          <w:delText xml:space="preserve"> The doctor had a thermometer in his hand. He placed it on the bedside table and turned back to Jonathan.</w:delText>
        </w:r>
      </w:del>
    </w:p>
    <w:p w14:paraId="0FD88049" w14:textId="3F81D3E8" w:rsidR="00952343" w:rsidRPr="00C245FD" w:rsidRDefault="00B67EA3" w:rsidP="00C245FD">
      <w:pPr>
        <w:tabs>
          <w:tab w:val="left" w:pos="1440"/>
          <w:tab w:val="left" w:pos="2160"/>
          <w:tab w:val="left" w:pos="2880"/>
        </w:tabs>
        <w:spacing w:line="480" w:lineRule="auto"/>
        <w:ind w:firstLine="359"/>
        <w:jc w:val="both"/>
        <w:rPr>
          <w:del w:id="165" w:author="Andrea Stafford Hintz" w:date="2016-09-18T16:51:00Z"/>
          <w:rFonts w:ascii="Times New Roman" w:hAnsi="Times New Roman" w:cs="Times New Roman"/>
          <w:sz w:val="24"/>
          <w:szCs w:val="24"/>
        </w:rPr>
      </w:pPr>
      <w:del w:id="166" w:author="Andrea Stafford Hintz" w:date="2016-09-18T16:51:00Z">
        <w:r w:rsidRPr="75C2D9A6">
          <w:rPr>
            <w:rFonts w:ascii="Times New Roman" w:eastAsia="Times New Roman" w:hAnsi="Times New Roman" w:cs="Times New Roman"/>
            <w:sz w:val="24"/>
            <w:szCs w:val="24"/>
            <w:rPrChange w:id="167" w:author="Bryce Raffle" w:date="2016-09-06T11:42:00Z">
              <w:rPr>
                <w:rFonts w:ascii="Times New Roman" w:hAnsi="Times New Roman" w:cs="Times New Roman"/>
                <w:sz w:val="24"/>
                <w:szCs w:val="24"/>
              </w:rPr>
            </w:rPrChange>
          </w:rPr>
          <w:delText xml:space="preserve">Jonathan wanted to ask him what was happening, but his own voice sounded strange to him. Incoherent. Slurred. He had a vague recollection of choking on something. The </w:delText>
        </w:r>
        <w:r w:rsidR="00C245FD" w:rsidRPr="75C2D9A6">
          <w:rPr>
            <w:rFonts w:ascii="Times New Roman" w:eastAsia="Times New Roman" w:hAnsi="Times New Roman" w:cs="Times New Roman"/>
            <w:sz w:val="24"/>
            <w:szCs w:val="24"/>
            <w:rPrChange w:id="168" w:author="Bryce Raffle" w:date="2016-09-06T11:42:00Z">
              <w:rPr>
                <w:rFonts w:ascii="Times New Roman" w:hAnsi="Times New Roman" w:cs="Times New Roman"/>
                <w:sz w:val="24"/>
                <w:szCs w:val="24"/>
              </w:rPr>
            </w:rPrChange>
          </w:rPr>
          <w:delText>bloodworm</w:delText>
        </w:r>
        <w:r w:rsidRPr="75C2D9A6">
          <w:rPr>
            <w:rFonts w:ascii="Times New Roman" w:eastAsia="Times New Roman" w:hAnsi="Times New Roman" w:cs="Times New Roman"/>
            <w:sz w:val="24"/>
            <w:szCs w:val="24"/>
            <w:rPrChange w:id="169" w:author="Bryce Raffle" w:date="2016-09-06T11:42:00Z">
              <w:rPr>
                <w:rFonts w:ascii="Times New Roman" w:hAnsi="Times New Roman" w:cs="Times New Roman"/>
                <w:sz w:val="24"/>
                <w:szCs w:val="24"/>
              </w:rPr>
            </w:rPrChange>
          </w:rPr>
          <w:delText>. He remembered gradually losing consciousness, and he remembered the frightened faces of his friends as they turned and ran. He didn't know if they</w:delText>
        </w:r>
      </w:del>
      <w:ins w:id="170" w:author="Andrea Stafford Hintz" w:date="2016-09-11T21:35:00Z">
        <w:r w:rsidR="00E015AB">
          <w:rPr>
            <w:rFonts w:ascii="Times New Roman" w:eastAsia="Times New Roman" w:hAnsi="Times New Roman" w:cs="Times New Roman"/>
            <w:sz w:val="24"/>
            <w:szCs w:val="24"/>
          </w:rPr>
          <w:t>’</w:t>
        </w:r>
      </w:ins>
      <w:del w:id="171" w:author="Andrea Stafford Hintz" w:date="2016-09-11T21:35:00Z">
        <w:r w:rsidRPr="75C2D9A6" w:rsidDel="00E015AB">
          <w:rPr>
            <w:rFonts w:ascii="Times New Roman" w:eastAsia="Times New Roman" w:hAnsi="Times New Roman" w:cs="Times New Roman"/>
            <w:sz w:val="24"/>
            <w:szCs w:val="24"/>
            <w:rPrChange w:id="172" w:author="Bryce Raffle" w:date="2016-09-06T11:42:00Z">
              <w:rPr>
                <w:rFonts w:ascii="Times New Roman" w:hAnsi="Times New Roman" w:cs="Times New Roman"/>
                <w:sz w:val="24"/>
                <w:szCs w:val="24"/>
              </w:rPr>
            </w:rPrChange>
          </w:rPr>
          <w:delText>'</w:delText>
        </w:r>
      </w:del>
      <w:del w:id="173" w:author="Andrea Stafford Hintz" w:date="2016-09-18T16:51:00Z">
        <w:r w:rsidRPr="75C2D9A6">
          <w:rPr>
            <w:rFonts w:ascii="Times New Roman" w:eastAsia="Times New Roman" w:hAnsi="Times New Roman" w:cs="Times New Roman"/>
            <w:sz w:val="24"/>
            <w:szCs w:val="24"/>
            <w:rPrChange w:id="174" w:author="Bryce Raffle" w:date="2016-09-06T11:42:00Z">
              <w:rPr>
                <w:rFonts w:ascii="Times New Roman" w:hAnsi="Times New Roman" w:cs="Times New Roman"/>
                <w:sz w:val="24"/>
                <w:szCs w:val="24"/>
              </w:rPr>
            </w:rPrChange>
          </w:rPr>
          <w:delText>d run to get help or if they'd just abandoned him.</w:delText>
        </w:r>
      </w:del>
    </w:p>
    <w:p w14:paraId="7FBE1C46" w14:textId="77777777" w:rsidR="00952343" w:rsidRPr="00C245FD" w:rsidRDefault="00B67EA3" w:rsidP="00C245FD">
      <w:pPr>
        <w:tabs>
          <w:tab w:val="left" w:pos="1440"/>
          <w:tab w:val="left" w:pos="2160"/>
          <w:tab w:val="left" w:pos="2880"/>
        </w:tabs>
        <w:spacing w:line="480" w:lineRule="auto"/>
        <w:ind w:firstLine="359"/>
        <w:jc w:val="both"/>
        <w:rPr>
          <w:del w:id="175" w:author="Andrea Stafford Hintz" w:date="2016-09-18T16:51:00Z"/>
          <w:rFonts w:ascii="Times New Roman" w:hAnsi="Times New Roman" w:cs="Times New Roman"/>
          <w:sz w:val="24"/>
          <w:szCs w:val="24"/>
        </w:rPr>
      </w:pPr>
      <w:del w:id="176" w:author="Andrea Stafford Hintz" w:date="2016-09-18T16:51:00Z">
        <w:r w:rsidRPr="75C2D9A6">
          <w:rPr>
            <w:rFonts w:ascii="Times New Roman" w:eastAsia="Times New Roman" w:hAnsi="Times New Roman" w:cs="Times New Roman"/>
            <w:sz w:val="24"/>
            <w:szCs w:val="24"/>
            <w:rPrChange w:id="177" w:author="Bryce Raffle" w:date="2016-09-06T11:42:00Z">
              <w:rPr>
                <w:rFonts w:ascii="Times New Roman" w:hAnsi="Times New Roman" w:cs="Times New Roman"/>
                <w:sz w:val="24"/>
                <w:szCs w:val="24"/>
              </w:rPr>
            </w:rPrChange>
          </w:rPr>
          <w:delText>He tried to sit up again, but was stopped once more by the doctor’s hand.</w:delText>
        </w:r>
      </w:del>
    </w:p>
    <w:p w14:paraId="3B4FACA1" w14:textId="77777777" w:rsidR="00952343" w:rsidRPr="00C245FD" w:rsidRDefault="00B67EA3" w:rsidP="00C245FD">
      <w:pPr>
        <w:tabs>
          <w:tab w:val="left" w:pos="1440"/>
          <w:tab w:val="left" w:pos="2160"/>
          <w:tab w:val="left" w:pos="2880"/>
        </w:tabs>
        <w:spacing w:line="480" w:lineRule="auto"/>
        <w:ind w:firstLine="359"/>
        <w:jc w:val="both"/>
        <w:rPr>
          <w:del w:id="178" w:author="Andrea Stafford Hintz" w:date="2016-09-18T16:51:00Z"/>
          <w:rFonts w:ascii="Times New Roman" w:hAnsi="Times New Roman" w:cs="Times New Roman"/>
          <w:sz w:val="24"/>
          <w:szCs w:val="24"/>
        </w:rPr>
      </w:pPr>
      <w:del w:id="179" w:author="Andrea Stafford Hintz" w:date="2016-09-18T16:51:00Z">
        <w:r w:rsidRPr="75C2D9A6">
          <w:rPr>
            <w:rFonts w:ascii="Times New Roman" w:eastAsia="Times New Roman" w:hAnsi="Times New Roman" w:cs="Times New Roman"/>
            <w:sz w:val="24"/>
            <w:szCs w:val="24"/>
            <w:rPrChange w:id="180" w:author="Bryce Raffle" w:date="2016-09-06T11:42:00Z">
              <w:rPr>
                <w:rFonts w:ascii="Times New Roman" w:hAnsi="Times New Roman" w:cs="Times New Roman"/>
                <w:sz w:val="24"/>
                <w:szCs w:val="24"/>
              </w:rPr>
            </w:rPrChange>
          </w:rPr>
          <w:delText>“Restrain him,” said the doctor. His voice sounded strange, too, filtered through the leather plague mask, but a moment later a servant entered the room with a set of leather straps in hand.</w:delText>
        </w:r>
      </w:del>
    </w:p>
    <w:p w14:paraId="7A9E786C" w14:textId="77777777" w:rsidR="00952343" w:rsidRPr="00C245FD" w:rsidRDefault="00B67EA3" w:rsidP="00C245FD">
      <w:pPr>
        <w:tabs>
          <w:tab w:val="left" w:pos="1440"/>
          <w:tab w:val="left" w:pos="2160"/>
          <w:tab w:val="left" w:pos="2880"/>
        </w:tabs>
        <w:spacing w:line="480" w:lineRule="auto"/>
        <w:ind w:firstLine="359"/>
        <w:jc w:val="both"/>
        <w:rPr>
          <w:del w:id="181" w:author="Andrea Stafford Hintz" w:date="2016-09-18T16:51:00Z"/>
          <w:rFonts w:ascii="Times New Roman" w:hAnsi="Times New Roman" w:cs="Times New Roman"/>
          <w:sz w:val="24"/>
          <w:szCs w:val="24"/>
        </w:rPr>
      </w:pPr>
      <w:del w:id="182" w:author="Andrea Stafford Hintz" w:date="2016-09-18T16:51:00Z">
        <w:r w:rsidRPr="75C2D9A6">
          <w:rPr>
            <w:rFonts w:ascii="Times New Roman" w:eastAsia="Times New Roman" w:hAnsi="Times New Roman" w:cs="Times New Roman"/>
            <w:sz w:val="24"/>
            <w:szCs w:val="24"/>
            <w:rPrChange w:id="183" w:author="Bryce Raffle" w:date="2016-09-06T11:42:00Z">
              <w:rPr>
                <w:rFonts w:ascii="Times New Roman" w:hAnsi="Times New Roman" w:cs="Times New Roman"/>
                <w:sz w:val="24"/>
                <w:szCs w:val="24"/>
              </w:rPr>
            </w:rPrChange>
          </w:rPr>
          <w:delText xml:space="preserve">Forgetting that the doctor’s hand was still pressed hard against his chest, Jonathan tried again to sit up, and when he met the resistance of the doctor’s hand, he grew more desperate in his need </w:delText>
        </w:r>
        <w:r w:rsidRPr="75C2D9A6">
          <w:rPr>
            <w:rFonts w:ascii="Times New Roman" w:eastAsia="Times New Roman" w:hAnsi="Times New Roman" w:cs="Times New Roman"/>
            <w:sz w:val="24"/>
            <w:szCs w:val="24"/>
            <w:rPrChange w:id="184" w:author="Bryce Raffle" w:date="2016-09-06T11:42:00Z">
              <w:rPr>
                <w:rFonts w:ascii="Times New Roman" w:hAnsi="Times New Roman" w:cs="Times New Roman"/>
                <w:sz w:val="24"/>
                <w:szCs w:val="24"/>
              </w:rPr>
            </w:rPrChange>
          </w:rPr>
          <w:lastRenderedPageBreak/>
          <w:delText>to sit. He grabbed at the doctor’s hand with his own, tried to pry his arm from his chest, but his efforts were in vain.</w:delText>
        </w:r>
      </w:del>
    </w:p>
    <w:p w14:paraId="2C7EC291" w14:textId="77777777" w:rsidR="00952343" w:rsidRPr="00C245FD" w:rsidRDefault="00B67EA3" w:rsidP="00C245FD">
      <w:pPr>
        <w:tabs>
          <w:tab w:val="left" w:pos="1440"/>
          <w:tab w:val="left" w:pos="2160"/>
          <w:tab w:val="left" w:pos="2880"/>
        </w:tabs>
        <w:spacing w:line="480" w:lineRule="auto"/>
        <w:ind w:firstLine="359"/>
        <w:jc w:val="both"/>
        <w:rPr>
          <w:del w:id="185" w:author="Andrea Stafford Hintz" w:date="2016-09-18T16:51:00Z"/>
          <w:rFonts w:ascii="Times New Roman" w:hAnsi="Times New Roman" w:cs="Times New Roman"/>
          <w:sz w:val="24"/>
          <w:szCs w:val="24"/>
        </w:rPr>
      </w:pPr>
      <w:del w:id="186" w:author="Andrea Stafford Hintz" w:date="2016-09-18T16:51:00Z">
        <w:r w:rsidRPr="75C2D9A6">
          <w:rPr>
            <w:rFonts w:ascii="Times New Roman" w:eastAsia="Times New Roman" w:hAnsi="Times New Roman" w:cs="Times New Roman"/>
            <w:sz w:val="24"/>
            <w:szCs w:val="24"/>
            <w:rPrChange w:id="187" w:author="Bryce Raffle" w:date="2016-09-06T11:42:00Z">
              <w:rPr>
                <w:rFonts w:ascii="Times New Roman" w:hAnsi="Times New Roman" w:cs="Times New Roman"/>
                <w:sz w:val="24"/>
                <w:szCs w:val="24"/>
              </w:rPr>
            </w:rPrChange>
          </w:rPr>
          <w:delText>While the doctor pinned him down, the servant and the doctor’s assistant began to tie the straps around him, binding him to the bed. Three straps, one around his waist, one around his legs, and now the servant moved to tie one around his chest.</w:delText>
        </w:r>
      </w:del>
    </w:p>
    <w:p w14:paraId="15FB0DEB" w14:textId="1B3B8921" w:rsidR="00952343" w:rsidRPr="00C245FD" w:rsidRDefault="00B67EA3" w:rsidP="00C245FD">
      <w:pPr>
        <w:tabs>
          <w:tab w:val="left" w:pos="1440"/>
          <w:tab w:val="left" w:pos="2160"/>
          <w:tab w:val="left" w:pos="2880"/>
        </w:tabs>
        <w:spacing w:line="480" w:lineRule="auto"/>
        <w:ind w:firstLine="359"/>
        <w:jc w:val="both"/>
        <w:rPr>
          <w:del w:id="188" w:author="Andrea Stafford Hintz" w:date="2016-09-18T16:51:00Z"/>
          <w:rFonts w:ascii="Times New Roman" w:hAnsi="Times New Roman" w:cs="Times New Roman"/>
          <w:sz w:val="24"/>
          <w:szCs w:val="24"/>
        </w:rPr>
      </w:pPr>
      <w:del w:id="189" w:author="Andrea Stafford Hintz" w:date="2016-09-18T16:51:00Z">
        <w:r w:rsidRPr="75C2D9A6">
          <w:rPr>
            <w:rFonts w:ascii="Times New Roman" w:eastAsia="Times New Roman" w:hAnsi="Times New Roman" w:cs="Times New Roman"/>
            <w:sz w:val="24"/>
            <w:szCs w:val="24"/>
            <w:rPrChange w:id="190" w:author="Bryce Raffle" w:date="2016-09-06T11:42:00Z">
              <w:rPr>
                <w:rFonts w:ascii="Times New Roman" w:hAnsi="Times New Roman" w:cs="Times New Roman"/>
                <w:sz w:val="24"/>
                <w:szCs w:val="24"/>
              </w:rPr>
            </w:rPrChange>
          </w:rPr>
          <w:delText xml:space="preserve">Jonathan heard the sound of an animal snarling. The girl stumbled back. She stared at him in alarm, her eyes wide and frightened, and it took Jonathan a moment to realize she was afraid of </w:delText>
        </w:r>
        <w:r w:rsidRPr="14CA815D">
          <w:rPr>
            <w:rFonts w:ascii="Times New Roman" w:eastAsia="Times New Roman" w:hAnsi="Times New Roman" w:cs="Times New Roman"/>
            <w:i/>
            <w:sz w:val="24"/>
            <w:szCs w:val="24"/>
            <w:rPrChange w:id="191" w:author="Bryce Raffle" w:date="2016-09-06T11:42:00Z">
              <w:rPr>
                <w:rFonts w:ascii="Times New Roman" w:hAnsi="Times New Roman" w:cs="Times New Roman"/>
                <w:i/>
                <w:sz w:val="24"/>
                <w:szCs w:val="24"/>
              </w:rPr>
            </w:rPrChange>
          </w:rPr>
          <w:delText>him</w:delText>
        </w:r>
        <w:r w:rsidRPr="75C2D9A6">
          <w:rPr>
            <w:rFonts w:ascii="Times New Roman" w:eastAsia="Times New Roman" w:hAnsi="Times New Roman" w:cs="Times New Roman"/>
            <w:sz w:val="24"/>
            <w:szCs w:val="24"/>
            <w:rPrChange w:id="192" w:author="Bryce Raffle" w:date="2016-09-06T11:42:00Z">
              <w:rPr>
                <w:rFonts w:ascii="Times New Roman" w:hAnsi="Times New Roman" w:cs="Times New Roman"/>
                <w:sz w:val="24"/>
                <w:szCs w:val="24"/>
              </w:rPr>
            </w:rPrChange>
          </w:rPr>
          <w:delText>. He hadn’t even realized he’d done it, but he was sure that sound had come from him. He couldn</w:delText>
        </w:r>
      </w:del>
      <w:ins w:id="193" w:author="Andrea Stafford Hintz" w:date="2016-09-11T21:35:00Z">
        <w:r w:rsidR="00E015AB">
          <w:rPr>
            <w:rFonts w:ascii="Times New Roman" w:eastAsia="Times New Roman" w:hAnsi="Times New Roman" w:cs="Times New Roman"/>
            <w:sz w:val="24"/>
            <w:szCs w:val="24"/>
          </w:rPr>
          <w:t>’</w:t>
        </w:r>
      </w:ins>
      <w:del w:id="194" w:author="Andrea Stafford Hintz" w:date="2016-09-11T21:35:00Z">
        <w:r w:rsidRPr="75C2D9A6" w:rsidDel="00E015AB">
          <w:rPr>
            <w:rFonts w:ascii="Times New Roman" w:eastAsia="Times New Roman" w:hAnsi="Times New Roman" w:cs="Times New Roman"/>
            <w:sz w:val="24"/>
            <w:szCs w:val="24"/>
            <w:rPrChange w:id="195" w:author="Bryce Raffle" w:date="2016-09-06T11:42:00Z">
              <w:rPr>
                <w:rFonts w:ascii="Times New Roman" w:hAnsi="Times New Roman" w:cs="Times New Roman"/>
                <w:sz w:val="24"/>
                <w:szCs w:val="24"/>
              </w:rPr>
            </w:rPrChange>
          </w:rPr>
          <w:delText>'</w:delText>
        </w:r>
      </w:del>
      <w:del w:id="196" w:author="Andrea Stafford Hintz" w:date="2016-09-18T16:51:00Z">
        <w:r w:rsidRPr="75C2D9A6">
          <w:rPr>
            <w:rFonts w:ascii="Times New Roman" w:eastAsia="Times New Roman" w:hAnsi="Times New Roman" w:cs="Times New Roman"/>
            <w:sz w:val="24"/>
            <w:szCs w:val="24"/>
            <w:rPrChange w:id="197" w:author="Bryce Raffle" w:date="2016-09-06T11:42:00Z">
              <w:rPr>
                <w:rFonts w:ascii="Times New Roman" w:hAnsi="Times New Roman" w:cs="Times New Roman"/>
                <w:sz w:val="24"/>
                <w:szCs w:val="24"/>
              </w:rPr>
            </w:rPrChange>
          </w:rPr>
          <w:delText xml:space="preserve">t explain it, but there was a part of him that wanted to kill her. No, not kill her. </w:delText>
        </w:r>
        <w:r w:rsidRPr="14CA815D">
          <w:rPr>
            <w:rFonts w:ascii="Times New Roman" w:eastAsia="Times New Roman" w:hAnsi="Times New Roman" w:cs="Times New Roman"/>
            <w:i/>
            <w:sz w:val="24"/>
            <w:szCs w:val="24"/>
            <w:rPrChange w:id="198" w:author="Bryce Raffle" w:date="2016-09-06T11:42:00Z">
              <w:rPr>
                <w:rFonts w:ascii="Times New Roman" w:hAnsi="Times New Roman" w:cs="Times New Roman"/>
                <w:i/>
                <w:sz w:val="24"/>
                <w:szCs w:val="24"/>
              </w:rPr>
            </w:rPrChange>
          </w:rPr>
          <w:delText>Eat</w:delText>
        </w:r>
        <w:r w:rsidRPr="75C2D9A6">
          <w:rPr>
            <w:rFonts w:ascii="Times New Roman" w:eastAsia="Times New Roman" w:hAnsi="Times New Roman" w:cs="Times New Roman"/>
            <w:sz w:val="24"/>
            <w:szCs w:val="24"/>
            <w:rPrChange w:id="199" w:author="Bryce Raffle" w:date="2016-09-06T11:42:00Z">
              <w:rPr>
                <w:rFonts w:ascii="Times New Roman" w:hAnsi="Times New Roman" w:cs="Times New Roman"/>
                <w:sz w:val="24"/>
                <w:szCs w:val="24"/>
              </w:rPr>
            </w:rPrChange>
          </w:rPr>
          <w:delText xml:space="preserve"> her. It was an uncontrollable, unshakable need, a desperate animal instinct that frightened him.</w:delText>
        </w:r>
      </w:del>
    </w:p>
    <w:p w14:paraId="5B51B0A9" w14:textId="77777777" w:rsidR="00952343" w:rsidRPr="00C245FD" w:rsidRDefault="00B67EA3" w:rsidP="00C245FD">
      <w:pPr>
        <w:tabs>
          <w:tab w:val="left" w:pos="1440"/>
          <w:tab w:val="left" w:pos="2160"/>
          <w:tab w:val="left" w:pos="2880"/>
        </w:tabs>
        <w:spacing w:line="480" w:lineRule="auto"/>
        <w:ind w:firstLine="359"/>
        <w:jc w:val="both"/>
        <w:rPr>
          <w:del w:id="200" w:author="Andrea Stafford Hintz" w:date="2016-09-18T16:51:00Z"/>
          <w:rFonts w:ascii="Times New Roman" w:hAnsi="Times New Roman" w:cs="Times New Roman"/>
          <w:sz w:val="24"/>
          <w:szCs w:val="24"/>
        </w:rPr>
      </w:pPr>
      <w:del w:id="201" w:author="Andrea Stafford Hintz" w:date="2016-09-18T16:51:00Z">
        <w:r w:rsidRPr="75C2D9A6">
          <w:rPr>
            <w:rFonts w:ascii="Times New Roman" w:eastAsia="Times New Roman" w:hAnsi="Times New Roman" w:cs="Times New Roman"/>
            <w:sz w:val="24"/>
            <w:szCs w:val="24"/>
            <w:rPrChange w:id="202" w:author="Bryce Raffle" w:date="2016-09-06T11:42:00Z">
              <w:rPr>
                <w:rFonts w:ascii="Times New Roman" w:hAnsi="Times New Roman" w:cs="Times New Roman"/>
                <w:sz w:val="24"/>
                <w:szCs w:val="24"/>
              </w:rPr>
            </w:rPrChange>
          </w:rPr>
          <w:delText>The girl took a moment to catch her breath, and the blonde boy came up from behind as if to help her. She nearly jumped out of her skin.</w:delText>
        </w:r>
      </w:del>
    </w:p>
    <w:p w14:paraId="67F31763" w14:textId="77777777" w:rsidR="00952343" w:rsidRPr="00C245FD" w:rsidRDefault="00B67EA3" w:rsidP="00C245FD">
      <w:pPr>
        <w:tabs>
          <w:tab w:val="left" w:pos="1440"/>
          <w:tab w:val="left" w:pos="2160"/>
          <w:tab w:val="left" w:pos="2880"/>
        </w:tabs>
        <w:spacing w:line="480" w:lineRule="auto"/>
        <w:ind w:firstLine="359"/>
        <w:jc w:val="both"/>
        <w:rPr>
          <w:del w:id="203" w:author="Andrea Stafford Hintz" w:date="2016-09-18T16:51:00Z"/>
          <w:rFonts w:ascii="Times New Roman" w:hAnsi="Times New Roman" w:cs="Times New Roman"/>
          <w:sz w:val="24"/>
          <w:szCs w:val="24"/>
        </w:rPr>
      </w:pPr>
      <w:del w:id="204" w:author="Andrea Stafford Hintz" w:date="2016-09-18T16:51:00Z">
        <w:r w:rsidRPr="75C2D9A6">
          <w:rPr>
            <w:rFonts w:ascii="Times New Roman" w:eastAsia="Times New Roman" w:hAnsi="Times New Roman" w:cs="Times New Roman"/>
            <w:sz w:val="24"/>
            <w:szCs w:val="24"/>
            <w:rPrChange w:id="205" w:author="Bryce Raffle" w:date="2016-09-06T11:42:00Z">
              <w:rPr>
                <w:rFonts w:ascii="Times New Roman" w:hAnsi="Times New Roman" w:cs="Times New Roman"/>
                <w:sz w:val="24"/>
                <w:szCs w:val="24"/>
              </w:rPr>
            </w:rPrChange>
          </w:rPr>
          <w:delText>“Sorry, I didn’t mean to—” he began.</w:delText>
        </w:r>
      </w:del>
    </w:p>
    <w:p w14:paraId="73D5228E" w14:textId="77777777" w:rsidR="00952343" w:rsidRPr="00C245FD" w:rsidRDefault="00B67EA3" w:rsidP="00C245FD">
      <w:pPr>
        <w:tabs>
          <w:tab w:val="left" w:pos="1440"/>
          <w:tab w:val="left" w:pos="2160"/>
          <w:tab w:val="left" w:pos="2880"/>
        </w:tabs>
        <w:spacing w:line="480" w:lineRule="auto"/>
        <w:ind w:firstLine="359"/>
        <w:jc w:val="both"/>
        <w:rPr>
          <w:del w:id="206" w:author="Andrea Stafford Hintz" w:date="2016-09-18T16:51:00Z"/>
          <w:rFonts w:ascii="Times New Roman" w:hAnsi="Times New Roman" w:cs="Times New Roman"/>
          <w:sz w:val="24"/>
          <w:szCs w:val="24"/>
        </w:rPr>
      </w:pPr>
      <w:del w:id="207" w:author="Andrea Stafford Hintz" w:date="2016-09-18T16:51:00Z">
        <w:r w:rsidRPr="75C2D9A6">
          <w:rPr>
            <w:rFonts w:ascii="Times New Roman" w:eastAsia="Times New Roman" w:hAnsi="Times New Roman" w:cs="Times New Roman"/>
            <w:sz w:val="24"/>
            <w:szCs w:val="24"/>
            <w:rPrChange w:id="208" w:author="Bryce Raffle" w:date="2016-09-06T11:42:00Z">
              <w:rPr>
                <w:rFonts w:ascii="Times New Roman" w:hAnsi="Times New Roman" w:cs="Times New Roman"/>
                <w:sz w:val="24"/>
                <w:szCs w:val="24"/>
              </w:rPr>
            </w:rPrChange>
          </w:rPr>
          <w:delText>“It’s alright,” she said. “I’ve got it.”</w:delText>
        </w:r>
      </w:del>
    </w:p>
    <w:p w14:paraId="529B8983" w14:textId="2D83037E" w:rsidR="00952343" w:rsidRPr="00C245FD" w:rsidRDefault="00B67EA3" w:rsidP="00C245FD">
      <w:pPr>
        <w:tabs>
          <w:tab w:val="left" w:pos="1440"/>
          <w:tab w:val="left" w:pos="2160"/>
          <w:tab w:val="left" w:pos="2880"/>
        </w:tabs>
        <w:spacing w:line="480" w:lineRule="auto"/>
        <w:ind w:firstLine="359"/>
        <w:jc w:val="both"/>
        <w:rPr>
          <w:del w:id="209" w:author="Andrea Stafford Hintz" w:date="2016-09-18T16:51:00Z"/>
          <w:rFonts w:ascii="Times New Roman" w:hAnsi="Times New Roman" w:cs="Times New Roman"/>
          <w:sz w:val="24"/>
          <w:szCs w:val="24"/>
        </w:rPr>
      </w:pPr>
      <w:del w:id="210" w:author="Andrea Stafford Hintz" w:date="2016-09-18T16:51:00Z">
        <w:r w:rsidRPr="75C2D9A6">
          <w:rPr>
            <w:rFonts w:ascii="Times New Roman" w:eastAsia="Times New Roman" w:hAnsi="Times New Roman" w:cs="Times New Roman"/>
            <w:sz w:val="24"/>
            <w:szCs w:val="24"/>
            <w:rPrChange w:id="211" w:author="Bryce Raffle" w:date="2016-09-06T11:42:00Z">
              <w:rPr>
                <w:rFonts w:ascii="Times New Roman" w:hAnsi="Times New Roman" w:cs="Times New Roman"/>
                <w:sz w:val="24"/>
                <w:szCs w:val="24"/>
              </w:rPr>
            </w:rPrChange>
          </w:rPr>
          <w:delText>She bent to buckle the straps in place. She moved in close to tie them up tight. She smelled like meat. Jonathan</w:delText>
        </w:r>
      </w:del>
      <w:ins w:id="212" w:author="Andrea Stafford Hintz" w:date="2016-09-11T21:34:00Z">
        <w:r w:rsidR="00E015AB">
          <w:rPr>
            <w:rFonts w:ascii="Times New Roman" w:eastAsia="Times New Roman" w:hAnsi="Times New Roman" w:cs="Times New Roman"/>
            <w:sz w:val="24"/>
            <w:szCs w:val="24"/>
          </w:rPr>
          <w:t>’</w:t>
        </w:r>
      </w:ins>
      <w:del w:id="213" w:author="Andrea Stafford Hintz" w:date="2016-09-11T21:34:00Z">
        <w:r w:rsidRPr="75C2D9A6" w:rsidDel="00E015AB">
          <w:rPr>
            <w:rFonts w:ascii="Times New Roman" w:eastAsia="Times New Roman" w:hAnsi="Times New Roman" w:cs="Times New Roman"/>
            <w:sz w:val="24"/>
            <w:szCs w:val="24"/>
            <w:rPrChange w:id="214" w:author="Bryce Raffle" w:date="2016-09-06T11:42:00Z">
              <w:rPr>
                <w:rFonts w:ascii="Times New Roman" w:hAnsi="Times New Roman" w:cs="Times New Roman"/>
                <w:sz w:val="24"/>
                <w:szCs w:val="24"/>
              </w:rPr>
            </w:rPrChange>
          </w:rPr>
          <w:delText>'</w:delText>
        </w:r>
      </w:del>
      <w:del w:id="215" w:author="Andrea Stafford Hintz" w:date="2016-09-18T16:51:00Z">
        <w:r w:rsidRPr="75C2D9A6">
          <w:rPr>
            <w:rFonts w:ascii="Times New Roman" w:eastAsia="Times New Roman" w:hAnsi="Times New Roman" w:cs="Times New Roman"/>
            <w:sz w:val="24"/>
            <w:szCs w:val="24"/>
            <w:rPrChange w:id="216" w:author="Bryce Raffle" w:date="2016-09-06T11:42:00Z">
              <w:rPr>
                <w:rFonts w:ascii="Times New Roman" w:hAnsi="Times New Roman" w:cs="Times New Roman"/>
                <w:sz w:val="24"/>
                <w:szCs w:val="24"/>
              </w:rPr>
            </w:rPrChange>
          </w:rPr>
          <w:delText xml:space="preserve">s stomach growled hungrily. </w:delText>
        </w:r>
        <w:r w:rsidRPr="75C2D9A6">
          <w:rPr>
            <w:rFonts w:ascii="Times New Roman" w:eastAsia="Times New Roman" w:hAnsi="Times New Roman" w:cs="Times New Roman"/>
            <w:i/>
            <w:sz w:val="24"/>
            <w:szCs w:val="24"/>
            <w:rPrChange w:id="217" w:author="Bryce Raffle" w:date="2016-09-06T11:42:00Z">
              <w:rPr>
                <w:rFonts w:ascii="Times New Roman" w:hAnsi="Times New Roman" w:cs="Times New Roman"/>
                <w:i/>
                <w:sz w:val="24"/>
                <w:szCs w:val="24"/>
              </w:rPr>
            </w:rPrChange>
          </w:rPr>
          <w:delText>What was wrong with him?</w:delText>
        </w:r>
      </w:del>
    </w:p>
    <w:p w14:paraId="33F73E08" w14:textId="77777777" w:rsidR="00952343" w:rsidRPr="00C245FD" w:rsidRDefault="00B67EA3" w:rsidP="00C245FD">
      <w:pPr>
        <w:tabs>
          <w:tab w:val="left" w:pos="1440"/>
          <w:tab w:val="left" w:pos="2160"/>
          <w:tab w:val="left" w:pos="2880"/>
        </w:tabs>
        <w:spacing w:line="480" w:lineRule="auto"/>
        <w:ind w:firstLine="359"/>
        <w:jc w:val="both"/>
        <w:rPr>
          <w:del w:id="218" w:author="Andrea Stafford Hintz" w:date="2016-09-18T16:51:00Z"/>
          <w:rFonts w:ascii="Times New Roman" w:hAnsi="Times New Roman" w:cs="Times New Roman"/>
          <w:sz w:val="24"/>
          <w:szCs w:val="24"/>
        </w:rPr>
      </w:pPr>
      <w:del w:id="219" w:author="Andrea Stafford Hintz" w:date="2016-09-18T16:51:00Z">
        <w:r w:rsidRPr="75C2D9A6">
          <w:rPr>
            <w:rFonts w:ascii="Times New Roman" w:eastAsia="Times New Roman" w:hAnsi="Times New Roman" w:cs="Times New Roman"/>
            <w:sz w:val="24"/>
            <w:szCs w:val="24"/>
            <w:rPrChange w:id="220" w:author="Bryce Raffle" w:date="2016-09-06T11:42:00Z">
              <w:rPr>
                <w:rFonts w:ascii="Times New Roman" w:hAnsi="Times New Roman" w:cs="Times New Roman"/>
                <w:sz w:val="24"/>
                <w:szCs w:val="24"/>
              </w:rPr>
            </w:rPrChange>
          </w:rPr>
          <w:delText xml:space="preserve">Her hands worked quickly, and she was almost finished with the buckle. </w:delText>
        </w:r>
        <w:r w:rsidRPr="75C2D9A6">
          <w:rPr>
            <w:rFonts w:ascii="Times New Roman" w:eastAsia="Times New Roman" w:hAnsi="Times New Roman" w:cs="Times New Roman"/>
            <w:i/>
            <w:sz w:val="24"/>
            <w:szCs w:val="24"/>
            <w:rPrChange w:id="221" w:author="Bryce Raffle" w:date="2016-09-06T11:42:00Z">
              <w:rPr>
                <w:rFonts w:ascii="Times New Roman" w:hAnsi="Times New Roman" w:cs="Times New Roman"/>
                <w:i/>
                <w:sz w:val="24"/>
                <w:szCs w:val="24"/>
              </w:rPr>
            </w:rPrChange>
          </w:rPr>
          <w:delText>Eat her</w:delText>
        </w:r>
        <w:r w:rsidRPr="75C2D9A6">
          <w:rPr>
            <w:rFonts w:ascii="Times New Roman" w:eastAsia="Times New Roman" w:hAnsi="Times New Roman" w:cs="Times New Roman"/>
            <w:sz w:val="24"/>
            <w:szCs w:val="24"/>
            <w:rPrChange w:id="222" w:author="Bryce Raffle" w:date="2016-09-06T11:42:00Z">
              <w:rPr>
                <w:rFonts w:ascii="Times New Roman" w:hAnsi="Times New Roman" w:cs="Times New Roman"/>
                <w:sz w:val="24"/>
                <w:szCs w:val="24"/>
              </w:rPr>
            </w:rPrChange>
          </w:rPr>
          <w:delText>, screamed the voice in his head.</w:delText>
        </w:r>
      </w:del>
    </w:p>
    <w:p w14:paraId="2F1391C6" w14:textId="77777777" w:rsidR="00952343" w:rsidRPr="00C245FD" w:rsidRDefault="00B67EA3" w:rsidP="00C245FD">
      <w:pPr>
        <w:tabs>
          <w:tab w:val="left" w:pos="1440"/>
          <w:tab w:val="left" w:pos="2160"/>
          <w:tab w:val="left" w:pos="2880"/>
        </w:tabs>
        <w:spacing w:line="480" w:lineRule="auto"/>
        <w:ind w:firstLine="359"/>
        <w:jc w:val="both"/>
        <w:rPr>
          <w:del w:id="223" w:author="Andrea Stafford Hintz" w:date="2016-09-18T16:51:00Z"/>
          <w:rFonts w:ascii="Times New Roman" w:hAnsi="Times New Roman" w:cs="Times New Roman"/>
          <w:sz w:val="24"/>
          <w:szCs w:val="24"/>
        </w:rPr>
      </w:pPr>
      <w:del w:id="224" w:author="Andrea Stafford Hintz" w:date="2016-09-18T16:51:00Z">
        <w:r w:rsidRPr="75C2D9A6">
          <w:rPr>
            <w:rFonts w:ascii="Times New Roman" w:eastAsia="Times New Roman" w:hAnsi="Times New Roman" w:cs="Times New Roman"/>
            <w:sz w:val="24"/>
            <w:szCs w:val="24"/>
            <w:rPrChange w:id="225" w:author="Bryce Raffle" w:date="2016-09-06T11:42:00Z">
              <w:rPr>
                <w:rFonts w:ascii="Times New Roman" w:hAnsi="Times New Roman" w:cs="Times New Roman"/>
                <w:sz w:val="24"/>
                <w:szCs w:val="24"/>
              </w:rPr>
            </w:rPrChange>
          </w:rPr>
          <w:delText>“Stop it,” he said, gritting his teeth. “Leave me alone.”</w:delText>
        </w:r>
      </w:del>
    </w:p>
    <w:p w14:paraId="1CCC1CBE" w14:textId="77777777" w:rsidR="00952343" w:rsidRPr="00C245FD" w:rsidRDefault="00B67EA3" w:rsidP="00C245FD">
      <w:pPr>
        <w:tabs>
          <w:tab w:val="left" w:pos="1440"/>
          <w:tab w:val="left" w:pos="2160"/>
          <w:tab w:val="left" w:pos="2880"/>
        </w:tabs>
        <w:spacing w:line="480" w:lineRule="auto"/>
        <w:ind w:firstLine="359"/>
        <w:jc w:val="both"/>
        <w:rPr>
          <w:del w:id="226" w:author="Andrea Stafford Hintz" w:date="2016-09-18T16:51:00Z"/>
          <w:rFonts w:ascii="Times New Roman" w:hAnsi="Times New Roman" w:cs="Times New Roman"/>
          <w:sz w:val="24"/>
          <w:szCs w:val="24"/>
        </w:rPr>
      </w:pPr>
      <w:del w:id="227" w:author="Andrea Stafford Hintz" w:date="2016-09-18T16:51:00Z">
        <w:r w:rsidRPr="75C2D9A6">
          <w:rPr>
            <w:rFonts w:ascii="Times New Roman" w:eastAsia="Times New Roman" w:hAnsi="Times New Roman" w:cs="Times New Roman"/>
            <w:sz w:val="24"/>
            <w:szCs w:val="24"/>
            <w:rPrChange w:id="228" w:author="Bryce Raffle" w:date="2016-09-06T11:42:00Z">
              <w:rPr>
                <w:rFonts w:ascii="Times New Roman" w:hAnsi="Times New Roman" w:cs="Times New Roman"/>
                <w:sz w:val="24"/>
                <w:szCs w:val="24"/>
              </w:rPr>
            </w:rPrChange>
          </w:rPr>
          <w:delText>He had to warn them. They didn’t seem to realize the danger they were in. He was scared he would hurt them.</w:delText>
        </w:r>
      </w:del>
    </w:p>
    <w:p w14:paraId="5D776742" w14:textId="77777777" w:rsidR="00952343" w:rsidRPr="00C245FD" w:rsidRDefault="00B67EA3" w:rsidP="00C245FD">
      <w:pPr>
        <w:tabs>
          <w:tab w:val="left" w:pos="1440"/>
          <w:tab w:val="left" w:pos="2160"/>
          <w:tab w:val="left" w:pos="2880"/>
        </w:tabs>
        <w:spacing w:line="480" w:lineRule="auto"/>
        <w:ind w:firstLine="359"/>
        <w:jc w:val="both"/>
        <w:rPr>
          <w:del w:id="229" w:author="Andrea Stafford Hintz" w:date="2016-09-18T16:51:00Z"/>
          <w:rFonts w:ascii="Times New Roman" w:hAnsi="Times New Roman" w:cs="Times New Roman"/>
          <w:sz w:val="24"/>
          <w:szCs w:val="24"/>
        </w:rPr>
      </w:pPr>
      <w:del w:id="230" w:author="Andrea Stafford Hintz" w:date="2016-09-18T16:51:00Z">
        <w:r w:rsidRPr="75C2D9A6">
          <w:rPr>
            <w:rFonts w:ascii="Times New Roman" w:eastAsia="Times New Roman" w:hAnsi="Times New Roman" w:cs="Times New Roman"/>
            <w:sz w:val="24"/>
            <w:szCs w:val="24"/>
            <w:rPrChange w:id="231" w:author="Bryce Raffle" w:date="2016-09-06T11:42:00Z">
              <w:rPr>
                <w:rFonts w:ascii="Times New Roman" w:hAnsi="Times New Roman" w:cs="Times New Roman"/>
                <w:sz w:val="24"/>
                <w:szCs w:val="24"/>
              </w:rPr>
            </w:rPrChange>
          </w:rPr>
          <w:delText>“What’s that?” said the servant, bending down to hear him better. “Did you hear that? He just said something.”</w:delText>
        </w:r>
      </w:del>
    </w:p>
    <w:p w14:paraId="48C13EB2" w14:textId="42DB2204" w:rsidR="00952343" w:rsidRPr="00C245FD" w:rsidRDefault="00B67EA3" w:rsidP="00C245FD">
      <w:pPr>
        <w:tabs>
          <w:tab w:val="left" w:pos="1440"/>
          <w:tab w:val="left" w:pos="2160"/>
          <w:tab w:val="left" w:pos="2880"/>
        </w:tabs>
        <w:spacing w:line="480" w:lineRule="auto"/>
        <w:ind w:firstLine="359"/>
        <w:jc w:val="both"/>
        <w:rPr>
          <w:del w:id="232" w:author="Andrea Stafford Hintz" w:date="2016-09-18T16:51:00Z"/>
          <w:rFonts w:ascii="Times New Roman" w:hAnsi="Times New Roman" w:cs="Times New Roman"/>
          <w:sz w:val="24"/>
          <w:szCs w:val="24"/>
        </w:rPr>
      </w:pPr>
      <w:del w:id="233" w:author="Andrea Stafford Hintz" w:date="2016-09-18T16:51:00Z">
        <w:r w:rsidRPr="75C2D9A6">
          <w:rPr>
            <w:rFonts w:ascii="Times New Roman" w:eastAsia="Times New Roman" w:hAnsi="Times New Roman" w:cs="Times New Roman"/>
            <w:sz w:val="24"/>
            <w:szCs w:val="24"/>
            <w:rPrChange w:id="234" w:author="Bryce Raffle" w:date="2016-09-06T11:42:00Z">
              <w:rPr>
                <w:rFonts w:ascii="Times New Roman" w:hAnsi="Times New Roman" w:cs="Times New Roman"/>
                <w:sz w:val="24"/>
                <w:szCs w:val="24"/>
              </w:rPr>
            </w:rPrChange>
          </w:rPr>
          <w:lastRenderedPageBreak/>
          <w:delText>The smell of her breath was torment. He felt like a caged animal. He needed to get out of these straps. He tried to sit up suddenly. The doctor still had his hand on Jonathan’s forehead, but he was caught off guard by Jonathan’s sudden movement. His hand slipped from Jonathan</w:delText>
        </w:r>
      </w:del>
      <w:ins w:id="235" w:author="Andrea Stafford Hintz" w:date="2016-09-11T21:35:00Z">
        <w:r w:rsidR="00E015AB">
          <w:rPr>
            <w:rFonts w:ascii="Times New Roman" w:eastAsia="Times New Roman" w:hAnsi="Times New Roman" w:cs="Times New Roman"/>
            <w:sz w:val="24"/>
            <w:szCs w:val="24"/>
          </w:rPr>
          <w:t>’</w:t>
        </w:r>
      </w:ins>
      <w:del w:id="236" w:author="Andrea Stafford Hintz" w:date="2016-09-11T21:35:00Z">
        <w:r w:rsidRPr="75C2D9A6" w:rsidDel="00E015AB">
          <w:rPr>
            <w:rFonts w:ascii="Times New Roman" w:eastAsia="Times New Roman" w:hAnsi="Times New Roman" w:cs="Times New Roman"/>
            <w:sz w:val="24"/>
            <w:szCs w:val="24"/>
            <w:rPrChange w:id="237" w:author="Bryce Raffle" w:date="2016-09-06T11:42:00Z">
              <w:rPr>
                <w:rFonts w:ascii="Times New Roman" w:hAnsi="Times New Roman" w:cs="Times New Roman"/>
                <w:sz w:val="24"/>
                <w:szCs w:val="24"/>
              </w:rPr>
            </w:rPrChange>
          </w:rPr>
          <w:delText>'</w:delText>
        </w:r>
      </w:del>
      <w:del w:id="238" w:author="Andrea Stafford Hintz" w:date="2016-09-18T16:51:00Z">
        <w:r w:rsidRPr="75C2D9A6">
          <w:rPr>
            <w:rFonts w:ascii="Times New Roman" w:eastAsia="Times New Roman" w:hAnsi="Times New Roman" w:cs="Times New Roman"/>
            <w:sz w:val="24"/>
            <w:szCs w:val="24"/>
            <w:rPrChange w:id="239" w:author="Bryce Raffle" w:date="2016-09-06T11:42:00Z">
              <w:rPr>
                <w:rFonts w:ascii="Times New Roman" w:hAnsi="Times New Roman" w:cs="Times New Roman"/>
                <w:sz w:val="24"/>
                <w:szCs w:val="24"/>
              </w:rPr>
            </w:rPrChange>
          </w:rPr>
          <w:delText>s forehead.</w:delText>
        </w:r>
      </w:del>
    </w:p>
    <w:p w14:paraId="388F05D6" w14:textId="77777777" w:rsidR="00952343" w:rsidRPr="00C245FD" w:rsidRDefault="00B67EA3" w:rsidP="00C245FD">
      <w:pPr>
        <w:tabs>
          <w:tab w:val="left" w:pos="1440"/>
          <w:tab w:val="left" w:pos="2160"/>
          <w:tab w:val="left" w:pos="2880"/>
        </w:tabs>
        <w:spacing w:line="480" w:lineRule="auto"/>
        <w:ind w:firstLine="359"/>
        <w:jc w:val="both"/>
        <w:rPr>
          <w:del w:id="240" w:author="Andrea Stafford Hintz" w:date="2016-09-18T16:51:00Z"/>
          <w:rFonts w:ascii="Times New Roman" w:hAnsi="Times New Roman" w:cs="Times New Roman"/>
          <w:sz w:val="24"/>
          <w:szCs w:val="24"/>
        </w:rPr>
      </w:pPr>
      <w:del w:id="241" w:author="Andrea Stafford Hintz" w:date="2016-09-18T16:51:00Z">
        <w:r w:rsidRPr="75C2D9A6">
          <w:rPr>
            <w:rFonts w:ascii="Times New Roman" w:eastAsia="Times New Roman" w:hAnsi="Times New Roman" w:cs="Times New Roman"/>
            <w:sz w:val="24"/>
            <w:szCs w:val="24"/>
            <w:rPrChange w:id="242" w:author="Bryce Raffle" w:date="2016-09-06T11:42:00Z">
              <w:rPr>
                <w:rFonts w:ascii="Times New Roman" w:hAnsi="Times New Roman" w:cs="Times New Roman"/>
                <w:sz w:val="24"/>
                <w:szCs w:val="24"/>
              </w:rPr>
            </w:rPrChange>
          </w:rPr>
          <w:delText>That single moment was all it took. Before he could stop himself, Jonathan sunk his teeth into the girl’s throat and clamped down. Blood spurted into Jonathan’s mouth as his teeth scraped through skin and tore out a chunk of meat from her neck.</w:delText>
        </w:r>
      </w:del>
    </w:p>
    <w:p w14:paraId="61DFAE0B" w14:textId="77777777" w:rsidR="00952343" w:rsidRPr="00C245FD" w:rsidRDefault="00B67EA3" w:rsidP="00C245FD">
      <w:pPr>
        <w:tabs>
          <w:tab w:val="left" w:pos="1440"/>
          <w:tab w:val="left" w:pos="2160"/>
          <w:tab w:val="left" w:pos="2880"/>
        </w:tabs>
        <w:spacing w:line="480" w:lineRule="auto"/>
        <w:ind w:firstLine="359"/>
        <w:jc w:val="both"/>
        <w:rPr>
          <w:del w:id="243" w:author="Andrea Stafford Hintz" w:date="2016-09-18T16:51:00Z"/>
          <w:rFonts w:ascii="Times New Roman" w:hAnsi="Times New Roman" w:cs="Times New Roman"/>
          <w:sz w:val="24"/>
          <w:szCs w:val="24"/>
        </w:rPr>
      </w:pPr>
      <w:del w:id="244" w:author="Andrea Stafford Hintz" w:date="2016-09-18T16:51:00Z">
        <w:r w:rsidRPr="75C2D9A6">
          <w:rPr>
            <w:rFonts w:ascii="Times New Roman" w:eastAsia="Times New Roman" w:hAnsi="Times New Roman" w:cs="Times New Roman"/>
            <w:sz w:val="24"/>
            <w:szCs w:val="24"/>
            <w:rPrChange w:id="245" w:author="Bryce Raffle" w:date="2016-09-06T11:42:00Z">
              <w:rPr>
                <w:rFonts w:ascii="Times New Roman" w:hAnsi="Times New Roman" w:cs="Times New Roman"/>
                <w:sz w:val="24"/>
                <w:szCs w:val="24"/>
              </w:rPr>
            </w:rPrChange>
          </w:rPr>
          <w:delText>She screamed. She grasped her neck with both hands and stumbled back. She looked down at the blood on her hands, and dropped to her knees, looking unsteady, like she might faint.</w:delText>
        </w:r>
      </w:del>
    </w:p>
    <w:p w14:paraId="5D24CAE3" w14:textId="77777777" w:rsidR="00952343" w:rsidRPr="00C245FD" w:rsidRDefault="00B67EA3" w:rsidP="00C245FD">
      <w:pPr>
        <w:tabs>
          <w:tab w:val="left" w:pos="1440"/>
          <w:tab w:val="left" w:pos="2160"/>
          <w:tab w:val="left" w:pos="2880"/>
        </w:tabs>
        <w:spacing w:line="480" w:lineRule="auto"/>
        <w:ind w:firstLine="359"/>
        <w:jc w:val="both"/>
        <w:rPr>
          <w:del w:id="246" w:author="Andrea Stafford Hintz" w:date="2016-09-18T16:51:00Z"/>
          <w:rFonts w:ascii="Times New Roman" w:hAnsi="Times New Roman" w:cs="Times New Roman"/>
          <w:sz w:val="24"/>
          <w:szCs w:val="24"/>
        </w:rPr>
      </w:pPr>
      <w:del w:id="247" w:author="Andrea Stafford Hintz" w:date="2016-09-18T16:51:00Z">
        <w:r w:rsidRPr="75C2D9A6">
          <w:rPr>
            <w:rFonts w:ascii="Times New Roman" w:eastAsia="Times New Roman" w:hAnsi="Times New Roman" w:cs="Times New Roman"/>
            <w:sz w:val="24"/>
            <w:szCs w:val="24"/>
            <w:rPrChange w:id="248" w:author="Bryce Raffle" w:date="2016-09-06T11:42:00Z">
              <w:rPr>
                <w:rFonts w:ascii="Times New Roman" w:hAnsi="Times New Roman" w:cs="Times New Roman"/>
                <w:sz w:val="24"/>
                <w:szCs w:val="24"/>
              </w:rPr>
            </w:rPrChange>
          </w:rPr>
          <w:delText>The doctor’s assistant, the pale blonde boy, cried out in alarm. Only the doctor seemed to keep his wits.</w:delText>
        </w:r>
      </w:del>
    </w:p>
    <w:p w14:paraId="67886012" w14:textId="77777777" w:rsidR="00952343" w:rsidRPr="00C245FD" w:rsidRDefault="00B67EA3" w:rsidP="00C245FD">
      <w:pPr>
        <w:tabs>
          <w:tab w:val="left" w:pos="1440"/>
          <w:tab w:val="left" w:pos="2160"/>
          <w:tab w:val="left" w:pos="2880"/>
        </w:tabs>
        <w:spacing w:line="480" w:lineRule="auto"/>
        <w:ind w:firstLine="359"/>
        <w:jc w:val="both"/>
        <w:rPr>
          <w:del w:id="249" w:author="Andrea Stafford Hintz" w:date="2016-09-18T16:51:00Z"/>
          <w:rFonts w:ascii="Times New Roman" w:hAnsi="Times New Roman" w:cs="Times New Roman"/>
          <w:sz w:val="24"/>
          <w:szCs w:val="24"/>
        </w:rPr>
      </w:pPr>
      <w:del w:id="250" w:author="Andrea Stafford Hintz" w:date="2016-09-18T16:51:00Z">
        <w:r w:rsidRPr="75C2D9A6">
          <w:rPr>
            <w:rFonts w:ascii="Times New Roman" w:eastAsia="Times New Roman" w:hAnsi="Times New Roman" w:cs="Times New Roman"/>
            <w:sz w:val="24"/>
            <w:szCs w:val="24"/>
            <w:rPrChange w:id="251" w:author="Bryce Raffle" w:date="2016-09-06T11:42:00Z">
              <w:rPr>
                <w:rFonts w:ascii="Times New Roman" w:hAnsi="Times New Roman" w:cs="Times New Roman"/>
                <w:sz w:val="24"/>
                <w:szCs w:val="24"/>
              </w:rPr>
            </w:rPrChange>
          </w:rPr>
          <w:delText>“Get a bandage, boy,” he instructed, “Stop the bleeding.”</w:delText>
        </w:r>
      </w:del>
    </w:p>
    <w:p w14:paraId="75DA8B2C" w14:textId="77777777" w:rsidR="00952343" w:rsidRPr="00C245FD" w:rsidRDefault="00B67EA3" w:rsidP="00C245FD">
      <w:pPr>
        <w:tabs>
          <w:tab w:val="left" w:pos="1440"/>
          <w:tab w:val="left" w:pos="2160"/>
          <w:tab w:val="left" w:pos="2880"/>
        </w:tabs>
        <w:spacing w:line="480" w:lineRule="auto"/>
        <w:ind w:firstLine="359"/>
        <w:jc w:val="both"/>
        <w:rPr>
          <w:del w:id="252" w:author="Andrea Stafford Hintz" w:date="2016-09-18T16:51:00Z"/>
          <w:rFonts w:ascii="Times New Roman" w:hAnsi="Times New Roman" w:cs="Times New Roman"/>
          <w:sz w:val="24"/>
          <w:szCs w:val="24"/>
        </w:rPr>
      </w:pPr>
      <w:del w:id="253" w:author="Andrea Stafford Hintz" w:date="2016-09-18T16:51:00Z">
        <w:r w:rsidRPr="75C2D9A6">
          <w:rPr>
            <w:rFonts w:ascii="Times New Roman" w:eastAsia="Times New Roman" w:hAnsi="Times New Roman" w:cs="Times New Roman"/>
            <w:sz w:val="24"/>
            <w:szCs w:val="24"/>
            <w:rPrChange w:id="254" w:author="Bryce Raffle" w:date="2016-09-06T11:42:00Z">
              <w:rPr>
                <w:rFonts w:ascii="Times New Roman" w:hAnsi="Times New Roman" w:cs="Times New Roman"/>
                <w:sz w:val="24"/>
                <w:szCs w:val="24"/>
              </w:rPr>
            </w:rPrChange>
          </w:rPr>
          <w:delText>Jonathan watched the scene impassively. He knew this girl would probably die, and he knew that it was his fault. He should feel guilty. But he had meat in his mouth, and it was warm and sweet.</w:delText>
        </w:r>
      </w:del>
    </w:p>
    <w:p w14:paraId="5C1A01C1"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del w:id="255" w:author="Andrea Stafford Hintz" w:date="2016-09-18T16:51:00Z"/>
          <w:rFonts w:ascii="Times New Roman" w:hAnsi="Times New Roman" w:cs="Times New Roman"/>
          <w:sz w:val="24"/>
          <w:szCs w:val="24"/>
        </w:rPr>
        <w:sectPr w:rsidR="00952343" w:rsidRPr="00C245FD" w:rsidSect="00C245FD">
          <w:headerReference w:type="even" r:id="rId9"/>
          <w:headerReference w:type="default" r:id="rId10"/>
          <w:footerReference w:type="even" r:id="rId11"/>
          <w:footerReference w:type="default" r:id="rId12"/>
          <w:footerReference w:type="first" r:id="rId13"/>
          <w:pgSz w:w="12242" w:h="15842"/>
          <w:pgMar w:top="1440" w:right="1440" w:bottom="1440" w:left="1440" w:header="720" w:footer="720" w:gutter="0"/>
          <w:cols w:space="720"/>
          <w:titlePg/>
        </w:sectPr>
      </w:pPr>
    </w:p>
    <w:p w14:paraId="6CC2432B"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del w:id="256" w:author="Andrea Stafford Hintz" w:date="2016-09-18T16:51:00Z"/>
          <w:rFonts w:ascii="Times New Roman" w:hAnsi="Times New Roman" w:cs="Times New Roman"/>
          <w:sz w:val="24"/>
          <w:szCs w:val="24"/>
        </w:rPr>
      </w:pPr>
      <w:bookmarkStart w:id="257" w:name="Day_One"/>
      <w:del w:id="258" w:author="Andrea Stafford Hintz" w:date="2016-09-18T16:51:00Z">
        <w:r w:rsidRPr="75C2D9A6">
          <w:rPr>
            <w:rFonts w:ascii="Times New Roman" w:eastAsia="Times New Roman" w:hAnsi="Times New Roman" w:cs="Times New Roman"/>
            <w:sz w:val="24"/>
            <w:szCs w:val="24"/>
            <w:rPrChange w:id="259" w:author="Bryce Raffle" w:date="2016-09-06T11:42:00Z">
              <w:rPr>
                <w:rFonts w:ascii="Times New Roman" w:hAnsi="Times New Roman" w:cs="Times New Roman"/>
                <w:sz w:val="24"/>
                <w:szCs w:val="24"/>
              </w:rPr>
            </w:rPrChange>
          </w:rPr>
          <w:lastRenderedPageBreak/>
          <w:delText>Day One</w:delText>
        </w:r>
        <w:bookmarkEnd w:id="257"/>
      </w:del>
    </w:p>
    <w:p w14:paraId="7397C4B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260" w:author="Andrea Stafford Hintz" w:date="2016-09-18T16:51:00Z"/>
          <w:rFonts w:ascii="Times New Roman" w:hAnsi="Times New Roman" w:cs="Times New Roman"/>
          <w:sz w:val="24"/>
          <w:szCs w:val="24"/>
        </w:rPr>
      </w:pPr>
      <w:bookmarkStart w:id="261" w:name="Chapter_1"/>
      <w:del w:id="262" w:author="Andrea Stafford Hintz" w:date="2016-09-18T16:51:00Z">
        <w:r w:rsidRPr="75C2D9A6">
          <w:rPr>
            <w:rFonts w:ascii="Times New Roman" w:eastAsia="Times New Roman" w:hAnsi="Times New Roman" w:cs="Times New Roman"/>
            <w:sz w:val="24"/>
            <w:szCs w:val="24"/>
            <w:rPrChange w:id="263" w:author="Bryce Raffle" w:date="2016-09-06T11:42:00Z">
              <w:rPr>
                <w:rFonts w:ascii="Times New Roman" w:hAnsi="Times New Roman" w:cs="Times New Roman"/>
                <w:sz w:val="24"/>
                <w:szCs w:val="24"/>
              </w:rPr>
            </w:rPrChange>
          </w:rPr>
          <w:delText>Chapter</w:delText>
        </w:r>
        <w:bookmarkEnd w:id="261"/>
        <w:r w:rsidRPr="75C2D9A6">
          <w:rPr>
            <w:rFonts w:ascii="Times New Roman" w:eastAsia="Times New Roman" w:hAnsi="Times New Roman" w:cs="Times New Roman"/>
            <w:sz w:val="24"/>
            <w:szCs w:val="24"/>
            <w:rPrChange w:id="264" w:author="Bryce Raffle" w:date="2016-09-06T11:42:00Z">
              <w:rPr>
                <w:rFonts w:ascii="Times New Roman" w:hAnsi="Times New Roman" w:cs="Times New Roman"/>
                <w:sz w:val="24"/>
                <w:szCs w:val="24"/>
              </w:rPr>
            </w:rPrChange>
          </w:rPr>
          <w:delText xml:space="preserve"> One</w:delText>
        </w:r>
      </w:del>
    </w:p>
    <w:p w14:paraId="2061FF70" w14:textId="77777777" w:rsidR="00952343" w:rsidRPr="00C245FD" w:rsidRDefault="00B67EA3" w:rsidP="00C245FD">
      <w:pPr>
        <w:tabs>
          <w:tab w:val="left" w:pos="1440"/>
          <w:tab w:val="left" w:pos="2160"/>
          <w:tab w:val="left" w:pos="2880"/>
        </w:tabs>
        <w:spacing w:line="480" w:lineRule="auto"/>
        <w:jc w:val="center"/>
        <w:rPr>
          <w:del w:id="265" w:author="Andrea Stafford Hintz" w:date="2016-09-18T16:51:00Z"/>
          <w:rFonts w:ascii="Times New Roman" w:hAnsi="Times New Roman" w:cs="Times New Roman"/>
          <w:sz w:val="24"/>
          <w:szCs w:val="24"/>
        </w:rPr>
      </w:pPr>
      <w:del w:id="266" w:author="Andrea Stafford Hintz" w:date="2016-09-18T16:51:00Z">
        <w:r w:rsidRPr="75C2D9A6">
          <w:rPr>
            <w:rFonts w:ascii="Times New Roman" w:eastAsia="Times New Roman" w:hAnsi="Times New Roman" w:cs="Times New Roman"/>
            <w:sz w:val="24"/>
            <w:szCs w:val="24"/>
            <w:rPrChange w:id="267" w:author="Bryce Raffle" w:date="2016-09-06T11:42:00Z">
              <w:rPr>
                <w:rFonts w:ascii="Times New Roman" w:hAnsi="Times New Roman" w:cs="Times New Roman"/>
                <w:sz w:val="24"/>
                <w:szCs w:val="24"/>
              </w:rPr>
            </w:rPrChange>
          </w:rPr>
          <w:delText>“It is needless to say that women make the most patient as well as the most dangerous pickpockets.”</w:delText>
        </w:r>
      </w:del>
    </w:p>
    <w:p w14:paraId="6A9141A1" w14:textId="77777777" w:rsidR="00952343" w:rsidRPr="00C245FD" w:rsidRDefault="00952343" w:rsidP="00C245FD">
      <w:pPr>
        <w:tabs>
          <w:tab w:val="left" w:pos="1440"/>
          <w:tab w:val="left" w:pos="2160"/>
          <w:tab w:val="left" w:pos="2880"/>
        </w:tabs>
        <w:spacing w:line="480" w:lineRule="auto"/>
        <w:jc w:val="center"/>
        <w:rPr>
          <w:del w:id="268" w:author="Andrea Stafford Hintz" w:date="2016-09-18T16:51:00Z"/>
          <w:rFonts w:ascii="Times New Roman" w:hAnsi="Times New Roman" w:cs="Times New Roman"/>
          <w:sz w:val="24"/>
          <w:szCs w:val="24"/>
        </w:rPr>
      </w:pPr>
    </w:p>
    <w:p w14:paraId="618FA470" w14:textId="77777777" w:rsidR="00952343" w:rsidRPr="00C245FD" w:rsidRDefault="00B67EA3" w:rsidP="00C245FD">
      <w:pPr>
        <w:tabs>
          <w:tab w:val="left" w:pos="1440"/>
          <w:tab w:val="left" w:pos="2160"/>
          <w:tab w:val="left" w:pos="2880"/>
        </w:tabs>
        <w:spacing w:line="480" w:lineRule="auto"/>
        <w:jc w:val="center"/>
        <w:rPr>
          <w:del w:id="269" w:author="Andrea Stafford Hintz" w:date="2016-09-18T16:51:00Z"/>
          <w:rFonts w:ascii="Times New Roman" w:hAnsi="Times New Roman" w:cs="Times New Roman"/>
          <w:sz w:val="24"/>
          <w:szCs w:val="24"/>
        </w:rPr>
      </w:pPr>
      <w:del w:id="270" w:author="Andrea Stafford Hintz" w:date="2016-09-18T16:51:00Z">
        <w:r w:rsidRPr="75C2D9A6">
          <w:rPr>
            <w:rFonts w:ascii="Times New Roman" w:eastAsia="Times New Roman" w:hAnsi="Times New Roman" w:cs="Times New Roman"/>
            <w:sz w:val="24"/>
            <w:szCs w:val="24"/>
            <w:rPrChange w:id="271" w:author="Bryce Raffle" w:date="2016-09-06T11:42:00Z">
              <w:rPr>
                <w:rFonts w:ascii="Times New Roman" w:hAnsi="Times New Roman" w:cs="Times New Roman"/>
                <w:sz w:val="24"/>
                <w:szCs w:val="24"/>
              </w:rPr>
            </w:rPrChange>
          </w:rPr>
          <w:delText>- Harry Houdini</w:delText>
        </w:r>
      </w:del>
    </w:p>
    <w:p w14:paraId="5EA44C8E" w14:textId="77777777" w:rsidR="00952343" w:rsidRPr="00C245FD" w:rsidRDefault="00952343" w:rsidP="00C245FD">
      <w:pPr>
        <w:tabs>
          <w:tab w:val="left" w:pos="1440"/>
          <w:tab w:val="left" w:pos="2160"/>
          <w:tab w:val="left" w:pos="2880"/>
        </w:tabs>
        <w:spacing w:line="480" w:lineRule="auto"/>
        <w:jc w:val="center"/>
        <w:rPr>
          <w:del w:id="272" w:author="Andrea Stafford Hintz" w:date="2016-09-18T16:51:00Z"/>
          <w:rFonts w:ascii="Times New Roman" w:hAnsi="Times New Roman" w:cs="Times New Roman"/>
          <w:sz w:val="24"/>
          <w:szCs w:val="24"/>
        </w:rPr>
      </w:pPr>
    </w:p>
    <w:p w14:paraId="6019C4B1" w14:textId="77777777" w:rsidR="00952343" w:rsidRPr="00C245FD" w:rsidRDefault="00952343" w:rsidP="00C245FD">
      <w:pPr>
        <w:tabs>
          <w:tab w:val="left" w:pos="1440"/>
          <w:tab w:val="left" w:pos="2160"/>
          <w:tab w:val="left" w:pos="2880"/>
        </w:tabs>
        <w:spacing w:line="480" w:lineRule="auto"/>
        <w:jc w:val="center"/>
        <w:rPr>
          <w:del w:id="273" w:author="Andrea Stafford Hintz" w:date="2016-09-18T16:51:00Z"/>
          <w:rFonts w:ascii="Times New Roman" w:hAnsi="Times New Roman" w:cs="Times New Roman"/>
          <w:sz w:val="24"/>
          <w:szCs w:val="24"/>
        </w:rPr>
      </w:pPr>
    </w:p>
    <w:p w14:paraId="526D54C7" w14:textId="77777777" w:rsidR="00ED609B" w:rsidRPr="00ED609B" w:rsidRDefault="00ED609B" w:rsidP="00ED609B">
      <w:pPr>
        <w:autoSpaceDE/>
        <w:autoSpaceDN/>
        <w:adjustRightInd/>
        <w:spacing w:line="480" w:lineRule="auto"/>
        <w:rPr>
          <w:del w:id="274" w:author="Andrea Stafford Hintz" w:date="2016-09-18T16:51:00Z"/>
          <w:rFonts w:ascii="Times" w:hAnsi="Times" w:cs="Times New Roman"/>
        </w:rPr>
      </w:pPr>
      <w:del w:id="275" w:author="Andrea Stafford Hintz" w:date="2016-09-18T16:51:00Z">
        <w:r w:rsidRPr="75C2D9A6">
          <w:rPr>
            <w:rFonts w:ascii="Times New Roman" w:eastAsia="Times New Roman" w:hAnsi="Times New Roman" w:cs="Times New Roman"/>
            <w:color w:val="000000"/>
            <w:sz w:val="24"/>
            <w:szCs w:val="24"/>
            <w:rPrChange w:id="276" w:author="Bryce Raffle" w:date="2016-09-06T11:42:00Z">
              <w:rPr>
                <w:rFonts w:ascii="Times New Roman" w:hAnsi="Times New Roman" w:cs="Times New Roman"/>
                <w:color w:val="000000"/>
                <w:sz w:val="24"/>
                <w:szCs w:val="24"/>
              </w:rPr>
            </w:rPrChange>
          </w:rPr>
          <w:delText>Lord Henry Connor’s annual masquerade was reputed to be the grandest ball in all of London. The extravagance of the event could not possibly have been overstated, nor the number of attendants exaggerated.</w:delText>
        </w:r>
      </w:del>
    </w:p>
    <w:p w14:paraId="475A2737" w14:textId="77777777" w:rsidR="00ED609B" w:rsidRPr="00ED609B" w:rsidRDefault="00ED609B" w:rsidP="00ED609B">
      <w:pPr>
        <w:autoSpaceDE/>
        <w:autoSpaceDN/>
        <w:adjustRightInd/>
        <w:spacing w:line="480" w:lineRule="auto"/>
        <w:ind w:firstLine="220"/>
        <w:rPr>
          <w:del w:id="277" w:author="Andrea Stafford Hintz" w:date="2016-09-18T16:51:00Z"/>
          <w:rFonts w:ascii="Times" w:hAnsi="Times" w:cs="Times New Roman"/>
        </w:rPr>
      </w:pPr>
      <w:del w:id="278" w:author="Andrea Stafford Hintz" w:date="2016-09-18T16:51:00Z">
        <w:r w:rsidRPr="75C2D9A6">
          <w:rPr>
            <w:rFonts w:ascii="Times New Roman" w:eastAsia="Times New Roman" w:hAnsi="Times New Roman" w:cs="Times New Roman"/>
            <w:color w:val="000000"/>
            <w:sz w:val="24"/>
            <w:szCs w:val="24"/>
            <w:rPrChange w:id="279" w:author="Bryce Raffle" w:date="2016-09-06T11:42:00Z">
              <w:rPr>
                <w:rFonts w:ascii="Times New Roman" w:hAnsi="Times New Roman" w:cs="Times New Roman"/>
                <w:color w:val="000000"/>
                <w:sz w:val="24"/>
                <w:szCs w:val="24"/>
              </w:rPr>
            </w:rPrChange>
          </w:rPr>
          <w:delText>The families who attended were notable and prominent in London politics and business, science and commerce. Aristocrats, foreign dignitaries, ministers, and scientists. The well-to-do. The sort of ladies whose choices of garments would make the morning Post. The sort of men who earned more in an hour than most men earn in a year and for whom the idea of hard labor is as terrifying as the bubonic plague.</w:delText>
        </w:r>
      </w:del>
    </w:p>
    <w:p w14:paraId="689F4969" w14:textId="77777777" w:rsidR="00ED609B" w:rsidRPr="00ED609B" w:rsidRDefault="00ED609B" w:rsidP="00ED609B">
      <w:pPr>
        <w:autoSpaceDE/>
        <w:autoSpaceDN/>
        <w:adjustRightInd/>
        <w:spacing w:line="480" w:lineRule="auto"/>
        <w:ind w:firstLine="220"/>
        <w:rPr>
          <w:del w:id="280" w:author="Andrea Stafford Hintz" w:date="2016-09-18T16:51:00Z"/>
          <w:rFonts w:ascii="Times" w:hAnsi="Times" w:cs="Times New Roman"/>
        </w:rPr>
      </w:pPr>
      <w:del w:id="281" w:author="Andrea Stafford Hintz" w:date="2016-09-18T16:51:00Z">
        <w:r w:rsidRPr="75C2D9A6">
          <w:rPr>
            <w:rFonts w:ascii="Times New Roman" w:eastAsia="Times New Roman" w:hAnsi="Times New Roman" w:cs="Times New Roman"/>
            <w:color w:val="000000"/>
            <w:sz w:val="24"/>
            <w:szCs w:val="24"/>
            <w:rPrChange w:id="282" w:author="Bryce Raffle" w:date="2016-09-06T11:42:00Z">
              <w:rPr>
                <w:rFonts w:ascii="Times New Roman" w:hAnsi="Times New Roman" w:cs="Times New Roman"/>
                <w:color w:val="000000"/>
                <w:sz w:val="24"/>
                <w:szCs w:val="24"/>
              </w:rPr>
            </w:rPrChange>
          </w:rPr>
          <w:delTex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delText>
        </w:r>
      </w:del>
    </w:p>
    <w:p w14:paraId="6316597A" w14:textId="77777777" w:rsidR="00ED609B" w:rsidRPr="00A22D6C" w:rsidRDefault="00ED609B"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moveTo w:id="283" w:author="Andrea Stafford Hintz" w:date="2016-09-18T16:51:00Z"/>
          <w:rFonts w:ascii="Times New Roman" w:hAnsi="Times New Roman"/>
          <w:sz w:val="24"/>
          <w:rPrChange w:id="284" w:author="Andrea Stafford Hintz" w:date="2016-09-18T16:51:00Z">
            <w:rPr>
              <w:moveTo w:id="285" w:author="Andrea Stafford Hintz" w:date="2016-09-18T16:51:00Z"/>
              <w:rFonts w:ascii="Times" w:hAnsi="Times" w:cs="Times New Roman"/>
            </w:rPr>
          </w:rPrChange>
        </w:rPr>
        <w:pPrChange w:id="286" w:author="Andrea Stafford Hintz" w:date="2016-09-18T16:51:00Z">
          <w:pPr>
            <w:autoSpaceDE/>
            <w:autoSpaceDN/>
            <w:adjustRightInd/>
            <w:spacing w:line="480" w:lineRule="auto"/>
          </w:pPr>
        </w:pPrChange>
      </w:pPr>
      <w:moveToRangeStart w:id="287" w:author="Andrea Stafford Hintz" w:date="2016-09-18T16:51:00Z" w:name="move461980839"/>
      <w:commentRangeStart w:id="288"/>
      <w:moveTo w:id="289" w:author="Andrea Stafford Hintz" w:date="2016-09-18T16:51:00Z">
        <w:r w:rsidRPr="009A1418">
          <w:rPr>
            <w:rFonts w:ascii="Times New Roman" w:hAnsi="Times New Roman"/>
            <w:color w:val="000000"/>
            <w:sz w:val="24"/>
            <w:rPrChange w:id="290" w:author="Andrea Stafford Hintz" w:date="2016-09-18T16:51:00Z">
              <w:rPr>
                <w:rFonts w:ascii="Times New Roman" w:eastAsia="Times New Roman" w:hAnsi="Times New Roman" w:cs="Times New Roman"/>
                <w:color w:val="000000"/>
                <w:sz w:val="24"/>
                <w:szCs w:val="24"/>
                <w:highlight w:val="magenta"/>
              </w:rPr>
            </w:rPrChange>
          </w:rPr>
          <w:t>As Jonathan Grimmer stepped down onto solid ground, heads turned</w:t>
        </w:r>
        <w:commentRangeEnd w:id="288"/>
        <w:r w:rsidR="001A6088" w:rsidRPr="009A1418">
          <w:rPr>
            <w:rStyle w:val="CommentReference"/>
            <w:rPrChange w:id="291" w:author="Andrea Stafford Hintz" w:date="2016-09-18T16:51:00Z">
              <w:rPr>
                <w:rStyle w:val="CommentReference"/>
                <w:highlight w:val="magenta"/>
              </w:rPr>
            </w:rPrChange>
          </w:rPr>
          <w:commentReference w:id="288"/>
        </w:r>
        <w:r w:rsidRPr="009A1418">
          <w:rPr>
            <w:rFonts w:ascii="Times New Roman" w:hAnsi="Times New Roman"/>
            <w:color w:val="000000"/>
            <w:sz w:val="24"/>
            <w:rPrChange w:id="292" w:author="Andrea Stafford Hintz" w:date="2016-09-18T16:51:00Z">
              <w:rPr>
                <w:rFonts w:ascii="Times New Roman" w:eastAsia="Times New Roman" w:hAnsi="Times New Roman" w:cs="Times New Roman"/>
                <w:color w:val="000000"/>
                <w:sz w:val="24"/>
                <w:szCs w:val="24"/>
                <w:highlight w:val="magenta"/>
              </w:rPr>
            </w:rPrChange>
          </w:rPr>
          <w:t xml:space="preserve">. </w:t>
        </w:r>
      </w:moveTo>
      <w:moveToRangeEnd w:id="287"/>
      <w:ins w:id="293" w:author="Andrea Stafford Hintz" w:date="2016-09-18T16:51:00Z">
        <w:r w:rsidR="00A22D6C" w:rsidRPr="009A1418">
          <w:rPr>
            <w:rFonts w:ascii="Times New Roman" w:eastAsia="Times New Roman" w:hAnsi="Times New Roman" w:cs="Times New Roman"/>
            <w:color w:val="000000"/>
            <w:sz w:val="24"/>
            <w:szCs w:val="24"/>
          </w:rPr>
          <w:t>It was one thing to arrive in an upscale carriage -like so many of the other guests- or to show up dressed in the finest silks money could buy.</w:t>
        </w:r>
      </w:ins>
      <w:moveToRangeStart w:id="294" w:author="Andrea Stafford Hintz" w:date="2016-09-18T16:51:00Z" w:name="move461980840"/>
      <w:moveTo w:id="295" w:author="Andrea Stafford Hintz" w:date="2016-09-18T16:51:00Z">
        <w:r w:rsidRPr="009A1418">
          <w:rPr>
            <w:rFonts w:ascii="Times New Roman" w:hAnsi="Times New Roman"/>
            <w:color w:val="000000"/>
            <w:sz w:val="24"/>
            <w:rPrChange w:id="296" w:author="Andrea Stafford Hintz" w:date="2016-09-18T16:51:00Z">
              <w:rPr>
                <w:rFonts w:ascii="Times New Roman" w:eastAsia="Times New Roman" w:hAnsi="Times New Roman" w:cs="Times New Roman"/>
                <w:color w:val="000000"/>
                <w:sz w:val="24"/>
                <w:szCs w:val="24"/>
                <w:highlight w:val="magenta"/>
              </w:rPr>
            </w:rPrChange>
          </w:rPr>
          <w:t xml:space="preserve"> It was another thing entirely to arrive by airship.</w:t>
        </w:r>
        <w:r w:rsidRPr="009400B4">
          <w:rPr>
            <w:rFonts w:ascii="Times New Roman" w:hAnsi="Times New Roman"/>
            <w:color w:val="000000"/>
            <w:sz w:val="24"/>
            <w:rPrChange w:id="297" w:author="Andrea Stafford Hintz" w:date="2016-09-18T16:51:00Z">
              <w:rPr>
                <w:rFonts w:ascii="Times New Roman" w:eastAsia="Times New Roman" w:hAnsi="Times New Roman" w:cs="Times New Roman"/>
                <w:color w:val="000000"/>
                <w:sz w:val="24"/>
                <w:szCs w:val="24"/>
              </w:rPr>
            </w:rPrChange>
          </w:rPr>
          <w:t xml:space="preserve"> Even among the </w:t>
        </w:r>
        <w:commentRangeStart w:id="298"/>
        <w:r w:rsidRPr="009400B4">
          <w:rPr>
            <w:rFonts w:ascii="Times New Roman" w:hAnsi="Times New Roman"/>
            <w:color w:val="000000"/>
            <w:sz w:val="24"/>
            <w:rPrChange w:id="299" w:author="Andrea Stafford Hintz" w:date="2016-09-18T16:51:00Z">
              <w:rPr>
                <w:rFonts w:ascii="Times New Roman" w:eastAsia="Times New Roman" w:hAnsi="Times New Roman" w:cs="Times New Roman"/>
                <w:color w:val="000000"/>
                <w:sz w:val="24"/>
                <w:szCs w:val="24"/>
              </w:rPr>
            </w:rPrChange>
          </w:rPr>
          <w:t>ton</w:t>
        </w:r>
        <w:commentRangeEnd w:id="298"/>
        <w:r w:rsidR="006F18CC">
          <w:rPr>
            <w:rStyle w:val="CommentReference"/>
          </w:rPr>
          <w:commentReference w:id="298"/>
        </w:r>
        <w:r w:rsidRPr="009400B4">
          <w:rPr>
            <w:rFonts w:ascii="Times New Roman" w:hAnsi="Times New Roman"/>
            <w:color w:val="000000"/>
            <w:sz w:val="24"/>
            <w:rPrChange w:id="300" w:author="Andrea Stafford Hintz" w:date="2016-09-18T16:51:00Z">
              <w:rPr>
                <w:rFonts w:ascii="Times New Roman" w:eastAsia="Times New Roman" w:hAnsi="Times New Roman" w:cs="Times New Roman"/>
                <w:color w:val="000000"/>
                <w:sz w:val="24"/>
                <w:szCs w:val="24"/>
              </w:rPr>
            </w:rPrChange>
          </w:rPr>
          <w:t xml:space="preserve">, the </w:t>
        </w:r>
        <w:r w:rsidRPr="009400B4">
          <w:rPr>
            <w:rFonts w:ascii="Times New Roman" w:hAnsi="Times New Roman"/>
            <w:i/>
            <w:color w:val="000000"/>
            <w:sz w:val="24"/>
            <w:rPrChange w:id="301" w:author="Andrea Stafford Hintz" w:date="2016-09-18T16:51:00Z">
              <w:rPr>
                <w:rFonts w:ascii="Times New Roman" w:eastAsia="Times New Roman" w:hAnsi="Times New Roman" w:cs="Times New Roman"/>
                <w:i/>
                <w:color w:val="000000"/>
                <w:sz w:val="24"/>
                <w:szCs w:val="24"/>
              </w:rPr>
            </w:rPrChange>
          </w:rPr>
          <w:lastRenderedPageBreak/>
          <w:t>Penny Dreadful</w:t>
        </w:r>
        <w:r w:rsidRPr="009400B4">
          <w:rPr>
            <w:rFonts w:ascii="Times New Roman" w:hAnsi="Times New Roman"/>
            <w:color w:val="000000"/>
            <w:sz w:val="24"/>
            <w:rPrChange w:id="302" w:author="Andrea Stafford Hintz" w:date="2016-09-18T16:51:00Z">
              <w:rPr>
                <w:rFonts w:ascii="Times New Roman" w:eastAsia="Times New Roman" w:hAnsi="Times New Roman" w:cs="Times New Roman"/>
                <w:color w:val="000000"/>
                <w:sz w:val="24"/>
                <w:szCs w:val="24"/>
              </w:rPr>
            </w:rPrChange>
          </w:rPr>
          <w:t xml:space="preserve"> drew attention. If Prince Albert himself had arrived at the party </w:t>
        </w:r>
        <w:commentRangeStart w:id="303"/>
        <w:r w:rsidRPr="009400B4">
          <w:rPr>
            <w:rFonts w:ascii="Times New Roman" w:hAnsi="Times New Roman"/>
            <w:color w:val="000000"/>
            <w:sz w:val="24"/>
            <w:rPrChange w:id="304" w:author="Andrea Stafford Hintz" w:date="2016-09-18T16:51:00Z">
              <w:rPr>
                <w:rFonts w:ascii="Times New Roman" w:eastAsia="Times New Roman" w:hAnsi="Times New Roman" w:cs="Times New Roman"/>
                <w:color w:val="000000"/>
                <w:sz w:val="24"/>
                <w:szCs w:val="24"/>
              </w:rPr>
            </w:rPrChange>
          </w:rPr>
          <w:t>in a velocipede</w:t>
        </w:r>
        <w:commentRangeEnd w:id="303"/>
        <w:r w:rsidR="006F18CC">
          <w:rPr>
            <w:rStyle w:val="CommentReference"/>
          </w:rPr>
          <w:commentReference w:id="303"/>
        </w:r>
        <w:r w:rsidRPr="009400B4">
          <w:rPr>
            <w:rFonts w:ascii="Times New Roman" w:hAnsi="Times New Roman"/>
            <w:color w:val="000000"/>
            <w:sz w:val="24"/>
            <w:rPrChange w:id="305" w:author="Andrea Stafford Hintz" w:date="2016-09-18T16:51:00Z">
              <w:rPr>
                <w:rFonts w:ascii="Times New Roman" w:eastAsia="Times New Roman" w:hAnsi="Times New Roman" w:cs="Times New Roman"/>
                <w:color w:val="000000"/>
                <w:sz w:val="24"/>
                <w:szCs w:val="24"/>
              </w:rPr>
            </w:rPrChange>
          </w:rPr>
          <w:t xml:space="preserve">, he still would not have made such an impressive entrance. Which was precisely what Jonathan wanted. </w:t>
        </w:r>
        <w:r w:rsidRPr="00B34B9C">
          <w:rPr>
            <w:rFonts w:ascii="Times New Roman" w:hAnsi="Times New Roman"/>
            <w:b/>
            <w:color w:val="000000"/>
            <w:sz w:val="24"/>
            <w:highlight w:val="yellow"/>
            <w:rPrChange w:id="306" w:author="Andrea Stafford Hintz" w:date="2016-09-18T16:57:00Z">
              <w:rPr>
                <w:rFonts w:ascii="Times New Roman" w:eastAsia="Times New Roman" w:hAnsi="Times New Roman" w:cs="Times New Roman"/>
                <w:color w:val="000000"/>
                <w:sz w:val="24"/>
                <w:szCs w:val="24"/>
              </w:rPr>
            </w:rPrChange>
          </w:rPr>
          <w:t>If he was to gain an audience with Lord Connor, he needed to get the man’s attention</w:t>
        </w:r>
        <w:r w:rsidRPr="009400B4">
          <w:rPr>
            <w:rFonts w:ascii="Times New Roman" w:hAnsi="Times New Roman"/>
            <w:color w:val="000000"/>
            <w:sz w:val="24"/>
            <w:rPrChange w:id="307" w:author="Andrea Stafford Hintz" w:date="2016-09-18T16:51:00Z">
              <w:rPr>
                <w:rFonts w:ascii="Times New Roman" w:eastAsia="Times New Roman" w:hAnsi="Times New Roman" w:cs="Times New Roman"/>
                <w:color w:val="000000"/>
                <w:sz w:val="24"/>
                <w:szCs w:val="24"/>
              </w:rPr>
            </w:rPrChange>
          </w:rPr>
          <w:t xml:space="preserve">. He </w:t>
        </w:r>
        <w:commentRangeStart w:id="308"/>
        <w:r w:rsidRPr="009A1418">
          <w:rPr>
            <w:rFonts w:ascii="Times New Roman" w:hAnsi="Times New Roman"/>
            <w:color w:val="000000"/>
            <w:sz w:val="24"/>
            <w:rPrChange w:id="309" w:author="Andrea Stafford Hintz" w:date="2016-09-18T16:51:00Z">
              <w:rPr>
                <w:rFonts w:ascii="Times New Roman" w:eastAsia="Times New Roman" w:hAnsi="Times New Roman" w:cs="Times New Roman"/>
                <w:color w:val="000000"/>
                <w:sz w:val="24"/>
                <w:szCs w:val="24"/>
                <w:u w:val="single"/>
              </w:rPr>
            </w:rPrChange>
          </w:rPr>
          <w:t>removed his hat and with a sweeping hand, gestured his thanks to the captain above</w:t>
        </w:r>
        <w:commentRangeEnd w:id="308"/>
        <w:r w:rsidR="001A6088">
          <w:rPr>
            <w:rStyle w:val="CommentReference"/>
          </w:rPr>
          <w:commentReference w:id="308"/>
        </w:r>
        <w:r w:rsidRPr="009400B4">
          <w:rPr>
            <w:rFonts w:ascii="Times New Roman" w:hAnsi="Times New Roman"/>
            <w:color w:val="000000"/>
            <w:sz w:val="24"/>
            <w:rPrChange w:id="310" w:author="Andrea Stafford Hintz" w:date="2016-09-18T16:51:00Z">
              <w:rPr>
                <w:rFonts w:ascii="Times New Roman" w:eastAsia="Times New Roman" w:hAnsi="Times New Roman" w:cs="Times New Roman"/>
                <w:color w:val="000000"/>
                <w:sz w:val="24"/>
                <w:szCs w:val="24"/>
              </w:rPr>
            </w:rPrChange>
          </w:rPr>
          <w:t>.</w:t>
        </w:r>
      </w:moveTo>
    </w:p>
    <w:p w14:paraId="6B739B6C" w14:textId="77777777" w:rsidR="00ED609B" w:rsidRPr="00ED609B" w:rsidRDefault="00ED609B" w:rsidP="00ED609B">
      <w:pPr>
        <w:autoSpaceDE/>
        <w:autoSpaceDN/>
        <w:adjustRightInd/>
        <w:spacing w:line="480" w:lineRule="auto"/>
        <w:ind w:firstLine="220"/>
        <w:rPr>
          <w:moveTo w:id="311" w:author="Andrea Stafford Hintz" w:date="2016-09-18T16:51:00Z"/>
          <w:rFonts w:ascii="Times" w:hAnsi="Times" w:cs="Times New Roman"/>
        </w:rPr>
      </w:pPr>
      <w:moveTo w:id="312" w:author="Andrea Stafford Hintz" w:date="2016-09-18T16:51:00Z">
        <w:r w:rsidRPr="009400B4">
          <w:rPr>
            <w:rFonts w:ascii="Times New Roman" w:hAnsi="Times New Roman"/>
            <w:color w:val="000000"/>
            <w:sz w:val="24"/>
            <w:rPrChange w:id="313" w:author="Andrea Stafford Hintz" w:date="2016-09-18T16:51:00Z">
              <w:rPr>
                <w:rFonts w:ascii="Times New Roman" w:eastAsia="Times New Roman" w:hAnsi="Times New Roman" w:cs="Times New Roman"/>
                <w:color w:val="000000"/>
                <w:sz w:val="24"/>
                <w:szCs w:val="24"/>
              </w:rPr>
            </w:rPrChange>
          </w:rPr>
          <w:t xml:space="preserve">“Thank you, Captain Merrick,” he said, </w:t>
        </w:r>
        <w:commentRangeStart w:id="314"/>
        <w:r w:rsidRPr="009400B4">
          <w:rPr>
            <w:rFonts w:ascii="Times New Roman" w:hAnsi="Times New Roman"/>
            <w:color w:val="000000"/>
            <w:sz w:val="24"/>
            <w:rPrChange w:id="315" w:author="Andrea Stafford Hintz" w:date="2016-09-18T16:51:00Z">
              <w:rPr>
                <w:rFonts w:ascii="Times New Roman" w:eastAsia="Times New Roman" w:hAnsi="Times New Roman" w:cs="Times New Roman"/>
                <w:color w:val="000000"/>
                <w:sz w:val="24"/>
                <w:szCs w:val="24"/>
              </w:rPr>
            </w:rPrChange>
          </w:rPr>
          <w:t>loud as he could manage. He knew he was being obnoxious</w:t>
        </w:r>
        <w:commentRangeEnd w:id="314"/>
        <w:r w:rsidR="006F18CC">
          <w:rPr>
            <w:rStyle w:val="CommentReference"/>
          </w:rPr>
          <w:commentReference w:id="314"/>
        </w:r>
        <w:r w:rsidRPr="009400B4">
          <w:rPr>
            <w:rFonts w:ascii="Times New Roman" w:hAnsi="Times New Roman"/>
            <w:color w:val="000000"/>
            <w:sz w:val="24"/>
            <w:rPrChange w:id="316" w:author="Andrea Stafford Hintz" w:date="2016-09-18T16:51:00Z">
              <w:rPr>
                <w:rFonts w:ascii="Times New Roman" w:eastAsia="Times New Roman" w:hAnsi="Times New Roman" w:cs="Times New Roman"/>
                <w:color w:val="000000"/>
                <w:sz w:val="24"/>
                <w:szCs w:val="24"/>
              </w:rPr>
            </w:rPrChange>
          </w:rPr>
          <w:t>, but it wouldn't be the first time Jonathan had made a scene at a party.</w:t>
        </w:r>
      </w:moveTo>
    </w:p>
    <w:p w14:paraId="4D1E72F9" w14:textId="77777777" w:rsidR="00ED609B" w:rsidRPr="00ED609B" w:rsidRDefault="00ED609B" w:rsidP="00ED609B">
      <w:pPr>
        <w:autoSpaceDE/>
        <w:autoSpaceDN/>
        <w:adjustRightInd/>
        <w:spacing w:line="480" w:lineRule="auto"/>
        <w:ind w:firstLine="220"/>
        <w:rPr>
          <w:moveTo w:id="317" w:author="Andrea Stafford Hintz" w:date="2016-09-18T16:51:00Z"/>
          <w:rFonts w:ascii="Times" w:hAnsi="Times" w:cs="Times New Roman"/>
        </w:rPr>
      </w:pPr>
      <w:moveTo w:id="318" w:author="Andrea Stafford Hintz" w:date="2016-09-18T16:51:00Z">
        <w:r w:rsidRPr="009400B4">
          <w:rPr>
            <w:rFonts w:ascii="Times New Roman" w:hAnsi="Times New Roman"/>
            <w:color w:val="000000"/>
            <w:sz w:val="24"/>
            <w:rPrChange w:id="319" w:author="Andrea Stafford Hintz" w:date="2016-09-18T16:51:00Z">
              <w:rPr>
                <w:rFonts w:ascii="Times New Roman" w:eastAsia="Times New Roman" w:hAnsi="Times New Roman" w:cs="Times New Roman"/>
                <w:color w:val="000000"/>
                <w:sz w:val="24"/>
                <w:szCs w:val="24"/>
              </w:rPr>
            </w:rPrChange>
          </w:rPr>
          <w:t xml:space="preserve">He returned his hat to his head and joined the lineup, while those who had been staring at him the whole time turned away and resumed their conversations as if to give the impression that they’d hardly noticed him. He </w:t>
        </w:r>
        <w:r w:rsidRPr="00A22D6C">
          <w:rPr>
            <w:rFonts w:ascii="Times New Roman" w:hAnsi="Times New Roman"/>
            <w:color w:val="000000"/>
            <w:sz w:val="24"/>
            <w:u w:val="single"/>
            <w:rPrChange w:id="320" w:author="Andrea Stafford Hintz" w:date="2016-09-18T16:51:00Z">
              <w:rPr>
                <w:rFonts w:ascii="Times New Roman" w:eastAsia="Times New Roman" w:hAnsi="Times New Roman" w:cs="Times New Roman"/>
                <w:color w:val="000000"/>
                <w:sz w:val="24"/>
                <w:szCs w:val="24"/>
              </w:rPr>
            </w:rPrChange>
          </w:rPr>
          <w:t>flashed a cocky grin at the woman in front of him</w:t>
        </w:r>
        <w:r w:rsidRPr="009400B4">
          <w:rPr>
            <w:rFonts w:ascii="Times New Roman" w:hAnsi="Times New Roman"/>
            <w:color w:val="000000"/>
            <w:sz w:val="24"/>
            <w:rPrChange w:id="321" w:author="Andrea Stafford Hintz" w:date="2016-09-18T16:51:00Z">
              <w:rPr>
                <w:rFonts w:ascii="Times New Roman" w:eastAsia="Times New Roman" w:hAnsi="Times New Roman" w:cs="Times New Roman"/>
                <w:color w:val="000000"/>
                <w:sz w:val="24"/>
                <w:szCs w:val="24"/>
              </w:rPr>
            </w:rPrChange>
          </w:rPr>
          <w:t>, while she hastily drew out a fan in order to give the impression that her attention had been fixed on the unseasonable warmth of the weather this evening and not on him. She blushed.</w:t>
        </w:r>
      </w:moveTo>
    </w:p>
    <w:p w14:paraId="242D944C" w14:textId="77777777" w:rsidR="00ED609B" w:rsidRPr="00ED609B" w:rsidRDefault="00ED609B" w:rsidP="00ED609B">
      <w:pPr>
        <w:autoSpaceDE/>
        <w:autoSpaceDN/>
        <w:adjustRightInd/>
        <w:spacing w:line="480" w:lineRule="auto"/>
        <w:ind w:firstLine="220"/>
        <w:rPr>
          <w:moveTo w:id="322" w:author="Andrea Stafford Hintz" w:date="2016-09-18T16:51:00Z"/>
          <w:rFonts w:ascii="Times" w:hAnsi="Times" w:cs="Times New Roman"/>
        </w:rPr>
      </w:pPr>
      <w:moveTo w:id="323" w:author="Andrea Stafford Hintz" w:date="2016-09-18T16:51:00Z">
        <w:r w:rsidRPr="009400B4">
          <w:rPr>
            <w:rFonts w:ascii="Times New Roman" w:hAnsi="Times New Roman"/>
            <w:color w:val="000000"/>
            <w:sz w:val="24"/>
            <w:rPrChange w:id="324" w:author="Andrea Stafford Hintz" w:date="2016-09-18T16:51:00Z">
              <w:rPr>
                <w:rFonts w:ascii="Times New Roman" w:eastAsia="Times New Roman" w:hAnsi="Times New Roman" w:cs="Times New Roman"/>
                <w:color w:val="000000"/>
                <w:sz w:val="24"/>
                <w:szCs w:val="24"/>
              </w:rPr>
            </w:rPrChange>
          </w:rPr>
          <w:t xml:space="preserve">“Mr. Grimmer, I presume?” she said, indicating the company name emblazoned on the airship beneath the ship’s own name. </w:t>
        </w:r>
        <w:r w:rsidRPr="009400B4">
          <w:rPr>
            <w:rFonts w:ascii="Times New Roman" w:hAnsi="Times New Roman"/>
            <w:i/>
            <w:color w:val="000000"/>
            <w:sz w:val="24"/>
            <w:rPrChange w:id="325" w:author="Andrea Stafford Hintz" w:date="2016-09-18T16:51:00Z">
              <w:rPr>
                <w:rFonts w:ascii="Times New Roman" w:eastAsia="Times New Roman" w:hAnsi="Times New Roman" w:cs="Times New Roman"/>
                <w:i/>
                <w:color w:val="000000"/>
                <w:sz w:val="24"/>
                <w:szCs w:val="24"/>
              </w:rPr>
            </w:rPrChange>
          </w:rPr>
          <w:t>Grimmer and Sons Publishing Inc.</w:t>
        </w:r>
      </w:moveTo>
    </w:p>
    <w:p w14:paraId="6993382A" w14:textId="77777777" w:rsidR="00ED609B" w:rsidRPr="00ED609B" w:rsidRDefault="00ED609B" w:rsidP="00ED609B">
      <w:pPr>
        <w:autoSpaceDE/>
        <w:autoSpaceDN/>
        <w:adjustRightInd/>
        <w:spacing w:line="480" w:lineRule="auto"/>
        <w:ind w:firstLine="220"/>
        <w:rPr>
          <w:moveTo w:id="326" w:author="Andrea Stafford Hintz" w:date="2016-09-18T16:51:00Z"/>
          <w:rFonts w:ascii="Times" w:hAnsi="Times" w:cs="Times New Roman"/>
        </w:rPr>
      </w:pPr>
      <w:moveTo w:id="327" w:author="Andrea Stafford Hintz" w:date="2016-09-18T16:51:00Z">
        <w:r w:rsidRPr="009400B4">
          <w:rPr>
            <w:rFonts w:ascii="Times New Roman" w:hAnsi="Times New Roman"/>
            <w:color w:val="000000"/>
            <w:sz w:val="24"/>
            <w:rPrChange w:id="328" w:author="Andrea Stafford Hintz" w:date="2016-09-18T16:51:00Z">
              <w:rPr>
                <w:rFonts w:ascii="Times New Roman" w:eastAsia="Times New Roman" w:hAnsi="Times New Roman" w:cs="Times New Roman"/>
                <w:color w:val="000000"/>
                <w:sz w:val="24"/>
                <w:szCs w:val="24"/>
              </w:rPr>
            </w:rPrChange>
          </w:rPr>
          <w:t>“</w:t>
        </w:r>
        <w:commentRangeStart w:id="329"/>
        <w:r w:rsidRPr="009400B4">
          <w:rPr>
            <w:rFonts w:ascii="Times New Roman" w:hAnsi="Times New Roman"/>
            <w:color w:val="000000"/>
            <w:sz w:val="24"/>
            <w:rPrChange w:id="330" w:author="Andrea Stafford Hintz" w:date="2016-09-18T16:51:00Z">
              <w:rPr>
                <w:rFonts w:ascii="Times New Roman" w:eastAsia="Times New Roman" w:hAnsi="Times New Roman" w:cs="Times New Roman"/>
                <w:color w:val="000000"/>
                <w:sz w:val="24"/>
                <w:szCs w:val="24"/>
              </w:rPr>
            </w:rPrChange>
          </w:rPr>
          <w:t xml:space="preserve">Mr. </w:t>
        </w:r>
      </w:moveTo>
      <w:moveToRangeEnd w:id="294"/>
      <w:ins w:id="331" w:author="Andrea Stafford Hintz" w:date="2016-09-18T16:51:00Z">
        <w:r w:rsidR="00A22D6C" w:rsidRPr="009400B4">
          <w:rPr>
            <w:rFonts w:ascii="Times New Roman" w:eastAsia="Times New Roman" w:hAnsi="Times New Roman" w:cs="Times New Roman"/>
            <w:color w:val="000000"/>
            <w:sz w:val="24"/>
            <w:szCs w:val="24"/>
          </w:rPr>
          <w:t>Grimmer was my father</w:t>
        </w:r>
        <w:commentRangeEnd w:id="329"/>
        <w:r w:rsidR="00A22D6C">
          <w:rPr>
            <w:rStyle w:val="CommentReference"/>
          </w:rPr>
          <w:commentReference w:id="329"/>
        </w:r>
      </w:ins>
      <w:moveToRangeStart w:id="332" w:author="Andrea Stafford Hintz" w:date="2016-09-18T16:51:00Z" w:name="move461980841"/>
      <w:moveTo w:id="333" w:author="Andrea Stafford Hintz" w:date="2016-09-18T16:51:00Z">
        <w:r w:rsidRPr="009400B4">
          <w:rPr>
            <w:rFonts w:ascii="Times New Roman" w:hAnsi="Times New Roman"/>
            <w:color w:val="000000"/>
            <w:sz w:val="24"/>
            <w:rPrChange w:id="334" w:author="Andrea Stafford Hintz" w:date="2016-09-18T16:51:00Z">
              <w:rPr>
                <w:rFonts w:ascii="Times New Roman" w:eastAsia="Times New Roman" w:hAnsi="Times New Roman" w:cs="Times New Roman"/>
                <w:color w:val="000000"/>
                <w:sz w:val="24"/>
                <w:szCs w:val="24"/>
              </w:rPr>
            </w:rPrChange>
          </w:rPr>
          <w:t>,”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moveTo>
    </w:p>
    <w:p w14:paraId="4FDE88EF" w14:textId="77777777" w:rsidR="00ED609B" w:rsidRPr="00ED609B" w:rsidRDefault="00ED609B" w:rsidP="00ED609B">
      <w:pPr>
        <w:autoSpaceDE/>
        <w:autoSpaceDN/>
        <w:adjustRightInd/>
        <w:spacing w:line="480" w:lineRule="auto"/>
        <w:ind w:firstLine="220"/>
        <w:rPr>
          <w:moveTo w:id="335" w:author="Andrea Stafford Hintz" w:date="2016-09-18T16:51:00Z"/>
          <w:rFonts w:ascii="Times" w:hAnsi="Times" w:cs="Times New Roman"/>
        </w:rPr>
      </w:pPr>
      <w:moveTo w:id="336" w:author="Andrea Stafford Hintz" w:date="2016-09-18T16:51:00Z">
        <w:r w:rsidRPr="009400B4">
          <w:rPr>
            <w:rFonts w:ascii="Times New Roman" w:hAnsi="Times New Roman"/>
            <w:color w:val="000000"/>
            <w:sz w:val="24"/>
            <w:rPrChange w:id="337" w:author="Andrea Stafford Hintz" w:date="2016-09-18T16:51:00Z">
              <w:rPr>
                <w:rFonts w:ascii="Times New Roman" w:eastAsia="Times New Roman" w:hAnsi="Times New Roman" w:cs="Times New Roman"/>
                <w:color w:val="000000"/>
                <w:sz w:val="24"/>
                <w:szCs w:val="24"/>
              </w:rPr>
            </w:rPrChange>
          </w:rPr>
          <w:t>The young lady gave him a smile.</w:t>
        </w:r>
      </w:moveTo>
    </w:p>
    <w:p w14:paraId="2FFC953B" w14:textId="77777777" w:rsidR="00A22D6C" w:rsidRPr="00ED609B" w:rsidRDefault="00ED609B" w:rsidP="00A22D6C">
      <w:pPr>
        <w:autoSpaceDE/>
        <w:autoSpaceDN/>
        <w:adjustRightInd/>
        <w:spacing w:line="480" w:lineRule="auto"/>
        <w:ind w:firstLine="220"/>
        <w:rPr>
          <w:ins w:id="338" w:author="Andrea Stafford Hintz" w:date="2016-09-18T16:51:00Z"/>
          <w:rFonts w:ascii="Times" w:hAnsi="Times" w:cs="Times New Roman"/>
        </w:rPr>
      </w:pPr>
      <w:moveTo w:id="339" w:author="Andrea Stafford Hintz" w:date="2016-09-18T16:51:00Z">
        <w:r w:rsidRPr="009400B4">
          <w:rPr>
            <w:rFonts w:ascii="Times New Roman" w:hAnsi="Times New Roman"/>
            <w:color w:val="000000"/>
            <w:sz w:val="24"/>
            <w:rPrChange w:id="340" w:author="Andrea Stafford Hintz" w:date="2016-09-18T16:51:00Z">
              <w:rPr>
                <w:rFonts w:ascii="Times New Roman" w:eastAsia="Times New Roman" w:hAnsi="Times New Roman" w:cs="Times New Roman"/>
                <w:color w:val="000000"/>
                <w:sz w:val="24"/>
                <w:szCs w:val="24"/>
              </w:rPr>
            </w:rPrChange>
          </w:rPr>
          <w:t xml:space="preserve">“It must be a family business, then?” she asked. She curtseyed, and added, “I’m </w:t>
        </w:r>
      </w:moveTo>
      <w:moveToRangeEnd w:id="332"/>
      <w:ins w:id="341" w:author="Andrea Stafford Hintz" w:date="2016-09-18T16:51:00Z">
        <w:r w:rsidR="00DE562C" w:rsidRPr="00DE562C">
          <w:rPr>
            <w:rFonts w:ascii="Times New Roman" w:eastAsia="Times New Roman" w:hAnsi="Times New Roman" w:cs="Times New Roman"/>
            <w:color w:val="000000"/>
            <w:sz w:val="24"/>
            <w:szCs w:val="24"/>
            <w:highlight w:val="magenta"/>
          </w:rPr>
          <w:t>Ca</w:t>
        </w:r>
        <w:r w:rsidR="00DE562C">
          <w:rPr>
            <w:rFonts w:ascii="Times New Roman" w:eastAsia="Times New Roman" w:hAnsi="Times New Roman" w:cs="Times New Roman"/>
            <w:color w:val="000000"/>
            <w:sz w:val="24"/>
            <w:szCs w:val="24"/>
            <w:highlight w:val="magenta"/>
          </w:rPr>
          <w:t xml:space="preserve">mille </w:t>
        </w:r>
        <w:r w:rsidR="00DE562C" w:rsidRPr="00DE562C">
          <w:rPr>
            <w:rFonts w:ascii="Times New Roman" w:eastAsia="Times New Roman" w:hAnsi="Times New Roman" w:cs="Times New Roman"/>
            <w:color w:val="000000"/>
            <w:sz w:val="24"/>
            <w:szCs w:val="24"/>
            <w:highlight w:val="magenta"/>
          </w:rPr>
          <w:t>Karnstein</w:t>
        </w:r>
        <w:r w:rsidR="00A22D6C" w:rsidRPr="009400B4">
          <w:rPr>
            <w:rFonts w:ascii="Times New Roman" w:eastAsia="Times New Roman" w:hAnsi="Times New Roman" w:cs="Times New Roman"/>
            <w:color w:val="000000"/>
            <w:sz w:val="24"/>
            <w:szCs w:val="24"/>
          </w:rPr>
          <w:t>, by the way.”</w:t>
        </w:r>
      </w:ins>
    </w:p>
    <w:p w14:paraId="414F6C5E" w14:textId="77777777" w:rsidR="00ED609B" w:rsidRPr="00ED609B" w:rsidRDefault="00ED609B" w:rsidP="00ED609B">
      <w:pPr>
        <w:autoSpaceDE/>
        <w:autoSpaceDN/>
        <w:adjustRightInd/>
        <w:spacing w:line="480" w:lineRule="auto"/>
        <w:ind w:firstLine="220"/>
        <w:rPr>
          <w:moveTo w:id="342" w:author="Andrea Stafford Hintz" w:date="2016-09-18T16:51:00Z"/>
          <w:rFonts w:ascii="Times" w:hAnsi="Times" w:cs="Times New Roman"/>
        </w:rPr>
      </w:pPr>
      <w:moveToRangeStart w:id="343" w:author="Andrea Stafford Hintz" w:date="2016-09-18T16:51:00Z" w:name="move461980842"/>
      <w:moveTo w:id="344" w:author="Andrea Stafford Hintz" w:date="2016-09-18T16:51:00Z">
        <w:r w:rsidRPr="009400B4">
          <w:rPr>
            <w:rFonts w:ascii="Times New Roman" w:hAnsi="Times New Roman"/>
            <w:color w:val="000000"/>
            <w:sz w:val="24"/>
            <w:rPrChange w:id="345" w:author="Andrea Stafford Hintz" w:date="2016-09-18T16:51:00Z">
              <w:rPr>
                <w:rFonts w:ascii="Times New Roman" w:eastAsia="Times New Roman" w:hAnsi="Times New Roman" w:cs="Times New Roman"/>
                <w:color w:val="000000"/>
                <w:sz w:val="24"/>
                <w:szCs w:val="24"/>
              </w:rPr>
            </w:rPrChange>
          </w:rPr>
          <w:lastRenderedPageBreak/>
          <w:t xml:space="preserve">“Charmed,” said Jonathan, flashing a smile. </w:t>
        </w:r>
      </w:moveTo>
      <w:moveToRangeEnd w:id="343"/>
      <w:ins w:id="346" w:author="Andrea Stafford Hintz" w:date="2016-09-18T16:51:00Z">
        <w:r w:rsidR="00A22D6C" w:rsidRPr="009400B4">
          <w:rPr>
            <w:rFonts w:ascii="Times New Roman" w:eastAsia="Times New Roman" w:hAnsi="Times New Roman" w:cs="Times New Roman"/>
            <w:color w:val="000000"/>
            <w:sz w:val="24"/>
            <w:szCs w:val="24"/>
          </w:rPr>
          <w:t xml:space="preserve">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’s</w:t>
        </w:r>
      </w:ins>
      <w:moveToRangeStart w:id="347" w:author="Andrea Stafford Hintz" w:date="2016-09-18T16:51:00Z" w:name="move461980843"/>
      <w:moveTo w:id="348" w:author="Andrea Stafford Hintz" w:date="2016-09-18T16:51:00Z">
        <w:r w:rsidRPr="009400B4">
          <w:rPr>
            <w:rFonts w:ascii="Times New Roman" w:hAnsi="Times New Roman"/>
            <w:color w:val="000000"/>
            <w:sz w:val="24"/>
            <w:rPrChange w:id="349" w:author="Andrea Stafford Hintz" w:date="2016-09-18T16:51:00Z">
              <w:rPr>
                <w:rFonts w:ascii="Times New Roman" w:eastAsia="Times New Roman" w:hAnsi="Times New Roman" w:cs="Times New Roman"/>
                <w:color w:val="000000"/>
                <w:sz w:val="24"/>
                <w:szCs w:val="24"/>
              </w:rPr>
            </w:rPrChange>
          </w:rPr>
          <w:t xml:space="preserve"> fan fluttered in response. “And yes, you’re quite right. Family business, although the name is a bit misleading. My father insisted on calling it </w:t>
        </w:r>
        <w:r w:rsidRPr="009400B4">
          <w:rPr>
            <w:rFonts w:ascii="Times New Roman" w:hAnsi="Times New Roman"/>
            <w:i/>
            <w:color w:val="000000"/>
            <w:sz w:val="24"/>
            <w:rPrChange w:id="350" w:author="Andrea Stafford Hintz" w:date="2016-09-18T16:51:00Z">
              <w:rPr>
                <w:rFonts w:ascii="Times New Roman" w:eastAsia="Times New Roman" w:hAnsi="Times New Roman" w:cs="Times New Roman"/>
                <w:i/>
                <w:color w:val="000000"/>
                <w:sz w:val="24"/>
                <w:szCs w:val="24"/>
              </w:rPr>
            </w:rPrChange>
          </w:rPr>
          <w:t>Grimmer and Sons</w:t>
        </w:r>
        <w:r w:rsidRPr="009400B4">
          <w:rPr>
            <w:rFonts w:ascii="Times New Roman" w:hAnsi="Times New Roman"/>
            <w:color w:val="000000"/>
            <w:sz w:val="24"/>
            <w:rPrChange w:id="351" w:author="Andrea Stafford Hintz" w:date="2016-09-18T16:51:00Z">
              <w:rPr>
                <w:rFonts w:ascii="Times New Roman" w:eastAsia="Times New Roman" w:hAnsi="Times New Roman" w:cs="Times New Roman"/>
                <w:color w:val="000000"/>
                <w:sz w:val="24"/>
                <w:szCs w:val="24"/>
              </w:rPr>
            </w:rPrChange>
          </w:rPr>
          <w:t>, although I’m an only child.”</w:t>
        </w:r>
      </w:moveTo>
    </w:p>
    <w:moveToRangeEnd w:id="347"/>
    <w:p w14:paraId="70F7E14E" w14:textId="77777777" w:rsidR="00ED609B" w:rsidRPr="00ED609B" w:rsidRDefault="00A22D6C" w:rsidP="00ED609B">
      <w:pPr>
        <w:autoSpaceDE/>
        <w:autoSpaceDN/>
        <w:adjustRightInd/>
        <w:spacing w:line="480" w:lineRule="auto"/>
        <w:ind w:firstLine="220"/>
        <w:rPr>
          <w:moveTo w:id="352" w:author="Andrea Stafford Hintz" w:date="2016-09-18T16:51:00Z"/>
          <w:rFonts w:ascii="Times" w:hAnsi="Times" w:cs="Times New Roman"/>
        </w:rPr>
      </w:pPr>
      <w:ins w:id="353" w:author="Andrea Stafford Hintz" w:date="2016-09-18T16:51:00Z">
        <w:r w:rsidRPr="009400B4">
          <w:rPr>
            <w:rFonts w:ascii="Times New Roman" w:eastAsia="Times New Roman" w:hAnsi="Times New Roman" w:cs="Times New Roman"/>
            <w:color w:val="000000"/>
            <w:sz w:val="24"/>
            <w:szCs w:val="24"/>
          </w:rPr>
          <w:t xml:space="preserve">Miss </w:t>
        </w:r>
        <w:r w:rsidR="00DE562C">
          <w:rPr>
            <w:rFonts w:ascii="Times New Roman" w:eastAsia="Times New Roman" w:hAnsi="Times New Roman" w:cs="Times New Roman"/>
            <w:color w:val="000000"/>
            <w:sz w:val="24"/>
            <w:szCs w:val="24"/>
          </w:rPr>
          <w:t>Karnstein</w:t>
        </w:r>
        <w:r w:rsidRPr="009400B4">
          <w:rPr>
            <w:rFonts w:ascii="Times New Roman" w:eastAsia="Times New Roman" w:hAnsi="Times New Roman" w:cs="Times New Roman"/>
            <w:color w:val="000000"/>
            <w:sz w:val="24"/>
            <w:szCs w:val="24"/>
          </w:rPr>
          <w:t>’s</w:t>
        </w:r>
      </w:ins>
      <w:moveToRangeStart w:id="354" w:author="Andrea Stafford Hintz" w:date="2016-09-18T16:51:00Z" w:name="move461980844"/>
      <w:moveTo w:id="355" w:author="Andrea Stafford Hintz" w:date="2016-09-18T16:51:00Z">
        <w:r w:rsidR="00ED609B" w:rsidRPr="009400B4">
          <w:rPr>
            <w:rFonts w:ascii="Times New Roman" w:hAnsi="Times New Roman"/>
            <w:color w:val="000000"/>
            <w:sz w:val="24"/>
            <w:rPrChange w:id="356" w:author="Andrea Stafford Hintz" w:date="2016-09-18T16:51:00Z">
              <w:rPr>
                <w:rFonts w:ascii="Times New Roman" w:eastAsia="Times New Roman" w:hAnsi="Times New Roman" w:cs="Times New Roman"/>
                <w:color w:val="000000"/>
                <w:sz w:val="24"/>
                <w:szCs w:val="24"/>
              </w:rPr>
            </w:rPrChange>
          </w:rPr>
          <w:t xml:space="preserve"> male companion turned around to join the conversation, a look of impatience on his face. The man </w:t>
        </w:r>
        <w:commentRangeStart w:id="357"/>
        <w:r w:rsidR="00ED609B" w:rsidRPr="009400B4">
          <w:rPr>
            <w:rFonts w:ascii="Times New Roman" w:hAnsi="Times New Roman"/>
            <w:color w:val="000000"/>
            <w:sz w:val="24"/>
            <w:rPrChange w:id="358" w:author="Andrea Stafford Hintz" w:date="2016-09-18T16:51:00Z">
              <w:rPr>
                <w:rFonts w:ascii="Times New Roman" w:eastAsia="Times New Roman" w:hAnsi="Times New Roman" w:cs="Times New Roman"/>
                <w:color w:val="000000"/>
                <w:sz w:val="24"/>
                <w:szCs w:val="24"/>
              </w:rPr>
            </w:rPrChange>
          </w:rPr>
          <w:t>wore</w:t>
        </w:r>
        <w:commentRangeEnd w:id="357"/>
        <w:r w:rsidR="006F18CC">
          <w:rPr>
            <w:rStyle w:val="CommentReference"/>
          </w:rPr>
          <w:commentReference w:id="357"/>
        </w:r>
        <w:r w:rsidR="00ED609B" w:rsidRPr="009400B4">
          <w:rPr>
            <w:rFonts w:ascii="Times New Roman" w:hAnsi="Times New Roman"/>
            <w:color w:val="000000"/>
            <w:sz w:val="24"/>
            <w:rPrChange w:id="359" w:author="Andrea Stafford Hintz" w:date="2016-09-18T16:51:00Z">
              <w:rPr>
                <w:rFonts w:ascii="Times New Roman" w:eastAsia="Times New Roman" w:hAnsi="Times New Roman" w:cs="Times New Roman"/>
                <w:color w:val="000000"/>
                <w:sz w:val="24"/>
                <w:szCs w:val="24"/>
              </w:rPr>
            </w:rPrChange>
          </w:rPr>
          <w:t xml:space="preserve"> arched eyebrows and had an aquiline nose. He </w:t>
        </w:r>
        <w:commentRangeStart w:id="360"/>
        <w:r w:rsidR="00ED609B" w:rsidRPr="009400B4">
          <w:rPr>
            <w:rFonts w:ascii="Times New Roman" w:hAnsi="Times New Roman"/>
            <w:color w:val="000000"/>
            <w:sz w:val="24"/>
            <w:rPrChange w:id="361" w:author="Andrea Stafford Hintz" w:date="2016-09-18T16:51:00Z">
              <w:rPr>
                <w:rFonts w:ascii="Times New Roman" w:eastAsia="Times New Roman" w:hAnsi="Times New Roman" w:cs="Times New Roman"/>
                <w:color w:val="000000"/>
                <w:sz w:val="24"/>
                <w:szCs w:val="24"/>
              </w:rPr>
            </w:rPrChange>
          </w:rPr>
          <w:t>wore</w:t>
        </w:r>
        <w:commentRangeEnd w:id="360"/>
        <w:r w:rsidR="006F18CC">
          <w:rPr>
            <w:rStyle w:val="CommentReference"/>
          </w:rPr>
          <w:commentReference w:id="360"/>
        </w:r>
        <w:r w:rsidR="00ED609B" w:rsidRPr="009400B4">
          <w:rPr>
            <w:rFonts w:ascii="Times New Roman" w:hAnsi="Times New Roman"/>
            <w:color w:val="000000"/>
            <w:sz w:val="24"/>
            <w:rPrChange w:id="362" w:author="Andrea Stafford Hintz" w:date="2016-09-18T16:51:00Z">
              <w:rPr>
                <w:rFonts w:ascii="Times New Roman" w:eastAsia="Times New Roman" w:hAnsi="Times New Roman" w:cs="Times New Roman"/>
                <w:color w:val="000000"/>
                <w:sz w:val="24"/>
                <w:szCs w:val="24"/>
              </w:rPr>
            </w:rPrChange>
          </w:rPr>
          <w:t xml:space="preserve"> a sneer on his lip.</w:t>
        </w:r>
      </w:moveTo>
    </w:p>
    <w:p w14:paraId="4E169604" w14:textId="77777777" w:rsidR="00A22D6C" w:rsidRPr="00ED609B" w:rsidRDefault="00ED609B" w:rsidP="00A22D6C">
      <w:pPr>
        <w:autoSpaceDE/>
        <w:autoSpaceDN/>
        <w:adjustRightInd/>
        <w:spacing w:line="480" w:lineRule="auto"/>
        <w:ind w:firstLine="220"/>
        <w:rPr>
          <w:ins w:id="363" w:author="Andrea Stafford Hintz" w:date="2016-09-18T16:51:00Z"/>
          <w:rFonts w:ascii="Times" w:hAnsi="Times" w:cs="Times New Roman"/>
        </w:rPr>
      </w:pPr>
      <w:moveTo w:id="364" w:author="Andrea Stafford Hintz" w:date="2016-09-18T16:51:00Z">
        <w:r w:rsidRPr="009400B4">
          <w:rPr>
            <w:rFonts w:ascii="Times New Roman" w:hAnsi="Times New Roman"/>
            <w:color w:val="000000"/>
            <w:sz w:val="24"/>
            <w:rPrChange w:id="365" w:author="Andrea Stafford Hintz" w:date="2016-09-18T16:51:00Z">
              <w:rPr>
                <w:rFonts w:ascii="Times New Roman" w:eastAsia="Times New Roman" w:hAnsi="Times New Roman" w:cs="Times New Roman"/>
                <w:color w:val="000000"/>
                <w:sz w:val="24"/>
                <w:szCs w:val="24"/>
              </w:rPr>
            </w:rPrChange>
          </w:rPr>
          <w:t>“</w:t>
        </w:r>
        <w:commentRangeStart w:id="366"/>
        <w:r w:rsidRPr="009400B4">
          <w:rPr>
            <w:rFonts w:ascii="Times New Roman" w:hAnsi="Times New Roman"/>
            <w:color w:val="000000"/>
            <w:sz w:val="24"/>
            <w:rPrChange w:id="367" w:author="Andrea Stafford Hintz" w:date="2016-09-18T16:51:00Z">
              <w:rPr>
                <w:rFonts w:ascii="Times New Roman" w:eastAsia="Times New Roman" w:hAnsi="Times New Roman" w:cs="Times New Roman"/>
                <w:color w:val="000000"/>
                <w:sz w:val="24"/>
                <w:szCs w:val="24"/>
              </w:rPr>
            </w:rPrChange>
          </w:rPr>
          <w:t>Solomon Grundy</w:t>
        </w:r>
        <w:commentRangeEnd w:id="366"/>
        <w:r w:rsidR="006F18CC">
          <w:rPr>
            <w:rStyle w:val="CommentReference"/>
          </w:rPr>
          <w:commentReference w:id="366"/>
        </w:r>
        <w:r w:rsidRPr="009400B4">
          <w:rPr>
            <w:rFonts w:ascii="Times New Roman" w:hAnsi="Times New Roman"/>
            <w:color w:val="000000"/>
            <w:sz w:val="24"/>
            <w:rPrChange w:id="368" w:author="Andrea Stafford Hintz" w:date="2016-09-18T16:51:00Z">
              <w:rPr>
                <w:rFonts w:ascii="Times New Roman" w:eastAsia="Times New Roman" w:hAnsi="Times New Roman" w:cs="Times New Roman"/>
                <w:color w:val="000000"/>
                <w:sz w:val="24"/>
                <w:szCs w:val="24"/>
              </w:rPr>
            </w:rPrChange>
          </w:rPr>
          <w:t xml:space="preserve">,” he said, tipping his hat and offering a forced smile. </w:t>
        </w:r>
      </w:moveTo>
      <w:moveToRangeEnd w:id="354"/>
      <w:ins w:id="369" w:author="Andrea Stafford Hintz" w:date="2016-09-18T16:51:00Z">
        <w:r w:rsidR="00A22D6C" w:rsidRPr="009400B4">
          <w:rPr>
            <w:rFonts w:ascii="Times New Roman" w:eastAsia="Times New Roman" w:hAnsi="Times New Roman" w:cs="Times New Roman"/>
            <w:color w:val="000000"/>
            <w:sz w:val="24"/>
            <w:szCs w:val="24"/>
          </w:rPr>
          <w:t xml:space="preserve">He placed his hand on 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’s arm, puffing out his chest.</w:t>
        </w:r>
      </w:ins>
    </w:p>
    <w:p w14:paraId="5385E3BB" w14:textId="77777777" w:rsidR="00ED609B" w:rsidRPr="00ED609B" w:rsidRDefault="00ED609B" w:rsidP="00ED609B">
      <w:pPr>
        <w:autoSpaceDE/>
        <w:autoSpaceDN/>
        <w:adjustRightInd/>
        <w:spacing w:line="480" w:lineRule="auto"/>
        <w:ind w:firstLine="220"/>
        <w:rPr>
          <w:moveTo w:id="370" w:author="Andrea Stafford Hintz" w:date="2016-09-18T16:51:00Z"/>
          <w:rFonts w:ascii="Times" w:hAnsi="Times" w:cs="Times New Roman"/>
        </w:rPr>
      </w:pPr>
      <w:moveToRangeStart w:id="371" w:author="Andrea Stafford Hintz" w:date="2016-09-18T16:51:00Z" w:name="move461980845"/>
      <w:moveTo w:id="372" w:author="Andrea Stafford Hintz" w:date="2016-09-18T16:51:00Z">
        <w:r w:rsidRPr="009400B4">
          <w:rPr>
            <w:rFonts w:ascii="Times New Roman" w:hAnsi="Times New Roman"/>
            <w:color w:val="000000"/>
            <w:sz w:val="24"/>
            <w:rPrChange w:id="373" w:author="Andrea Stafford Hintz" w:date="2016-09-18T16:51:00Z">
              <w:rPr>
                <w:rFonts w:ascii="Times New Roman" w:eastAsia="Times New Roman" w:hAnsi="Times New Roman" w:cs="Times New Roman"/>
                <w:color w:val="000000"/>
                <w:sz w:val="24"/>
                <w:szCs w:val="24"/>
              </w:rPr>
            </w:rPrChange>
          </w:rPr>
          <w:t>Jonathan snorted. “</w:t>
        </w:r>
        <w:commentRangeStart w:id="374"/>
        <w:r w:rsidRPr="009400B4">
          <w:rPr>
            <w:rFonts w:ascii="Times New Roman" w:hAnsi="Times New Roman"/>
            <w:color w:val="000000"/>
            <w:sz w:val="24"/>
            <w:rPrChange w:id="375" w:author="Andrea Stafford Hintz" w:date="2016-09-18T16:51:00Z">
              <w:rPr>
                <w:rFonts w:ascii="Times New Roman" w:eastAsia="Times New Roman" w:hAnsi="Times New Roman" w:cs="Times New Roman"/>
                <w:color w:val="000000"/>
                <w:sz w:val="24"/>
                <w:szCs w:val="24"/>
              </w:rPr>
            </w:rPrChange>
          </w:rPr>
          <w:t>An unfortunate name</w:t>
        </w:r>
        <w:commentRangeEnd w:id="374"/>
        <w:r w:rsidR="006F18CC">
          <w:rPr>
            <w:rStyle w:val="CommentReference"/>
          </w:rPr>
          <w:commentReference w:id="374"/>
        </w:r>
        <w:r w:rsidRPr="009400B4">
          <w:rPr>
            <w:rFonts w:ascii="Times New Roman" w:hAnsi="Times New Roman"/>
            <w:color w:val="000000"/>
            <w:sz w:val="24"/>
            <w:rPrChange w:id="376" w:author="Andrea Stafford Hintz" w:date="2016-09-18T16:51:00Z">
              <w:rPr>
                <w:rFonts w:ascii="Times New Roman" w:eastAsia="Times New Roman" w:hAnsi="Times New Roman" w:cs="Times New Roman"/>
                <w:color w:val="000000"/>
                <w:sz w:val="24"/>
                <w:szCs w:val="24"/>
              </w:rPr>
            </w:rPrChange>
          </w:rPr>
          <w:t>,” he said impulsively, then instantly regretted it as Grundy’s eyebrows narrowed impossibly further.</w:t>
        </w:r>
      </w:moveTo>
    </w:p>
    <w:p w14:paraId="527E5353" w14:textId="77777777" w:rsidR="00ED609B" w:rsidRDefault="00ED609B" w:rsidP="00ED609B">
      <w:pPr>
        <w:autoSpaceDE/>
        <w:autoSpaceDN/>
        <w:adjustRightInd/>
        <w:spacing w:line="480" w:lineRule="auto"/>
        <w:ind w:firstLine="220"/>
        <w:rPr>
          <w:moveTo w:id="377" w:author="Andrea Stafford Hintz" w:date="2016-09-18T16:51:00Z"/>
          <w:rFonts w:ascii="Times New Roman" w:hAnsi="Times New Roman"/>
          <w:color w:val="000000"/>
          <w:sz w:val="24"/>
          <w:rPrChange w:id="378" w:author="Andrea Stafford Hintz" w:date="2016-09-18T16:51:00Z">
            <w:rPr>
              <w:moveTo w:id="379" w:author="Andrea Stafford Hintz" w:date="2016-09-18T16:51:00Z"/>
              <w:rFonts w:ascii="Times" w:hAnsi="Times" w:cs="Times New Roman"/>
            </w:rPr>
          </w:rPrChange>
        </w:rPr>
      </w:pPr>
      <w:moveTo w:id="380" w:author="Andrea Stafford Hintz" w:date="2016-09-18T16:51:00Z">
        <w:r w:rsidRPr="009A1418">
          <w:rPr>
            <w:rFonts w:ascii="Times New Roman" w:hAnsi="Times New Roman"/>
            <w:color w:val="000000"/>
            <w:sz w:val="24"/>
            <w:rPrChange w:id="381" w:author="Andrea Stafford Hintz" w:date="2016-09-18T16:51:00Z">
              <w:rPr>
                <w:rFonts w:ascii="Times New Roman" w:eastAsia="Times New Roman" w:hAnsi="Times New Roman" w:cs="Times New Roman"/>
                <w:color w:val="000000"/>
                <w:sz w:val="24"/>
                <w:szCs w:val="24"/>
              </w:rPr>
            </w:rPrChange>
          </w:rPr>
          <w:t xml:space="preserve">As they spoke, a young gentleman bumped into Jonathan. The man asked their pardon as he </w:t>
        </w:r>
        <w:proofErr w:type="spellStart"/>
        <w:r w:rsidRPr="009A1418">
          <w:rPr>
            <w:rFonts w:ascii="Times New Roman" w:hAnsi="Times New Roman"/>
            <w:color w:val="000000"/>
            <w:sz w:val="24"/>
            <w:rPrChange w:id="382" w:author="Andrea Stafford Hintz" w:date="2016-09-18T16:51:00Z">
              <w:rPr>
                <w:rFonts w:ascii="Times New Roman" w:eastAsia="Times New Roman" w:hAnsi="Times New Roman" w:cs="Times New Roman"/>
                <w:color w:val="000000"/>
                <w:sz w:val="24"/>
                <w:szCs w:val="24"/>
              </w:rPr>
            </w:rPrChange>
          </w:rPr>
          <w:t>barged</w:t>
        </w:r>
        <w:proofErr w:type="spellEnd"/>
        <w:r w:rsidRPr="009A1418">
          <w:rPr>
            <w:rFonts w:ascii="Times New Roman" w:hAnsi="Times New Roman"/>
            <w:color w:val="000000"/>
            <w:sz w:val="24"/>
            <w:rPrChange w:id="383" w:author="Andrea Stafford Hintz" w:date="2016-09-18T16:51:00Z">
              <w:rPr>
                <w:rFonts w:ascii="Times New Roman" w:eastAsia="Times New Roman" w:hAnsi="Times New Roman" w:cs="Times New Roman"/>
                <w:color w:val="000000"/>
                <w:sz w:val="24"/>
                <w:szCs w:val="24"/>
              </w:rPr>
            </w:rPrChange>
          </w:rPr>
          <w:t xml:space="preserve"> his way through the line. They parted, letting him by, none of them quite sure how else to proceed.</w:t>
        </w:r>
      </w:moveTo>
    </w:p>
    <w:moveToRangeEnd w:id="371"/>
    <w:p w14:paraId="2C29D55E" w14:textId="77777777" w:rsidR="00DE562C" w:rsidRDefault="00DE562C" w:rsidP="00DE562C">
      <w:pPr>
        <w:spacing w:line="480" w:lineRule="auto"/>
        <w:jc w:val="center"/>
        <w:rPr>
          <w:ins w:id="384" w:author="Andrea Stafford Hintz" w:date="2016-09-18T16:51:00Z"/>
          <w:rFonts w:ascii="Times New Roman" w:eastAsia="Times New Roman" w:hAnsi="Times New Roman" w:cs="Times New Roman"/>
          <w:color w:val="000000"/>
          <w:sz w:val="24"/>
          <w:szCs w:val="24"/>
        </w:rPr>
      </w:pPr>
      <w:ins w:id="385" w:author="Andrea Stafford Hintz" w:date="2016-09-18T16:51:00Z">
        <w:r w:rsidRPr="00DE562C">
          <w:rPr>
            <w:rFonts w:ascii="Times New Roman" w:eastAsia="Times New Roman" w:hAnsi="Times New Roman" w:cs="Times New Roman"/>
            <w:color w:val="000000"/>
            <w:sz w:val="24"/>
            <w:szCs w:val="24"/>
            <w:highlight w:val="blue"/>
          </w:rPr>
          <w:t>#</w:t>
        </w:r>
        <w:r w:rsidRPr="00DE562C">
          <w:rPr>
            <w:rFonts w:ascii="Times New Roman" w:eastAsia="Times New Roman" w:hAnsi="Times New Roman" w:cs="Times New Roman"/>
            <w:color w:val="000000"/>
            <w:sz w:val="24"/>
            <w:szCs w:val="24"/>
            <w:highlight w:val="blue"/>
          </w:rPr>
          <w:tab/>
          <w:t>#</w:t>
        </w:r>
        <w:r w:rsidRPr="00DE562C">
          <w:rPr>
            <w:rFonts w:ascii="Times New Roman" w:eastAsia="Times New Roman" w:hAnsi="Times New Roman" w:cs="Times New Roman"/>
            <w:color w:val="000000"/>
            <w:sz w:val="24"/>
            <w:szCs w:val="24"/>
            <w:highlight w:val="blue"/>
          </w:rPr>
          <w:tab/>
          <w:t>#</w:t>
        </w:r>
      </w:ins>
    </w:p>
    <w:p w14:paraId="41D03895" w14:textId="5BEB3424" w:rsidR="00ED609B" w:rsidRPr="00ED609B" w:rsidRDefault="00ED609B" w:rsidP="00ED609B">
      <w:pPr>
        <w:autoSpaceDE/>
        <w:autoSpaceDN/>
        <w:adjustRightInd/>
        <w:spacing w:line="480" w:lineRule="auto"/>
        <w:ind w:firstLine="220"/>
        <w:rPr>
          <w:del w:id="386" w:author="Andrea Stafford Hintz" w:date="2016-09-18T16:51:00Z"/>
          <w:rFonts w:ascii="Times" w:hAnsi="Times" w:cs="Times New Roman"/>
        </w:rPr>
      </w:pPr>
      <w:commentRangeStart w:id="387"/>
      <w:r w:rsidRPr="00D675B6">
        <w:rPr>
          <w:rFonts w:ascii="Times New Roman" w:hAnsi="Times New Roman"/>
          <w:color w:val="000000"/>
          <w:sz w:val="24"/>
          <w:rPrChange w:id="388" w:author="Andrea Stafford Hintz" w:date="2016-09-18T16:51:00Z">
            <w:rPr>
              <w:rFonts w:ascii="Times New Roman" w:eastAsia="Times New Roman" w:hAnsi="Times New Roman" w:cs="Times New Roman"/>
              <w:color w:val="000000"/>
              <w:sz w:val="24"/>
              <w:szCs w:val="24"/>
              <w:highlight w:val="magenta"/>
            </w:rPr>
          </w:rPrChange>
        </w:rPr>
        <w:t>Annabel Grey</w:t>
      </w:r>
      <w:del w:id="389" w:author="Andrea Stafford Hintz" w:date="2016-09-18T16:51:00Z">
        <w:r w:rsidRPr="00E015AB">
          <w:rPr>
            <w:rFonts w:ascii="Times New Roman" w:eastAsia="Times New Roman" w:hAnsi="Times New Roman" w:cs="Times New Roman"/>
            <w:color w:val="000000"/>
            <w:sz w:val="24"/>
            <w:szCs w:val="24"/>
            <w:highlight w:val="magenta"/>
            <w:rPrChange w:id="390" w:author="Andrea Stafford Hintz" w:date="2016-09-11T21:42:00Z">
              <w:rPr>
                <w:rFonts w:ascii="Times New Roman" w:hAnsi="Times New Roman" w:cs="Times New Roman"/>
                <w:color w:val="000000"/>
                <w:sz w:val="24"/>
                <w:szCs w:val="24"/>
              </w:rPr>
            </w:rPrChange>
          </w:rPr>
          <w:delText xml:space="preserve"> was perhaps the exception to that rule. She</w:delText>
        </w:r>
      </w:del>
      <w:r w:rsidRPr="00D675B6">
        <w:rPr>
          <w:rFonts w:ascii="Times New Roman" w:hAnsi="Times New Roman"/>
          <w:color w:val="000000"/>
          <w:sz w:val="24"/>
          <w:rPrChange w:id="391" w:author="Andrea Stafford Hintz" w:date="2016-09-18T16:51:00Z">
            <w:rPr>
              <w:rFonts w:ascii="Times New Roman" w:eastAsia="Times New Roman" w:hAnsi="Times New Roman" w:cs="Times New Roman"/>
              <w:color w:val="000000"/>
              <w:sz w:val="24"/>
              <w:szCs w:val="24"/>
              <w:highlight w:val="magenta"/>
            </w:rPr>
          </w:rPrChange>
        </w:rPr>
        <w:t xml:space="preserve"> had neither received an invitation to Lord Connor’s ball, nor had she barricaded herself in her room in a fit of tears.</w:t>
      </w:r>
      <w:commentRangeEnd w:id="387"/>
      <w:r w:rsidR="00E015AB" w:rsidRPr="00E015AB">
        <w:rPr>
          <w:rStyle w:val="CommentReference"/>
          <w:highlight w:val="magenta"/>
          <w:rPrChange w:id="392" w:author="Andrea Stafford Hintz" w:date="2016-09-11T21:42:00Z">
            <w:rPr>
              <w:rStyle w:val="CommentReference"/>
            </w:rPr>
          </w:rPrChange>
        </w:rPr>
        <w:commentReference w:id="387"/>
      </w:r>
      <w:r w:rsidRPr="00D675B6">
        <w:rPr>
          <w:rFonts w:ascii="Times New Roman" w:hAnsi="Times New Roman"/>
          <w:color w:val="000000"/>
          <w:sz w:val="24"/>
          <w:rPrChange w:id="393" w:author="Andrea Stafford Hintz" w:date="2016-09-18T16:51:00Z">
            <w:rPr>
              <w:rFonts w:ascii="Times New Roman" w:eastAsia="Times New Roman" w:hAnsi="Times New Roman" w:cs="Times New Roman"/>
              <w:color w:val="000000"/>
              <w:sz w:val="24"/>
              <w:szCs w:val="24"/>
            </w:rPr>
          </w:rPrChange>
        </w:rPr>
        <w:t xml:space="preserve"> Of course, Annabel was not exactly a lady, per se. Just a common woman, who had worked her way into the upper echelons through hard work, perseverance, raw talent, and most importantly—cheating</w:t>
      </w:r>
      <w:r w:rsidRPr="009A1418">
        <w:rPr>
          <w:rFonts w:ascii="Times New Roman" w:hAnsi="Times New Roman"/>
          <w:color w:val="000000"/>
          <w:sz w:val="24"/>
          <w:rPrChange w:id="394" w:author="Andrea Stafford Hintz" w:date="2016-09-18T16:51:00Z">
            <w:rPr>
              <w:rFonts w:ascii="Times New Roman" w:eastAsia="Times New Roman" w:hAnsi="Times New Roman" w:cs="Times New Roman"/>
              <w:color w:val="000000"/>
              <w:sz w:val="24"/>
              <w:szCs w:val="24"/>
            </w:rPr>
          </w:rPrChange>
        </w:rPr>
        <w:t>.</w:t>
      </w:r>
      <w:ins w:id="395" w:author="Andrea Stafford Hintz" w:date="2016-09-18T16:51:00Z">
        <w:r w:rsidR="00E0476B" w:rsidRPr="009A1418">
          <w:rPr>
            <w:rFonts w:ascii="Times New Roman" w:eastAsia="Times New Roman" w:hAnsi="Times New Roman" w:cs="Times New Roman"/>
            <w:color w:val="000000"/>
            <w:sz w:val="24"/>
            <w:szCs w:val="24"/>
          </w:rPr>
          <w:t xml:space="preserve"> </w:t>
        </w:r>
      </w:ins>
    </w:p>
    <w:p w14:paraId="6C177422" w14:textId="1FEA9C21" w:rsidR="00ED609B" w:rsidRPr="00ED609B" w:rsidRDefault="00ED609B" w:rsidP="00412575">
      <w:pPr>
        <w:spacing w:line="480" w:lineRule="auto"/>
        <w:ind w:firstLine="220"/>
        <w:rPr>
          <w:rFonts w:ascii="Times" w:hAnsi="Times" w:cs="Times New Roman"/>
        </w:rPr>
      </w:pPr>
      <w:r w:rsidRPr="009A1418">
        <w:rPr>
          <w:rFonts w:ascii="Times New Roman" w:hAnsi="Times New Roman"/>
          <w:color w:val="000000"/>
          <w:sz w:val="24"/>
          <w:rPrChange w:id="396" w:author="Andrea Stafford Hintz" w:date="2016-09-18T16:51:00Z">
            <w:rPr>
              <w:rFonts w:ascii="Times New Roman" w:eastAsia="Times New Roman" w:hAnsi="Times New Roman" w:cs="Times New Roman"/>
              <w:color w:val="000000"/>
              <w:sz w:val="24"/>
              <w:szCs w:val="24"/>
            </w:rPr>
          </w:rPrChange>
        </w:rPr>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9A1418">
        <w:rPr>
          <w:rFonts w:ascii="Times New Roman" w:hAnsi="Times New Roman"/>
          <w:i/>
          <w:color w:val="000000"/>
          <w:sz w:val="24"/>
          <w:rPrChange w:id="397" w:author="Andrea Stafford Hintz" w:date="2016-09-18T16:51:00Z">
            <w:rPr>
              <w:rFonts w:ascii="Times New Roman" w:eastAsia="Times New Roman" w:hAnsi="Times New Roman" w:cs="Times New Roman"/>
              <w:i/>
              <w:color w:val="000000"/>
              <w:sz w:val="24"/>
              <w:szCs w:val="24"/>
            </w:rPr>
          </w:rPrChange>
        </w:rPr>
        <w:t>Miss Monday</w:t>
      </w:r>
      <w:r w:rsidRPr="009A1418">
        <w:rPr>
          <w:rFonts w:ascii="Times New Roman" w:hAnsi="Times New Roman"/>
          <w:color w:val="000000"/>
          <w:sz w:val="24"/>
          <w:rPrChange w:id="398" w:author="Andrea Stafford Hintz" w:date="2016-09-18T16:51:00Z">
            <w:rPr>
              <w:rFonts w:ascii="Times New Roman" w:eastAsia="Times New Roman" w:hAnsi="Times New Roman" w:cs="Times New Roman"/>
              <w:color w:val="000000"/>
              <w:sz w:val="24"/>
              <w:szCs w:val="24"/>
            </w:rPr>
          </w:rPrChange>
        </w:rPr>
        <w:t xml:space="preserve"> was a particular </w:t>
      </w:r>
      <w:r w:rsidRPr="009A1418">
        <w:rPr>
          <w:rFonts w:ascii="Times New Roman" w:hAnsi="Times New Roman"/>
          <w:color w:val="000000"/>
          <w:sz w:val="24"/>
          <w:rPrChange w:id="399" w:author="Andrea Stafford Hintz" w:date="2016-09-18T16:51:00Z">
            <w:rPr>
              <w:rFonts w:ascii="Times New Roman" w:eastAsia="Times New Roman" w:hAnsi="Times New Roman" w:cs="Times New Roman"/>
              <w:color w:val="000000"/>
              <w:sz w:val="24"/>
              <w:szCs w:val="24"/>
            </w:rPr>
          </w:rPrChange>
        </w:rPr>
        <w:lastRenderedPageBreak/>
        <w:t xml:space="preserve">favorite. As Miss Monday, </w:t>
      </w:r>
      <w:proofErr w:type="spellStart"/>
      <w:r w:rsidRPr="009A1418">
        <w:rPr>
          <w:rFonts w:ascii="Times New Roman" w:hAnsi="Times New Roman"/>
          <w:color w:val="000000"/>
          <w:sz w:val="24"/>
          <w:rPrChange w:id="400" w:author="Andrea Stafford Hintz" w:date="2016-09-18T16:51:00Z">
            <w:rPr>
              <w:rFonts w:ascii="Times New Roman" w:eastAsia="Times New Roman" w:hAnsi="Times New Roman" w:cs="Times New Roman"/>
              <w:color w:val="000000"/>
              <w:sz w:val="24"/>
              <w:szCs w:val="24"/>
            </w:rPr>
          </w:rPrChange>
        </w:rPr>
        <w:t>Annabel</w:t>
      </w:r>
      <w:del w:id="401" w:author="Andrea Stafford Hintz" w:date="2016-09-18T16:51:00Z">
        <w:r w:rsidRPr="75C2D9A6">
          <w:rPr>
            <w:rFonts w:ascii="Times New Roman" w:eastAsia="Times New Roman" w:hAnsi="Times New Roman" w:cs="Times New Roman"/>
            <w:color w:val="000000"/>
            <w:sz w:val="24"/>
            <w:szCs w:val="24"/>
            <w:rPrChange w:id="402" w:author="Bryce Raffle" w:date="2016-09-06T11:42:00Z">
              <w:rPr>
                <w:rFonts w:ascii="Times New Roman" w:hAnsi="Times New Roman" w:cs="Times New Roman"/>
                <w:color w:val="000000"/>
                <w:sz w:val="24"/>
                <w:szCs w:val="24"/>
              </w:rPr>
            </w:rPrChange>
          </w:rPr>
          <w:delText xml:space="preserve"> </w:delText>
        </w:r>
      </w:del>
      <w:del w:id="403" w:author="Andrea Stafford Hintz" w:date="2016-08-12T13:29:00Z">
        <w:r w:rsidRPr="00ED609B" w:rsidDel="0041016F">
          <w:rPr>
            <w:rFonts w:ascii="Times New Roman" w:hAnsi="Times New Roman" w:cs="Times New Roman"/>
            <w:color w:val="000000"/>
            <w:sz w:val="24"/>
            <w:szCs w:val="24"/>
          </w:rPr>
          <w:delText xml:space="preserve">had </w:delText>
        </w:r>
      </w:del>
      <w:r w:rsidRPr="009A1418">
        <w:rPr>
          <w:rFonts w:ascii="Times New Roman" w:hAnsi="Times New Roman"/>
          <w:color w:val="000000"/>
          <w:sz w:val="24"/>
          <w:rPrChange w:id="404" w:author="Andrea Stafford Hintz" w:date="2016-09-18T16:51:00Z">
            <w:rPr>
              <w:rFonts w:ascii="Times New Roman" w:eastAsia="Times New Roman" w:hAnsi="Times New Roman" w:cs="Times New Roman"/>
              <w:color w:val="000000"/>
              <w:sz w:val="24"/>
              <w:szCs w:val="24"/>
            </w:rPr>
          </w:rPrChange>
        </w:rPr>
        <w:t>claimed</w:t>
      </w:r>
      <w:proofErr w:type="spellEnd"/>
      <w:r w:rsidRPr="009A1418">
        <w:rPr>
          <w:rFonts w:ascii="Times New Roman" w:hAnsi="Times New Roman"/>
          <w:color w:val="000000"/>
          <w:sz w:val="24"/>
          <w:rPrChange w:id="405" w:author="Andrea Stafford Hintz" w:date="2016-09-18T16:51:00Z">
            <w:rPr>
              <w:rFonts w:ascii="Times New Roman" w:eastAsia="Times New Roman" w:hAnsi="Times New Roman" w:cs="Times New Roman"/>
              <w:color w:val="000000"/>
              <w:sz w:val="24"/>
              <w:szCs w:val="24"/>
            </w:rPr>
          </w:rPrChange>
        </w:rPr>
        <w:t xml:space="preserve"> not only the insurance money, but also a sizable inheritance from her parents, who had both died in the fire</w:t>
      </w:r>
      <w:r w:rsidRPr="00D675B6">
        <w:rPr>
          <w:rFonts w:ascii="Times New Roman" w:hAnsi="Times New Roman"/>
          <w:color w:val="000000"/>
          <w:sz w:val="24"/>
          <w:rPrChange w:id="406" w:author="Andrea Stafford Hintz" w:date="2016-09-18T16:51:00Z">
            <w:rPr>
              <w:rFonts w:ascii="Times New Roman" w:eastAsia="Times New Roman" w:hAnsi="Times New Roman" w:cs="Times New Roman"/>
              <w:color w:val="000000"/>
              <w:sz w:val="24"/>
              <w:szCs w:val="24"/>
            </w:rPr>
          </w:rPrChange>
        </w:rPr>
        <w:t>.</w:t>
      </w:r>
    </w:p>
    <w:p w14:paraId="5ACF2B8B" w14:textId="693C1D5F" w:rsidR="00ED609B" w:rsidRPr="00ED609B" w:rsidDel="000F5840" w:rsidRDefault="00ED609B">
      <w:pPr>
        <w:autoSpaceDE/>
        <w:autoSpaceDN/>
        <w:adjustRightInd/>
        <w:spacing w:line="480" w:lineRule="auto"/>
        <w:ind w:firstLine="220"/>
        <w:rPr>
          <w:del w:id="407" w:author="Andrea Stafford Hintz" w:date="2016-09-11T21:42:00Z"/>
          <w:rFonts w:ascii="Times" w:hAnsi="Times" w:cs="Times New Roman"/>
        </w:rPr>
      </w:pPr>
      <w:r w:rsidRPr="00D675B6">
        <w:rPr>
          <w:rFonts w:ascii="Times New Roman" w:hAnsi="Times New Roman"/>
          <w:color w:val="000000"/>
          <w:sz w:val="24"/>
          <w:rPrChange w:id="408" w:author="Andrea Stafford Hintz" w:date="2016-09-18T16:51:00Z">
            <w:rPr>
              <w:rFonts w:ascii="Times New Roman" w:eastAsia="Times New Roman" w:hAnsi="Times New Roman" w:cs="Times New Roman"/>
              <w:color w:val="000000"/>
              <w:sz w:val="24"/>
              <w:szCs w:val="24"/>
            </w:rPr>
          </w:rPrChange>
        </w:rPr>
        <w:t>Still, Annabel had not anticipated an invitation to Lord Connor’s. In fact, she’d had no plans to attend the party</w:t>
      </w:r>
      <w:ins w:id="409" w:author="Andrea Stafford Hintz" w:date="2016-09-11T21:42:00Z">
        <w:r w:rsidR="000F5840">
          <w:rPr>
            <w:rFonts w:ascii="Times New Roman" w:eastAsia="Times New Roman" w:hAnsi="Times New Roman" w:cs="Times New Roman"/>
            <w:color w:val="000000"/>
            <w:sz w:val="24"/>
            <w:szCs w:val="24"/>
          </w:rPr>
          <w:t>—</w:t>
        </w:r>
      </w:ins>
      <w:proofErr w:type="spellStart"/>
      <w:ins w:id="410" w:author="Andrea Stafford Hintz" w:date="2016-09-18T16:51:00Z">
        <w:r w:rsidR="00E0476B" w:rsidRPr="00D675B6">
          <w:rPr>
            <w:rFonts w:ascii="Times New Roman" w:eastAsia="Times New Roman" w:hAnsi="Times New Roman" w:cs="Times New Roman"/>
            <w:color w:val="000000"/>
            <w:sz w:val="24"/>
            <w:szCs w:val="24"/>
          </w:rPr>
          <w:t>not</w:t>
        </w:r>
      </w:ins>
      <w:ins w:id="411" w:author="Andrea Stafford Hintz" w:date="2016-09-11T21:42:00Z">
        <w:r w:rsidR="000F5840">
          <w:rPr>
            <w:rFonts w:ascii="Times New Roman" w:eastAsia="Times New Roman" w:hAnsi="Times New Roman" w:cs="Times New Roman"/>
            <w:color w:val="000000"/>
            <w:sz w:val="24"/>
            <w:szCs w:val="24"/>
          </w:rPr>
          <w:t>n</w:t>
        </w:r>
      </w:ins>
      <w:proofErr w:type="spellEnd"/>
      <w:del w:id="412" w:author="Andrea Stafford Hintz" w:date="2016-09-11T21:42:00Z">
        <w:r w:rsidRPr="75C2D9A6" w:rsidDel="000F5840">
          <w:rPr>
            <w:rFonts w:ascii="Times New Roman" w:eastAsia="Times New Roman" w:hAnsi="Times New Roman" w:cs="Times New Roman"/>
            <w:color w:val="000000"/>
            <w:sz w:val="24"/>
            <w:szCs w:val="24"/>
            <w:rPrChange w:id="413" w:author="Bryce Raffle" w:date="2016-09-06T11:42:00Z">
              <w:rPr>
                <w:rFonts w:ascii="Times New Roman" w:hAnsi="Times New Roman" w:cs="Times New Roman"/>
                <w:color w:val="000000"/>
                <w:sz w:val="24"/>
                <w:szCs w:val="24"/>
              </w:rPr>
            </w:rPrChange>
          </w:rPr>
          <w:delText>.</w:delText>
        </w:r>
      </w:del>
    </w:p>
    <w:p w14:paraId="58C6629D" w14:textId="6B5D7588" w:rsidR="00ED609B" w:rsidRPr="00ED609B" w:rsidRDefault="00ED609B" w:rsidP="00412575">
      <w:pPr>
        <w:spacing w:line="480" w:lineRule="auto"/>
        <w:ind w:firstLine="220"/>
        <w:rPr>
          <w:rFonts w:ascii="Times" w:hAnsi="Times" w:cs="Times New Roman"/>
        </w:rPr>
      </w:pPr>
      <w:del w:id="414" w:author="Andrea Stafford Hintz" w:date="2016-09-11T21:42:00Z">
        <w:r w:rsidRPr="75C2D9A6" w:rsidDel="000F5840">
          <w:rPr>
            <w:rFonts w:ascii="Times New Roman" w:eastAsia="Times New Roman" w:hAnsi="Times New Roman" w:cs="Times New Roman"/>
            <w:color w:val="000000"/>
            <w:sz w:val="24"/>
            <w:szCs w:val="24"/>
            <w:rPrChange w:id="415" w:author="Bryce Raffle" w:date="2016-09-06T11:42:00Z">
              <w:rPr>
                <w:rFonts w:ascii="Times New Roman" w:hAnsi="Times New Roman" w:cs="Times New Roman"/>
                <w:color w:val="000000"/>
                <w:sz w:val="24"/>
                <w:szCs w:val="24"/>
              </w:rPr>
            </w:rPrChange>
          </w:rPr>
          <w:delText>N</w:delText>
        </w:r>
      </w:del>
      <w:del w:id="416" w:author="Andrea Stafford Hintz" w:date="2016-09-18T16:51:00Z">
        <w:r w:rsidRPr="75C2D9A6">
          <w:rPr>
            <w:rFonts w:ascii="Times New Roman" w:eastAsia="Times New Roman" w:hAnsi="Times New Roman" w:cs="Times New Roman"/>
            <w:color w:val="000000"/>
            <w:sz w:val="24"/>
            <w:szCs w:val="24"/>
            <w:rPrChange w:id="417" w:author="Bryce Raffle" w:date="2016-09-06T11:42:00Z">
              <w:rPr>
                <w:rFonts w:ascii="Times New Roman" w:hAnsi="Times New Roman" w:cs="Times New Roman"/>
                <w:color w:val="000000"/>
                <w:sz w:val="24"/>
                <w:szCs w:val="24"/>
              </w:rPr>
            </w:rPrChange>
          </w:rPr>
          <w:delText>ot</w:delText>
        </w:r>
      </w:del>
      <w:r w:rsidRPr="00D675B6">
        <w:rPr>
          <w:rFonts w:ascii="Times New Roman" w:hAnsi="Times New Roman"/>
          <w:color w:val="000000"/>
          <w:sz w:val="24"/>
          <w:rPrChange w:id="418" w:author="Andrea Stafford Hintz" w:date="2016-09-18T16:51:00Z">
            <w:rPr>
              <w:rFonts w:ascii="Times New Roman" w:eastAsia="Times New Roman" w:hAnsi="Times New Roman" w:cs="Times New Roman"/>
              <w:color w:val="000000"/>
              <w:sz w:val="24"/>
              <w:szCs w:val="24"/>
            </w:rPr>
          </w:rPrChange>
        </w:rPr>
        <w:t xml:space="preserve"> until recently, anyway. Now, her circumstances had changed. Now she </w:t>
      </w:r>
      <w:r w:rsidRPr="00D675B6">
        <w:rPr>
          <w:rFonts w:ascii="Times New Roman" w:hAnsi="Times New Roman"/>
          <w:i/>
          <w:color w:val="000000"/>
          <w:sz w:val="24"/>
          <w:rPrChange w:id="419" w:author="Andrea Stafford Hintz" w:date="2016-09-18T16:51:00Z">
            <w:rPr>
              <w:rFonts w:ascii="Times New Roman" w:eastAsia="Times New Roman" w:hAnsi="Times New Roman" w:cs="Times New Roman"/>
              <w:i/>
              <w:color w:val="000000"/>
              <w:sz w:val="24"/>
              <w:szCs w:val="24"/>
            </w:rPr>
          </w:rPrChange>
        </w:rPr>
        <w:t>had</w:t>
      </w:r>
      <w:r w:rsidRPr="00D675B6">
        <w:rPr>
          <w:rFonts w:ascii="Times New Roman" w:hAnsi="Times New Roman"/>
          <w:color w:val="000000"/>
          <w:sz w:val="24"/>
          <w:rPrChange w:id="420" w:author="Andrea Stafford Hintz" w:date="2016-09-18T16:51:00Z">
            <w:rPr>
              <w:rFonts w:ascii="Times New Roman" w:eastAsia="Times New Roman" w:hAnsi="Times New Roman" w:cs="Times New Roman"/>
              <w:color w:val="000000"/>
              <w:sz w:val="24"/>
              <w:szCs w:val="24"/>
            </w:rPr>
          </w:rPrChange>
        </w:rPr>
        <w:t xml:space="preserve"> to get into the ball</w:t>
      </w:r>
      <w:ins w:id="421" w:author="Andrea Stafford Hintz" w:date="2016-09-10T11:48:00Z">
        <w:r w:rsidR="006D7771">
          <w:rPr>
            <w:rFonts w:ascii="Times New Roman" w:eastAsia="Times New Roman" w:hAnsi="Times New Roman" w:cs="Times New Roman"/>
            <w:color w:val="000000"/>
            <w:sz w:val="24"/>
            <w:szCs w:val="24"/>
          </w:rPr>
          <w:t xml:space="preserve">; </w:t>
        </w:r>
      </w:ins>
      <w:del w:id="422" w:author="Andrea Stafford Hintz" w:date="2016-09-10T11:48:00Z">
        <w:r w:rsidRPr="000F5840" w:rsidDel="006D7771">
          <w:rPr>
            <w:rFonts w:ascii="Times New Roman" w:eastAsia="Times New Roman" w:hAnsi="Times New Roman" w:cs="Times New Roman"/>
            <w:color w:val="000000"/>
            <w:sz w:val="24"/>
            <w:szCs w:val="24"/>
            <w:highlight w:val="magenta"/>
            <w:rPrChange w:id="423" w:author="Andrea Stafford Hintz" w:date="2016-09-11T21:43:00Z">
              <w:rPr>
                <w:rFonts w:ascii="Times New Roman" w:hAnsi="Times New Roman" w:cs="Times New Roman"/>
                <w:color w:val="000000"/>
                <w:sz w:val="24"/>
                <w:szCs w:val="24"/>
              </w:rPr>
            </w:rPrChange>
          </w:rPr>
          <w:delText>. Not only that,</w:delText>
        </w:r>
        <w:r w:rsidRPr="00D675B6" w:rsidDel="006D7771">
          <w:rPr>
            <w:rFonts w:ascii="Times New Roman" w:hAnsi="Times New Roman"/>
            <w:color w:val="000000"/>
            <w:sz w:val="24"/>
            <w:rPrChange w:id="424" w:author="Andrea Stafford Hintz" w:date="2016-09-18T16:51:00Z">
              <w:rPr>
                <w:rFonts w:ascii="Times New Roman" w:eastAsia="Times New Roman" w:hAnsi="Times New Roman" w:cs="Times New Roman"/>
                <w:color w:val="000000"/>
                <w:sz w:val="24"/>
                <w:szCs w:val="24"/>
                <w:highlight w:val="magenta"/>
              </w:rPr>
            </w:rPrChange>
          </w:rPr>
          <w:delText xml:space="preserve"> </w:delText>
        </w:r>
      </w:del>
      <w:r w:rsidRPr="009A1418">
        <w:rPr>
          <w:rFonts w:ascii="Times New Roman" w:hAnsi="Times New Roman"/>
          <w:color w:val="000000"/>
          <w:sz w:val="24"/>
          <w:rPrChange w:id="425" w:author="Andrea Stafford Hintz" w:date="2016-09-18T16:51:00Z">
            <w:rPr>
              <w:rFonts w:ascii="Times New Roman" w:eastAsia="Times New Roman" w:hAnsi="Times New Roman" w:cs="Times New Roman"/>
              <w:color w:val="000000"/>
              <w:sz w:val="24"/>
              <w:szCs w:val="24"/>
              <w:highlight w:val="magenta"/>
            </w:rPr>
          </w:rPrChange>
        </w:rPr>
        <w:t>she needed to seek an audience with Lord Connor himself</w:t>
      </w:r>
      <w:r w:rsidRPr="00D675B6">
        <w:rPr>
          <w:rFonts w:ascii="Times New Roman" w:hAnsi="Times New Roman"/>
          <w:color w:val="000000"/>
          <w:sz w:val="24"/>
          <w:rPrChange w:id="426" w:author="Andrea Stafford Hintz" w:date="2016-09-18T16:51:00Z">
            <w:rPr>
              <w:rFonts w:ascii="Times New Roman" w:eastAsia="Times New Roman" w:hAnsi="Times New Roman" w:cs="Times New Roman"/>
              <w:color w:val="000000"/>
              <w:sz w:val="24"/>
              <w:szCs w:val="24"/>
            </w:rPr>
          </w:rPrChange>
        </w:rPr>
        <w:t>. As for the lack of an invitation, that was hardly enough to deter her.</w:t>
      </w:r>
    </w:p>
    <w:p w14:paraId="4DC2092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27" w:author="Andrea Stafford Hintz" w:date="2016-09-18T16:51:00Z">
            <w:rPr>
              <w:rFonts w:ascii="Times New Roman" w:eastAsia="Times New Roman" w:hAnsi="Times New Roman" w:cs="Times New Roman"/>
              <w:color w:val="000000"/>
              <w:sz w:val="24"/>
              <w:szCs w:val="24"/>
            </w:rPr>
          </w:rPrChange>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14:paraId="27E73C59"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28" w:author="Andrea Stafford Hintz" w:date="2016-09-18T16:51:00Z">
            <w:rPr>
              <w:rFonts w:ascii="Times New Roman" w:eastAsia="Times New Roman" w:hAnsi="Times New Roman" w:cs="Times New Roman"/>
              <w:color w:val="000000"/>
              <w:sz w:val="24"/>
              <w:szCs w:val="24"/>
            </w:rPr>
          </w:rPrChange>
        </w:rPr>
        <w:t>Just as the street was lined with hansom cabs, Annabel could see a long line of young ladies and gentlemen which wound its way along the walkway through the garden.</w:t>
      </w:r>
    </w:p>
    <w:p w14:paraId="6D02E7DD"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29" w:author="Andrea Stafford Hintz" w:date="2016-09-18T16:51:00Z">
            <w:rPr>
              <w:rFonts w:ascii="Times New Roman" w:eastAsia="Times New Roman" w:hAnsi="Times New Roman" w:cs="Times New Roman"/>
              <w:color w:val="000000"/>
              <w:sz w:val="24"/>
              <w:szCs w:val="24"/>
            </w:rPr>
          </w:rPrChange>
        </w:rPr>
        <w:t>With all those people to provide cover, sneaking in shouldn’t prove difficult. Even with additionally hired staff working the door, how could Connor’s butler possibly be expected to stop her, determined as she was to sneak in? It was, she determined, simply a matter of blending in.</w:t>
      </w:r>
    </w:p>
    <w:p w14:paraId="2385F8B5"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30" w:author="Andrea Stafford Hintz" w:date="2016-09-18T16:51:00Z">
            <w:rPr>
              <w:rFonts w:ascii="Times New Roman" w:eastAsia="Times New Roman" w:hAnsi="Times New Roman" w:cs="Times New Roman"/>
              <w:color w:val="000000"/>
              <w:sz w:val="24"/>
              <w:szCs w:val="24"/>
            </w:rPr>
          </w:rPrChange>
        </w:rPr>
        <w:t xml:space="preserve">She’d decided to take advantage of the fact that the ball was a masquerade. With that in mind, she’d chosen for herself a brown leather mask, which managed to hide both her feminine features and her </w:t>
      </w:r>
      <w:commentRangeStart w:id="431"/>
      <w:r w:rsidRPr="00D675B6">
        <w:rPr>
          <w:rFonts w:ascii="Times New Roman" w:hAnsi="Times New Roman"/>
          <w:color w:val="000000"/>
          <w:sz w:val="24"/>
          <w:rPrChange w:id="432" w:author="Andrea Stafford Hintz" w:date="2016-09-18T16:51:00Z">
            <w:rPr>
              <w:rFonts w:ascii="Times New Roman" w:eastAsia="Times New Roman" w:hAnsi="Times New Roman" w:cs="Times New Roman"/>
              <w:color w:val="000000"/>
              <w:sz w:val="24"/>
              <w:szCs w:val="24"/>
            </w:rPr>
          </w:rPrChange>
        </w:rPr>
        <w:t>missing eye</w:t>
      </w:r>
      <w:commentRangeEnd w:id="431"/>
      <w:r w:rsidR="009C5597" w:rsidRPr="00D675B6">
        <w:rPr>
          <w:sz w:val="16"/>
          <w:rPrChange w:id="433" w:author="Andrea Stafford Hintz" w:date="2016-09-18T16:51:00Z">
            <w:rPr>
              <w:rStyle w:val="CommentReference"/>
            </w:rPr>
          </w:rPrChange>
        </w:rPr>
        <w:commentReference w:id="431"/>
      </w:r>
      <w:r w:rsidRPr="00D675B6">
        <w:rPr>
          <w:rFonts w:ascii="Times New Roman" w:hAnsi="Times New Roman"/>
          <w:color w:val="000000"/>
          <w:sz w:val="24"/>
          <w:rPrChange w:id="435" w:author="Andrea Stafford Hintz" w:date="2016-09-18T16:51:00Z">
            <w:rPr>
              <w:rFonts w:ascii="Times New Roman" w:eastAsia="Times New Roman" w:hAnsi="Times New Roman" w:cs="Times New Roman"/>
              <w:color w:val="000000"/>
              <w:sz w:val="24"/>
              <w:szCs w:val="24"/>
            </w:rPr>
          </w:rPrChange>
        </w:rPr>
        <w:t>.</w:t>
      </w:r>
    </w:p>
    <w:p w14:paraId="65A2EF20" w14:textId="423FAC9D" w:rsidR="00ED609B" w:rsidRPr="00ED609B" w:rsidRDefault="00ED609B" w:rsidP="00ED609B">
      <w:pPr>
        <w:autoSpaceDE/>
        <w:autoSpaceDN/>
        <w:adjustRightInd/>
        <w:spacing w:line="480" w:lineRule="auto"/>
        <w:ind w:firstLine="220"/>
        <w:rPr>
          <w:del w:id="436" w:author="Andrea Stafford Hintz" w:date="2016-09-18T16:51:00Z"/>
          <w:rFonts w:ascii="Times" w:hAnsi="Times" w:cs="Times New Roman"/>
        </w:rPr>
      </w:pPr>
      <w:r w:rsidRPr="00D675B6">
        <w:rPr>
          <w:rFonts w:ascii="Times New Roman" w:hAnsi="Times New Roman"/>
          <w:color w:val="000000"/>
          <w:sz w:val="24"/>
          <w:rPrChange w:id="437" w:author="Andrea Stafford Hintz" w:date="2016-09-18T16:51:00Z">
            <w:rPr>
              <w:rFonts w:ascii="Times New Roman" w:eastAsia="Times New Roman" w:hAnsi="Times New Roman" w:cs="Times New Roman"/>
              <w:color w:val="000000"/>
              <w:sz w:val="24"/>
              <w:szCs w:val="24"/>
            </w:rPr>
          </w:rPrChange>
        </w:rPr>
        <w:t xml:space="preserve">She’d dressed in a pair of trousers and a black waistcoat. She’d donned a grey frock coat and ascot, and accessorized with a top hat, men’s shoes, and spats. She placed a watch in her pocket </w:t>
      </w:r>
      <w:r w:rsidRPr="00D675B6">
        <w:rPr>
          <w:rFonts w:ascii="Times New Roman" w:hAnsi="Times New Roman"/>
          <w:color w:val="000000"/>
          <w:sz w:val="24"/>
          <w:rPrChange w:id="438" w:author="Andrea Stafford Hintz" w:date="2016-09-18T16:51:00Z">
            <w:rPr>
              <w:rFonts w:ascii="Times New Roman" w:eastAsia="Times New Roman" w:hAnsi="Times New Roman" w:cs="Times New Roman"/>
              <w:color w:val="000000"/>
              <w:sz w:val="24"/>
              <w:szCs w:val="24"/>
            </w:rPr>
          </w:rPrChange>
        </w:rPr>
        <w:lastRenderedPageBreak/>
        <w:t xml:space="preserve">to complete the illusion, and carried a cane with a rather exotic elephant’s head pommel in ivory. As always, she wore </w:t>
      </w:r>
      <w:r w:rsidRPr="009A1418">
        <w:rPr>
          <w:rFonts w:ascii="Times New Roman" w:hAnsi="Times New Roman"/>
          <w:color w:val="000000"/>
          <w:sz w:val="24"/>
          <w:rPrChange w:id="439" w:author="Andrea Stafford Hintz" w:date="2016-09-18T16:51:00Z">
            <w:rPr>
              <w:rFonts w:ascii="Times New Roman" w:eastAsia="Times New Roman" w:hAnsi="Times New Roman" w:cs="Times New Roman"/>
              <w:color w:val="000000"/>
              <w:sz w:val="24"/>
              <w:szCs w:val="24"/>
            </w:rPr>
          </w:rPrChange>
        </w:rPr>
        <w:t>a small brass key around her neck</w:t>
      </w:r>
      <w:r w:rsidRPr="00D675B6">
        <w:rPr>
          <w:rFonts w:ascii="Times New Roman" w:hAnsi="Times New Roman"/>
          <w:color w:val="000000"/>
          <w:sz w:val="24"/>
          <w:rPrChange w:id="440" w:author="Andrea Stafford Hintz" w:date="2016-09-18T16:51:00Z">
            <w:rPr>
              <w:rFonts w:ascii="Times New Roman" w:eastAsia="Times New Roman" w:hAnsi="Times New Roman" w:cs="Times New Roman"/>
              <w:color w:val="000000"/>
              <w:sz w:val="24"/>
              <w:szCs w:val="24"/>
            </w:rPr>
          </w:rPrChange>
        </w:rPr>
        <w:t>.</w:t>
      </w:r>
      <w:ins w:id="441" w:author="Andrea Stafford Hintz" w:date="2016-09-18T16:51:00Z">
        <w:r w:rsidR="00E0476B">
          <w:rPr>
            <w:rFonts w:ascii="Times" w:hAnsi="Times" w:cs="Times New Roman"/>
          </w:rPr>
          <w:t xml:space="preserve"> </w:t>
        </w:r>
      </w:ins>
    </w:p>
    <w:p w14:paraId="36BC8162" w14:textId="77777777" w:rsidR="00ED609B" w:rsidRPr="00ED609B" w:rsidRDefault="00ED609B" w:rsidP="00412575">
      <w:pPr>
        <w:spacing w:line="480" w:lineRule="auto"/>
        <w:ind w:firstLine="220"/>
        <w:rPr>
          <w:rFonts w:ascii="Times" w:hAnsi="Times" w:cs="Times New Roman"/>
        </w:rPr>
      </w:pPr>
      <w:commentRangeStart w:id="442"/>
      <w:r w:rsidRPr="00D675B6">
        <w:rPr>
          <w:rFonts w:ascii="Times New Roman" w:hAnsi="Times New Roman"/>
          <w:color w:val="000000"/>
          <w:sz w:val="24"/>
          <w:rPrChange w:id="443" w:author="Andrea Stafford Hintz" w:date="2016-09-18T16:51:00Z">
            <w:rPr>
              <w:rFonts w:ascii="Times New Roman" w:eastAsia="Times New Roman" w:hAnsi="Times New Roman" w:cs="Times New Roman"/>
              <w:color w:val="000000"/>
              <w:sz w:val="24"/>
              <w:szCs w:val="24"/>
            </w:rPr>
          </w:rPrChange>
        </w:rPr>
        <w:t>As a gentleman</w:t>
      </w:r>
      <w:commentRangeEnd w:id="442"/>
      <w:r w:rsidR="009C5597" w:rsidRPr="00D675B6">
        <w:rPr>
          <w:sz w:val="16"/>
          <w:rPrChange w:id="444" w:author="Andrea Stafford Hintz" w:date="2016-09-18T16:51:00Z">
            <w:rPr>
              <w:rStyle w:val="CommentReference"/>
            </w:rPr>
          </w:rPrChange>
        </w:rPr>
        <w:commentReference w:id="442"/>
      </w:r>
      <w:r w:rsidRPr="00D675B6">
        <w:rPr>
          <w:rFonts w:ascii="Times New Roman" w:hAnsi="Times New Roman"/>
          <w:color w:val="000000"/>
          <w:sz w:val="24"/>
          <w:rPrChange w:id="445" w:author="Andrea Stafford Hintz" w:date="2016-09-18T16:51:00Z">
            <w:rPr>
              <w:rFonts w:ascii="Times New Roman" w:eastAsia="Times New Roman" w:hAnsi="Times New Roman" w:cs="Times New Roman"/>
              <w:color w:val="000000"/>
              <w:sz w:val="24"/>
              <w:szCs w:val="24"/>
            </w:rPr>
          </w:rPrChange>
        </w:rPr>
        <w:t>, she looked convincingly dapper. She walked with a practiced gait so as to disguise her femininity.</w:t>
      </w:r>
    </w:p>
    <w:p w14:paraId="78BC4F82"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46" w:author="Andrea Stafford Hintz" w:date="2016-09-18T16:51:00Z">
            <w:rPr>
              <w:rFonts w:ascii="Times New Roman" w:eastAsia="Times New Roman" w:hAnsi="Times New Roman" w:cs="Times New Roman"/>
              <w:color w:val="000000"/>
              <w:sz w:val="24"/>
              <w:szCs w:val="24"/>
            </w:rPr>
          </w:rPrChange>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6B43364B"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47" w:author="Andrea Stafford Hintz" w:date="2016-09-18T16:51:00Z">
            <w:rPr>
              <w:rFonts w:ascii="Times New Roman" w:eastAsia="Times New Roman" w:hAnsi="Times New Roman" w:cs="Times New Roman"/>
              <w:color w:val="000000"/>
              <w:sz w:val="24"/>
              <w:szCs w:val="24"/>
            </w:rPr>
          </w:rPrChange>
        </w:rPr>
        <w:t>Still, the line was remarkably long, and she had little interest in waiting in it.</w:t>
      </w:r>
    </w:p>
    <w:p w14:paraId="0C86D60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448" w:author="Andrea Stafford Hintz" w:date="2016-09-18T16:51:00Z">
            <w:rPr>
              <w:rFonts w:ascii="Times New Roman" w:eastAsia="Times New Roman" w:hAnsi="Times New Roman" w:cs="Times New Roman"/>
              <w:color w:val="000000"/>
              <w:sz w:val="24"/>
              <w:szCs w:val="24"/>
            </w:rPr>
          </w:rPrChange>
        </w:rPr>
        <w:t>Instead, she simply ignored the line entirely. She threaded her way through the crowd with ease. As she was dressed as a gentleman, she could walk about unchaperoned without drawing any unwanted attention.</w:t>
      </w:r>
    </w:p>
    <w:p w14:paraId="2BCEA5D6" w14:textId="77777777" w:rsidR="00ED609B" w:rsidRPr="00ED609B" w:rsidRDefault="00ED609B" w:rsidP="00412575">
      <w:pPr>
        <w:spacing w:line="480" w:lineRule="auto"/>
        <w:ind w:firstLine="220"/>
        <w:rPr>
          <w:rFonts w:ascii="Times" w:hAnsi="Times" w:cs="Times New Roman"/>
        </w:rPr>
      </w:pPr>
      <w:r w:rsidRPr="009A1418">
        <w:rPr>
          <w:rFonts w:ascii="Times New Roman" w:hAnsi="Times New Roman"/>
          <w:color w:val="000000"/>
          <w:sz w:val="24"/>
          <w:rPrChange w:id="449" w:author="Andrea Stafford Hintz" w:date="2016-09-18T16:51:00Z">
            <w:rPr>
              <w:rFonts w:ascii="Times New Roman" w:eastAsia="Times New Roman" w:hAnsi="Times New Roman" w:cs="Times New Roman"/>
              <w:color w:val="000000"/>
              <w:sz w:val="24"/>
              <w:szCs w:val="24"/>
            </w:rPr>
          </w:rPrChange>
        </w:rPr>
        <w:t xml:space="preserve">She bumped into a gentleman and a young lady who stood conversing with another gentleman, making it look like an accident. She pardoned herself, and they parted to make way for her, looking a bit put off. </w:t>
      </w:r>
      <w:commentRangeStart w:id="450"/>
      <w:r w:rsidRPr="009A1418">
        <w:rPr>
          <w:rFonts w:ascii="Times New Roman" w:hAnsi="Times New Roman"/>
          <w:color w:val="000000"/>
          <w:sz w:val="24"/>
          <w:rPrChange w:id="451" w:author="Andrea Stafford Hintz" w:date="2016-09-18T16:51:00Z">
            <w:rPr>
              <w:rFonts w:ascii="Times New Roman" w:eastAsia="Times New Roman" w:hAnsi="Times New Roman" w:cs="Times New Roman"/>
              <w:color w:val="000000"/>
              <w:sz w:val="24"/>
              <w:szCs w:val="24"/>
            </w:rPr>
          </w:rPrChange>
        </w:rPr>
        <w:t>She walked away with an invitation in her hand</w:t>
      </w:r>
      <w:commentRangeEnd w:id="450"/>
      <w:r w:rsidR="00594F62" w:rsidRPr="009A1418">
        <w:rPr>
          <w:sz w:val="16"/>
          <w:rPrChange w:id="452" w:author="Andrea Stafford Hintz" w:date="2016-09-18T16:51:00Z">
            <w:rPr>
              <w:rStyle w:val="CommentReference"/>
            </w:rPr>
          </w:rPrChange>
        </w:rPr>
        <w:commentReference w:id="450"/>
      </w:r>
      <w:r w:rsidRPr="009A1418">
        <w:rPr>
          <w:rFonts w:ascii="Times New Roman" w:hAnsi="Times New Roman"/>
          <w:color w:val="000000"/>
          <w:sz w:val="24"/>
          <w:rPrChange w:id="453" w:author="Andrea Stafford Hintz" w:date="2016-09-18T16:51:00Z">
            <w:rPr>
              <w:rFonts w:ascii="Times New Roman" w:eastAsia="Times New Roman" w:hAnsi="Times New Roman" w:cs="Times New Roman"/>
              <w:color w:val="000000"/>
              <w:sz w:val="24"/>
              <w:szCs w:val="24"/>
            </w:rPr>
          </w:rPrChange>
        </w:rPr>
        <w:t>.</w:t>
      </w:r>
    </w:p>
    <w:p w14:paraId="31BCD8E9" w14:textId="77777777" w:rsidR="00ED609B" w:rsidRPr="00ED609B" w:rsidRDefault="00ED609B" w:rsidP="00412575">
      <w:pPr>
        <w:spacing w:line="480" w:lineRule="auto"/>
        <w:ind w:firstLine="220"/>
        <w:rPr>
          <w:rFonts w:ascii="Times" w:hAnsi="Times" w:cs="Times New Roman"/>
        </w:rPr>
      </w:pPr>
      <w:r w:rsidRPr="009A1418">
        <w:rPr>
          <w:rFonts w:ascii="Times New Roman" w:hAnsi="Times New Roman"/>
          <w:i/>
          <w:color w:val="000000"/>
          <w:sz w:val="24"/>
          <w:rPrChange w:id="454" w:author="Andrea Stafford Hintz" w:date="2016-09-18T16:51:00Z">
            <w:rPr>
              <w:rFonts w:ascii="Times New Roman" w:eastAsia="Times New Roman" w:hAnsi="Times New Roman" w:cs="Times New Roman"/>
              <w:i/>
              <w:color w:val="000000"/>
              <w:sz w:val="24"/>
              <w:szCs w:val="24"/>
            </w:rPr>
          </w:rPrChange>
        </w:rPr>
        <w:t xml:space="preserve">“Dear Mr. Grimmer, you are cordially invited…” </w:t>
      </w:r>
      <w:r w:rsidRPr="009A1418">
        <w:rPr>
          <w:rFonts w:ascii="Times New Roman" w:hAnsi="Times New Roman"/>
          <w:color w:val="000000"/>
          <w:sz w:val="24"/>
          <w:rPrChange w:id="455" w:author="Andrea Stafford Hintz" w:date="2016-09-18T16:51:00Z">
            <w:rPr>
              <w:rFonts w:ascii="Times New Roman" w:eastAsia="Times New Roman" w:hAnsi="Times New Roman" w:cs="Times New Roman"/>
              <w:color w:val="000000"/>
              <w:sz w:val="24"/>
              <w:szCs w:val="24"/>
            </w:rPr>
          </w:rPrChange>
        </w:rPr>
        <w:t>she read.</w:t>
      </w:r>
    </w:p>
    <w:p w14:paraId="34DA3824" w14:textId="77777777" w:rsidR="00ED609B" w:rsidRPr="00ED609B" w:rsidRDefault="00ED609B" w:rsidP="00412575">
      <w:pPr>
        <w:spacing w:line="480" w:lineRule="auto"/>
        <w:ind w:firstLine="220"/>
        <w:rPr>
          <w:rFonts w:ascii="Times" w:hAnsi="Times" w:cs="Times New Roman"/>
        </w:rPr>
      </w:pPr>
      <w:r w:rsidRPr="009A1418">
        <w:rPr>
          <w:rFonts w:ascii="Times New Roman" w:hAnsi="Times New Roman"/>
          <w:i/>
          <w:color w:val="000000"/>
          <w:sz w:val="24"/>
          <w:rPrChange w:id="456" w:author="Andrea Stafford Hintz" w:date="2016-09-18T16:51:00Z">
            <w:rPr>
              <w:rFonts w:ascii="Times New Roman" w:eastAsia="Times New Roman" w:hAnsi="Times New Roman" w:cs="Times New Roman"/>
              <w:i/>
              <w:color w:val="000000"/>
              <w:sz w:val="24"/>
              <w:szCs w:val="24"/>
            </w:rPr>
          </w:rPrChange>
        </w:rPr>
        <w:t>So, I’m Mr. Grimmer</w:t>
      </w:r>
      <w:r w:rsidRPr="009A1418">
        <w:rPr>
          <w:rFonts w:ascii="Times New Roman" w:hAnsi="Times New Roman"/>
          <w:color w:val="000000"/>
          <w:sz w:val="24"/>
          <w:rPrChange w:id="457" w:author="Andrea Stafford Hintz" w:date="2016-09-18T16:51:00Z">
            <w:rPr>
              <w:rFonts w:ascii="Times New Roman" w:eastAsia="Times New Roman" w:hAnsi="Times New Roman" w:cs="Times New Roman"/>
              <w:color w:val="000000"/>
              <w:sz w:val="24"/>
              <w:szCs w:val="24"/>
            </w:rPr>
          </w:rPrChange>
        </w:rPr>
        <w:t>, she thought.</w:t>
      </w:r>
    </w:p>
    <w:p w14:paraId="1FCDDA7B" w14:textId="77777777" w:rsidR="00262950" w:rsidRDefault="00262950" w:rsidP="00262950">
      <w:pPr>
        <w:autoSpaceDE/>
        <w:autoSpaceDN/>
        <w:adjustRightInd/>
        <w:spacing w:line="480" w:lineRule="auto"/>
        <w:ind w:firstLine="220"/>
        <w:jc w:val="center"/>
        <w:rPr>
          <w:ins w:id="458" w:author="Andrea Stafford Hintz" w:date="2016-09-18T16:51:00Z"/>
          <w:rFonts w:ascii="Times New Roman" w:eastAsia="Times New Roman" w:hAnsi="Times New Roman" w:cs="Times New Roman"/>
          <w:color w:val="000000"/>
          <w:sz w:val="24"/>
          <w:szCs w:val="24"/>
        </w:rPr>
      </w:pPr>
      <w:ins w:id="459" w:author="Andrea Stafford Hintz" w:date="2016-09-18T16:51:00Z">
        <w:r>
          <w:rPr>
            <w:rFonts w:ascii="Times New Roman" w:eastAsia="Times New Roman" w:hAnsi="Times New Roman" w:cs="Times New Roman"/>
            <w:color w:val="000000"/>
            <w:sz w:val="24"/>
            <w:szCs w:val="24"/>
          </w:rPr>
          <w:t>#</w:t>
        </w:r>
      </w:ins>
    </w:p>
    <w:p w14:paraId="37435330" w14:textId="77777777" w:rsidR="00ED609B" w:rsidRPr="00ED609B" w:rsidRDefault="00ED609B" w:rsidP="00ED609B">
      <w:pPr>
        <w:autoSpaceDE/>
        <w:autoSpaceDN/>
        <w:adjustRightInd/>
        <w:spacing w:line="480" w:lineRule="auto"/>
        <w:ind w:firstLine="220"/>
        <w:rPr>
          <w:moveTo w:id="460" w:author="Andrea Stafford Hintz" w:date="2016-09-18T16:51:00Z"/>
          <w:rFonts w:ascii="Times" w:hAnsi="Times" w:cs="Times New Roman"/>
        </w:rPr>
      </w:pPr>
      <w:moveToRangeStart w:id="461" w:author="Andrea Stafford Hintz" w:date="2016-09-18T16:51:00Z" w:name="move461980846"/>
      <w:moveTo w:id="462" w:author="Andrea Stafford Hintz" w:date="2016-09-18T16:51:00Z">
        <w:r w:rsidRPr="009400B4">
          <w:rPr>
            <w:rFonts w:ascii="Times New Roman" w:hAnsi="Times New Roman"/>
            <w:color w:val="000000"/>
            <w:sz w:val="24"/>
            <w:rPrChange w:id="463" w:author="Andrea Stafford Hintz" w:date="2016-09-18T16:51:00Z">
              <w:rPr>
                <w:rFonts w:ascii="Times New Roman" w:eastAsia="Times New Roman" w:hAnsi="Times New Roman" w:cs="Times New Roman"/>
                <w:color w:val="000000"/>
                <w:sz w:val="24"/>
                <w:szCs w:val="24"/>
              </w:rPr>
            </w:rPrChange>
          </w:rPr>
          <w:t>“Well, that was rude,” said Grundy. “Anyway, I understand the Grimmer Company runs a number of newspapers and literary magazines, isn't that right? Quite a business, I imagine.”</w:t>
        </w:r>
      </w:moveTo>
    </w:p>
    <w:p w14:paraId="2328D5C4" w14:textId="77777777" w:rsidR="00A22D6C" w:rsidRPr="00ED609B" w:rsidRDefault="00ED609B" w:rsidP="00A22D6C">
      <w:pPr>
        <w:autoSpaceDE/>
        <w:autoSpaceDN/>
        <w:adjustRightInd/>
        <w:spacing w:line="480" w:lineRule="auto"/>
        <w:ind w:firstLine="220"/>
        <w:rPr>
          <w:ins w:id="464" w:author="Andrea Stafford Hintz" w:date="2016-09-18T16:51:00Z"/>
          <w:rFonts w:ascii="Times" w:hAnsi="Times" w:cs="Times New Roman"/>
        </w:rPr>
      </w:pPr>
      <w:moveTo w:id="465" w:author="Andrea Stafford Hintz" w:date="2016-09-18T16:51:00Z">
        <w:r w:rsidRPr="009400B4">
          <w:rPr>
            <w:rFonts w:ascii="Times New Roman" w:hAnsi="Times New Roman"/>
            <w:color w:val="000000"/>
            <w:sz w:val="24"/>
            <w:rPrChange w:id="466" w:author="Andrea Stafford Hintz" w:date="2016-09-18T16:51:00Z">
              <w:rPr>
                <w:rFonts w:ascii="Times New Roman" w:eastAsia="Times New Roman" w:hAnsi="Times New Roman" w:cs="Times New Roman"/>
                <w:color w:val="000000"/>
                <w:sz w:val="24"/>
                <w:szCs w:val="24"/>
              </w:rPr>
            </w:rPrChange>
          </w:rPr>
          <w:lastRenderedPageBreak/>
          <w:t xml:space="preserve">“We also publish penny dreadfuls,” Jonathan said with a grin, enjoying the </w:t>
        </w:r>
        <w:commentRangeStart w:id="467"/>
        <w:r w:rsidRPr="009400B4">
          <w:rPr>
            <w:rFonts w:ascii="Times New Roman" w:hAnsi="Times New Roman"/>
            <w:color w:val="000000"/>
            <w:sz w:val="24"/>
            <w:rPrChange w:id="468" w:author="Andrea Stafford Hintz" w:date="2016-09-18T16:51:00Z">
              <w:rPr>
                <w:rFonts w:ascii="Times New Roman" w:eastAsia="Times New Roman" w:hAnsi="Times New Roman" w:cs="Times New Roman"/>
                <w:color w:val="000000"/>
                <w:sz w:val="24"/>
                <w:szCs w:val="24"/>
              </w:rPr>
            </w:rPrChange>
          </w:rPr>
          <w:t>look</w:t>
        </w:r>
        <w:commentRangeEnd w:id="467"/>
        <w:r w:rsidR="00805859">
          <w:rPr>
            <w:rStyle w:val="CommentReference"/>
          </w:rPr>
          <w:commentReference w:id="467"/>
        </w:r>
        <w:r w:rsidRPr="009400B4">
          <w:rPr>
            <w:rFonts w:ascii="Times New Roman" w:hAnsi="Times New Roman"/>
            <w:color w:val="000000"/>
            <w:sz w:val="24"/>
            <w:rPrChange w:id="469" w:author="Andrea Stafford Hintz" w:date="2016-09-18T16:51:00Z">
              <w:rPr>
                <w:rFonts w:ascii="Times New Roman" w:eastAsia="Times New Roman" w:hAnsi="Times New Roman" w:cs="Times New Roman"/>
                <w:color w:val="000000"/>
                <w:sz w:val="24"/>
                <w:szCs w:val="24"/>
              </w:rPr>
            </w:rPrChange>
          </w:rPr>
          <w:t xml:space="preserve"> on Grundy's face. </w:t>
        </w:r>
      </w:moveTo>
      <w:moveToRangeEnd w:id="461"/>
      <w:ins w:id="470" w:author="Andrea Stafford Hintz" w:date="2016-09-18T16:51:00Z">
        <w:r w:rsidR="00A22D6C" w:rsidRPr="009400B4">
          <w:rPr>
            <w:rFonts w:ascii="Times New Roman" w:eastAsia="Times New Roman" w:hAnsi="Times New Roman" w:cs="Times New Roman"/>
            <w:color w:val="000000"/>
            <w:sz w:val="24"/>
            <w:szCs w:val="24"/>
          </w:rPr>
          <w:t xml:space="preserve">Meanwhile, 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’s eyes lit up.</w:t>
        </w:r>
      </w:ins>
    </w:p>
    <w:p w14:paraId="594D3848" w14:textId="77777777" w:rsidR="00ED609B" w:rsidRPr="00ED609B" w:rsidRDefault="00ED609B" w:rsidP="00ED609B">
      <w:pPr>
        <w:autoSpaceDE/>
        <w:autoSpaceDN/>
        <w:adjustRightInd/>
        <w:spacing w:line="480" w:lineRule="auto"/>
        <w:ind w:firstLine="220"/>
        <w:rPr>
          <w:moveTo w:id="471" w:author="Andrea Stafford Hintz" w:date="2016-09-18T16:51:00Z"/>
          <w:rFonts w:ascii="Times" w:hAnsi="Times" w:cs="Times New Roman"/>
        </w:rPr>
      </w:pPr>
      <w:moveToRangeStart w:id="472" w:author="Andrea Stafford Hintz" w:date="2016-09-18T16:51:00Z" w:name="move461980847"/>
      <w:moveTo w:id="473" w:author="Andrea Stafford Hintz" w:date="2016-09-18T16:51:00Z">
        <w:r w:rsidRPr="009400B4">
          <w:rPr>
            <w:rFonts w:ascii="Times New Roman" w:hAnsi="Times New Roman"/>
            <w:color w:val="000000"/>
            <w:sz w:val="24"/>
            <w:rPrChange w:id="474" w:author="Andrea Stafford Hintz" w:date="2016-09-18T16:51:00Z">
              <w:rPr>
                <w:rFonts w:ascii="Times New Roman" w:eastAsia="Times New Roman" w:hAnsi="Times New Roman" w:cs="Times New Roman"/>
                <w:color w:val="000000"/>
                <w:sz w:val="24"/>
                <w:szCs w:val="24"/>
              </w:rPr>
            </w:rPrChange>
          </w:rPr>
          <w:t>The sensationalism and bloody subject matter of penny bloods were not considered to be in good taste among proper gentlemen. Jonathan was a man accustomed to the comforts of the wealthiest families in London, but he was still just a newspaper man</w:t>
        </w:r>
        <w:r w:rsidR="00805859" w:rsidRPr="009400B4">
          <w:rPr>
            <w:rFonts w:ascii="Times New Roman" w:hAnsi="Times New Roman"/>
            <w:color w:val="000000"/>
            <w:sz w:val="24"/>
            <w:rPrChange w:id="475" w:author="Andrea Stafford Hintz" w:date="2016-09-18T16:51:00Z">
              <w:rPr>
                <w:rFonts w:ascii="Times New Roman" w:eastAsia="Times New Roman" w:hAnsi="Times New Roman" w:cs="Times New Roman"/>
                <w:color w:val="000000"/>
                <w:sz w:val="24"/>
                <w:szCs w:val="24"/>
              </w:rPr>
            </w:rPrChange>
          </w:rPr>
          <w:t>—</w:t>
        </w:r>
      </w:moveTo>
      <w:moveToRangeEnd w:id="472"/>
      <w:ins w:id="476" w:author="Andrea Stafford Hintz" w:date="2016-09-18T16:51:00Z">
        <w:r w:rsidR="00A22D6C" w:rsidRPr="009400B4">
          <w:rPr>
            <w:rFonts w:ascii="Times New Roman" w:eastAsia="Times New Roman" w:hAnsi="Times New Roman" w:cs="Times New Roman"/>
            <w:color w:val="000000"/>
            <w:sz w:val="24"/>
            <w:szCs w:val="24"/>
          </w:rPr>
          <w:t xml:space="preserve">not exactly a respectable career among the ton. </w:t>
        </w:r>
      </w:ins>
      <w:moveToRangeStart w:id="477" w:author="Andrea Stafford Hintz" w:date="2016-09-18T16:51:00Z" w:name="move461980848"/>
      <w:moveTo w:id="478" w:author="Andrea Stafford Hintz" w:date="2016-09-18T16:51:00Z">
        <w:r w:rsidRPr="009400B4">
          <w:rPr>
            <w:rFonts w:ascii="Times New Roman" w:hAnsi="Times New Roman"/>
            <w:color w:val="000000"/>
            <w:sz w:val="24"/>
            <w:rPrChange w:id="479" w:author="Andrea Stafford Hintz" w:date="2016-09-18T16:51:00Z">
              <w:rPr>
                <w:rFonts w:ascii="Times New Roman" w:eastAsia="Times New Roman" w:hAnsi="Times New Roman" w:cs="Times New Roman"/>
                <w:color w:val="000000"/>
                <w:sz w:val="24"/>
                <w:szCs w:val="24"/>
              </w:rPr>
            </w:rPrChange>
          </w:rPr>
          <w:t>He enjoyed shocking more respectable gentlemen by talking about the source of his family’s wealth.</w:t>
        </w:r>
      </w:moveTo>
    </w:p>
    <w:moveToRangeEnd w:id="477"/>
    <w:p w14:paraId="5E1C49FD" w14:textId="77777777" w:rsidR="00ED609B" w:rsidRPr="00ED609B" w:rsidRDefault="00A22D6C" w:rsidP="00ED609B">
      <w:pPr>
        <w:autoSpaceDE/>
        <w:autoSpaceDN/>
        <w:adjustRightInd/>
        <w:spacing w:line="480" w:lineRule="auto"/>
        <w:ind w:firstLine="220"/>
        <w:rPr>
          <w:moveTo w:id="480" w:author="Andrea Stafford Hintz" w:date="2016-09-18T16:51:00Z"/>
          <w:rFonts w:ascii="Times" w:hAnsi="Times" w:cs="Times New Roman"/>
        </w:rPr>
      </w:pPr>
      <w:ins w:id="481" w:author="Andrea Stafford Hintz" w:date="2016-09-18T16:51:00Z">
        <w:r>
          <w:rPr>
            <w:rFonts w:ascii="Times New Roman" w:eastAsia="Times New Roman" w:hAnsi="Times New Roman" w:cs="Times New Roman"/>
            <w:color w:val="000000"/>
            <w:sz w:val="24"/>
            <w:szCs w:val="24"/>
          </w:rPr>
          <w:t>“</w:t>
        </w:r>
        <w:r w:rsidRPr="009400B4">
          <w:rPr>
            <w:rFonts w:ascii="Times New Roman" w:eastAsia="Times New Roman" w:hAnsi="Times New Roman" w:cs="Times New Roman"/>
            <w:color w:val="000000"/>
            <w:sz w:val="24"/>
            <w:szCs w:val="24"/>
          </w:rPr>
          <w:t>I’ve only just returned to London; I’d been away, traveling, but have been summoned back to take over the business</w:t>
        </w:r>
        <w:r>
          <w:rPr>
            <w:rFonts w:ascii="Times New Roman" w:eastAsia="Times New Roman" w:hAnsi="Times New Roman" w:cs="Times New Roman"/>
            <w:color w:val="000000"/>
            <w:sz w:val="24"/>
            <w:szCs w:val="24"/>
          </w:rPr>
          <w:t xml:space="preserve">. </w:t>
        </w:r>
      </w:ins>
      <w:moveToRangeStart w:id="482" w:author="Andrea Stafford Hintz" w:date="2016-09-18T16:51:00Z" w:name="move461980849"/>
      <w:moveTo w:id="483" w:author="Andrea Stafford Hintz" w:date="2016-09-18T16:51:00Z">
        <w:r w:rsidR="00ED609B" w:rsidRPr="009400B4">
          <w:rPr>
            <w:rFonts w:ascii="Times New Roman" w:hAnsi="Times New Roman"/>
            <w:color w:val="000000"/>
            <w:sz w:val="24"/>
            <w:rPrChange w:id="484" w:author="Andrea Stafford Hintz" w:date="2016-09-18T16:51:00Z">
              <w:rPr>
                <w:rFonts w:ascii="Times New Roman" w:eastAsia="Times New Roman" w:hAnsi="Times New Roman" w:cs="Times New Roman"/>
                <w:color w:val="000000"/>
                <w:sz w:val="24"/>
                <w:szCs w:val="24"/>
              </w:rPr>
            </w:rPrChange>
          </w:rPr>
          <w:t>I thought I’d start by writing an article for one of the company’s journals.”</w:t>
        </w:r>
      </w:moveTo>
    </w:p>
    <w:p w14:paraId="48C2C256" w14:textId="77777777" w:rsidR="00ED609B" w:rsidRPr="00ED609B" w:rsidRDefault="00ED609B" w:rsidP="00ED609B">
      <w:pPr>
        <w:autoSpaceDE/>
        <w:autoSpaceDN/>
        <w:adjustRightInd/>
        <w:spacing w:line="480" w:lineRule="auto"/>
        <w:ind w:firstLine="220"/>
        <w:rPr>
          <w:moveTo w:id="485" w:author="Andrea Stafford Hintz" w:date="2016-09-18T16:51:00Z"/>
          <w:rFonts w:ascii="Times" w:hAnsi="Times" w:cs="Times New Roman"/>
        </w:rPr>
      </w:pPr>
      <w:moveTo w:id="486" w:author="Andrea Stafford Hintz" w:date="2016-09-18T16:51:00Z">
        <w:r w:rsidRPr="009400B4">
          <w:rPr>
            <w:rFonts w:ascii="Times New Roman" w:hAnsi="Times New Roman"/>
            <w:color w:val="000000"/>
            <w:sz w:val="24"/>
            <w:rPrChange w:id="487" w:author="Andrea Stafford Hintz" w:date="2016-09-18T16:51:00Z">
              <w:rPr>
                <w:rFonts w:ascii="Times New Roman" w:eastAsia="Times New Roman" w:hAnsi="Times New Roman" w:cs="Times New Roman"/>
                <w:color w:val="000000"/>
                <w:sz w:val="24"/>
                <w:szCs w:val="24"/>
              </w:rPr>
            </w:rPrChange>
          </w:rPr>
          <w:t>He disengaged his attention for a moment to peer ahead at the progress of the line. It was moving along quickly, Lord Connor’s servants competently ushering the gue</w:t>
        </w:r>
        <w:r>
          <w:rPr>
            <w:rFonts w:ascii="Times New Roman" w:hAnsi="Times New Roman"/>
            <w:color w:val="000000"/>
            <w:sz w:val="24"/>
            <w:rPrChange w:id="488" w:author="Andrea Stafford Hintz" w:date="2016-09-18T16:51:00Z">
              <w:rPr>
                <w:rFonts w:ascii="Times New Roman" w:eastAsia="Times New Roman" w:hAnsi="Times New Roman" w:cs="Times New Roman"/>
                <w:color w:val="000000"/>
                <w:sz w:val="24"/>
                <w:szCs w:val="24"/>
              </w:rPr>
            </w:rPrChange>
          </w:rPr>
          <w:t xml:space="preserve">sts inside. </w:t>
        </w:r>
      </w:moveTo>
      <w:moveToRangeEnd w:id="482"/>
      <w:ins w:id="489" w:author="Andrea Stafford Hintz" w:date="2016-09-18T16:51:00Z">
        <w:r w:rsidR="00E0476B">
          <w:rPr>
            <w:rFonts w:ascii="Times New Roman" w:eastAsia="Times New Roman" w:hAnsi="Times New Roman" w:cs="Times New Roman"/>
            <w:color w:val="000000"/>
            <w:sz w:val="24"/>
            <w:szCs w:val="24"/>
          </w:rPr>
          <w:t>Jonathan would hate</w:t>
        </w:r>
      </w:ins>
      <w:moveToRangeStart w:id="490" w:author="Andrea Stafford Hintz" w:date="2016-09-18T16:51:00Z" w:name="move461980850"/>
      <w:moveTo w:id="491" w:author="Andrea Stafford Hintz" w:date="2016-09-18T16:51:00Z">
        <w:r w:rsidRPr="009400B4">
          <w:rPr>
            <w:rFonts w:ascii="Times New Roman" w:hAnsi="Times New Roman"/>
            <w:color w:val="000000"/>
            <w:sz w:val="24"/>
            <w:rPrChange w:id="492" w:author="Andrea Stafford Hintz" w:date="2016-09-18T16:51:00Z">
              <w:rPr>
                <w:rFonts w:ascii="Times New Roman" w:eastAsia="Times New Roman" w:hAnsi="Times New Roman" w:cs="Times New Roman"/>
                <w:color w:val="000000"/>
                <w:sz w:val="24"/>
                <w:szCs w:val="24"/>
              </w:rPr>
            </w:rPrChange>
          </w:rPr>
          <w:t xml:space="preserve"> to be stuck making small talk for long. He had enough on his mind as it was.</w:t>
        </w:r>
      </w:moveTo>
    </w:p>
    <w:p w14:paraId="72A62B9D" w14:textId="77777777" w:rsidR="00ED609B" w:rsidRPr="00ED609B" w:rsidRDefault="00ED609B" w:rsidP="00ED609B">
      <w:pPr>
        <w:autoSpaceDE/>
        <w:autoSpaceDN/>
        <w:adjustRightInd/>
        <w:spacing w:line="480" w:lineRule="auto"/>
        <w:ind w:firstLine="220"/>
        <w:rPr>
          <w:moveTo w:id="493" w:author="Andrea Stafford Hintz" w:date="2016-09-18T16:51:00Z"/>
          <w:rFonts w:ascii="Times" w:hAnsi="Times" w:cs="Times New Roman"/>
        </w:rPr>
      </w:pPr>
      <w:commentRangeStart w:id="494"/>
      <w:moveTo w:id="495" w:author="Andrea Stafford Hintz" w:date="2016-09-18T16:51:00Z">
        <w:r w:rsidRPr="009400B4">
          <w:rPr>
            <w:rFonts w:ascii="Times New Roman" w:hAnsi="Times New Roman"/>
            <w:color w:val="000000"/>
            <w:sz w:val="24"/>
            <w:rPrChange w:id="496" w:author="Andrea Stafford Hintz" w:date="2016-09-18T16:51:00Z">
              <w:rPr>
                <w:rFonts w:ascii="Times New Roman" w:eastAsia="Times New Roman" w:hAnsi="Times New Roman" w:cs="Times New Roman"/>
                <w:color w:val="000000"/>
                <w:sz w:val="24"/>
                <w:szCs w:val="24"/>
              </w:rPr>
            </w:rPrChange>
          </w:rPr>
          <w:t>“Mr. Grimmer? May I ask what it is that you’re writing?”</w:t>
        </w:r>
        <w:commentRangeEnd w:id="494"/>
        <w:r w:rsidR="00805859">
          <w:rPr>
            <w:rStyle w:val="CommentReference"/>
          </w:rPr>
          <w:commentReference w:id="494"/>
        </w:r>
      </w:moveTo>
    </w:p>
    <w:p w14:paraId="77794C25" w14:textId="77777777" w:rsidR="00ED609B" w:rsidRPr="00ED609B" w:rsidRDefault="00ED609B" w:rsidP="00ED609B">
      <w:pPr>
        <w:autoSpaceDE/>
        <w:autoSpaceDN/>
        <w:adjustRightInd/>
        <w:spacing w:line="480" w:lineRule="auto"/>
        <w:ind w:firstLine="220"/>
        <w:rPr>
          <w:moveTo w:id="497" w:author="Andrea Stafford Hintz" w:date="2016-09-18T16:51:00Z"/>
          <w:rFonts w:ascii="Times" w:hAnsi="Times" w:cs="Times New Roman"/>
        </w:rPr>
      </w:pPr>
      <w:moveTo w:id="498" w:author="Andrea Stafford Hintz" w:date="2016-09-18T16:51:00Z">
        <w:r w:rsidRPr="009400B4">
          <w:rPr>
            <w:rFonts w:ascii="Times New Roman" w:hAnsi="Times New Roman"/>
            <w:color w:val="000000"/>
            <w:sz w:val="24"/>
            <w:rPrChange w:id="499" w:author="Andrea Stafford Hintz" w:date="2016-09-18T16:51:00Z">
              <w:rPr>
                <w:rFonts w:ascii="Times New Roman" w:eastAsia="Times New Roman" w:hAnsi="Times New Roman" w:cs="Times New Roman"/>
                <w:color w:val="000000"/>
                <w:sz w:val="24"/>
                <w:szCs w:val="24"/>
              </w:rPr>
            </w:rPrChange>
          </w:rPr>
          <w:t xml:space="preserve">“Sorry,” he said, returning his attention to the conversation. </w:t>
        </w:r>
      </w:moveTo>
      <w:moveToRangeEnd w:id="490"/>
      <w:ins w:id="500" w:author="Andrea Stafford Hintz" w:date="2016-09-18T16:51:00Z">
        <w:r w:rsidR="00A22D6C" w:rsidRPr="009400B4">
          <w:rPr>
            <w:rFonts w:ascii="Times New Roman" w:eastAsia="Times New Roman" w:hAnsi="Times New Roman" w:cs="Times New Roman"/>
            <w:color w:val="000000"/>
            <w:sz w:val="24"/>
            <w:szCs w:val="24"/>
          </w:rPr>
          <w:t>“</w:t>
        </w:r>
      </w:ins>
      <w:moveToRangeStart w:id="501" w:author="Andrea Stafford Hintz" w:date="2016-09-18T16:51:00Z" w:name="move461980851"/>
      <w:moveTo w:id="502" w:author="Andrea Stafford Hintz" w:date="2016-09-18T16:51:00Z">
        <w:r w:rsidRPr="009400B4">
          <w:rPr>
            <w:rFonts w:ascii="Times New Roman" w:hAnsi="Times New Roman"/>
            <w:color w:val="000000"/>
            <w:sz w:val="24"/>
            <w:rPrChange w:id="503" w:author="Andrea Stafford Hintz" w:date="2016-09-18T16:51:00Z">
              <w:rPr>
                <w:rFonts w:ascii="Times New Roman" w:eastAsia="Times New Roman" w:hAnsi="Times New Roman" w:cs="Times New Roman"/>
                <w:color w:val="000000"/>
                <w:sz w:val="24"/>
                <w:szCs w:val="24"/>
              </w:rPr>
            </w:rPrChange>
          </w:rPr>
          <w:t>I’m afraid I have an ulterior motive in attending this ball. I’m writing an article about Lord Connor.”</w:t>
        </w:r>
      </w:moveTo>
    </w:p>
    <w:p w14:paraId="036B1CDC" w14:textId="77777777" w:rsidR="00ED609B" w:rsidRPr="00ED609B" w:rsidRDefault="00ED609B" w:rsidP="00ED609B">
      <w:pPr>
        <w:autoSpaceDE/>
        <w:autoSpaceDN/>
        <w:adjustRightInd/>
        <w:spacing w:line="480" w:lineRule="auto"/>
        <w:ind w:firstLine="220"/>
        <w:rPr>
          <w:moveTo w:id="504" w:author="Andrea Stafford Hintz" w:date="2016-09-18T16:51:00Z"/>
          <w:rFonts w:ascii="Times" w:hAnsi="Times" w:cs="Times New Roman"/>
        </w:rPr>
      </w:pPr>
      <w:moveTo w:id="505" w:author="Andrea Stafford Hintz" w:date="2016-09-18T16:51:00Z">
        <w:r w:rsidRPr="009400B4">
          <w:rPr>
            <w:rFonts w:ascii="Times New Roman" w:hAnsi="Times New Roman"/>
            <w:color w:val="000000"/>
            <w:sz w:val="24"/>
            <w:rPrChange w:id="506" w:author="Andrea Stafford Hintz" w:date="2016-09-18T16:51:00Z">
              <w:rPr>
                <w:rFonts w:ascii="Times New Roman" w:eastAsia="Times New Roman" w:hAnsi="Times New Roman" w:cs="Times New Roman"/>
                <w:color w:val="000000"/>
                <w:sz w:val="24"/>
                <w:szCs w:val="24"/>
              </w:rPr>
            </w:rPrChange>
          </w:rPr>
          <w:t>“Oh, really? On what subject?” asked Grundy. “I’ve known Lord Connor a long time. Perhaps I could be useful.”</w:t>
        </w:r>
      </w:moveTo>
    </w:p>
    <w:p w14:paraId="1A963685" w14:textId="77777777" w:rsidR="00ED609B" w:rsidRPr="00ED609B" w:rsidRDefault="00ED609B" w:rsidP="00ED609B">
      <w:pPr>
        <w:autoSpaceDE/>
        <w:autoSpaceDN/>
        <w:adjustRightInd/>
        <w:spacing w:line="480" w:lineRule="auto"/>
        <w:ind w:firstLine="220"/>
        <w:rPr>
          <w:moveTo w:id="507" w:author="Andrea Stafford Hintz" w:date="2016-09-18T16:51:00Z"/>
          <w:rFonts w:ascii="Times" w:hAnsi="Times" w:cs="Times New Roman"/>
        </w:rPr>
      </w:pPr>
      <w:moveTo w:id="508" w:author="Andrea Stafford Hintz" w:date="2016-09-18T16:51:00Z">
        <w:r w:rsidRPr="009400B4">
          <w:rPr>
            <w:rFonts w:ascii="Times New Roman" w:hAnsi="Times New Roman"/>
            <w:color w:val="000000"/>
            <w:sz w:val="24"/>
            <w:rPrChange w:id="509" w:author="Andrea Stafford Hintz" w:date="2016-09-18T16:51:00Z">
              <w:rPr>
                <w:rFonts w:ascii="Times New Roman" w:eastAsia="Times New Roman" w:hAnsi="Times New Roman" w:cs="Times New Roman"/>
                <w:color w:val="000000"/>
                <w:sz w:val="24"/>
                <w:szCs w:val="24"/>
              </w:rPr>
            </w:rPrChange>
          </w:rPr>
          <w:t xml:space="preserve">Jonathan hesitated. He wanted to hear from Connor before saying anything more on the </w:t>
        </w:r>
      </w:moveTo>
      <w:moveToRangeEnd w:id="501"/>
      <w:ins w:id="510" w:author="Andrea Stafford Hintz" w:date="2016-09-18T16:51:00Z">
        <w:r w:rsidR="00A22D6C" w:rsidRPr="009400B4">
          <w:rPr>
            <w:rFonts w:ascii="Times New Roman" w:eastAsia="Times New Roman" w:hAnsi="Times New Roman" w:cs="Times New Roman"/>
            <w:color w:val="000000"/>
            <w:sz w:val="24"/>
            <w:szCs w:val="24"/>
          </w:rPr>
          <w:t>matter.</w:t>
        </w:r>
      </w:ins>
      <w:moveToRangeStart w:id="511" w:author="Andrea Stafford Hintz" w:date="2016-09-18T16:51:00Z" w:name="move461980852"/>
      <w:moveTo w:id="512" w:author="Andrea Stafford Hintz" w:date="2016-09-18T16:51:00Z">
        <w:r w:rsidRPr="009400B4">
          <w:rPr>
            <w:rFonts w:ascii="Times New Roman" w:hAnsi="Times New Roman"/>
            <w:color w:val="000000"/>
            <w:sz w:val="24"/>
            <w:rPrChange w:id="513" w:author="Andrea Stafford Hintz" w:date="2016-09-18T16:51:00Z">
              <w:rPr>
                <w:rFonts w:ascii="Times New Roman" w:eastAsia="Times New Roman" w:hAnsi="Times New Roman" w:cs="Times New Roman"/>
                <w:color w:val="000000"/>
                <w:sz w:val="24"/>
                <w:szCs w:val="24"/>
              </w:rPr>
            </w:rPrChange>
          </w:rPr>
          <w:t xml:space="preserve"> </w:t>
        </w:r>
        <w:commentRangeStart w:id="514"/>
        <w:r w:rsidRPr="009400B4">
          <w:rPr>
            <w:rFonts w:ascii="Times New Roman" w:hAnsi="Times New Roman"/>
            <w:color w:val="000000"/>
            <w:sz w:val="24"/>
            <w:rPrChange w:id="515" w:author="Andrea Stafford Hintz" w:date="2016-09-18T16:51:00Z">
              <w:rPr>
                <w:rFonts w:ascii="Times New Roman" w:eastAsia="Times New Roman" w:hAnsi="Times New Roman" w:cs="Times New Roman"/>
                <w:color w:val="000000"/>
                <w:sz w:val="24"/>
                <w:szCs w:val="24"/>
              </w:rPr>
            </w:rPrChange>
          </w:rPr>
          <w:t>In fact</w:t>
        </w:r>
        <w:commentRangeEnd w:id="514"/>
        <w:r w:rsidR="00805859">
          <w:rPr>
            <w:rStyle w:val="CommentReference"/>
          </w:rPr>
          <w:commentReference w:id="514"/>
        </w:r>
        <w:r w:rsidRPr="009400B4">
          <w:rPr>
            <w:rFonts w:ascii="Times New Roman" w:hAnsi="Times New Roman"/>
            <w:color w:val="000000"/>
            <w:sz w:val="24"/>
            <w:rPrChange w:id="516" w:author="Andrea Stafford Hintz" w:date="2016-09-18T16:51:00Z">
              <w:rPr>
                <w:rFonts w:ascii="Times New Roman" w:eastAsia="Times New Roman" w:hAnsi="Times New Roman" w:cs="Times New Roman"/>
                <w:color w:val="000000"/>
                <w:sz w:val="24"/>
                <w:szCs w:val="24"/>
              </w:rPr>
            </w:rPrChange>
          </w:rPr>
          <w:t>, this was the first time he’d told anyone that he was writing about Connor. He thrust a hand into his pocket and felt a small scrap of paper in his father’s handwriting.</w:t>
        </w:r>
      </w:moveTo>
    </w:p>
    <w:p w14:paraId="0FB63A7A" w14:textId="77777777" w:rsidR="00ED609B" w:rsidRPr="00ED609B" w:rsidRDefault="00ED609B" w:rsidP="00ED609B">
      <w:pPr>
        <w:autoSpaceDE/>
        <w:autoSpaceDN/>
        <w:adjustRightInd/>
        <w:spacing w:line="480" w:lineRule="auto"/>
        <w:ind w:firstLine="220"/>
        <w:rPr>
          <w:moveTo w:id="517" w:author="Andrea Stafford Hintz" w:date="2016-09-18T16:51:00Z"/>
          <w:rFonts w:ascii="Times" w:hAnsi="Times" w:cs="Times New Roman"/>
        </w:rPr>
      </w:pPr>
      <w:moveTo w:id="518" w:author="Andrea Stafford Hintz" w:date="2016-09-18T16:51:00Z">
        <w:r w:rsidRPr="009400B4">
          <w:rPr>
            <w:rFonts w:ascii="Times New Roman" w:hAnsi="Times New Roman"/>
            <w:color w:val="000000"/>
            <w:sz w:val="24"/>
            <w:rPrChange w:id="519" w:author="Andrea Stafford Hintz" w:date="2016-09-18T16:51:00Z">
              <w:rPr>
                <w:rFonts w:ascii="Times New Roman" w:eastAsia="Times New Roman" w:hAnsi="Times New Roman" w:cs="Times New Roman"/>
                <w:color w:val="000000"/>
                <w:sz w:val="24"/>
                <w:szCs w:val="24"/>
              </w:rPr>
            </w:rPrChange>
          </w:rPr>
          <w:t xml:space="preserve">Jonathan was expected to take over his father’s duties at the publishing company. </w:t>
        </w:r>
        <w:commentRangeStart w:id="520"/>
        <w:r w:rsidRPr="009400B4">
          <w:rPr>
            <w:rFonts w:ascii="Times New Roman" w:hAnsi="Times New Roman"/>
            <w:color w:val="000000"/>
            <w:sz w:val="24"/>
            <w:rPrChange w:id="521" w:author="Andrea Stafford Hintz" w:date="2016-09-18T16:51:00Z">
              <w:rPr>
                <w:rFonts w:ascii="Times New Roman" w:eastAsia="Times New Roman" w:hAnsi="Times New Roman" w:cs="Times New Roman"/>
                <w:color w:val="000000"/>
                <w:sz w:val="24"/>
                <w:szCs w:val="24"/>
              </w:rPr>
            </w:rPrChange>
          </w:rPr>
          <w:t xml:space="preserve">His office was still full of his father’s belongings, and Jonathan had been avoiding the task of cleaning it </w:t>
        </w:r>
        <w:r w:rsidRPr="009400B4">
          <w:rPr>
            <w:rFonts w:ascii="Times New Roman" w:hAnsi="Times New Roman"/>
            <w:color w:val="000000"/>
            <w:sz w:val="24"/>
            <w:rPrChange w:id="522" w:author="Andrea Stafford Hintz" w:date="2016-09-18T16:51:00Z">
              <w:rPr>
                <w:rFonts w:ascii="Times New Roman" w:eastAsia="Times New Roman" w:hAnsi="Times New Roman" w:cs="Times New Roman"/>
                <w:color w:val="000000"/>
                <w:sz w:val="24"/>
                <w:szCs w:val="24"/>
              </w:rPr>
            </w:rPrChange>
          </w:rPr>
          <w:lastRenderedPageBreak/>
          <w:t>out ever since he’d returned to London.</w:t>
        </w:r>
        <w:commentRangeEnd w:id="520"/>
        <w:r w:rsidR="00805859">
          <w:rPr>
            <w:rStyle w:val="CommentReference"/>
          </w:rPr>
          <w:commentReference w:id="520"/>
        </w:r>
        <w:r w:rsidRPr="009400B4">
          <w:rPr>
            <w:rFonts w:ascii="Times New Roman" w:hAnsi="Times New Roman"/>
            <w:color w:val="000000"/>
            <w:sz w:val="24"/>
            <w:rPrChange w:id="523" w:author="Andrea Stafford Hintz" w:date="2016-09-18T16:51:00Z">
              <w:rPr>
                <w:rFonts w:ascii="Times New Roman" w:eastAsia="Times New Roman" w:hAnsi="Times New Roman" w:cs="Times New Roman"/>
                <w:color w:val="000000"/>
                <w:sz w:val="24"/>
                <w:szCs w:val="24"/>
              </w:rPr>
            </w:rPrChange>
          </w:rPr>
          <w:t xml:space="preserve"> The truth was that he hadn’t taken the family business seriously for a long time. As a boy, he’d looked up to his father. He </w:t>
        </w:r>
        <w:commentRangeStart w:id="524"/>
        <w:r w:rsidRPr="009400B4">
          <w:rPr>
            <w:rFonts w:ascii="Times New Roman" w:hAnsi="Times New Roman"/>
            <w:color w:val="000000"/>
            <w:sz w:val="24"/>
            <w:rPrChange w:id="525" w:author="Andrea Stafford Hintz" w:date="2016-09-18T16:51:00Z">
              <w:rPr>
                <w:rFonts w:ascii="Times New Roman" w:eastAsia="Times New Roman" w:hAnsi="Times New Roman" w:cs="Times New Roman"/>
                <w:color w:val="000000"/>
                <w:sz w:val="24"/>
                <w:szCs w:val="24"/>
              </w:rPr>
            </w:rPrChange>
          </w:rPr>
          <w:t>wrote</w:t>
        </w:r>
        <w:commentRangeEnd w:id="524"/>
        <w:r w:rsidR="007249F9">
          <w:rPr>
            <w:rStyle w:val="CommentReference"/>
          </w:rPr>
          <w:commentReference w:id="524"/>
        </w:r>
        <w:r w:rsidRPr="009400B4">
          <w:rPr>
            <w:rFonts w:ascii="Times New Roman" w:hAnsi="Times New Roman"/>
            <w:color w:val="000000"/>
            <w:sz w:val="24"/>
            <w:rPrChange w:id="526" w:author="Andrea Stafford Hintz" w:date="2016-09-18T16:51:00Z">
              <w:rPr>
                <w:rFonts w:ascii="Times New Roman" w:eastAsia="Times New Roman" w:hAnsi="Times New Roman" w:cs="Times New Roman"/>
                <w:color w:val="000000"/>
                <w:sz w:val="24"/>
                <w:szCs w:val="24"/>
              </w:rPr>
            </w:rPrChange>
          </w:rPr>
          <w:t xml:space="preserve"> hundreds of articles and published them in his father’s paper, but Charles Grimmer had been so busy with running the company that he’d barely noticed Jonathan’s efforts. </w:t>
        </w:r>
        <w:commentRangeStart w:id="527"/>
        <w:r w:rsidRPr="009400B4">
          <w:rPr>
            <w:rFonts w:ascii="Times New Roman" w:hAnsi="Times New Roman"/>
            <w:color w:val="000000"/>
            <w:sz w:val="24"/>
            <w:rPrChange w:id="528" w:author="Andrea Stafford Hintz" w:date="2016-09-18T16:51:00Z">
              <w:rPr>
                <w:rFonts w:ascii="Times New Roman" w:eastAsia="Times New Roman" w:hAnsi="Times New Roman" w:cs="Times New Roman"/>
                <w:color w:val="000000"/>
                <w:sz w:val="24"/>
                <w:szCs w:val="24"/>
              </w:rPr>
            </w:rPrChange>
          </w:rPr>
          <w:t>Rather than continuing to fight for his father’s attention, Jonathan had turned his back on the family business.</w:t>
        </w:r>
        <w:commentRangeEnd w:id="527"/>
        <w:r w:rsidR="007249F9">
          <w:rPr>
            <w:rStyle w:val="CommentReference"/>
          </w:rPr>
          <w:commentReference w:id="527"/>
        </w:r>
      </w:moveTo>
    </w:p>
    <w:p w14:paraId="164B6F73" w14:textId="77777777" w:rsidR="00ED609B" w:rsidRPr="00ED609B" w:rsidRDefault="00ED609B" w:rsidP="00ED609B">
      <w:pPr>
        <w:autoSpaceDE/>
        <w:autoSpaceDN/>
        <w:adjustRightInd/>
        <w:spacing w:line="480" w:lineRule="auto"/>
        <w:ind w:firstLine="220"/>
        <w:rPr>
          <w:moveTo w:id="529" w:author="Andrea Stafford Hintz" w:date="2016-09-18T16:51:00Z"/>
          <w:rFonts w:ascii="Times" w:hAnsi="Times" w:cs="Times New Roman"/>
        </w:rPr>
      </w:pPr>
      <w:commentRangeStart w:id="530"/>
      <w:moveTo w:id="531" w:author="Andrea Stafford Hintz" w:date="2016-09-18T16:51:00Z">
        <w:r w:rsidRPr="009400B4">
          <w:rPr>
            <w:rFonts w:ascii="Times New Roman" w:hAnsi="Times New Roman"/>
            <w:color w:val="000000"/>
            <w:sz w:val="24"/>
            <w:rPrChange w:id="532" w:author="Andrea Stafford Hintz" w:date="2016-09-18T16:51:00Z">
              <w:rPr>
                <w:rFonts w:ascii="Times New Roman" w:eastAsia="Times New Roman" w:hAnsi="Times New Roman" w:cs="Times New Roman"/>
                <w:color w:val="000000"/>
                <w:sz w:val="24"/>
                <w:szCs w:val="24"/>
              </w:rPr>
            </w:rPrChange>
          </w:rPr>
          <w:t>His mother had tried promoting h</w:t>
        </w:r>
        <w:commentRangeEnd w:id="530"/>
        <w:r w:rsidR="007249F9">
          <w:rPr>
            <w:rStyle w:val="CommentReference"/>
          </w:rPr>
          <w:commentReference w:id="530"/>
        </w:r>
        <w:r w:rsidRPr="009400B4">
          <w:rPr>
            <w:rFonts w:ascii="Times New Roman" w:hAnsi="Times New Roman"/>
            <w:color w:val="000000"/>
            <w:sz w:val="24"/>
            <w:rPrChange w:id="533" w:author="Andrea Stafford Hintz" w:date="2016-09-18T16:51:00Z">
              <w:rPr>
                <w:rFonts w:ascii="Times New Roman" w:eastAsia="Times New Roman" w:hAnsi="Times New Roman" w:cs="Times New Roman"/>
                <w:color w:val="000000"/>
                <w:sz w:val="24"/>
                <w:szCs w:val="24"/>
              </w:rPr>
            </w:rPrChange>
          </w:rPr>
          <w:t xml:space="preserve">im within the company, hoping that his newfound authority might give him a sense of ownership and responsibility. It had the opposite effect. By then Jonathan was more interested in seeing the world, trying his charms on beautiful women, lavishing in the life of a socialite.  Drinking, partying, traveling. His father had barely noticed; he’d given Jonathan the airship and offered him the freedom to travel, suggesting that </w:t>
        </w:r>
      </w:moveTo>
      <w:moveToRangeEnd w:id="511"/>
      <w:ins w:id="534" w:author="Andrea Stafford Hintz" w:date="2016-09-18T16:51:00Z">
        <w:r w:rsidR="00A22D6C" w:rsidRPr="009400B4">
          <w:rPr>
            <w:rFonts w:ascii="Times New Roman" w:eastAsia="Times New Roman" w:hAnsi="Times New Roman" w:cs="Times New Roman"/>
            <w:color w:val="000000"/>
            <w:sz w:val="24"/>
            <w:szCs w:val="24"/>
          </w:rPr>
          <w:t>he might attempt to make some business connections abroad.</w:t>
        </w:r>
      </w:ins>
      <w:moveToRangeStart w:id="535" w:author="Andrea Stafford Hintz" w:date="2016-09-18T16:51:00Z" w:name="move461980853"/>
      <w:moveTo w:id="536" w:author="Andrea Stafford Hintz" w:date="2016-09-18T16:51:00Z">
        <w:r w:rsidRPr="009400B4">
          <w:rPr>
            <w:rFonts w:ascii="Times New Roman" w:hAnsi="Times New Roman"/>
            <w:color w:val="000000"/>
            <w:sz w:val="24"/>
            <w:rPrChange w:id="537" w:author="Andrea Stafford Hintz" w:date="2016-09-18T16:51:00Z">
              <w:rPr>
                <w:rFonts w:ascii="Times New Roman" w:eastAsia="Times New Roman" w:hAnsi="Times New Roman" w:cs="Times New Roman"/>
                <w:color w:val="000000"/>
                <w:sz w:val="24"/>
                <w:szCs w:val="24"/>
              </w:rPr>
            </w:rPrChange>
          </w:rPr>
          <w:t xml:space="preserve"> Jonathan had been on a bit of a bender in Prague when he’d gotten the news.</w:t>
        </w:r>
      </w:moveTo>
    </w:p>
    <w:p w14:paraId="66FF4D0A" w14:textId="77777777" w:rsidR="00ED609B" w:rsidRPr="00ED609B" w:rsidRDefault="00ED609B" w:rsidP="00ED609B">
      <w:pPr>
        <w:autoSpaceDE/>
        <w:autoSpaceDN/>
        <w:adjustRightInd/>
        <w:spacing w:line="480" w:lineRule="auto"/>
        <w:ind w:firstLine="220"/>
        <w:rPr>
          <w:moveTo w:id="538" w:author="Andrea Stafford Hintz" w:date="2016-09-18T16:51:00Z"/>
          <w:rFonts w:ascii="Times" w:hAnsi="Times" w:cs="Times New Roman"/>
        </w:rPr>
      </w:pPr>
      <w:moveTo w:id="539" w:author="Andrea Stafford Hintz" w:date="2016-09-18T16:51:00Z">
        <w:r w:rsidRPr="009400B4">
          <w:rPr>
            <w:rFonts w:ascii="Times New Roman" w:hAnsi="Times New Roman"/>
            <w:color w:val="000000"/>
            <w:sz w:val="24"/>
            <w:rPrChange w:id="540" w:author="Andrea Stafford Hintz" w:date="2016-09-18T16:51:00Z">
              <w:rPr>
                <w:rFonts w:ascii="Times New Roman" w:eastAsia="Times New Roman" w:hAnsi="Times New Roman" w:cs="Times New Roman"/>
                <w:color w:val="000000"/>
                <w:sz w:val="24"/>
                <w:szCs w:val="24"/>
              </w:rPr>
            </w:rPrChange>
          </w:rPr>
          <w:t xml:space="preserve">The last conversation he’d had with his father, they’d talked about Jonathan taking on more responsibilities with the company. </w:t>
        </w:r>
        <w:r w:rsidRPr="00E12636">
          <w:rPr>
            <w:rFonts w:ascii="Times New Roman" w:hAnsi="Times New Roman"/>
            <w:color w:val="000000"/>
            <w:sz w:val="24"/>
            <w:highlight w:val="yellow"/>
            <w:rPrChange w:id="541" w:author="Andrea Stafford Hintz" w:date="2016-09-18T16:51:00Z">
              <w:rPr>
                <w:rFonts w:ascii="Times New Roman" w:eastAsia="Times New Roman" w:hAnsi="Times New Roman" w:cs="Times New Roman"/>
                <w:color w:val="000000"/>
                <w:sz w:val="24"/>
                <w:szCs w:val="24"/>
              </w:rPr>
            </w:rPrChange>
          </w:rPr>
          <w:t>Now that his father was gone, he had a nagging sense of guilt about everything. He wished he’d spent more time with his father. At least it wasn’t too late to start taking an interest in the company</w:t>
        </w:r>
        <w:r w:rsidRPr="009400B4">
          <w:rPr>
            <w:rFonts w:ascii="Times New Roman" w:hAnsi="Times New Roman"/>
            <w:color w:val="000000"/>
            <w:sz w:val="24"/>
            <w:rPrChange w:id="542" w:author="Andrea Stafford Hintz" w:date="2016-09-18T16:51:00Z">
              <w:rPr>
                <w:rFonts w:ascii="Times New Roman" w:eastAsia="Times New Roman" w:hAnsi="Times New Roman" w:cs="Times New Roman"/>
                <w:color w:val="000000"/>
                <w:sz w:val="24"/>
                <w:szCs w:val="24"/>
              </w:rPr>
            </w:rPrChange>
          </w:rPr>
          <w:t>.</w:t>
        </w:r>
      </w:moveTo>
    </w:p>
    <w:p w14:paraId="6B3B76A9" w14:textId="77777777" w:rsidR="00ED609B" w:rsidRPr="00ED609B" w:rsidRDefault="00ED609B" w:rsidP="00ED609B">
      <w:pPr>
        <w:autoSpaceDE/>
        <w:autoSpaceDN/>
        <w:adjustRightInd/>
        <w:spacing w:line="480" w:lineRule="auto"/>
        <w:ind w:firstLine="220"/>
        <w:rPr>
          <w:moveTo w:id="543" w:author="Andrea Stafford Hintz" w:date="2016-09-18T16:51:00Z"/>
          <w:rFonts w:ascii="Times" w:hAnsi="Times" w:cs="Times New Roman"/>
        </w:rPr>
      </w:pPr>
      <w:commentRangeStart w:id="544"/>
      <w:moveTo w:id="545" w:author="Andrea Stafford Hintz" w:date="2016-09-18T16:51:00Z">
        <w:r w:rsidRPr="009400B4">
          <w:rPr>
            <w:rFonts w:ascii="Times New Roman" w:hAnsi="Times New Roman"/>
            <w:color w:val="000000"/>
            <w:sz w:val="24"/>
            <w:rPrChange w:id="546" w:author="Andrea Stafford Hintz" w:date="2016-09-18T16:51:00Z">
              <w:rPr>
                <w:rFonts w:ascii="Times New Roman" w:eastAsia="Times New Roman" w:hAnsi="Times New Roman" w:cs="Times New Roman"/>
                <w:color w:val="000000"/>
                <w:sz w:val="24"/>
                <w:szCs w:val="24"/>
              </w:rPr>
            </w:rPrChange>
          </w:rPr>
          <w:t xml:space="preserve">Jonathan’s assistant at the newspaper, Mr. Palmer, </w:t>
        </w:r>
        <w:commentRangeStart w:id="547"/>
        <w:r w:rsidRPr="009400B4">
          <w:rPr>
            <w:rFonts w:ascii="Times New Roman" w:hAnsi="Times New Roman"/>
            <w:color w:val="000000"/>
            <w:sz w:val="24"/>
            <w:rPrChange w:id="548" w:author="Andrea Stafford Hintz" w:date="2016-09-18T16:51:00Z">
              <w:rPr>
                <w:rFonts w:ascii="Times New Roman" w:eastAsia="Times New Roman" w:hAnsi="Times New Roman" w:cs="Times New Roman"/>
                <w:color w:val="000000"/>
                <w:sz w:val="24"/>
                <w:szCs w:val="24"/>
              </w:rPr>
            </w:rPrChange>
          </w:rPr>
          <w:t xml:space="preserve">who had been his father’s assistant and had worked for the company for so long that Jonathan thought of him as family, </w:t>
        </w:r>
        <w:commentRangeEnd w:id="547"/>
        <w:r w:rsidR="00052D44">
          <w:rPr>
            <w:rStyle w:val="CommentReference"/>
          </w:rPr>
          <w:commentReference w:id="547"/>
        </w:r>
        <w:r w:rsidRPr="009400B4">
          <w:rPr>
            <w:rFonts w:ascii="Times New Roman" w:hAnsi="Times New Roman"/>
            <w:color w:val="000000"/>
            <w:sz w:val="24"/>
            <w:rPrChange w:id="549" w:author="Andrea Stafford Hintz" w:date="2016-09-18T16:51:00Z">
              <w:rPr>
                <w:rFonts w:ascii="Times New Roman" w:eastAsia="Times New Roman" w:hAnsi="Times New Roman" w:cs="Times New Roman"/>
                <w:color w:val="000000"/>
                <w:sz w:val="24"/>
                <w:szCs w:val="24"/>
              </w:rPr>
            </w:rPrChange>
          </w:rPr>
          <w:t>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commentRangeEnd w:id="544"/>
        <w:r w:rsidR="00052D44">
          <w:rPr>
            <w:rStyle w:val="CommentReference"/>
          </w:rPr>
          <w:commentReference w:id="544"/>
        </w:r>
      </w:moveTo>
    </w:p>
    <w:p w14:paraId="63441F2A" w14:textId="77777777" w:rsidR="00ED609B" w:rsidRPr="00ED609B" w:rsidRDefault="00ED609B" w:rsidP="00ED609B">
      <w:pPr>
        <w:autoSpaceDE/>
        <w:autoSpaceDN/>
        <w:adjustRightInd/>
        <w:spacing w:line="480" w:lineRule="auto"/>
        <w:ind w:firstLine="220"/>
        <w:rPr>
          <w:moveTo w:id="550" w:author="Andrea Stafford Hintz" w:date="2016-09-18T16:51:00Z"/>
          <w:rFonts w:ascii="Times" w:hAnsi="Times" w:cs="Times New Roman"/>
        </w:rPr>
      </w:pPr>
      <w:moveTo w:id="551" w:author="Andrea Stafford Hintz" w:date="2016-09-18T16:51:00Z">
        <w:r w:rsidRPr="009400B4">
          <w:rPr>
            <w:rFonts w:ascii="Times New Roman" w:hAnsi="Times New Roman"/>
            <w:color w:val="000000"/>
            <w:sz w:val="24"/>
            <w:rPrChange w:id="552" w:author="Andrea Stafford Hintz" w:date="2016-09-18T16:51:00Z">
              <w:rPr>
                <w:rFonts w:ascii="Times New Roman" w:eastAsia="Times New Roman" w:hAnsi="Times New Roman" w:cs="Times New Roman"/>
                <w:color w:val="000000"/>
                <w:sz w:val="24"/>
                <w:szCs w:val="24"/>
              </w:rPr>
            </w:rPrChange>
          </w:rPr>
          <w:lastRenderedPageBreak/>
          <w:t xml:space="preserve">His father was an extensive note-taker. There were boxes full of Charles </w:t>
        </w:r>
        <w:proofErr w:type="spellStart"/>
        <w:r w:rsidRPr="009400B4">
          <w:rPr>
            <w:rFonts w:ascii="Times New Roman" w:hAnsi="Times New Roman"/>
            <w:color w:val="000000"/>
            <w:sz w:val="24"/>
            <w:rPrChange w:id="553" w:author="Andrea Stafford Hintz" w:date="2016-09-18T16:51:00Z">
              <w:rPr>
                <w:rFonts w:ascii="Times New Roman" w:eastAsia="Times New Roman" w:hAnsi="Times New Roman" w:cs="Times New Roman"/>
                <w:color w:val="000000"/>
                <w:sz w:val="24"/>
                <w:szCs w:val="24"/>
              </w:rPr>
            </w:rPrChange>
          </w:rPr>
          <w:t>Grimmer’s</w:t>
        </w:r>
        <w:proofErr w:type="spellEnd"/>
        <w:r w:rsidRPr="009400B4">
          <w:rPr>
            <w:rFonts w:ascii="Times New Roman" w:hAnsi="Times New Roman"/>
            <w:color w:val="000000"/>
            <w:sz w:val="24"/>
            <w:rPrChange w:id="554" w:author="Andrea Stafford Hintz" w:date="2016-09-18T16:51:00Z">
              <w:rPr>
                <w:rFonts w:ascii="Times New Roman" w:eastAsia="Times New Roman" w:hAnsi="Times New Roman" w:cs="Times New Roman"/>
                <w:color w:val="000000"/>
                <w:sz w:val="24"/>
                <w:szCs w:val="24"/>
              </w:rPr>
            </w:rPrChange>
          </w:rPr>
          <w:t xml:space="preserve"> research for articles he would never write. The thought of rummaging through his father’s notes had filled Jonathan with guilt, but the thought of leaving his father’s work unpublished disturbed him even more. When he finally got around to the task, he found himself ill-suited to the endeavor. He couldn’t help but actually </w:t>
        </w:r>
        <w:r w:rsidRPr="009400B4">
          <w:rPr>
            <w:rFonts w:ascii="Times New Roman" w:hAnsi="Times New Roman"/>
            <w:i/>
            <w:color w:val="000000"/>
            <w:sz w:val="24"/>
            <w:rPrChange w:id="555" w:author="Andrea Stafford Hintz" w:date="2016-09-18T16:51:00Z">
              <w:rPr>
                <w:rFonts w:ascii="Times New Roman" w:eastAsia="Times New Roman" w:hAnsi="Times New Roman" w:cs="Times New Roman"/>
                <w:i/>
                <w:color w:val="000000"/>
                <w:sz w:val="24"/>
                <w:szCs w:val="24"/>
              </w:rPr>
            </w:rPrChange>
          </w:rPr>
          <w:t>read</w:t>
        </w:r>
        <w:r w:rsidRPr="009400B4">
          <w:rPr>
            <w:rFonts w:ascii="Times New Roman" w:hAnsi="Times New Roman"/>
            <w:color w:val="000000"/>
            <w:sz w:val="24"/>
            <w:rPrChange w:id="556" w:author="Andrea Stafford Hintz" w:date="2016-09-18T16:51:00Z">
              <w:rPr>
                <w:rFonts w:ascii="Times New Roman" w:eastAsia="Times New Roman" w:hAnsi="Times New Roman" w:cs="Times New Roman"/>
                <w:color w:val="000000"/>
                <w:sz w:val="24"/>
                <w:szCs w:val="24"/>
              </w:rPr>
            </w:rPrChange>
          </w:rPr>
          <w:t xml:space="preserve"> each and every document in his father’s boxes. It made for slow work. He’d stayed up late into the evening, until the office had grown cold and he’d headed to the fireplace.</w:t>
        </w:r>
      </w:moveTo>
    </w:p>
    <w:p w14:paraId="476C6C25" w14:textId="77777777" w:rsidR="00ED609B" w:rsidRPr="00ED609B" w:rsidRDefault="00ED609B" w:rsidP="00ED609B">
      <w:pPr>
        <w:autoSpaceDE/>
        <w:autoSpaceDN/>
        <w:adjustRightInd/>
        <w:spacing w:line="480" w:lineRule="auto"/>
        <w:ind w:firstLine="220"/>
        <w:rPr>
          <w:moveTo w:id="557" w:author="Andrea Stafford Hintz" w:date="2016-09-18T16:51:00Z"/>
          <w:rFonts w:ascii="Times" w:hAnsi="Times" w:cs="Times New Roman"/>
        </w:rPr>
      </w:pPr>
      <w:moveTo w:id="558" w:author="Andrea Stafford Hintz" w:date="2016-09-18T16:51:00Z">
        <w:r w:rsidRPr="009400B4">
          <w:rPr>
            <w:rFonts w:ascii="Times New Roman" w:hAnsi="Times New Roman"/>
            <w:color w:val="000000"/>
            <w:sz w:val="24"/>
            <w:rPrChange w:id="559" w:author="Andrea Stafford Hintz" w:date="2016-09-18T16:51:00Z">
              <w:rPr>
                <w:rFonts w:ascii="Times New Roman" w:eastAsia="Times New Roman" w:hAnsi="Times New Roman" w:cs="Times New Roman"/>
                <w:color w:val="000000"/>
                <w:sz w:val="24"/>
                <w:szCs w:val="24"/>
              </w:rPr>
            </w:rPrChange>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moveTo>
    </w:p>
    <w:p w14:paraId="257D91C6" w14:textId="77777777" w:rsidR="00ED609B" w:rsidRPr="00ED609B" w:rsidRDefault="00ED609B" w:rsidP="00ED609B">
      <w:pPr>
        <w:autoSpaceDE/>
        <w:autoSpaceDN/>
        <w:adjustRightInd/>
        <w:spacing w:line="480" w:lineRule="auto"/>
        <w:ind w:firstLine="220"/>
        <w:rPr>
          <w:moveTo w:id="560" w:author="Andrea Stafford Hintz" w:date="2016-09-18T16:51:00Z"/>
          <w:rFonts w:ascii="Times" w:hAnsi="Times" w:cs="Times New Roman"/>
        </w:rPr>
      </w:pPr>
      <w:commentRangeStart w:id="561"/>
      <w:moveTo w:id="562" w:author="Andrea Stafford Hintz" w:date="2016-09-18T16:51:00Z">
        <w:r w:rsidRPr="009400B4">
          <w:rPr>
            <w:rFonts w:ascii="Times New Roman" w:hAnsi="Times New Roman"/>
            <w:i/>
            <w:color w:val="000000"/>
            <w:sz w:val="24"/>
            <w:rPrChange w:id="563" w:author="Andrea Stafford Hintz" w:date="2016-09-18T16:51:00Z">
              <w:rPr>
                <w:rFonts w:ascii="Times New Roman" w:eastAsia="Times New Roman" w:hAnsi="Times New Roman" w:cs="Times New Roman"/>
                <w:i/>
                <w:color w:val="000000"/>
                <w:sz w:val="24"/>
                <w:szCs w:val="24"/>
              </w:rPr>
            </w:rPrChange>
          </w:rPr>
          <w:t>Lord Henry Connor is Francis Varney.</w:t>
        </w:r>
      </w:moveTo>
    </w:p>
    <w:p w14:paraId="5D4E1399" w14:textId="77777777" w:rsidR="00ED609B" w:rsidRPr="00ED609B" w:rsidRDefault="00ED609B" w:rsidP="00ED609B">
      <w:pPr>
        <w:autoSpaceDE/>
        <w:autoSpaceDN/>
        <w:adjustRightInd/>
        <w:spacing w:line="480" w:lineRule="auto"/>
        <w:ind w:firstLine="220"/>
        <w:rPr>
          <w:moveTo w:id="564" w:author="Andrea Stafford Hintz" w:date="2016-09-18T16:51:00Z"/>
          <w:rFonts w:ascii="Times" w:hAnsi="Times" w:cs="Times New Roman"/>
        </w:rPr>
      </w:pPr>
      <w:moveTo w:id="565" w:author="Andrea Stafford Hintz" w:date="2016-09-18T16:51:00Z">
        <w:r w:rsidRPr="009400B4">
          <w:rPr>
            <w:rFonts w:ascii="Times New Roman" w:hAnsi="Times New Roman"/>
            <w:color w:val="000000"/>
            <w:sz w:val="24"/>
            <w:rPrChange w:id="566" w:author="Andrea Stafford Hintz" w:date="2016-09-18T16:51:00Z">
              <w:rPr>
                <w:rFonts w:ascii="Times New Roman" w:eastAsia="Times New Roman" w:hAnsi="Times New Roman" w:cs="Times New Roman"/>
                <w:color w:val="000000"/>
                <w:sz w:val="24"/>
                <w:szCs w:val="24"/>
              </w:rPr>
            </w:rPrChange>
          </w:rPr>
          <w:t>Jonathan’s father had stumbled into something deep. Jonathan felt certain of this. Something had scared Charles Grimmer. Something had caused him to burn his note. Only a single sentence had survived. Jonathan was determined to discover what it meant.</w:t>
        </w:r>
      </w:moveTo>
    </w:p>
    <w:p w14:paraId="1752B70A" w14:textId="77777777" w:rsidR="00ED609B" w:rsidRPr="00ED609B" w:rsidRDefault="00ED609B" w:rsidP="00ED609B">
      <w:pPr>
        <w:autoSpaceDE/>
        <w:autoSpaceDN/>
        <w:adjustRightInd/>
        <w:spacing w:line="480" w:lineRule="auto"/>
        <w:ind w:firstLine="220"/>
        <w:rPr>
          <w:moveTo w:id="567" w:author="Andrea Stafford Hintz" w:date="2016-09-18T16:51:00Z"/>
          <w:rFonts w:ascii="Times" w:hAnsi="Times" w:cs="Times New Roman"/>
        </w:rPr>
      </w:pPr>
      <w:moveTo w:id="568" w:author="Andrea Stafford Hintz" w:date="2016-09-18T16:51:00Z">
        <w:r w:rsidRPr="009400B4">
          <w:rPr>
            <w:rFonts w:ascii="Times New Roman" w:hAnsi="Times New Roman"/>
            <w:color w:val="000000"/>
            <w:sz w:val="24"/>
            <w:rPrChange w:id="569" w:author="Andrea Stafford Hintz" w:date="2016-09-18T16:51:00Z">
              <w:rPr>
                <w:rFonts w:ascii="Times New Roman" w:eastAsia="Times New Roman" w:hAnsi="Times New Roman" w:cs="Times New Roman"/>
                <w:color w:val="000000"/>
                <w:sz w:val="24"/>
                <w:szCs w:val="24"/>
              </w:rPr>
            </w:rPrChange>
          </w:rPr>
          <w:t xml:space="preserve">Jonathan knew the name Francis Varney as the villain in the penny dreadful, </w:t>
        </w:r>
        <w:r w:rsidRPr="009400B4">
          <w:rPr>
            <w:rFonts w:ascii="Times New Roman" w:hAnsi="Times New Roman"/>
            <w:i/>
            <w:color w:val="000000"/>
            <w:sz w:val="24"/>
            <w:rPrChange w:id="570" w:author="Andrea Stafford Hintz" w:date="2016-09-18T16:51:00Z">
              <w:rPr>
                <w:rFonts w:ascii="Times New Roman" w:eastAsia="Times New Roman" w:hAnsi="Times New Roman" w:cs="Times New Roman"/>
                <w:i/>
                <w:color w:val="000000"/>
                <w:sz w:val="24"/>
                <w:szCs w:val="24"/>
              </w:rPr>
            </w:rPrChange>
          </w:rPr>
          <w:t>Feast of Blood</w:t>
        </w:r>
        <w:r w:rsidRPr="009400B4">
          <w:rPr>
            <w:rFonts w:ascii="Times New Roman" w:hAnsi="Times New Roman"/>
            <w:color w:val="000000"/>
            <w:sz w:val="24"/>
            <w:rPrChange w:id="571" w:author="Andrea Stafford Hintz" w:date="2016-09-18T16:51:00Z">
              <w:rPr>
                <w:rFonts w:ascii="Times New Roman" w:eastAsia="Times New Roman" w:hAnsi="Times New Roman" w:cs="Times New Roman"/>
                <w:color w:val="000000"/>
                <w:sz w:val="24"/>
                <w:szCs w:val="24"/>
              </w:rPr>
            </w:rPrChange>
          </w:rPr>
          <w:t>. Varney the Vampire. He also knew that the Resurrectionists—that nefarious society of mad scientists who murdered and called it experimentation—adopted the names of penny dreadful characters as their own. Did this mean Lord Connor was a Resurrectionist?</w:t>
        </w:r>
        <w:r w:rsidR="00052D44">
          <w:rPr>
            <w:rStyle w:val="CommentReference"/>
          </w:rPr>
          <w:commentReference w:id="572"/>
        </w:r>
        <w:commentRangeEnd w:id="561"/>
        <w:r w:rsidR="00052D44">
          <w:rPr>
            <w:rStyle w:val="CommentReference"/>
          </w:rPr>
          <w:commentReference w:id="561"/>
        </w:r>
      </w:moveTo>
    </w:p>
    <w:p w14:paraId="04E2CEA1" w14:textId="77777777" w:rsidR="00ED609B" w:rsidRPr="00ED609B" w:rsidRDefault="00ED609B" w:rsidP="00ED609B">
      <w:pPr>
        <w:autoSpaceDE/>
        <w:autoSpaceDN/>
        <w:adjustRightInd/>
        <w:spacing w:line="480" w:lineRule="auto"/>
        <w:ind w:firstLine="220"/>
        <w:rPr>
          <w:moveTo w:id="573" w:author="Andrea Stafford Hintz" w:date="2016-09-18T16:51:00Z"/>
          <w:rFonts w:ascii="Times" w:hAnsi="Times" w:cs="Times New Roman"/>
        </w:rPr>
      </w:pPr>
      <w:moveTo w:id="574" w:author="Andrea Stafford Hintz" w:date="2016-09-18T16:51:00Z">
        <w:r w:rsidRPr="009400B4">
          <w:rPr>
            <w:rFonts w:ascii="Times New Roman" w:hAnsi="Times New Roman"/>
            <w:color w:val="000000"/>
            <w:sz w:val="24"/>
            <w:rPrChange w:id="575" w:author="Andrea Stafford Hintz" w:date="2016-09-18T16:51:00Z">
              <w:rPr>
                <w:rFonts w:ascii="Times New Roman" w:eastAsia="Times New Roman" w:hAnsi="Times New Roman" w:cs="Times New Roman"/>
                <w:color w:val="000000"/>
                <w:sz w:val="24"/>
                <w:szCs w:val="24"/>
              </w:rPr>
            </w:rPrChange>
          </w:rPr>
          <w:t xml:space="preserve">“If you see him, could you let Lord Connor know I’m hoping to speak with him?” </w:t>
        </w:r>
      </w:moveTo>
      <w:moveToRangeEnd w:id="535"/>
      <w:ins w:id="576" w:author="Andrea Stafford Hintz" w:date="2016-09-18T16:51:00Z">
        <w:r w:rsidR="00A22D6C" w:rsidRPr="009400B4">
          <w:rPr>
            <w:rFonts w:ascii="Times New Roman" w:eastAsia="Times New Roman" w:hAnsi="Times New Roman" w:cs="Times New Roman"/>
            <w:color w:val="000000"/>
            <w:sz w:val="24"/>
            <w:szCs w:val="24"/>
          </w:rPr>
          <w:t xml:space="preserve">Jonathan </w:t>
        </w:r>
        <w:proofErr w:type="spellStart"/>
        <w:r w:rsidR="00A22D6C" w:rsidRPr="009400B4">
          <w:rPr>
            <w:rFonts w:ascii="Times New Roman" w:eastAsia="Times New Roman" w:hAnsi="Times New Roman" w:cs="Times New Roman"/>
            <w:color w:val="000000"/>
            <w:sz w:val="24"/>
            <w:szCs w:val="24"/>
          </w:rPr>
          <w:t>said</w:t>
        </w:r>
      </w:ins>
      <w:moveToRangeStart w:id="577" w:author="Andrea Stafford Hintz" w:date="2016-09-18T16:51:00Z" w:name="move461980854"/>
      <w:moveTo w:id="578" w:author="Andrea Stafford Hintz" w:date="2016-09-18T16:51:00Z">
        <w:del w:id="579" w:author="Andrea Stafford Hintz" w:date="2016-08-10T14:06:00Z">
          <w:r w:rsidRPr="00ED609B" w:rsidDel="00A45FA2">
            <w:rPr>
              <w:rFonts w:ascii="Times New Roman" w:hAnsi="Times New Roman" w:cs="Times New Roman"/>
              <w:color w:val="000000"/>
              <w:sz w:val="24"/>
              <w:szCs w:val="24"/>
            </w:rPr>
            <w:delText xml:space="preserve">, </w:delText>
          </w:r>
        </w:del>
        <w:r w:rsidRPr="009400B4">
          <w:rPr>
            <w:rFonts w:ascii="Times New Roman" w:hAnsi="Times New Roman"/>
            <w:color w:val="000000"/>
            <w:sz w:val="24"/>
            <w:rPrChange w:id="580" w:author="Andrea Stafford Hintz" w:date="2016-09-18T16:51:00Z">
              <w:rPr>
                <w:rFonts w:ascii="Times New Roman" w:eastAsia="Times New Roman" w:hAnsi="Times New Roman" w:cs="Times New Roman"/>
                <w:color w:val="000000"/>
                <w:sz w:val="24"/>
                <w:szCs w:val="24"/>
              </w:rPr>
            </w:rPrChange>
          </w:rPr>
          <w:t>avoiding</w:t>
        </w:r>
        <w:proofErr w:type="spellEnd"/>
        <w:r w:rsidRPr="009400B4">
          <w:rPr>
            <w:rFonts w:ascii="Times New Roman" w:hAnsi="Times New Roman"/>
            <w:color w:val="000000"/>
            <w:sz w:val="24"/>
            <w:rPrChange w:id="581" w:author="Andrea Stafford Hintz" w:date="2016-09-18T16:51:00Z">
              <w:rPr>
                <w:rFonts w:ascii="Times New Roman" w:eastAsia="Times New Roman" w:hAnsi="Times New Roman" w:cs="Times New Roman"/>
                <w:color w:val="000000"/>
                <w:sz w:val="24"/>
                <w:szCs w:val="24"/>
              </w:rPr>
            </w:rPrChange>
          </w:rPr>
          <w:t xml:space="preserve"> the question.</w:t>
        </w:r>
      </w:moveTo>
    </w:p>
    <w:p w14:paraId="0C1DA878" w14:textId="77777777" w:rsidR="00ED609B" w:rsidRPr="00ED609B" w:rsidRDefault="00ED609B" w:rsidP="00ED609B">
      <w:pPr>
        <w:autoSpaceDE/>
        <w:autoSpaceDN/>
        <w:adjustRightInd/>
        <w:spacing w:line="480" w:lineRule="auto"/>
        <w:ind w:firstLine="220"/>
        <w:rPr>
          <w:moveTo w:id="582" w:author="Andrea Stafford Hintz" w:date="2016-09-18T16:51:00Z"/>
          <w:rFonts w:ascii="Times" w:hAnsi="Times" w:cs="Times New Roman"/>
        </w:rPr>
      </w:pPr>
      <w:moveTo w:id="583" w:author="Andrea Stafford Hintz" w:date="2016-09-18T16:51:00Z">
        <w:r w:rsidRPr="009400B4">
          <w:rPr>
            <w:rFonts w:ascii="Times New Roman" w:hAnsi="Times New Roman"/>
            <w:color w:val="000000"/>
            <w:sz w:val="24"/>
            <w:rPrChange w:id="584" w:author="Andrea Stafford Hintz" w:date="2016-09-18T16:51:00Z">
              <w:rPr>
                <w:rFonts w:ascii="Times New Roman" w:eastAsia="Times New Roman" w:hAnsi="Times New Roman" w:cs="Times New Roman"/>
                <w:color w:val="000000"/>
                <w:sz w:val="24"/>
                <w:szCs w:val="24"/>
              </w:rPr>
            </w:rPrChange>
          </w:rPr>
          <w:t>His newfound friends nodded obligingly.</w:t>
        </w:r>
      </w:moveTo>
    </w:p>
    <w:p w14:paraId="68D4BCFD" w14:textId="77777777" w:rsidR="00ED609B" w:rsidRPr="00ED609B" w:rsidRDefault="00ED609B" w:rsidP="00ED609B">
      <w:pPr>
        <w:autoSpaceDE/>
        <w:autoSpaceDN/>
        <w:adjustRightInd/>
        <w:spacing w:line="480" w:lineRule="auto"/>
        <w:ind w:firstLine="220"/>
        <w:rPr>
          <w:moveTo w:id="585" w:author="Andrea Stafford Hintz" w:date="2016-09-18T16:51:00Z"/>
          <w:rFonts w:ascii="Times" w:hAnsi="Times" w:cs="Times New Roman"/>
        </w:rPr>
      </w:pPr>
      <w:moveTo w:id="586" w:author="Andrea Stafford Hintz" w:date="2016-09-18T16:51:00Z">
        <w:r w:rsidRPr="009400B4">
          <w:rPr>
            <w:rFonts w:ascii="Times New Roman" w:hAnsi="Times New Roman"/>
            <w:color w:val="000000"/>
            <w:sz w:val="24"/>
            <w:rPrChange w:id="587" w:author="Andrea Stafford Hintz" w:date="2016-09-18T16:51:00Z">
              <w:rPr>
                <w:rFonts w:ascii="Times New Roman" w:eastAsia="Times New Roman" w:hAnsi="Times New Roman" w:cs="Times New Roman"/>
                <w:color w:val="000000"/>
                <w:sz w:val="24"/>
                <w:szCs w:val="24"/>
              </w:rPr>
            </w:rPrChange>
          </w:rPr>
          <w:t>“Of course,” said Grundy.</w:t>
        </w:r>
      </w:moveTo>
    </w:p>
    <w:p w14:paraId="446314FF" w14:textId="77777777" w:rsidR="00ED609B" w:rsidRPr="00ED609B" w:rsidRDefault="00ED609B" w:rsidP="00ED609B">
      <w:pPr>
        <w:autoSpaceDE/>
        <w:autoSpaceDN/>
        <w:adjustRightInd/>
        <w:spacing w:line="480" w:lineRule="auto"/>
        <w:ind w:firstLine="220"/>
        <w:rPr>
          <w:moveTo w:id="588" w:author="Andrea Stafford Hintz" w:date="2016-09-18T16:51:00Z"/>
          <w:rFonts w:ascii="Times" w:hAnsi="Times" w:cs="Times New Roman"/>
        </w:rPr>
      </w:pPr>
      <w:moveTo w:id="589" w:author="Andrea Stafford Hintz" w:date="2016-09-18T16:51:00Z">
        <w:r w:rsidRPr="009400B4">
          <w:rPr>
            <w:rFonts w:ascii="Times New Roman" w:hAnsi="Times New Roman"/>
            <w:color w:val="000000"/>
            <w:sz w:val="24"/>
            <w:rPrChange w:id="590" w:author="Andrea Stafford Hintz" w:date="2016-09-18T16:51:00Z">
              <w:rPr>
                <w:rFonts w:ascii="Times New Roman" w:eastAsia="Times New Roman" w:hAnsi="Times New Roman" w:cs="Times New Roman"/>
                <w:color w:val="000000"/>
                <w:sz w:val="24"/>
                <w:szCs w:val="24"/>
              </w:rPr>
            </w:rPrChange>
          </w:rPr>
          <w:lastRenderedPageBreak/>
          <w:t>Finally, they had reached the entrance, and their turn came to enter the ball. The butler held out his hand for their invitations, but Mr. Grundy stepped aside.</w:t>
        </w:r>
      </w:moveTo>
    </w:p>
    <w:p w14:paraId="2829415F" w14:textId="77777777" w:rsidR="00ED609B" w:rsidRPr="00ED609B" w:rsidRDefault="00ED609B" w:rsidP="00ED609B">
      <w:pPr>
        <w:autoSpaceDE/>
        <w:autoSpaceDN/>
        <w:adjustRightInd/>
        <w:spacing w:line="480" w:lineRule="auto"/>
        <w:ind w:firstLine="220"/>
        <w:rPr>
          <w:moveTo w:id="591" w:author="Andrea Stafford Hintz" w:date="2016-09-18T16:51:00Z"/>
          <w:rFonts w:ascii="Times" w:hAnsi="Times" w:cs="Times New Roman"/>
        </w:rPr>
      </w:pPr>
      <w:moveTo w:id="592" w:author="Andrea Stafford Hintz" w:date="2016-09-18T16:51:00Z">
        <w:r w:rsidRPr="009400B4">
          <w:rPr>
            <w:rFonts w:ascii="Times New Roman" w:hAnsi="Times New Roman"/>
            <w:color w:val="000000"/>
            <w:sz w:val="24"/>
            <w:rPrChange w:id="593" w:author="Andrea Stafford Hintz" w:date="2016-09-18T16:51:00Z">
              <w:rPr>
                <w:rFonts w:ascii="Times New Roman" w:eastAsia="Times New Roman" w:hAnsi="Times New Roman" w:cs="Times New Roman"/>
                <w:color w:val="000000"/>
                <w:sz w:val="24"/>
                <w:szCs w:val="24"/>
              </w:rPr>
            </w:rPrChange>
          </w:rPr>
          <w:t>“After you, Mr. Grimmer,” he said.</w:t>
        </w:r>
      </w:moveTo>
    </w:p>
    <w:p w14:paraId="51BD9EF8" w14:textId="77777777" w:rsidR="00ED609B" w:rsidRPr="00ED609B" w:rsidRDefault="00ED609B" w:rsidP="00ED609B">
      <w:pPr>
        <w:autoSpaceDE/>
        <w:autoSpaceDN/>
        <w:adjustRightInd/>
        <w:spacing w:line="480" w:lineRule="auto"/>
        <w:ind w:firstLine="220"/>
        <w:rPr>
          <w:moveTo w:id="594" w:author="Andrea Stafford Hintz" w:date="2016-09-18T16:51:00Z"/>
          <w:rFonts w:ascii="Times" w:hAnsi="Times" w:cs="Times New Roman"/>
        </w:rPr>
      </w:pPr>
      <w:moveTo w:id="595" w:author="Andrea Stafford Hintz" w:date="2016-09-18T16:51:00Z">
        <w:r w:rsidRPr="009400B4">
          <w:rPr>
            <w:rFonts w:ascii="Times New Roman" w:hAnsi="Times New Roman"/>
            <w:color w:val="000000"/>
            <w:sz w:val="24"/>
            <w:rPrChange w:id="596" w:author="Andrea Stafford Hintz" w:date="2016-09-18T16:51:00Z">
              <w:rPr>
                <w:rFonts w:ascii="Times New Roman" w:eastAsia="Times New Roman" w:hAnsi="Times New Roman" w:cs="Times New Roman"/>
                <w:color w:val="000000"/>
                <w:sz w:val="24"/>
                <w:szCs w:val="24"/>
              </w:rPr>
            </w:rPrChange>
          </w:rPr>
          <w:t>“Thank you,” said Jonathan, as he reached into his pocket. “Now, where in the world has it gone?”</w:t>
        </w:r>
      </w:moveTo>
    </w:p>
    <w:p w14:paraId="7288788B" w14:textId="77777777" w:rsidR="00ED609B" w:rsidRPr="00ED609B" w:rsidRDefault="00ED609B" w:rsidP="00ED609B">
      <w:pPr>
        <w:autoSpaceDE/>
        <w:autoSpaceDN/>
        <w:adjustRightInd/>
        <w:spacing w:line="480" w:lineRule="auto"/>
        <w:ind w:firstLine="220"/>
        <w:rPr>
          <w:moveTo w:id="597" w:author="Andrea Stafford Hintz" w:date="2016-09-18T16:51:00Z"/>
          <w:rFonts w:ascii="Times" w:hAnsi="Times" w:cs="Times New Roman"/>
        </w:rPr>
      </w:pPr>
      <w:moveTo w:id="598" w:author="Andrea Stafford Hintz" w:date="2016-09-18T16:51:00Z">
        <w:r w:rsidRPr="009400B4">
          <w:rPr>
            <w:rFonts w:ascii="Times New Roman" w:hAnsi="Times New Roman"/>
            <w:color w:val="000000"/>
            <w:sz w:val="24"/>
            <w:rPrChange w:id="599" w:author="Andrea Stafford Hintz" w:date="2016-09-18T16:51:00Z">
              <w:rPr>
                <w:rFonts w:ascii="Times New Roman" w:eastAsia="Times New Roman" w:hAnsi="Times New Roman" w:cs="Times New Roman"/>
                <w:color w:val="000000"/>
                <w:sz w:val="24"/>
                <w:szCs w:val="24"/>
              </w:rPr>
            </w:rPrChange>
          </w:rPr>
          <w:t>“Your invitation, sir?” said the butler.</w:t>
        </w:r>
      </w:moveTo>
    </w:p>
    <w:p w14:paraId="2D18D548" w14:textId="77777777" w:rsidR="0087756F" w:rsidRDefault="00ED609B" w:rsidP="00A22D6C">
      <w:pPr>
        <w:autoSpaceDE/>
        <w:autoSpaceDN/>
        <w:adjustRightInd/>
        <w:spacing w:line="480" w:lineRule="auto"/>
        <w:ind w:firstLine="220"/>
        <w:rPr>
          <w:ins w:id="600" w:author="Andrea Stafford Hintz" w:date="2016-09-18T16:51:00Z"/>
          <w:rFonts w:ascii="Times New Roman" w:eastAsia="Times New Roman" w:hAnsi="Times New Roman" w:cs="Times New Roman"/>
          <w:color w:val="000000"/>
          <w:sz w:val="24"/>
          <w:szCs w:val="24"/>
        </w:rPr>
      </w:pPr>
      <w:moveTo w:id="601" w:author="Andrea Stafford Hintz" w:date="2016-09-18T16:51:00Z">
        <w:r w:rsidRPr="009400B4">
          <w:rPr>
            <w:rFonts w:ascii="Times New Roman" w:hAnsi="Times New Roman"/>
            <w:color w:val="000000"/>
            <w:sz w:val="24"/>
            <w:rPrChange w:id="602" w:author="Andrea Stafford Hintz" w:date="2016-09-18T16:51:00Z">
              <w:rPr>
                <w:rFonts w:ascii="Times New Roman" w:eastAsia="Times New Roman" w:hAnsi="Times New Roman" w:cs="Times New Roman"/>
                <w:color w:val="000000"/>
                <w:sz w:val="24"/>
                <w:szCs w:val="24"/>
              </w:rPr>
            </w:rPrChange>
          </w:rPr>
          <w:t xml:space="preserve">“I had it just a minute ago,” Jonathan told him, bewildered. </w:t>
        </w:r>
      </w:moveTo>
      <w:moveToRangeEnd w:id="577"/>
    </w:p>
    <w:p w14:paraId="2CBAFCC1" w14:textId="77777777" w:rsidR="0087756F" w:rsidRDefault="0087756F" w:rsidP="0087756F">
      <w:pPr>
        <w:autoSpaceDE/>
        <w:autoSpaceDN/>
        <w:adjustRightInd/>
        <w:spacing w:line="480" w:lineRule="auto"/>
        <w:ind w:firstLine="220"/>
        <w:jc w:val="center"/>
        <w:rPr>
          <w:ins w:id="603" w:author="Andrea Stafford Hintz" w:date="2016-09-18T16:51:00Z"/>
          <w:rFonts w:ascii="Times New Roman" w:eastAsia="Times New Roman" w:hAnsi="Times New Roman" w:cs="Times New Roman"/>
          <w:color w:val="000000"/>
          <w:sz w:val="24"/>
          <w:szCs w:val="24"/>
        </w:rPr>
      </w:pPr>
      <w:ins w:id="604" w:author="Andrea Stafford Hintz" w:date="2016-09-18T16:51:00Z">
        <w:r>
          <w:rPr>
            <w:rFonts w:ascii="Times New Roman" w:eastAsia="Times New Roman" w:hAnsi="Times New Roman" w:cs="Times New Roman"/>
            <w:color w:val="000000"/>
            <w:sz w:val="24"/>
            <w:szCs w:val="24"/>
          </w:rPr>
          <w:t>###</w:t>
        </w:r>
      </w:ins>
    </w:p>
    <w:p w14:paraId="32A87A39" w14:textId="78854E46"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05" w:author="Andrea Stafford Hintz" w:date="2016-09-18T16:51:00Z">
            <w:rPr>
              <w:rFonts w:ascii="Times New Roman" w:eastAsia="Times New Roman" w:hAnsi="Times New Roman" w:cs="Times New Roman"/>
              <w:color w:val="000000"/>
              <w:sz w:val="24"/>
              <w:szCs w:val="24"/>
            </w:rPr>
          </w:rPrChange>
        </w:rPr>
        <w:t>Quickly, moving through the crowd, she crossed the threshold of the door. Just one more gentleman and lady stood in front of her. She waited patiently as the butler hurried to greet them. Their coats, having been removed, were taken by a servant to the coat room, while the butler compared their names against a list of attendees.</w:t>
      </w:r>
    </w:p>
    <w:p w14:paraId="04659894"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06" w:author="Andrea Stafford Hintz" w:date="2016-09-18T16:51:00Z">
            <w:rPr>
              <w:rFonts w:ascii="Times New Roman" w:eastAsia="Times New Roman" w:hAnsi="Times New Roman" w:cs="Times New Roman"/>
              <w:color w:val="000000"/>
              <w:sz w:val="24"/>
              <w:szCs w:val="24"/>
            </w:rPr>
          </w:rPrChange>
        </w:rPr>
        <w:t>Annabel gathered that the gentleman was a duke of some sort, but she failed to catch the name. Not that she cared, particularly. When the butler had found the name, he nodded genially and beckoned to the pair to follow him into the adjacent room.</w:t>
      </w:r>
    </w:p>
    <w:p w14:paraId="489B1E43"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07" w:author="Andrea Stafford Hintz" w:date="2016-09-18T16:51:00Z">
            <w:rPr>
              <w:rFonts w:ascii="Times New Roman" w:eastAsia="Times New Roman" w:hAnsi="Times New Roman" w:cs="Times New Roman"/>
              <w:color w:val="000000"/>
              <w:sz w:val="24"/>
              <w:szCs w:val="24"/>
            </w:rPr>
          </w:rPrChange>
        </w:rPr>
        <w:t>When he returned, it was her turn. She provided her invitation, and the butler found her name on the list. He nodded, took her overcoat and cane, and gave them to a servant to take to the coat room. Then, he offered to escort her into the foyer. So far, this had gone even more smoothly than she’d expected. She was in.</w:t>
      </w:r>
    </w:p>
    <w:p w14:paraId="01E4C889" w14:textId="0644E320"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08" w:author="Andrea Stafford Hintz" w:date="2016-09-18T16:51:00Z">
            <w:rPr>
              <w:rFonts w:ascii="Times New Roman" w:eastAsia="Times New Roman" w:hAnsi="Times New Roman" w:cs="Times New Roman"/>
              <w:color w:val="000000"/>
              <w:sz w:val="24"/>
              <w:szCs w:val="24"/>
            </w:rPr>
          </w:rPrChange>
        </w:rPr>
        <w:t xml:space="preserve">As the butler showed </w:t>
      </w:r>
      <w:ins w:id="609" w:author="Andrea Stafford Hintz" w:date="2016-08-10T11:18:00Z">
        <w:r w:rsidR="00594F62" w:rsidRPr="00D675B6">
          <w:rPr>
            <w:rFonts w:ascii="Times New Roman" w:hAnsi="Times New Roman"/>
            <w:color w:val="000000"/>
            <w:sz w:val="24"/>
            <w:rPrChange w:id="610" w:author="Andrea Stafford Hintz" w:date="2016-09-18T16:51:00Z">
              <w:rPr>
                <w:rFonts w:ascii="Times New Roman" w:eastAsia="Times New Roman" w:hAnsi="Times New Roman" w:cs="Times New Roman"/>
                <w:color w:val="000000"/>
                <w:sz w:val="24"/>
                <w:szCs w:val="24"/>
              </w:rPr>
            </w:rPrChange>
          </w:rPr>
          <w:t xml:space="preserve">her </w:t>
        </w:r>
      </w:ins>
      <w:r w:rsidRPr="00D675B6">
        <w:rPr>
          <w:rFonts w:ascii="Times New Roman" w:hAnsi="Times New Roman"/>
          <w:color w:val="000000"/>
          <w:sz w:val="24"/>
          <w:rPrChange w:id="611" w:author="Andrea Stafford Hintz" w:date="2016-09-18T16:51:00Z">
            <w:rPr>
              <w:rFonts w:ascii="Times New Roman" w:eastAsia="Times New Roman" w:hAnsi="Times New Roman" w:cs="Times New Roman"/>
              <w:color w:val="000000"/>
              <w:sz w:val="24"/>
              <w:szCs w:val="24"/>
            </w:rPr>
          </w:rPrChange>
        </w:rPr>
        <w:t xml:space="preserve">into the foyer, she took a moment to survey the scene. She barely noticed the grandeur of the Connor manor. She took note of the size of the room but scarcely noticed the high, gilded ceilings, the huge Grecian statues which adorned the room, the numerous paintings upon the walls. Her </w:t>
      </w:r>
      <w:del w:id="612" w:author="Andrea Stafford Hintz" w:date="2016-09-10T11:49:00Z">
        <w:r w:rsidRPr="75C2D9A6" w:rsidDel="006D7771">
          <w:rPr>
            <w:rFonts w:ascii="Times New Roman" w:eastAsia="Times New Roman" w:hAnsi="Times New Roman" w:cs="Times New Roman"/>
            <w:color w:val="000000"/>
            <w:sz w:val="24"/>
            <w:szCs w:val="24"/>
            <w:rPrChange w:id="613" w:author="Bryce Raffle" w:date="2016-09-06T11:42:00Z">
              <w:rPr>
                <w:rFonts w:ascii="Times New Roman" w:hAnsi="Times New Roman" w:cs="Times New Roman"/>
                <w:color w:val="000000"/>
                <w:sz w:val="24"/>
                <w:szCs w:val="24"/>
              </w:rPr>
            </w:rPrChange>
          </w:rPr>
          <w:delText xml:space="preserve">only </w:delText>
        </w:r>
      </w:del>
      <w:ins w:id="614" w:author="Andrea Stafford Hintz" w:date="2016-09-10T11:49:00Z">
        <w:r w:rsidR="006D7771">
          <w:rPr>
            <w:rFonts w:ascii="Times New Roman" w:eastAsia="Times New Roman" w:hAnsi="Times New Roman" w:cs="Times New Roman"/>
            <w:color w:val="000000"/>
            <w:sz w:val="24"/>
            <w:szCs w:val="24"/>
          </w:rPr>
          <w:t>sole</w:t>
        </w:r>
        <w:r w:rsidR="006D7771" w:rsidRPr="00D675B6">
          <w:rPr>
            <w:rFonts w:ascii="Times New Roman" w:hAnsi="Times New Roman"/>
            <w:color w:val="000000"/>
            <w:sz w:val="24"/>
            <w:rPrChange w:id="615" w:author="Andrea Stafford Hintz" w:date="2016-09-18T16:51:00Z">
              <w:rPr>
                <w:rFonts w:ascii="Times New Roman" w:eastAsia="Times New Roman" w:hAnsi="Times New Roman" w:cs="Times New Roman"/>
                <w:color w:val="000000"/>
                <w:sz w:val="24"/>
                <w:szCs w:val="24"/>
              </w:rPr>
            </w:rPrChange>
          </w:rPr>
          <w:t xml:space="preserve"> </w:t>
        </w:r>
      </w:ins>
      <w:r w:rsidRPr="00D675B6">
        <w:rPr>
          <w:rFonts w:ascii="Times New Roman" w:hAnsi="Times New Roman"/>
          <w:color w:val="000000"/>
          <w:sz w:val="24"/>
          <w:rPrChange w:id="616" w:author="Andrea Stafford Hintz" w:date="2016-09-18T16:51:00Z">
            <w:rPr>
              <w:rFonts w:ascii="Times New Roman" w:eastAsia="Times New Roman" w:hAnsi="Times New Roman" w:cs="Times New Roman"/>
              <w:color w:val="000000"/>
              <w:sz w:val="24"/>
              <w:szCs w:val="24"/>
            </w:rPr>
          </w:rPrChange>
        </w:rPr>
        <w:t xml:space="preserve">interest </w:t>
      </w:r>
      <w:proofErr w:type="spellStart"/>
      <w:r w:rsidRPr="00D675B6">
        <w:rPr>
          <w:rFonts w:ascii="Times New Roman" w:hAnsi="Times New Roman"/>
          <w:color w:val="000000"/>
          <w:sz w:val="24"/>
          <w:rPrChange w:id="617" w:author="Andrea Stafford Hintz" w:date="2016-09-18T16:51:00Z">
            <w:rPr>
              <w:rFonts w:ascii="Times New Roman" w:eastAsia="Times New Roman" w:hAnsi="Times New Roman" w:cs="Times New Roman"/>
              <w:color w:val="000000"/>
              <w:sz w:val="24"/>
              <w:szCs w:val="24"/>
            </w:rPr>
          </w:rPrChange>
        </w:rPr>
        <w:t>was</w:t>
      </w:r>
      <w:del w:id="618" w:author="Andrea Stafford Hintz" w:date="2016-09-18T16:51:00Z">
        <w:r w:rsidRPr="75C2D9A6">
          <w:rPr>
            <w:rFonts w:ascii="Times New Roman" w:eastAsia="Times New Roman" w:hAnsi="Times New Roman" w:cs="Times New Roman"/>
            <w:color w:val="000000"/>
            <w:sz w:val="24"/>
            <w:szCs w:val="24"/>
            <w:rPrChange w:id="619" w:author="Bryce Raffle" w:date="2016-09-06T11:42:00Z">
              <w:rPr>
                <w:rFonts w:ascii="Times New Roman" w:hAnsi="Times New Roman" w:cs="Times New Roman"/>
                <w:color w:val="000000"/>
                <w:sz w:val="24"/>
                <w:szCs w:val="24"/>
              </w:rPr>
            </w:rPrChange>
          </w:rPr>
          <w:delText xml:space="preserve"> </w:delText>
        </w:r>
      </w:del>
      <w:del w:id="620" w:author="Andrea Stafford Hintz" w:date="2016-09-10T11:49:00Z">
        <w:r w:rsidRPr="75C2D9A6" w:rsidDel="006D7771">
          <w:rPr>
            <w:rFonts w:ascii="Times New Roman" w:eastAsia="Times New Roman" w:hAnsi="Times New Roman" w:cs="Times New Roman"/>
            <w:color w:val="000000"/>
            <w:sz w:val="24"/>
            <w:szCs w:val="24"/>
            <w:rPrChange w:id="621" w:author="Bryce Raffle" w:date="2016-09-06T11:42:00Z">
              <w:rPr>
                <w:rFonts w:ascii="Times New Roman" w:hAnsi="Times New Roman" w:cs="Times New Roman"/>
                <w:color w:val="000000"/>
                <w:sz w:val="24"/>
                <w:szCs w:val="24"/>
              </w:rPr>
            </w:rPrChange>
          </w:rPr>
          <w:delText>in</w:delText>
        </w:r>
        <w:r w:rsidRPr="00D675B6" w:rsidDel="006D7771">
          <w:rPr>
            <w:rFonts w:ascii="Times New Roman" w:hAnsi="Times New Roman"/>
            <w:color w:val="000000"/>
            <w:sz w:val="24"/>
            <w:rPrChange w:id="622" w:author="Andrea Stafford Hintz" w:date="2016-09-18T16:51:00Z">
              <w:rPr>
                <w:rFonts w:ascii="Times New Roman" w:eastAsia="Times New Roman" w:hAnsi="Times New Roman" w:cs="Times New Roman"/>
                <w:color w:val="000000"/>
                <w:sz w:val="24"/>
                <w:szCs w:val="24"/>
              </w:rPr>
            </w:rPrChange>
          </w:rPr>
          <w:delText xml:space="preserve"> </w:delText>
        </w:r>
      </w:del>
      <w:r w:rsidRPr="00D675B6">
        <w:rPr>
          <w:rFonts w:ascii="Times New Roman" w:hAnsi="Times New Roman"/>
          <w:color w:val="000000"/>
          <w:sz w:val="24"/>
          <w:rPrChange w:id="623" w:author="Andrea Stafford Hintz" w:date="2016-09-18T16:51:00Z">
            <w:rPr>
              <w:rFonts w:ascii="Times New Roman" w:eastAsia="Times New Roman" w:hAnsi="Times New Roman" w:cs="Times New Roman"/>
              <w:color w:val="000000"/>
              <w:sz w:val="24"/>
              <w:szCs w:val="24"/>
            </w:rPr>
          </w:rPrChange>
        </w:rPr>
        <w:t>finding</w:t>
      </w:r>
      <w:proofErr w:type="spellEnd"/>
      <w:r w:rsidRPr="00D675B6">
        <w:rPr>
          <w:rFonts w:ascii="Times New Roman" w:hAnsi="Times New Roman"/>
          <w:color w:val="000000"/>
          <w:sz w:val="24"/>
          <w:rPrChange w:id="624" w:author="Andrea Stafford Hintz" w:date="2016-09-18T16:51:00Z">
            <w:rPr>
              <w:rFonts w:ascii="Times New Roman" w:eastAsia="Times New Roman" w:hAnsi="Times New Roman" w:cs="Times New Roman"/>
              <w:color w:val="000000"/>
              <w:sz w:val="24"/>
              <w:szCs w:val="24"/>
            </w:rPr>
          </w:rPrChange>
        </w:rPr>
        <w:t xml:space="preserve"> </w:t>
      </w:r>
      <w:ins w:id="625" w:author="Andrea Stafford Hintz" w:date="2016-09-10T11:49:00Z">
        <w:r w:rsidR="006D7771">
          <w:rPr>
            <w:rFonts w:ascii="Times New Roman" w:eastAsia="Times New Roman" w:hAnsi="Times New Roman" w:cs="Times New Roman"/>
            <w:color w:val="000000"/>
            <w:sz w:val="24"/>
            <w:szCs w:val="24"/>
          </w:rPr>
          <w:t xml:space="preserve">Lord </w:t>
        </w:r>
      </w:ins>
      <w:r w:rsidRPr="00D675B6">
        <w:rPr>
          <w:rFonts w:ascii="Times New Roman" w:hAnsi="Times New Roman"/>
          <w:color w:val="000000"/>
          <w:sz w:val="24"/>
          <w:rPrChange w:id="626" w:author="Andrea Stafford Hintz" w:date="2016-09-18T16:51:00Z">
            <w:rPr>
              <w:rFonts w:ascii="Times New Roman" w:eastAsia="Times New Roman" w:hAnsi="Times New Roman" w:cs="Times New Roman"/>
              <w:color w:val="000000"/>
              <w:sz w:val="24"/>
              <w:szCs w:val="24"/>
            </w:rPr>
          </w:rPrChange>
        </w:rPr>
        <w:t>Connor.</w:t>
      </w:r>
    </w:p>
    <w:p w14:paraId="40EDDB3A"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27" w:author="Andrea Stafford Hintz" w:date="2016-09-18T16:51:00Z">
            <w:rPr>
              <w:rFonts w:ascii="Times New Roman" w:eastAsia="Times New Roman" w:hAnsi="Times New Roman" w:cs="Times New Roman"/>
              <w:color w:val="000000"/>
              <w:sz w:val="24"/>
              <w:szCs w:val="24"/>
            </w:rPr>
          </w:rPrChange>
        </w:rPr>
        <w:lastRenderedPageBreak/>
        <w:t>“Where might I find him?” she asked the butler, dropping her voice half an octave below its normal range. She had some practice at that, as well. “Lord Connor, that is.”</w:t>
      </w:r>
    </w:p>
    <w:p w14:paraId="00002767"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28" w:author="Andrea Stafford Hintz" w:date="2016-09-18T16:51:00Z">
            <w:rPr>
              <w:rFonts w:ascii="Times New Roman" w:eastAsia="Times New Roman" w:hAnsi="Times New Roman" w:cs="Times New Roman"/>
              <w:color w:val="000000"/>
              <w:sz w:val="24"/>
              <w:szCs w:val="24"/>
            </w:rPr>
          </w:rPrChange>
        </w:rPr>
        <w:t xml:space="preserve">“I’m sure you’ll find Lord Connor in the ballroom, if not presently then shortly. He’ll be wearing a stag’s head mask in a shade of dark plum,” </w:t>
      </w:r>
      <w:commentRangeStart w:id="629"/>
      <w:r w:rsidRPr="00D675B6">
        <w:rPr>
          <w:rFonts w:ascii="Times New Roman" w:hAnsi="Times New Roman"/>
          <w:color w:val="000000"/>
          <w:sz w:val="24"/>
          <w:rPrChange w:id="630" w:author="Andrea Stafford Hintz" w:date="2016-09-18T16:51:00Z">
            <w:rPr>
              <w:rFonts w:ascii="Times New Roman" w:eastAsia="Times New Roman" w:hAnsi="Times New Roman" w:cs="Times New Roman"/>
              <w:color w:val="000000"/>
              <w:sz w:val="24"/>
              <w:szCs w:val="24"/>
            </w:rPr>
          </w:rPrChange>
        </w:rPr>
        <w:t>he added</w:t>
      </w:r>
      <w:commentRangeEnd w:id="629"/>
      <w:r w:rsidR="00594F62" w:rsidRPr="00D675B6">
        <w:rPr>
          <w:sz w:val="16"/>
          <w:rPrChange w:id="631" w:author="Andrea Stafford Hintz" w:date="2016-09-18T16:51:00Z">
            <w:rPr>
              <w:rStyle w:val="CommentReference"/>
            </w:rPr>
          </w:rPrChange>
        </w:rPr>
        <w:commentReference w:id="629"/>
      </w:r>
      <w:r w:rsidRPr="00D675B6">
        <w:rPr>
          <w:rFonts w:ascii="Times New Roman" w:hAnsi="Times New Roman"/>
          <w:color w:val="000000"/>
          <w:sz w:val="24"/>
          <w:rPrChange w:id="632" w:author="Andrea Stafford Hintz" w:date="2016-09-18T16:51:00Z">
            <w:rPr>
              <w:rFonts w:ascii="Times New Roman" w:eastAsia="Times New Roman" w:hAnsi="Times New Roman" w:cs="Times New Roman"/>
              <w:color w:val="000000"/>
              <w:sz w:val="24"/>
              <w:szCs w:val="24"/>
            </w:rPr>
          </w:rPrChange>
        </w:rPr>
        <w:t>.</w:t>
      </w:r>
    </w:p>
    <w:p w14:paraId="20F4510B"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33" w:author="Andrea Stafford Hintz" w:date="2016-09-18T16:51:00Z">
            <w:rPr>
              <w:rFonts w:ascii="Times New Roman" w:eastAsia="Times New Roman" w:hAnsi="Times New Roman" w:cs="Times New Roman"/>
              <w:color w:val="000000"/>
              <w:sz w:val="24"/>
              <w:szCs w:val="24"/>
            </w:rPr>
          </w:rPrChange>
        </w:rPr>
        <w:t>“Thank you,” Annabel replied, taking her leave of the butler.</w:t>
      </w:r>
    </w:p>
    <w:p w14:paraId="57D5D66F" w14:textId="49E9DEBC"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34" w:author="Andrea Stafford Hintz" w:date="2016-09-18T16:51:00Z">
            <w:rPr>
              <w:rFonts w:ascii="Times New Roman" w:eastAsia="Times New Roman" w:hAnsi="Times New Roman" w:cs="Times New Roman"/>
              <w:color w:val="000000"/>
              <w:sz w:val="24"/>
              <w:szCs w:val="24"/>
            </w:rPr>
          </w:rPrChange>
        </w:rPr>
        <w:t>She swept from the foyer to the ballroom. A massive circular room, Connor’s ballroom, designed by Lord Connor himself, was made to impress. With enormous cogs and gears lining the ceiling</w:t>
      </w:r>
      <w:del w:id="635" w:author="Andrea Stafford Hintz" w:date="2016-08-10T11:20:00Z">
        <w:r w:rsidRPr="00ED609B" w:rsidDel="00594F62">
          <w:rPr>
            <w:rFonts w:ascii="Times New Roman" w:hAnsi="Times New Roman" w:cs="Times New Roman"/>
            <w:color w:val="000000"/>
            <w:sz w:val="24"/>
            <w:szCs w:val="24"/>
          </w:rPr>
          <w:delText>,</w:delText>
        </w:r>
      </w:del>
      <w:r w:rsidRPr="00D675B6">
        <w:rPr>
          <w:rFonts w:ascii="Times New Roman" w:hAnsi="Times New Roman"/>
          <w:color w:val="000000"/>
          <w:sz w:val="24"/>
          <w:rPrChange w:id="636" w:author="Andrea Stafford Hintz" w:date="2016-09-18T16:51:00Z">
            <w:rPr>
              <w:rFonts w:ascii="Times New Roman" w:eastAsia="Times New Roman" w:hAnsi="Times New Roman" w:cs="Times New Roman"/>
              <w:color w:val="000000"/>
              <w:sz w:val="24"/>
              <w:szCs w:val="24"/>
            </w:rPr>
          </w:rPrChange>
        </w:rPr>
        <w:t xml:space="preserve">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 Annabel </w:t>
      </w:r>
      <w:commentRangeStart w:id="637"/>
      <w:r w:rsidRPr="00D675B6">
        <w:rPr>
          <w:rFonts w:ascii="Times New Roman" w:hAnsi="Times New Roman"/>
          <w:color w:val="000000"/>
          <w:sz w:val="24"/>
          <w:rPrChange w:id="638" w:author="Andrea Stafford Hintz" w:date="2016-09-18T16:51:00Z">
            <w:rPr>
              <w:rFonts w:ascii="Times New Roman" w:eastAsia="Times New Roman" w:hAnsi="Times New Roman" w:cs="Times New Roman"/>
              <w:color w:val="000000"/>
              <w:sz w:val="24"/>
              <w:szCs w:val="24"/>
            </w:rPr>
          </w:rPrChange>
        </w:rPr>
        <w:t xml:space="preserve">couldn’t have cared less </w:t>
      </w:r>
      <w:commentRangeEnd w:id="637"/>
      <w:r w:rsidR="00594F62" w:rsidRPr="00D675B6">
        <w:rPr>
          <w:sz w:val="16"/>
          <w:rPrChange w:id="639" w:author="Andrea Stafford Hintz" w:date="2016-09-18T16:51:00Z">
            <w:rPr>
              <w:rStyle w:val="CommentReference"/>
            </w:rPr>
          </w:rPrChange>
        </w:rPr>
        <w:commentReference w:id="637"/>
      </w:r>
      <w:r w:rsidRPr="00D675B6">
        <w:rPr>
          <w:rFonts w:ascii="Times New Roman" w:hAnsi="Times New Roman"/>
          <w:color w:val="000000"/>
          <w:sz w:val="24"/>
          <w:rPrChange w:id="640" w:author="Andrea Stafford Hintz" w:date="2016-09-18T16:51:00Z">
            <w:rPr>
              <w:rFonts w:ascii="Times New Roman" w:eastAsia="Times New Roman" w:hAnsi="Times New Roman" w:cs="Times New Roman"/>
              <w:color w:val="000000"/>
              <w:sz w:val="24"/>
              <w:szCs w:val="24"/>
            </w:rPr>
          </w:rPrChange>
        </w:rPr>
        <w:t>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419033D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41" w:author="Andrea Stafford Hintz" w:date="2016-09-18T16:51:00Z">
            <w:rPr>
              <w:rFonts w:ascii="Times New Roman" w:eastAsia="Times New Roman" w:hAnsi="Times New Roman" w:cs="Times New Roman"/>
              <w:color w:val="000000"/>
              <w:sz w:val="24"/>
              <w:szCs w:val="24"/>
            </w:rPr>
          </w:rPrChange>
        </w:rPr>
        <w:t>The floor was filled with dancers, who moved with grace about the room. Those who were not dancing were either seated at one of the tables or dispersed in small groups throughout the ballroom. Ladies were penciling in appointments on their cards, and gentlemen were politely making introductions and seeing to the needs of their ladies.</w:t>
      </w:r>
    </w:p>
    <w:p w14:paraId="5422B9CB"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42" w:author="Andrea Stafford Hintz" w:date="2016-09-18T16:51:00Z">
            <w:rPr>
              <w:rFonts w:ascii="Times New Roman" w:eastAsia="Times New Roman" w:hAnsi="Times New Roman" w:cs="Times New Roman"/>
              <w:color w:val="000000"/>
              <w:sz w:val="24"/>
              <w:szCs w:val="24"/>
            </w:rPr>
          </w:rPrChange>
        </w:rPr>
        <w:t xml:space="preserve">She didn’t feel any eyes on her. </w:t>
      </w:r>
      <w:commentRangeStart w:id="643"/>
      <w:r w:rsidRPr="00D675B6">
        <w:rPr>
          <w:rFonts w:ascii="Times New Roman" w:hAnsi="Times New Roman"/>
          <w:color w:val="000000"/>
          <w:sz w:val="24"/>
          <w:rPrChange w:id="644" w:author="Andrea Stafford Hintz" w:date="2016-09-18T16:51:00Z">
            <w:rPr>
              <w:rFonts w:ascii="Times New Roman" w:eastAsia="Times New Roman" w:hAnsi="Times New Roman" w:cs="Times New Roman"/>
              <w:color w:val="000000"/>
              <w:sz w:val="24"/>
              <w:szCs w:val="24"/>
            </w:rPr>
          </w:rPrChange>
        </w:rPr>
        <w:t xml:space="preserve">She was in. </w:t>
      </w:r>
      <w:commentRangeEnd w:id="643"/>
      <w:r w:rsidR="00594F62" w:rsidRPr="00D675B6">
        <w:rPr>
          <w:sz w:val="16"/>
          <w:rPrChange w:id="645" w:author="Andrea Stafford Hintz" w:date="2016-09-18T16:51:00Z">
            <w:rPr>
              <w:rStyle w:val="CommentReference"/>
            </w:rPr>
          </w:rPrChange>
        </w:rPr>
        <w:commentReference w:id="643"/>
      </w:r>
      <w:r w:rsidRPr="00D675B6">
        <w:rPr>
          <w:rFonts w:ascii="Times New Roman" w:hAnsi="Times New Roman"/>
          <w:color w:val="000000"/>
          <w:sz w:val="24"/>
          <w:rPrChange w:id="646" w:author="Andrea Stafford Hintz" w:date="2016-09-18T16:51:00Z">
            <w:rPr>
              <w:rFonts w:ascii="Times New Roman" w:eastAsia="Times New Roman" w:hAnsi="Times New Roman" w:cs="Times New Roman"/>
              <w:color w:val="000000"/>
              <w:sz w:val="24"/>
              <w:szCs w:val="24"/>
            </w:rPr>
          </w:rPrChange>
        </w:rPr>
        <w:t>So, she thought, on to the next task. She needed to find the Lord of the manor.</w:t>
      </w:r>
    </w:p>
    <w:p w14:paraId="533E7B09"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47" w:author="Andrea Stafford Hintz" w:date="2016-09-18T16:51:00Z">
            <w:rPr>
              <w:rFonts w:ascii="Times New Roman" w:eastAsia="Times New Roman" w:hAnsi="Times New Roman" w:cs="Times New Roman"/>
              <w:color w:val="000000"/>
              <w:sz w:val="24"/>
              <w:szCs w:val="24"/>
            </w:rPr>
          </w:rPrChange>
        </w:rPr>
        <w:t xml:space="preserve">The ballroom was huge. She began to sweep the room, first making her way around the perimeter. She looked at each masked face she passed, systematically eliminating them, looking for a tall, middle-aged man in a dark plum stag’s mask. He should be easy enough to pick out of </w:t>
      </w:r>
      <w:r w:rsidRPr="00D675B6">
        <w:rPr>
          <w:rFonts w:ascii="Times New Roman" w:hAnsi="Times New Roman"/>
          <w:color w:val="000000"/>
          <w:sz w:val="24"/>
          <w:rPrChange w:id="648" w:author="Andrea Stafford Hintz" w:date="2016-09-18T16:51:00Z">
            <w:rPr>
              <w:rFonts w:ascii="Times New Roman" w:eastAsia="Times New Roman" w:hAnsi="Times New Roman" w:cs="Times New Roman"/>
              <w:color w:val="000000"/>
              <w:sz w:val="24"/>
              <w:szCs w:val="24"/>
            </w:rPr>
          </w:rPrChange>
        </w:rPr>
        <w:lastRenderedPageBreak/>
        <w:t>a crowd, but she’d still seen no sign of him. Eventually, she’d gone around the entire circumference of the ballroom and still not found him.</w:t>
      </w:r>
    </w:p>
    <w:p w14:paraId="1F02DD64"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49" w:author="Andrea Stafford Hintz" w:date="2016-09-18T16:51:00Z">
            <w:rPr>
              <w:rFonts w:ascii="Times New Roman" w:eastAsia="Times New Roman" w:hAnsi="Times New Roman" w:cs="Times New Roman"/>
              <w:color w:val="000000"/>
              <w:sz w:val="24"/>
              <w:szCs w:val="24"/>
            </w:rPr>
          </w:rPrChange>
        </w:rP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14:paraId="4BF405FE"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50" w:author="Andrea Stafford Hintz" w:date="2016-09-18T16:51:00Z">
            <w:rPr>
              <w:rFonts w:ascii="Times New Roman" w:eastAsia="Times New Roman" w:hAnsi="Times New Roman" w:cs="Times New Roman"/>
              <w:color w:val="000000"/>
              <w:sz w:val="24"/>
              <w:szCs w:val="24"/>
            </w:rPr>
          </w:rPrChange>
        </w:rPr>
        <w:t>The nature of the ball seemed to have prevented his guests from noting his absence for now. They were either preoccupied with the festivities or they were simply unaware of what mask he was wearing and assumed he was there somewhere.</w:t>
      </w:r>
    </w:p>
    <w:p w14:paraId="6B96B1BE"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51" w:author="Andrea Stafford Hintz" w:date="2016-09-18T16:51:00Z">
            <w:rPr>
              <w:rFonts w:ascii="Times New Roman" w:eastAsia="Times New Roman" w:hAnsi="Times New Roman" w:cs="Times New Roman"/>
              <w:color w:val="000000"/>
              <w:sz w:val="24"/>
              <w:szCs w:val="24"/>
            </w:rPr>
          </w:rPrChange>
        </w:rPr>
        <w:t xml:space="preserve">When another of her host’s servants offered a tray of sweets, she smiled, thanked him, but declined. She took the opportunity to ask if he knew where she might find Lord Connor. She </w:t>
      </w:r>
      <w:commentRangeStart w:id="652"/>
      <w:r w:rsidRPr="00D675B6">
        <w:rPr>
          <w:rFonts w:ascii="Times New Roman" w:hAnsi="Times New Roman"/>
          <w:color w:val="000000"/>
          <w:sz w:val="24"/>
          <w:rPrChange w:id="653" w:author="Andrea Stafford Hintz" w:date="2016-09-18T16:51:00Z">
            <w:rPr>
              <w:rFonts w:ascii="Times New Roman" w:eastAsia="Times New Roman" w:hAnsi="Times New Roman" w:cs="Times New Roman"/>
              <w:color w:val="000000"/>
              <w:sz w:val="24"/>
              <w:szCs w:val="24"/>
            </w:rPr>
          </w:rPrChange>
        </w:rPr>
        <w:t>followed his directions to a flight of spiraling stairs</w:t>
      </w:r>
      <w:commentRangeEnd w:id="652"/>
      <w:r w:rsidR="00674ED6" w:rsidRPr="00D675B6">
        <w:rPr>
          <w:sz w:val="16"/>
          <w:rPrChange w:id="654" w:author="Andrea Stafford Hintz" w:date="2016-09-18T16:51:00Z">
            <w:rPr>
              <w:rStyle w:val="CommentReference"/>
            </w:rPr>
          </w:rPrChange>
        </w:rPr>
        <w:commentReference w:id="652"/>
      </w:r>
      <w:r w:rsidRPr="00D675B6">
        <w:rPr>
          <w:rFonts w:ascii="Times New Roman" w:hAnsi="Times New Roman"/>
          <w:color w:val="000000"/>
          <w:sz w:val="24"/>
          <w:rPrChange w:id="655" w:author="Andrea Stafford Hintz" w:date="2016-09-18T16:51:00Z">
            <w:rPr>
              <w:rFonts w:ascii="Times New Roman" w:eastAsia="Times New Roman" w:hAnsi="Times New Roman" w:cs="Times New Roman"/>
              <w:color w:val="000000"/>
              <w:sz w:val="24"/>
              <w:szCs w:val="24"/>
            </w:rPr>
          </w:rPrChange>
        </w:rPr>
        <w:t>, which led upstairs to Connor’s private apartments.</w:t>
      </w:r>
    </w:p>
    <w:p w14:paraId="0F2DC960" w14:textId="3D103DC8"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56" w:author="Andrea Stafford Hintz" w:date="2016-09-18T16:51:00Z">
            <w:rPr>
              <w:rFonts w:ascii="Times New Roman" w:eastAsia="Times New Roman" w:hAnsi="Times New Roman" w:cs="Times New Roman"/>
              <w:color w:val="000000"/>
              <w:sz w:val="24"/>
              <w:szCs w:val="24"/>
            </w:rPr>
          </w:rPrChange>
        </w:rPr>
        <w:t>“It is off limits to guests, however,” the servant noted, “</w:t>
      </w:r>
      <w:r w:rsidR="00123C79" w:rsidRPr="00D675B6">
        <w:rPr>
          <w:rFonts w:ascii="Times New Roman" w:hAnsi="Times New Roman"/>
          <w:color w:val="000000"/>
          <w:sz w:val="24"/>
          <w:rPrChange w:id="657" w:author="Andrea Stafford Hintz" w:date="2016-09-18T16:51:00Z">
            <w:rPr>
              <w:rFonts w:ascii="Times New Roman" w:eastAsia="Times New Roman" w:hAnsi="Times New Roman" w:cs="Times New Roman"/>
              <w:color w:val="000000"/>
              <w:sz w:val="24"/>
              <w:szCs w:val="24"/>
            </w:rPr>
          </w:rPrChange>
        </w:rPr>
        <w:t>b</w:t>
      </w:r>
      <w:r w:rsidRPr="00D675B6">
        <w:rPr>
          <w:rFonts w:ascii="Times New Roman" w:hAnsi="Times New Roman"/>
          <w:color w:val="000000"/>
          <w:sz w:val="24"/>
          <w:rPrChange w:id="658" w:author="Andrea Stafford Hintz" w:date="2016-09-18T16:51:00Z">
            <w:rPr>
              <w:rFonts w:ascii="Times New Roman" w:eastAsia="Times New Roman" w:hAnsi="Times New Roman" w:cs="Times New Roman"/>
              <w:color w:val="000000"/>
              <w:sz w:val="24"/>
              <w:szCs w:val="24"/>
            </w:rPr>
          </w:rPrChange>
        </w:rPr>
        <w:t>ut I’m sure Connor will be down shortly.</w:t>
      </w:r>
    </w:p>
    <w:p w14:paraId="6A932B62"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659" w:author="Andrea Stafford Hintz" w:date="2016-09-18T16:51:00Z">
            <w:rPr>
              <w:rFonts w:ascii="Times New Roman" w:eastAsia="Times New Roman" w:hAnsi="Times New Roman" w:cs="Times New Roman"/>
              <w:color w:val="000000"/>
              <w:sz w:val="24"/>
              <w:szCs w:val="24"/>
            </w:rPr>
          </w:rPrChange>
        </w:rPr>
        <w:t>At least he was more helpful than the butler, she thought.</w:t>
      </w:r>
    </w:p>
    <w:p w14:paraId="2AF441B1" w14:textId="77777777" w:rsidR="00ED609B" w:rsidRDefault="00ED609B" w:rsidP="00412575">
      <w:pPr>
        <w:spacing w:line="480" w:lineRule="auto"/>
        <w:ind w:firstLine="220"/>
        <w:rPr>
          <w:rFonts w:ascii="Times New Roman" w:hAnsi="Times New Roman"/>
          <w:color w:val="000000"/>
          <w:sz w:val="24"/>
          <w:rPrChange w:id="660" w:author="Andrea Stafford Hintz" w:date="2016-09-18T16:51:00Z">
            <w:rPr>
              <w:rFonts w:ascii="Times" w:hAnsi="Times" w:cs="Times New Roman"/>
            </w:rPr>
          </w:rPrChange>
        </w:rPr>
      </w:pPr>
      <w:r w:rsidRPr="00D675B6">
        <w:rPr>
          <w:rFonts w:ascii="Times New Roman" w:hAnsi="Times New Roman"/>
          <w:color w:val="000000"/>
          <w:sz w:val="24"/>
          <w:rPrChange w:id="661" w:author="Andrea Stafford Hintz" w:date="2016-09-18T16:51:00Z">
            <w:rPr>
              <w:rFonts w:ascii="Times New Roman" w:eastAsia="Times New Roman" w:hAnsi="Times New Roman" w:cs="Times New Roman"/>
              <w:color w:val="000000"/>
              <w:sz w:val="24"/>
              <w:szCs w:val="24"/>
            </w:rPr>
          </w:rPrChange>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14:paraId="1C7F4A89" w14:textId="77777777" w:rsidR="0087756F" w:rsidRPr="00D675B6" w:rsidRDefault="0087756F" w:rsidP="0087756F">
      <w:pPr>
        <w:spacing w:line="480" w:lineRule="auto"/>
        <w:ind w:firstLine="220"/>
        <w:jc w:val="center"/>
        <w:rPr>
          <w:ins w:id="662" w:author="Andrea Stafford Hintz" w:date="2016-09-18T16:51:00Z"/>
          <w:rFonts w:ascii="Times" w:hAnsi="Times" w:cs="Times New Roman"/>
        </w:rPr>
      </w:pPr>
      <w:ins w:id="663" w:author="Andrea Stafford Hintz" w:date="2016-09-18T16:51:00Z">
        <w:r>
          <w:rPr>
            <w:rFonts w:ascii="Times New Roman" w:eastAsia="Times New Roman" w:hAnsi="Times New Roman" w:cs="Times New Roman"/>
            <w:color w:val="000000"/>
            <w:sz w:val="24"/>
            <w:szCs w:val="24"/>
          </w:rPr>
          <w:t>###</w:t>
        </w:r>
      </w:ins>
    </w:p>
    <w:p w14:paraId="5A5B3C1D" w14:textId="77777777" w:rsidR="00ED609B" w:rsidRPr="00ED609B" w:rsidRDefault="00ED609B" w:rsidP="00ED609B">
      <w:pPr>
        <w:autoSpaceDE/>
        <w:autoSpaceDN/>
        <w:adjustRightInd/>
        <w:spacing w:line="480" w:lineRule="auto"/>
        <w:ind w:firstLine="220"/>
        <w:rPr>
          <w:moveTo w:id="664" w:author="Andrea Stafford Hintz" w:date="2016-09-18T16:51:00Z"/>
          <w:rFonts w:ascii="Times" w:hAnsi="Times" w:cs="Times New Roman"/>
        </w:rPr>
      </w:pPr>
      <w:moveToRangeStart w:id="665" w:author="Andrea Stafford Hintz" w:date="2016-09-18T16:51:00Z" w:name="move461980855"/>
      <w:moveTo w:id="666" w:author="Andrea Stafford Hintz" w:date="2016-09-18T16:51:00Z">
        <w:r w:rsidRPr="009400B4">
          <w:rPr>
            <w:rFonts w:ascii="Times New Roman" w:hAnsi="Times New Roman"/>
            <w:color w:val="000000"/>
            <w:sz w:val="24"/>
            <w:rPrChange w:id="667" w:author="Andrea Stafford Hintz" w:date="2016-09-18T16:51:00Z">
              <w:rPr>
                <w:rFonts w:ascii="Times New Roman" w:eastAsia="Times New Roman" w:hAnsi="Times New Roman" w:cs="Times New Roman"/>
                <w:color w:val="000000"/>
                <w:sz w:val="24"/>
                <w:szCs w:val="24"/>
              </w:rPr>
            </w:rPrChange>
          </w:rPr>
          <w:lastRenderedPageBreak/>
          <w:t>He was sure the invitation had been in his pocket. Anxiously, he checked his other pockets for the note from his father. He was relieved to find that it was still there.</w:t>
        </w:r>
      </w:moveTo>
    </w:p>
    <w:p w14:paraId="791E1646" w14:textId="77777777" w:rsidR="00ED609B" w:rsidRPr="00ED609B" w:rsidRDefault="00ED609B" w:rsidP="00ED609B">
      <w:pPr>
        <w:autoSpaceDE/>
        <w:autoSpaceDN/>
        <w:adjustRightInd/>
        <w:spacing w:line="480" w:lineRule="auto"/>
        <w:ind w:firstLine="220"/>
        <w:rPr>
          <w:moveTo w:id="668" w:author="Andrea Stafford Hintz" w:date="2016-09-18T16:51:00Z"/>
          <w:rFonts w:ascii="Times" w:hAnsi="Times" w:cs="Times New Roman"/>
        </w:rPr>
      </w:pPr>
      <w:moveTo w:id="669" w:author="Andrea Stafford Hintz" w:date="2016-09-18T16:51:00Z">
        <w:r w:rsidRPr="009400B4">
          <w:rPr>
            <w:rFonts w:ascii="Times New Roman" w:hAnsi="Times New Roman"/>
            <w:color w:val="000000"/>
            <w:sz w:val="24"/>
            <w:rPrChange w:id="670" w:author="Andrea Stafford Hintz" w:date="2016-09-18T16:51:00Z">
              <w:rPr>
                <w:rFonts w:ascii="Times New Roman" w:eastAsia="Times New Roman" w:hAnsi="Times New Roman" w:cs="Times New Roman"/>
                <w:color w:val="000000"/>
                <w:sz w:val="24"/>
                <w:szCs w:val="24"/>
              </w:rPr>
            </w:rPrChange>
          </w:rPr>
          <w:t>“Not to worry,” said Grundy, flashing his own invitation. “Mr. Grimmer is with us.”</w:t>
        </w:r>
      </w:moveTo>
    </w:p>
    <w:p w14:paraId="1249714C" w14:textId="77777777" w:rsidR="00ED609B" w:rsidRPr="00ED609B" w:rsidRDefault="00ED609B" w:rsidP="00ED609B">
      <w:pPr>
        <w:autoSpaceDE/>
        <w:autoSpaceDN/>
        <w:adjustRightInd/>
        <w:spacing w:line="480" w:lineRule="auto"/>
        <w:ind w:firstLine="220"/>
        <w:rPr>
          <w:moveTo w:id="671" w:author="Andrea Stafford Hintz" w:date="2016-09-18T16:51:00Z"/>
          <w:rFonts w:ascii="Times" w:hAnsi="Times" w:cs="Times New Roman"/>
        </w:rPr>
      </w:pPr>
      <w:moveTo w:id="672" w:author="Andrea Stafford Hintz" w:date="2016-09-18T16:51:00Z">
        <w:r w:rsidRPr="009400B4">
          <w:rPr>
            <w:rFonts w:ascii="Times New Roman" w:hAnsi="Times New Roman"/>
            <w:color w:val="000000"/>
            <w:sz w:val="24"/>
            <w:rPrChange w:id="673" w:author="Andrea Stafford Hintz" w:date="2016-09-18T16:51:00Z">
              <w:rPr>
                <w:rFonts w:ascii="Times New Roman" w:eastAsia="Times New Roman" w:hAnsi="Times New Roman" w:cs="Times New Roman"/>
                <w:color w:val="000000"/>
                <w:sz w:val="24"/>
                <w:szCs w:val="24"/>
              </w:rPr>
            </w:rPrChange>
          </w:rPr>
          <w:t>The butler sniffed. “Very well, Mr. Grundy. If you can vouch for Mr. Grimmer. Now, let me see here…” he trailed off as he checked his list. “There we are. Grimmer, Jonathan. But it says here that you’re already inside.”</w:t>
        </w:r>
      </w:moveTo>
    </w:p>
    <w:p w14:paraId="3FDC63AC" w14:textId="77777777" w:rsidR="00ED609B" w:rsidRPr="00ED609B" w:rsidRDefault="00ED609B" w:rsidP="00ED609B">
      <w:pPr>
        <w:autoSpaceDE/>
        <w:autoSpaceDN/>
        <w:adjustRightInd/>
        <w:spacing w:line="480" w:lineRule="auto"/>
        <w:ind w:firstLine="220"/>
        <w:rPr>
          <w:moveTo w:id="674" w:author="Andrea Stafford Hintz" w:date="2016-09-18T16:51:00Z"/>
          <w:rFonts w:ascii="Times" w:hAnsi="Times" w:cs="Times New Roman"/>
        </w:rPr>
      </w:pPr>
      <w:moveTo w:id="675" w:author="Andrea Stafford Hintz" w:date="2016-09-18T16:51:00Z">
        <w:r w:rsidRPr="009400B4">
          <w:rPr>
            <w:rFonts w:ascii="Times New Roman" w:hAnsi="Times New Roman"/>
            <w:color w:val="000000"/>
            <w:sz w:val="24"/>
            <w:rPrChange w:id="676" w:author="Andrea Stafford Hintz" w:date="2016-09-18T16:51:00Z">
              <w:rPr>
                <w:rFonts w:ascii="Times New Roman" w:eastAsia="Times New Roman" w:hAnsi="Times New Roman" w:cs="Times New Roman"/>
                <w:color w:val="000000"/>
                <w:sz w:val="24"/>
                <w:szCs w:val="24"/>
              </w:rPr>
            </w:rPrChange>
          </w:rPr>
          <w:t xml:space="preserve">“Well, as you can see, he clearly isn’t. A simple clerical error,” Grundy pronounced. </w:t>
        </w:r>
      </w:moveTo>
      <w:moveToRangeEnd w:id="665"/>
      <w:ins w:id="677" w:author="Andrea Stafford Hintz" w:date="2016-09-18T16:51:00Z">
        <w:r w:rsidR="00A22D6C" w:rsidRPr="009400B4">
          <w:rPr>
            <w:rFonts w:ascii="Times New Roman" w:eastAsia="Times New Roman" w:hAnsi="Times New Roman" w:cs="Times New Roman"/>
            <w:color w:val="000000"/>
            <w:sz w:val="24"/>
            <w:szCs w:val="24"/>
          </w:rPr>
          <w:t xml:space="preserve">Then, taking 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 xml:space="preserve">’s arm, he marched inside. </w:t>
        </w:r>
      </w:ins>
      <w:moveToRangeStart w:id="678" w:author="Andrea Stafford Hintz" w:date="2016-09-18T16:51:00Z" w:name="move461980856"/>
      <w:moveTo w:id="679" w:author="Andrea Stafford Hintz" w:date="2016-09-18T16:51:00Z">
        <w:r w:rsidRPr="009400B4">
          <w:rPr>
            <w:rFonts w:ascii="Times New Roman" w:hAnsi="Times New Roman"/>
            <w:color w:val="000000"/>
            <w:sz w:val="24"/>
            <w:rPrChange w:id="680" w:author="Andrea Stafford Hintz" w:date="2016-09-18T16:51:00Z">
              <w:rPr>
                <w:rFonts w:ascii="Times New Roman" w:eastAsia="Times New Roman" w:hAnsi="Times New Roman" w:cs="Times New Roman"/>
                <w:color w:val="000000"/>
                <w:sz w:val="24"/>
                <w:szCs w:val="24"/>
              </w:rPr>
            </w:rPrChange>
          </w:rPr>
          <w:t>“Come on then, Jonathan.”</w:t>
        </w:r>
      </w:moveTo>
    </w:p>
    <w:p w14:paraId="4EBFD876" w14:textId="77777777" w:rsidR="00ED609B" w:rsidRPr="00ED609B" w:rsidRDefault="00ED609B" w:rsidP="00ED609B">
      <w:pPr>
        <w:autoSpaceDE/>
        <w:autoSpaceDN/>
        <w:adjustRightInd/>
        <w:spacing w:line="480" w:lineRule="auto"/>
        <w:ind w:firstLine="220"/>
        <w:rPr>
          <w:moveTo w:id="681" w:author="Andrea Stafford Hintz" w:date="2016-09-18T16:51:00Z"/>
          <w:rFonts w:ascii="Times" w:hAnsi="Times" w:cs="Times New Roman"/>
        </w:rPr>
      </w:pPr>
      <w:moveTo w:id="682" w:author="Andrea Stafford Hintz" w:date="2016-09-18T16:51:00Z">
        <w:r w:rsidRPr="009400B4">
          <w:rPr>
            <w:rFonts w:ascii="Times New Roman" w:hAnsi="Times New Roman"/>
            <w:color w:val="000000"/>
            <w:sz w:val="24"/>
            <w:rPrChange w:id="683" w:author="Andrea Stafford Hintz" w:date="2016-09-18T16:51:00Z">
              <w:rPr>
                <w:rFonts w:ascii="Times New Roman" w:eastAsia="Times New Roman" w:hAnsi="Times New Roman" w:cs="Times New Roman"/>
                <w:color w:val="000000"/>
                <w:sz w:val="24"/>
                <w:szCs w:val="24"/>
              </w:rPr>
            </w:rPrChange>
          </w:rPr>
          <w:t xml:space="preserve">Bewildered, Jonathan nonetheless followed them inside. </w:t>
        </w:r>
      </w:moveTo>
      <w:moveToRangeEnd w:id="678"/>
      <w:ins w:id="684" w:author="Andrea Stafford Hintz" w:date="2016-09-18T16:51:00Z">
        <w:r w:rsidR="00A22D6C" w:rsidRPr="009400B4">
          <w:rPr>
            <w:rFonts w:ascii="Times New Roman" w:eastAsia="Times New Roman" w:hAnsi="Times New Roman" w:cs="Times New Roman"/>
            <w:color w:val="000000"/>
            <w:sz w:val="24"/>
            <w:szCs w:val="24"/>
          </w:rPr>
          <w:t xml:space="preserve">Grundy wore a superior expression on his face, enjoying that he’d gotten Jonathan in without an invitation, if only so he could gloat about it. Ignoring him, Jonathan slipped his mask on and </w:t>
        </w:r>
        <w:commentRangeStart w:id="685"/>
        <w:r w:rsidR="00A22D6C" w:rsidRPr="009400B4">
          <w:rPr>
            <w:rFonts w:ascii="Times New Roman" w:eastAsia="Times New Roman" w:hAnsi="Times New Roman" w:cs="Times New Roman"/>
            <w:color w:val="000000"/>
            <w:sz w:val="24"/>
            <w:szCs w:val="24"/>
          </w:rPr>
          <w:t xml:space="preserve">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 xml:space="preserve"> </w:t>
        </w:r>
        <w:commentRangeEnd w:id="685"/>
        <w:r w:rsidR="00A22D6C">
          <w:rPr>
            <w:rStyle w:val="CommentReference"/>
          </w:rPr>
          <w:commentReference w:id="685"/>
        </w:r>
        <w:r w:rsidR="00A22D6C" w:rsidRPr="009400B4">
          <w:rPr>
            <w:rFonts w:ascii="Times New Roman" w:eastAsia="Times New Roman" w:hAnsi="Times New Roman" w:cs="Times New Roman"/>
            <w:color w:val="000000"/>
            <w:sz w:val="24"/>
            <w:szCs w:val="24"/>
          </w:rPr>
          <w:t>did the same.</w:t>
        </w:r>
      </w:ins>
      <w:moveToRangeStart w:id="686" w:author="Andrea Stafford Hintz" w:date="2016-09-18T16:51:00Z" w:name="move461980857"/>
      <w:moveTo w:id="687" w:author="Andrea Stafford Hintz" w:date="2016-09-18T16:51:00Z">
        <w:r w:rsidRPr="009400B4">
          <w:rPr>
            <w:rFonts w:ascii="Times New Roman" w:hAnsi="Times New Roman"/>
            <w:color w:val="000000"/>
            <w:sz w:val="24"/>
            <w:rPrChange w:id="688" w:author="Andrea Stafford Hintz" w:date="2016-09-18T16:51:00Z">
              <w:rPr>
                <w:rFonts w:ascii="Times New Roman" w:eastAsia="Times New Roman" w:hAnsi="Times New Roman" w:cs="Times New Roman"/>
                <w:color w:val="000000"/>
                <w:sz w:val="24"/>
                <w:szCs w:val="24"/>
              </w:rPr>
            </w:rPrChange>
          </w:rPr>
          <w:t xml:space="preserve"> As he took in the crowded ballroom, he reminded them to keep a look out for their host.</w:t>
        </w:r>
      </w:moveTo>
    </w:p>
    <w:p w14:paraId="30E00235" w14:textId="77777777" w:rsidR="00ED609B" w:rsidRPr="00ED609B" w:rsidRDefault="00ED609B" w:rsidP="00ED609B">
      <w:pPr>
        <w:autoSpaceDE/>
        <w:autoSpaceDN/>
        <w:adjustRightInd/>
        <w:spacing w:line="480" w:lineRule="auto"/>
        <w:ind w:firstLine="220"/>
        <w:rPr>
          <w:moveTo w:id="689" w:author="Andrea Stafford Hintz" w:date="2016-09-18T16:51:00Z"/>
          <w:rFonts w:ascii="Times" w:hAnsi="Times" w:cs="Times New Roman"/>
        </w:rPr>
      </w:pPr>
      <w:moveTo w:id="690" w:author="Andrea Stafford Hintz" w:date="2016-09-18T16:51:00Z">
        <w:r w:rsidRPr="009400B4">
          <w:rPr>
            <w:rFonts w:ascii="Times New Roman" w:hAnsi="Times New Roman"/>
            <w:color w:val="000000"/>
            <w:sz w:val="24"/>
            <w:rPrChange w:id="691" w:author="Andrea Stafford Hintz" w:date="2016-09-18T16:51:00Z">
              <w:rPr>
                <w:rFonts w:ascii="Times New Roman" w:eastAsia="Times New Roman" w:hAnsi="Times New Roman" w:cs="Times New Roman"/>
                <w:color w:val="000000"/>
                <w:sz w:val="24"/>
                <w:szCs w:val="24"/>
              </w:rPr>
            </w:rPrChange>
          </w:rPr>
          <w:t>“Of course,” said Grundy, slipping on his own mask. His was black, leather, and in the shape of a bird. A plague doctor's mask. Jonathan stared at it for a few seconds, then returned his attention to the other, numerous masked faces in the ballroom.</w:t>
        </w:r>
      </w:moveTo>
    </w:p>
    <w:p w14:paraId="1CC16ED7" w14:textId="77777777" w:rsidR="00ED609B" w:rsidRPr="00ED609B" w:rsidRDefault="00ED609B" w:rsidP="00ED609B">
      <w:pPr>
        <w:autoSpaceDE/>
        <w:autoSpaceDN/>
        <w:adjustRightInd/>
        <w:spacing w:line="480" w:lineRule="auto"/>
        <w:ind w:firstLine="220"/>
        <w:rPr>
          <w:moveTo w:id="692" w:author="Andrea Stafford Hintz" w:date="2016-09-18T16:51:00Z"/>
          <w:rFonts w:ascii="Times" w:hAnsi="Times" w:cs="Times New Roman"/>
        </w:rPr>
      </w:pPr>
      <w:moveTo w:id="693" w:author="Andrea Stafford Hintz" w:date="2016-09-18T16:51:00Z">
        <w:r w:rsidRPr="009400B4">
          <w:rPr>
            <w:rFonts w:ascii="Times New Roman" w:hAnsi="Times New Roman"/>
            <w:color w:val="000000"/>
            <w:sz w:val="24"/>
            <w:rPrChange w:id="694" w:author="Andrea Stafford Hintz" w:date="2016-09-18T16:51:00Z">
              <w:rPr>
                <w:rFonts w:ascii="Times New Roman" w:eastAsia="Times New Roman" w:hAnsi="Times New Roman" w:cs="Times New Roman"/>
                <w:color w:val="000000"/>
                <w:sz w:val="24"/>
                <w:szCs w:val="24"/>
              </w:rPr>
            </w:rPrChange>
          </w:rPr>
          <w:t>Saying a quick thank you for getting him in without his invitation, he turned to take his leave.</w:t>
        </w:r>
      </w:moveTo>
    </w:p>
    <w:p w14:paraId="152E88DA" w14:textId="77777777" w:rsidR="00ED609B" w:rsidRPr="00ED609B" w:rsidRDefault="00ED609B" w:rsidP="00ED609B">
      <w:pPr>
        <w:autoSpaceDE/>
        <w:autoSpaceDN/>
        <w:adjustRightInd/>
        <w:spacing w:line="480" w:lineRule="auto"/>
        <w:ind w:firstLine="220"/>
        <w:rPr>
          <w:moveTo w:id="695" w:author="Andrea Stafford Hintz" w:date="2016-09-18T16:51:00Z"/>
          <w:rFonts w:ascii="Times" w:hAnsi="Times" w:cs="Times New Roman"/>
        </w:rPr>
      </w:pPr>
      <w:moveTo w:id="696" w:author="Andrea Stafford Hintz" w:date="2016-09-18T16:51:00Z">
        <w:r w:rsidRPr="009400B4">
          <w:rPr>
            <w:rFonts w:ascii="Times New Roman" w:hAnsi="Times New Roman"/>
            <w:color w:val="000000"/>
            <w:sz w:val="24"/>
            <w:rPrChange w:id="697" w:author="Andrea Stafford Hintz" w:date="2016-09-18T16:51:00Z">
              <w:rPr>
                <w:rFonts w:ascii="Times New Roman" w:eastAsia="Times New Roman" w:hAnsi="Times New Roman" w:cs="Times New Roman"/>
                <w:color w:val="000000"/>
                <w:sz w:val="24"/>
                <w:szCs w:val="24"/>
              </w:rPr>
            </w:rPrChange>
          </w:rPr>
          <w:t xml:space="preserve">“Mr. </w:t>
        </w:r>
      </w:moveTo>
      <w:moveToRangeEnd w:id="686"/>
      <w:ins w:id="698" w:author="Andrea Stafford Hintz" w:date="2016-09-18T16:51:00Z">
        <w:r w:rsidR="00A22D6C" w:rsidRPr="009400B4">
          <w:rPr>
            <w:rFonts w:ascii="Times New Roman" w:eastAsia="Times New Roman" w:hAnsi="Times New Roman" w:cs="Times New Roman"/>
            <w:color w:val="000000"/>
            <w:sz w:val="24"/>
            <w:szCs w:val="24"/>
          </w:rPr>
          <w:t xml:space="preserve">Grimmer,” Miss </w:t>
        </w:r>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 xml:space="preserve"> called, stopping him. </w:t>
        </w:r>
      </w:ins>
      <w:moveToRangeStart w:id="699" w:author="Andrea Stafford Hintz" w:date="2016-09-18T16:51:00Z" w:name="move461980858"/>
      <w:moveTo w:id="700" w:author="Andrea Stafford Hintz" w:date="2016-09-18T16:51:00Z">
        <w:r w:rsidRPr="009400B4">
          <w:rPr>
            <w:rFonts w:ascii="Times New Roman" w:hAnsi="Times New Roman"/>
            <w:color w:val="000000"/>
            <w:sz w:val="24"/>
            <w:rPrChange w:id="701" w:author="Andrea Stafford Hintz" w:date="2016-09-18T16:51:00Z">
              <w:rPr>
                <w:rFonts w:ascii="Times New Roman" w:eastAsia="Times New Roman" w:hAnsi="Times New Roman" w:cs="Times New Roman"/>
                <w:color w:val="000000"/>
                <w:sz w:val="24"/>
                <w:szCs w:val="24"/>
              </w:rPr>
            </w:rPrChange>
          </w:rPr>
          <w:t>“The waltz is about to start, and I’m in need of a partner.”</w:t>
        </w:r>
      </w:moveTo>
    </w:p>
    <w:p w14:paraId="3544C2B3" w14:textId="77777777" w:rsidR="00ED609B" w:rsidRPr="00ED609B" w:rsidRDefault="00ED609B" w:rsidP="00ED609B">
      <w:pPr>
        <w:autoSpaceDE/>
        <w:autoSpaceDN/>
        <w:adjustRightInd/>
        <w:spacing w:line="480" w:lineRule="auto"/>
        <w:ind w:firstLine="220"/>
        <w:rPr>
          <w:moveTo w:id="702" w:author="Andrea Stafford Hintz" w:date="2016-09-18T16:51:00Z"/>
          <w:rFonts w:ascii="Times" w:hAnsi="Times" w:cs="Times New Roman"/>
        </w:rPr>
      </w:pPr>
      <w:moveTo w:id="703" w:author="Andrea Stafford Hintz" w:date="2016-09-18T16:51:00Z">
        <w:r w:rsidRPr="009400B4">
          <w:rPr>
            <w:rFonts w:ascii="Times New Roman" w:hAnsi="Times New Roman"/>
            <w:color w:val="000000"/>
            <w:sz w:val="24"/>
            <w:rPrChange w:id="704" w:author="Andrea Stafford Hintz" w:date="2016-09-18T16:51:00Z">
              <w:rPr>
                <w:rFonts w:ascii="Times New Roman" w:eastAsia="Times New Roman" w:hAnsi="Times New Roman" w:cs="Times New Roman"/>
                <w:color w:val="000000"/>
                <w:sz w:val="24"/>
                <w:szCs w:val="24"/>
              </w:rPr>
            </w:rPrChange>
          </w:rPr>
          <w:t>“What of Mr. Grundy?” said Jonathan.</w:t>
        </w:r>
      </w:moveTo>
    </w:p>
    <w:p w14:paraId="3CB2E237" w14:textId="77777777" w:rsidR="00ED609B" w:rsidRPr="00ED609B" w:rsidRDefault="00ED609B" w:rsidP="00ED609B">
      <w:pPr>
        <w:autoSpaceDE/>
        <w:autoSpaceDN/>
        <w:adjustRightInd/>
        <w:spacing w:line="480" w:lineRule="auto"/>
        <w:ind w:firstLine="220"/>
        <w:rPr>
          <w:moveTo w:id="705" w:author="Andrea Stafford Hintz" w:date="2016-09-18T16:51:00Z"/>
          <w:rFonts w:ascii="Times" w:hAnsi="Times" w:cs="Times New Roman"/>
        </w:rPr>
      </w:pPr>
      <w:moveTo w:id="706" w:author="Andrea Stafford Hintz" w:date="2016-09-18T16:51:00Z">
        <w:r w:rsidRPr="009400B4">
          <w:rPr>
            <w:rFonts w:ascii="Times New Roman" w:hAnsi="Times New Roman"/>
            <w:color w:val="000000"/>
            <w:sz w:val="24"/>
            <w:rPrChange w:id="707" w:author="Andrea Stafford Hintz" w:date="2016-09-18T16:51:00Z">
              <w:rPr>
                <w:rFonts w:ascii="Times New Roman" w:eastAsia="Times New Roman" w:hAnsi="Times New Roman" w:cs="Times New Roman"/>
                <w:color w:val="000000"/>
                <w:sz w:val="24"/>
                <w:szCs w:val="24"/>
              </w:rPr>
            </w:rPrChange>
          </w:rPr>
          <w:t>“</w:t>
        </w:r>
        <w:commentRangeStart w:id="708"/>
        <w:commentRangeStart w:id="709"/>
        <w:r w:rsidRPr="009400B4">
          <w:rPr>
            <w:rFonts w:ascii="Times New Roman" w:hAnsi="Times New Roman"/>
            <w:color w:val="000000"/>
            <w:sz w:val="24"/>
            <w:rPrChange w:id="710" w:author="Andrea Stafford Hintz" w:date="2016-09-18T16:51:00Z">
              <w:rPr>
                <w:rFonts w:ascii="Times New Roman" w:eastAsia="Times New Roman" w:hAnsi="Times New Roman" w:cs="Times New Roman"/>
                <w:color w:val="000000"/>
                <w:sz w:val="24"/>
                <w:szCs w:val="24"/>
              </w:rPr>
            </w:rPrChange>
          </w:rPr>
          <w:t xml:space="preserve">Kind of you to think of me, Mr. Grimmer,” said the man in question. </w:t>
        </w:r>
      </w:moveTo>
      <w:moveToRangeEnd w:id="699"/>
      <w:ins w:id="711" w:author="Andrea Stafford Hintz" w:date="2016-09-18T16:51:00Z">
        <w:r w:rsidR="00A22D6C" w:rsidRPr="009400B4">
          <w:rPr>
            <w:rFonts w:ascii="Times New Roman" w:eastAsia="Times New Roman" w:hAnsi="Times New Roman" w:cs="Times New Roman"/>
            <w:color w:val="000000"/>
            <w:sz w:val="24"/>
            <w:szCs w:val="24"/>
          </w:rPr>
          <w:t xml:space="preserve">“But Miss </w:t>
        </w:r>
        <w:r w:rsidR="00DE562C">
          <w:rPr>
            <w:rFonts w:ascii="Times New Roman" w:eastAsia="Times New Roman" w:hAnsi="Times New Roman" w:cs="Times New Roman"/>
            <w:color w:val="000000"/>
            <w:sz w:val="24"/>
            <w:szCs w:val="24"/>
          </w:rPr>
          <w:t>Karnstein</w:t>
        </w:r>
      </w:ins>
      <w:moveToRangeStart w:id="712" w:author="Andrea Stafford Hintz" w:date="2016-09-18T16:51:00Z" w:name="move461980859"/>
      <w:moveTo w:id="713" w:author="Andrea Stafford Hintz" w:date="2016-09-18T16:51:00Z">
        <w:r w:rsidRPr="009400B4">
          <w:rPr>
            <w:rFonts w:ascii="Times New Roman" w:hAnsi="Times New Roman"/>
            <w:color w:val="000000"/>
            <w:sz w:val="24"/>
            <w:rPrChange w:id="714" w:author="Andrea Stafford Hintz" w:date="2016-09-18T16:51:00Z">
              <w:rPr>
                <w:rFonts w:ascii="Times New Roman" w:eastAsia="Times New Roman" w:hAnsi="Times New Roman" w:cs="Times New Roman"/>
                <w:color w:val="000000"/>
                <w:sz w:val="24"/>
                <w:szCs w:val="24"/>
              </w:rPr>
            </w:rPrChange>
          </w:rPr>
          <w:t xml:space="preserve"> will surely save the last dance for me. This one’s all yours.”</w:t>
        </w:r>
      </w:moveTo>
    </w:p>
    <w:p w14:paraId="49A4C097" w14:textId="77777777" w:rsidR="00A22D6C" w:rsidRPr="00ED609B" w:rsidRDefault="00ED609B" w:rsidP="00A22D6C">
      <w:pPr>
        <w:autoSpaceDE/>
        <w:autoSpaceDN/>
        <w:adjustRightInd/>
        <w:spacing w:line="480" w:lineRule="auto"/>
        <w:ind w:firstLine="220"/>
        <w:rPr>
          <w:ins w:id="715" w:author="Andrea Stafford Hintz" w:date="2016-09-18T16:51:00Z"/>
          <w:rFonts w:ascii="Times" w:hAnsi="Times" w:cs="Times New Roman"/>
        </w:rPr>
      </w:pPr>
      <w:moveToRangeStart w:id="716" w:author="Andrea Stafford Hintz" w:date="2016-09-18T16:51:00Z" w:name="move461980860"/>
      <w:moveToRangeEnd w:id="712"/>
      <w:moveTo w:id="717" w:author="Andrea Stafford Hintz" w:date="2016-09-18T16:51:00Z">
        <w:r w:rsidRPr="009400B4">
          <w:rPr>
            <w:rFonts w:ascii="Times New Roman" w:hAnsi="Times New Roman"/>
            <w:color w:val="000000"/>
            <w:sz w:val="24"/>
            <w:rPrChange w:id="718" w:author="Andrea Stafford Hintz" w:date="2016-09-18T16:51:00Z">
              <w:rPr>
                <w:rFonts w:ascii="Times New Roman" w:eastAsia="Times New Roman" w:hAnsi="Times New Roman" w:cs="Times New Roman"/>
                <w:color w:val="000000"/>
                <w:sz w:val="24"/>
                <w:szCs w:val="24"/>
              </w:rPr>
            </w:rPrChange>
          </w:rPr>
          <w:lastRenderedPageBreak/>
          <w:t xml:space="preserve">“I thank you for it,” said Jonathan. </w:t>
        </w:r>
      </w:moveTo>
      <w:moveToRangeEnd w:id="716"/>
      <w:ins w:id="719" w:author="Andrea Stafford Hintz" w:date="2016-09-18T16:51:00Z">
        <w:r w:rsidR="00A22D6C" w:rsidRPr="009400B4">
          <w:rPr>
            <w:rFonts w:ascii="Times New Roman" w:eastAsia="Times New Roman" w:hAnsi="Times New Roman" w:cs="Times New Roman"/>
            <w:color w:val="000000"/>
            <w:sz w:val="24"/>
            <w:szCs w:val="24"/>
          </w:rPr>
          <w:t xml:space="preserve">Then, taking </w:t>
        </w:r>
        <w:r w:rsidR="00DE562C">
          <w:rPr>
            <w:rFonts w:ascii="Times New Roman" w:eastAsia="Times New Roman" w:hAnsi="Times New Roman" w:cs="Times New Roman"/>
            <w:color w:val="000000"/>
            <w:sz w:val="24"/>
            <w:szCs w:val="24"/>
          </w:rPr>
          <w:t>Camille</w:t>
        </w:r>
      </w:ins>
      <w:moveToRangeStart w:id="720" w:author="Andrea Stafford Hintz" w:date="2016-09-18T16:51:00Z" w:name="move461980861"/>
      <w:moveTo w:id="721" w:author="Andrea Stafford Hintz" w:date="2016-09-18T16:51:00Z">
        <w:r w:rsidRPr="009400B4">
          <w:rPr>
            <w:rFonts w:ascii="Times New Roman" w:hAnsi="Times New Roman"/>
            <w:color w:val="000000"/>
            <w:sz w:val="24"/>
            <w:rPrChange w:id="722" w:author="Andrea Stafford Hintz" w:date="2016-09-18T16:51:00Z">
              <w:rPr>
                <w:rFonts w:ascii="Times New Roman" w:eastAsia="Times New Roman" w:hAnsi="Times New Roman" w:cs="Times New Roman"/>
                <w:color w:val="000000"/>
                <w:sz w:val="24"/>
                <w:szCs w:val="24"/>
              </w:rPr>
            </w:rPrChange>
          </w:rPr>
          <w:t xml:space="preserve"> by the hand, he led her to the dance floor. At least, this should give him the opportunity to look for Connor without drawing attention. “Any sign of Lord Connor?” he asked </w:t>
        </w:r>
      </w:moveTo>
      <w:moveToRangeEnd w:id="720"/>
      <w:ins w:id="723" w:author="Andrea Stafford Hintz" w:date="2016-09-18T16:51:00Z">
        <w:r w:rsidR="00DE562C">
          <w:rPr>
            <w:rFonts w:ascii="Times New Roman" w:eastAsia="Times New Roman" w:hAnsi="Times New Roman" w:cs="Times New Roman"/>
            <w:color w:val="000000"/>
            <w:sz w:val="24"/>
            <w:szCs w:val="24"/>
          </w:rPr>
          <w:t>Camille</w:t>
        </w:r>
        <w:r w:rsidR="00A22D6C" w:rsidRPr="009400B4">
          <w:rPr>
            <w:rFonts w:ascii="Times New Roman" w:eastAsia="Times New Roman" w:hAnsi="Times New Roman" w:cs="Times New Roman"/>
            <w:color w:val="000000"/>
            <w:sz w:val="24"/>
            <w:szCs w:val="24"/>
          </w:rPr>
          <w:t>.</w:t>
        </w:r>
      </w:ins>
    </w:p>
    <w:p w14:paraId="507D4350" w14:textId="77777777" w:rsidR="00A22D6C" w:rsidRPr="00ED609B" w:rsidRDefault="00A22D6C" w:rsidP="00A22D6C">
      <w:pPr>
        <w:autoSpaceDE/>
        <w:autoSpaceDN/>
        <w:adjustRightInd/>
        <w:spacing w:line="480" w:lineRule="auto"/>
        <w:ind w:firstLine="220"/>
        <w:rPr>
          <w:ins w:id="724" w:author="Andrea Stafford Hintz" w:date="2016-09-18T16:51:00Z"/>
          <w:rFonts w:ascii="Times" w:hAnsi="Times" w:cs="Times New Roman"/>
        </w:rPr>
      </w:pPr>
      <w:ins w:id="725" w:author="Andrea Stafford Hintz" w:date="2016-09-18T16:51:00Z">
        <w:r w:rsidRPr="009400B4">
          <w:rPr>
            <w:rFonts w:ascii="Times New Roman" w:eastAsia="Times New Roman" w:hAnsi="Times New Roman" w:cs="Times New Roman"/>
            <w:color w:val="000000"/>
            <w:sz w:val="24"/>
            <w:szCs w:val="24"/>
          </w:rPr>
          <w:t>“I’ll let you know if I see him,” she replied as the dance began.</w:t>
        </w:r>
        <w:commentRangeEnd w:id="708"/>
        <w:r w:rsidR="0087756F">
          <w:rPr>
            <w:rStyle w:val="CommentReference"/>
          </w:rPr>
          <w:commentReference w:id="708"/>
        </w:r>
        <w:commentRangeEnd w:id="709"/>
        <w:r w:rsidR="0087756F">
          <w:rPr>
            <w:rStyle w:val="CommentReference"/>
          </w:rPr>
          <w:commentReference w:id="709"/>
        </w:r>
      </w:ins>
    </w:p>
    <w:p w14:paraId="7552122E" w14:textId="77777777" w:rsidR="00A22D6C" w:rsidRPr="00ED609B" w:rsidRDefault="00A22D6C" w:rsidP="00A22D6C">
      <w:pPr>
        <w:autoSpaceDE/>
        <w:autoSpaceDN/>
        <w:adjustRightInd/>
        <w:spacing w:line="480" w:lineRule="auto"/>
        <w:ind w:firstLine="220"/>
        <w:rPr>
          <w:ins w:id="726" w:author="Andrea Stafford Hintz" w:date="2016-09-18T16:51:00Z"/>
          <w:rFonts w:ascii="Times" w:hAnsi="Times" w:cs="Times New Roman"/>
        </w:rPr>
      </w:pPr>
      <w:ins w:id="727" w:author="Andrea Stafford Hintz" w:date="2016-09-18T16:51:00Z">
        <w:r w:rsidRPr="009400B4">
          <w:rPr>
            <w:rFonts w:ascii="Times New Roman" w:eastAsia="Times New Roman" w:hAnsi="Times New Roman" w:cs="Times New Roman"/>
            <w:color w:val="000000"/>
            <w:sz w:val="24"/>
            <w:szCs w:val="24"/>
          </w:rPr>
          <w:t xml:space="preserve">True to her word, </w:t>
        </w:r>
        <w:r w:rsidR="00DE562C">
          <w:rPr>
            <w:rFonts w:ascii="Times New Roman" w:eastAsia="Times New Roman" w:hAnsi="Times New Roman" w:cs="Times New Roman"/>
            <w:color w:val="000000"/>
            <w:sz w:val="24"/>
            <w:szCs w:val="24"/>
          </w:rPr>
          <w:t>Camille</w:t>
        </w:r>
      </w:ins>
      <w:moveToRangeStart w:id="728" w:author="Andrea Stafford Hintz" w:date="2016-09-18T16:51:00Z" w:name="move461980862"/>
      <w:moveTo w:id="729" w:author="Andrea Stafford Hintz" w:date="2016-09-18T16:51:00Z">
        <w:r w:rsidR="00ED609B" w:rsidRPr="009400B4">
          <w:rPr>
            <w:rFonts w:ascii="Times New Roman" w:hAnsi="Times New Roman"/>
            <w:color w:val="000000"/>
            <w:sz w:val="24"/>
            <w:rPrChange w:id="730" w:author="Andrea Stafford Hintz" w:date="2016-09-18T16:51:00Z">
              <w:rPr>
                <w:rFonts w:ascii="Times New Roman" w:eastAsia="Times New Roman" w:hAnsi="Times New Roman" w:cs="Times New Roman"/>
                <w:color w:val="000000"/>
                <w:sz w:val="24"/>
                <w:szCs w:val="24"/>
              </w:rPr>
            </w:rPrChange>
          </w:rPr>
          <w:t xml:space="preserve"> kept her eyes peeled as they circled the revolving ballroom, scanning for their host, who was nowhere to be seen. She informed Jonathan, as they danced, to expect Connor to be wearing a stag mask. Apparently these sorts of details were printed in lady’s magazines, and evidently </w:t>
        </w:r>
      </w:moveTo>
      <w:moveToRangeEnd w:id="728"/>
      <w:ins w:id="731" w:author="Andrea Stafford Hintz" w:date="2016-09-18T16:51:00Z">
        <w:r w:rsidR="00DE562C">
          <w:rPr>
            <w:rFonts w:ascii="Times New Roman" w:eastAsia="Times New Roman" w:hAnsi="Times New Roman" w:cs="Times New Roman"/>
            <w:color w:val="000000"/>
            <w:sz w:val="24"/>
            <w:szCs w:val="24"/>
          </w:rPr>
          <w:t>Camille</w:t>
        </w:r>
        <w:r w:rsidRPr="009400B4">
          <w:rPr>
            <w:rFonts w:ascii="Times New Roman" w:eastAsia="Times New Roman" w:hAnsi="Times New Roman" w:cs="Times New Roman"/>
            <w:color w:val="000000"/>
            <w:sz w:val="24"/>
            <w:szCs w:val="24"/>
          </w:rPr>
          <w:t xml:space="preserve"> was current in her knowledge of social affairs. She’d have to be, to be invited to Lord Connor’s at all. Still, they’d seen no one in a stag mask, and both </w:t>
        </w:r>
        <w:r w:rsidR="00DE562C">
          <w:rPr>
            <w:rFonts w:ascii="Times New Roman" w:eastAsia="Times New Roman" w:hAnsi="Times New Roman" w:cs="Times New Roman"/>
            <w:color w:val="000000"/>
            <w:sz w:val="24"/>
            <w:szCs w:val="24"/>
          </w:rPr>
          <w:t>Camille</w:t>
        </w:r>
        <w:r w:rsidRPr="009400B4">
          <w:rPr>
            <w:rFonts w:ascii="Times New Roman" w:eastAsia="Times New Roman" w:hAnsi="Times New Roman" w:cs="Times New Roman"/>
            <w:color w:val="000000"/>
            <w:sz w:val="24"/>
            <w:szCs w:val="24"/>
          </w:rPr>
          <w:t xml:space="preserve"> and Jonathan were disappointed by his absence.</w:t>
        </w:r>
      </w:ins>
    </w:p>
    <w:p w14:paraId="248E7945" w14:textId="77777777" w:rsidR="00A22D6C" w:rsidRPr="00ED609B" w:rsidRDefault="00ED609B" w:rsidP="00A22D6C">
      <w:pPr>
        <w:autoSpaceDE/>
        <w:autoSpaceDN/>
        <w:adjustRightInd/>
        <w:spacing w:line="480" w:lineRule="auto"/>
        <w:ind w:firstLine="220"/>
        <w:rPr>
          <w:ins w:id="732" w:author="Andrea Stafford Hintz" w:date="2016-09-18T16:51:00Z"/>
          <w:rFonts w:ascii="Times" w:hAnsi="Times" w:cs="Times New Roman"/>
        </w:rPr>
      </w:pPr>
      <w:moveToRangeStart w:id="733" w:author="Andrea Stafford Hintz" w:date="2016-09-18T16:51:00Z" w:name="move461980863"/>
      <w:commentRangeStart w:id="734"/>
      <w:moveTo w:id="735" w:author="Andrea Stafford Hintz" w:date="2016-09-18T16:51:00Z">
        <w:r w:rsidRPr="009400B4">
          <w:rPr>
            <w:rFonts w:ascii="Times New Roman" w:hAnsi="Times New Roman"/>
            <w:color w:val="000000"/>
            <w:sz w:val="24"/>
            <w:rPrChange w:id="736" w:author="Andrea Stafford Hintz" w:date="2016-09-18T16:51:00Z">
              <w:rPr>
                <w:rFonts w:ascii="Times New Roman" w:eastAsia="Times New Roman" w:hAnsi="Times New Roman" w:cs="Times New Roman"/>
                <w:color w:val="000000"/>
                <w:sz w:val="24"/>
                <w:szCs w:val="24"/>
              </w:rPr>
            </w:rPrChange>
          </w:rPr>
          <w:t xml:space="preserve">As the dance ended, they showed their appreciation for the musicians by joining in the applause, which all but drowned out the sound of a muffled gunshot from upstairs. </w:t>
        </w:r>
        <w:commentRangeEnd w:id="734"/>
        <w:r w:rsidR="00D26826">
          <w:rPr>
            <w:rStyle w:val="CommentReference"/>
          </w:rPr>
          <w:commentReference w:id="734"/>
        </w:r>
        <w:r w:rsidRPr="009400B4">
          <w:rPr>
            <w:rFonts w:ascii="Times New Roman" w:hAnsi="Times New Roman"/>
            <w:color w:val="000000"/>
            <w:sz w:val="24"/>
            <w:rPrChange w:id="737" w:author="Andrea Stafford Hintz" w:date="2016-09-18T16:51:00Z">
              <w:rPr>
                <w:rFonts w:ascii="Times New Roman" w:eastAsia="Times New Roman" w:hAnsi="Times New Roman" w:cs="Times New Roman"/>
                <w:color w:val="000000"/>
                <w:sz w:val="24"/>
                <w:szCs w:val="24"/>
              </w:rPr>
            </w:rPrChange>
          </w:rPr>
          <w:t xml:space="preserve">It was a sound that Jonathan had heard before; his father had been a hunter. </w:t>
        </w:r>
      </w:moveTo>
      <w:moveToRangeEnd w:id="733"/>
      <w:ins w:id="738" w:author="Andrea Stafford Hintz" w:date="2016-09-18T16:51:00Z">
        <w:r w:rsidR="00A22D6C" w:rsidRPr="009400B4">
          <w:rPr>
            <w:rFonts w:ascii="Times New Roman" w:eastAsia="Times New Roman" w:hAnsi="Times New Roman" w:cs="Times New Roman"/>
            <w:color w:val="000000"/>
            <w:sz w:val="24"/>
            <w:szCs w:val="24"/>
          </w:rPr>
          <w:t xml:space="preserve">His eyes darted upwards, but when he returned his attention to </w:t>
        </w:r>
        <w:r w:rsidR="00DE562C">
          <w:rPr>
            <w:rFonts w:ascii="Times New Roman" w:eastAsia="Times New Roman" w:hAnsi="Times New Roman" w:cs="Times New Roman"/>
            <w:color w:val="000000"/>
            <w:sz w:val="24"/>
            <w:szCs w:val="24"/>
          </w:rPr>
          <w:t>Camille</w:t>
        </w:r>
        <w:r w:rsidR="00A22D6C" w:rsidRPr="009400B4">
          <w:rPr>
            <w:rFonts w:ascii="Times New Roman" w:eastAsia="Times New Roman" w:hAnsi="Times New Roman" w:cs="Times New Roman"/>
            <w:color w:val="000000"/>
            <w:sz w:val="24"/>
            <w:szCs w:val="24"/>
          </w:rPr>
          <w:t>, it seemed that he was alone in having heard it.</w:t>
        </w:r>
      </w:ins>
    </w:p>
    <w:p w14:paraId="08CF0AC9" w14:textId="77777777" w:rsidR="00ED609B" w:rsidRPr="00ED609B" w:rsidRDefault="00ED609B" w:rsidP="00ED609B">
      <w:pPr>
        <w:autoSpaceDE/>
        <w:autoSpaceDN/>
        <w:adjustRightInd/>
        <w:spacing w:line="480" w:lineRule="auto"/>
        <w:ind w:firstLine="220"/>
        <w:rPr>
          <w:moveTo w:id="739" w:author="Andrea Stafford Hintz" w:date="2016-09-18T16:51:00Z"/>
          <w:rFonts w:ascii="Times" w:hAnsi="Times" w:cs="Times New Roman"/>
        </w:rPr>
      </w:pPr>
      <w:moveToRangeStart w:id="740" w:author="Andrea Stafford Hintz" w:date="2016-09-18T16:51:00Z" w:name="move461980864"/>
      <w:moveTo w:id="741" w:author="Andrea Stafford Hintz" w:date="2016-09-18T16:51:00Z">
        <w:r w:rsidRPr="009400B4">
          <w:rPr>
            <w:rFonts w:ascii="Times New Roman" w:hAnsi="Times New Roman"/>
            <w:color w:val="000000"/>
            <w:sz w:val="24"/>
            <w:rPrChange w:id="742" w:author="Andrea Stafford Hintz" w:date="2016-09-18T16:51:00Z">
              <w:rPr>
                <w:rFonts w:ascii="Times New Roman" w:eastAsia="Times New Roman" w:hAnsi="Times New Roman" w:cs="Times New Roman"/>
                <w:color w:val="000000"/>
                <w:sz w:val="24"/>
                <w:szCs w:val="24"/>
              </w:rPr>
            </w:rPrChange>
          </w:rPr>
          <w:t>“What is it?” she asked, having noticed that Jonathan’s attention had wandered.</w:t>
        </w:r>
      </w:moveTo>
    </w:p>
    <w:p w14:paraId="09DD75C6" w14:textId="77777777" w:rsidR="00ED609B" w:rsidRPr="00ED609B" w:rsidRDefault="00ED609B" w:rsidP="00ED609B">
      <w:pPr>
        <w:autoSpaceDE/>
        <w:autoSpaceDN/>
        <w:adjustRightInd/>
        <w:spacing w:line="480" w:lineRule="auto"/>
        <w:ind w:firstLine="220"/>
        <w:rPr>
          <w:moveTo w:id="743" w:author="Andrea Stafford Hintz" w:date="2016-09-18T16:51:00Z"/>
          <w:rFonts w:ascii="Times" w:hAnsi="Times" w:cs="Times New Roman"/>
        </w:rPr>
      </w:pPr>
      <w:moveTo w:id="744" w:author="Andrea Stafford Hintz" w:date="2016-09-18T16:51:00Z">
        <w:r w:rsidRPr="009400B4">
          <w:rPr>
            <w:rFonts w:ascii="Times New Roman" w:hAnsi="Times New Roman"/>
            <w:color w:val="000000"/>
            <w:sz w:val="24"/>
            <w:rPrChange w:id="745" w:author="Andrea Stafford Hintz" w:date="2016-09-18T16:51:00Z">
              <w:rPr>
                <w:rFonts w:ascii="Times New Roman" w:eastAsia="Times New Roman" w:hAnsi="Times New Roman" w:cs="Times New Roman"/>
                <w:color w:val="000000"/>
                <w:sz w:val="24"/>
                <w:szCs w:val="24"/>
              </w:rPr>
            </w:rPrChange>
          </w:rPr>
          <w:t>“Did you hear that?”</w:t>
        </w:r>
      </w:moveTo>
    </w:p>
    <w:p w14:paraId="0FFBDB9D" w14:textId="77777777" w:rsidR="00ED609B" w:rsidRPr="00ED609B" w:rsidRDefault="00ED609B" w:rsidP="00ED609B">
      <w:pPr>
        <w:autoSpaceDE/>
        <w:autoSpaceDN/>
        <w:adjustRightInd/>
        <w:spacing w:line="480" w:lineRule="auto"/>
        <w:ind w:firstLine="220"/>
        <w:rPr>
          <w:moveTo w:id="746" w:author="Andrea Stafford Hintz" w:date="2016-09-18T16:51:00Z"/>
          <w:rFonts w:ascii="Times" w:hAnsi="Times" w:cs="Times New Roman"/>
        </w:rPr>
      </w:pPr>
      <w:moveTo w:id="747" w:author="Andrea Stafford Hintz" w:date="2016-09-18T16:51:00Z">
        <w:r w:rsidRPr="009400B4">
          <w:rPr>
            <w:rFonts w:ascii="Times New Roman" w:hAnsi="Times New Roman"/>
            <w:color w:val="000000"/>
            <w:sz w:val="24"/>
            <w:rPrChange w:id="748" w:author="Andrea Stafford Hintz" w:date="2016-09-18T16:51:00Z">
              <w:rPr>
                <w:rFonts w:ascii="Times New Roman" w:eastAsia="Times New Roman" w:hAnsi="Times New Roman" w:cs="Times New Roman"/>
                <w:color w:val="000000"/>
                <w:sz w:val="24"/>
                <w:szCs w:val="24"/>
              </w:rPr>
            </w:rPrChange>
          </w:rPr>
          <w:t>“Hear what?” she replied.</w:t>
        </w:r>
      </w:moveTo>
    </w:p>
    <w:p w14:paraId="4C24CFBB" w14:textId="77777777" w:rsidR="00ED609B" w:rsidRPr="00ED609B" w:rsidRDefault="00ED609B" w:rsidP="00ED609B">
      <w:pPr>
        <w:autoSpaceDE/>
        <w:autoSpaceDN/>
        <w:adjustRightInd/>
        <w:spacing w:line="480" w:lineRule="auto"/>
        <w:ind w:firstLine="220"/>
        <w:rPr>
          <w:moveTo w:id="749" w:author="Andrea Stafford Hintz" w:date="2016-09-18T16:51:00Z"/>
          <w:rFonts w:ascii="Times" w:hAnsi="Times" w:cs="Times New Roman"/>
        </w:rPr>
      </w:pPr>
      <w:moveTo w:id="750" w:author="Andrea Stafford Hintz" w:date="2016-09-18T16:51:00Z">
        <w:r w:rsidRPr="009400B4">
          <w:rPr>
            <w:rFonts w:ascii="Times New Roman" w:hAnsi="Times New Roman"/>
            <w:color w:val="000000"/>
            <w:sz w:val="24"/>
            <w:rPrChange w:id="751" w:author="Andrea Stafford Hintz" w:date="2016-09-18T16:51:00Z">
              <w:rPr>
                <w:rFonts w:ascii="Times New Roman" w:eastAsia="Times New Roman" w:hAnsi="Times New Roman" w:cs="Times New Roman"/>
                <w:color w:val="000000"/>
                <w:sz w:val="24"/>
                <w:szCs w:val="24"/>
              </w:rPr>
            </w:rPrChange>
          </w:rPr>
          <w:t xml:space="preserve">Jonathan shook his head, second-guessing himself. Perhaps it was just the clang of clockwork, a </w:t>
        </w:r>
        <w:commentRangeStart w:id="752"/>
        <w:r w:rsidRPr="009400B4">
          <w:rPr>
            <w:rFonts w:ascii="Times New Roman" w:hAnsi="Times New Roman"/>
            <w:color w:val="000000"/>
            <w:sz w:val="24"/>
            <w:rPrChange w:id="753" w:author="Andrea Stafford Hintz" w:date="2016-09-18T16:51:00Z">
              <w:rPr>
                <w:rFonts w:ascii="Times New Roman" w:eastAsia="Times New Roman" w:hAnsi="Times New Roman" w:cs="Times New Roman"/>
                <w:color w:val="000000"/>
                <w:sz w:val="24"/>
                <w:szCs w:val="24"/>
              </w:rPr>
            </w:rPrChange>
          </w:rPr>
          <w:t>cog in the machine that rotated the ballroom</w:t>
        </w:r>
        <w:commentRangeEnd w:id="752"/>
        <w:r w:rsidR="00D26826">
          <w:rPr>
            <w:rStyle w:val="CommentReference"/>
          </w:rPr>
          <w:commentReference w:id="752"/>
        </w:r>
        <w:r w:rsidRPr="009400B4">
          <w:rPr>
            <w:rFonts w:ascii="Times New Roman" w:hAnsi="Times New Roman"/>
            <w:color w:val="000000"/>
            <w:sz w:val="24"/>
            <w:rPrChange w:id="754" w:author="Andrea Stafford Hintz" w:date="2016-09-18T16:51:00Z">
              <w:rPr>
                <w:rFonts w:ascii="Times New Roman" w:eastAsia="Times New Roman" w:hAnsi="Times New Roman" w:cs="Times New Roman"/>
                <w:color w:val="000000"/>
                <w:sz w:val="24"/>
                <w:szCs w:val="24"/>
              </w:rPr>
            </w:rPrChange>
          </w:rPr>
          <w:t>.</w:t>
        </w:r>
      </w:moveTo>
    </w:p>
    <w:p w14:paraId="3B420D87" w14:textId="77777777" w:rsidR="00ED609B" w:rsidRPr="00ED609B" w:rsidRDefault="00ED609B" w:rsidP="00ED609B">
      <w:pPr>
        <w:autoSpaceDE/>
        <w:autoSpaceDN/>
        <w:adjustRightInd/>
        <w:spacing w:line="480" w:lineRule="auto"/>
        <w:ind w:firstLine="220"/>
        <w:rPr>
          <w:moveTo w:id="755" w:author="Andrea Stafford Hintz" w:date="2016-09-18T16:51:00Z"/>
          <w:rFonts w:ascii="Times" w:hAnsi="Times" w:cs="Times New Roman"/>
        </w:rPr>
      </w:pPr>
      <w:moveTo w:id="756" w:author="Andrea Stafford Hintz" w:date="2016-09-18T16:51:00Z">
        <w:r w:rsidRPr="009400B4">
          <w:rPr>
            <w:rFonts w:ascii="Times New Roman" w:hAnsi="Times New Roman"/>
            <w:color w:val="000000"/>
            <w:sz w:val="24"/>
            <w:rPrChange w:id="757" w:author="Andrea Stafford Hintz" w:date="2016-09-18T16:51:00Z">
              <w:rPr>
                <w:rFonts w:ascii="Times New Roman" w:eastAsia="Times New Roman" w:hAnsi="Times New Roman" w:cs="Times New Roman"/>
                <w:color w:val="000000"/>
                <w:sz w:val="24"/>
                <w:szCs w:val="24"/>
              </w:rPr>
            </w:rPrChange>
          </w:rPr>
          <w:t>“Never mind,” he said. “What room do you suppose that would be?” he added, pointing up in the direction the gunshot seemed to have come from.</w:t>
        </w:r>
      </w:moveTo>
    </w:p>
    <w:moveToRangeEnd w:id="740"/>
    <w:p w14:paraId="77765B58" w14:textId="77777777" w:rsidR="00ED609B" w:rsidRPr="00ED609B" w:rsidRDefault="00A22D6C" w:rsidP="00ED609B">
      <w:pPr>
        <w:autoSpaceDE/>
        <w:autoSpaceDN/>
        <w:adjustRightInd/>
        <w:spacing w:line="480" w:lineRule="auto"/>
        <w:ind w:firstLine="220"/>
        <w:rPr>
          <w:moveTo w:id="758" w:author="Andrea Stafford Hintz" w:date="2016-09-18T16:51:00Z"/>
          <w:rFonts w:ascii="Times" w:hAnsi="Times" w:cs="Times New Roman"/>
        </w:rPr>
      </w:pPr>
      <w:ins w:id="759" w:author="Andrea Stafford Hintz" w:date="2016-09-18T16:51:00Z">
        <w:r w:rsidRPr="009400B4">
          <w:rPr>
            <w:rFonts w:ascii="Times New Roman" w:eastAsia="Times New Roman" w:hAnsi="Times New Roman" w:cs="Times New Roman"/>
            <w:color w:val="000000"/>
            <w:sz w:val="24"/>
            <w:szCs w:val="24"/>
          </w:rPr>
          <w:t xml:space="preserve">Miss </w:t>
        </w:r>
        <w:r w:rsidR="00DE562C">
          <w:rPr>
            <w:rFonts w:ascii="Times New Roman" w:eastAsia="Times New Roman" w:hAnsi="Times New Roman" w:cs="Times New Roman"/>
            <w:color w:val="000000"/>
            <w:sz w:val="24"/>
            <w:szCs w:val="24"/>
          </w:rPr>
          <w:t>Karnstein</w:t>
        </w:r>
      </w:ins>
      <w:moveToRangeStart w:id="760" w:author="Andrea Stafford Hintz" w:date="2016-09-18T16:51:00Z" w:name="move461980865"/>
      <w:moveTo w:id="761" w:author="Andrea Stafford Hintz" w:date="2016-09-18T16:51:00Z">
        <w:r w:rsidR="00ED609B" w:rsidRPr="009400B4">
          <w:rPr>
            <w:rFonts w:ascii="Times New Roman" w:hAnsi="Times New Roman"/>
            <w:color w:val="000000"/>
            <w:sz w:val="24"/>
            <w:rPrChange w:id="762" w:author="Andrea Stafford Hintz" w:date="2016-09-18T16:51:00Z">
              <w:rPr>
                <w:rFonts w:ascii="Times New Roman" w:eastAsia="Times New Roman" w:hAnsi="Times New Roman" w:cs="Times New Roman"/>
                <w:color w:val="000000"/>
                <w:sz w:val="24"/>
                <w:szCs w:val="24"/>
              </w:rPr>
            </w:rPrChange>
          </w:rPr>
          <w:t xml:space="preserve"> paused to think for a moment.</w:t>
        </w:r>
      </w:moveTo>
    </w:p>
    <w:p w14:paraId="129B4864" w14:textId="77777777" w:rsidR="00ED609B" w:rsidRPr="00ED609B" w:rsidRDefault="00ED609B" w:rsidP="00ED609B">
      <w:pPr>
        <w:autoSpaceDE/>
        <w:autoSpaceDN/>
        <w:adjustRightInd/>
        <w:spacing w:line="480" w:lineRule="auto"/>
        <w:ind w:firstLine="220"/>
        <w:rPr>
          <w:moveTo w:id="763" w:author="Andrea Stafford Hintz" w:date="2016-09-18T16:51:00Z"/>
          <w:rFonts w:ascii="Times" w:hAnsi="Times" w:cs="Times New Roman"/>
        </w:rPr>
      </w:pPr>
      <w:moveTo w:id="764" w:author="Andrea Stafford Hintz" w:date="2016-09-18T16:51:00Z">
        <w:r w:rsidRPr="009400B4">
          <w:rPr>
            <w:rFonts w:ascii="Times New Roman" w:hAnsi="Times New Roman"/>
            <w:color w:val="000000"/>
            <w:sz w:val="24"/>
            <w:rPrChange w:id="765" w:author="Andrea Stafford Hintz" w:date="2016-09-18T16:51:00Z">
              <w:rPr>
                <w:rFonts w:ascii="Times New Roman" w:eastAsia="Times New Roman" w:hAnsi="Times New Roman" w:cs="Times New Roman"/>
                <w:color w:val="000000"/>
                <w:sz w:val="24"/>
                <w:szCs w:val="24"/>
              </w:rPr>
            </w:rPrChange>
          </w:rPr>
          <w:t>“Lord Connor’s study, I believe,” she replied, “Why? What is it that you heard?”</w:t>
        </w:r>
      </w:moveTo>
    </w:p>
    <w:moveToRangeEnd w:id="760"/>
    <w:p w14:paraId="090B42B8" w14:textId="77777777" w:rsidR="00ED609B" w:rsidRPr="00ED609B" w:rsidRDefault="00A22D6C" w:rsidP="00ED609B">
      <w:pPr>
        <w:autoSpaceDE/>
        <w:autoSpaceDN/>
        <w:adjustRightInd/>
        <w:spacing w:line="480" w:lineRule="auto"/>
        <w:ind w:firstLine="220"/>
        <w:rPr>
          <w:moveTo w:id="766" w:author="Andrea Stafford Hintz" w:date="2016-09-18T16:51:00Z"/>
          <w:rFonts w:ascii="Times" w:hAnsi="Times" w:cs="Times New Roman"/>
        </w:rPr>
      </w:pPr>
      <w:ins w:id="767" w:author="Andrea Stafford Hintz" w:date="2016-09-18T16:51:00Z">
        <w:r w:rsidRPr="009400B4">
          <w:rPr>
            <w:rFonts w:ascii="Times New Roman" w:eastAsia="Times New Roman" w:hAnsi="Times New Roman" w:cs="Times New Roman"/>
            <w:color w:val="000000"/>
            <w:sz w:val="24"/>
            <w:szCs w:val="24"/>
          </w:rPr>
          <w:lastRenderedPageBreak/>
          <w:t xml:space="preserve">“Thank you, Miss </w:t>
        </w:r>
        <w:r w:rsidR="00DE562C">
          <w:rPr>
            <w:rFonts w:ascii="Times New Roman" w:eastAsia="Times New Roman" w:hAnsi="Times New Roman" w:cs="Times New Roman"/>
            <w:color w:val="000000"/>
            <w:sz w:val="24"/>
            <w:szCs w:val="24"/>
          </w:rPr>
          <w:t>Karnstein</w:t>
        </w:r>
        <w:r w:rsidRPr="009400B4">
          <w:rPr>
            <w:rFonts w:ascii="Times New Roman" w:eastAsia="Times New Roman" w:hAnsi="Times New Roman" w:cs="Times New Roman"/>
            <w:color w:val="000000"/>
            <w:sz w:val="24"/>
            <w:szCs w:val="24"/>
          </w:rPr>
          <w:t>,” said Jonathan.</w:t>
        </w:r>
      </w:ins>
      <w:moveToRangeStart w:id="768" w:author="Andrea Stafford Hintz" w:date="2016-09-18T16:51:00Z" w:name="move461980866"/>
      <w:moveTo w:id="769" w:author="Andrea Stafford Hintz" w:date="2016-09-18T16:51:00Z">
        <w:r w:rsidR="00ED609B" w:rsidRPr="009400B4">
          <w:rPr>
            <w:rFonts w:ascii="Times New Roman" w:hAnsi="Times New Roman"/>
            <w:color w:val="000000"/>
            <w:sz w:val="24"/>
            <w:rPrChange w:id="770" w:author="Andrea Stafford Hintz" w:date="2016-09-18T16:51:00Z">
              <w:rPr>
                <w:rFonts w:ascii="Times New Roman" w:eastAsia="Times New Roman" w:hAnsi="Times New Roman" w:cs="Times New Roman"/>
                <w:color w:val="000000"/>
                <w:sz w:val="24"/>
                <w:szCs w:val="24"/>
              </w:rPr>
            </w:rPrChange>
          </w:rPr>
          <w:t xml:space="preserve"> “Be sure to give my regards to Mr. Grundy.”</w:t>
        </w:r>
      </w:moveTo>
    </w:p>
    <w:p w14:paraId="34086214" w14:textId="77777777" w:rsidR="00ED609B" w:rsidRPr="00ED609B" w:rsidRDefault="00ED609B" w:rsidP="00ED609B">
      <w:pPr>
        <w:autoSpaceDE/>
        <w:autoSpaceDN/>
        <w:adjustRightInd/>
        <w:spacing w:line="480" w:lineRule="auto"/>
        <w:ind w:firstLine="220"/>
        <w:rPr>
          <w:moveTo w:id="771" w:author="Andrea Stafford Hintz" w:date="2016-09-18T16:51:00Z"/>
          <w:rFonts w:ascii="Times" w:hAnsi="Times" w:cs="Times New Roman"/>
        </w:rPr>
      </w:pPr>
      <w:moveTo w:id="772" w:author="Andrea Stafford Hintz" w:date="2016-09-18T16:51:00Z">
        <w:r w:rsidRPr="009400B4">
          <w:rPr>
            <w:rFonts w:ascii="Times New Roman" w:hAnsi="Times New Roman"/>
            <w:color w:val="000000"/>
            <w:sz w:val="24"/>
            <w:rPrChange w:id="773" w:author="Andrea Stafford Hintz" w:date="2016-09-18T16:51:00Z">
              <w:rPr>
                <w:rFonts w:ascii="Times New Roman" w:eastAsia="Times New Roman" w:hAnsi="Times New Roman" w:cs="Times New Roman"/>
                <w:color w:val="000000"/>
                <w:sz w:val="24"/>
                <w:szCs w:val="24"/>
              </w:rPr>
            </w:rPrChange>
          </w:rPr>
          <w:t xml:space="preserve">Any other night, Jonathan would have been happy to remain in Miss </w:t>
        </w:r>
      </w:moveTo>
      <w:moveToRangeEnd w:id="768"/>
      <w:ins w:id="774" w:author="Andrea Stafford Hintz" w:date="2016-09-18T16:51:00Z">
        <w:r w:rsidR="00DE562C">
          <w:rPr>
            <w:rFonts w:ascii="Times New Roman" w:eastAsia="Times New Roman" w:hAnsi="Times New Roman" w:cs="Times New Roman"/>
            <w:color w:val="000000"/>
            <w:sz w:val="24"/>
            <w:szCs w:val="24"/>
          </w:rPr>
          <w:t>Karnstein</w:t>
        </w:r>
        <w:r w:rsidR="00A22D6C" w:rsidRPr="009400B4">
          <w:rPr>
            <w:rFonts w:ascii="Times New Roman" w:eastAsia="Times New Roman" w:hAnsi="Times New Roman" w:cs="Times New Roman"/>
            <w:color w:val="000000"/>
            <w:sz w:val="24"/>
            <w:szCs w:val="24"/>
          </w:rPr>
          <w:t>’s company.</w:t>
        </w:r>
      </w:ins>
      <w:moveToRangeStart w:id="775" w:author="Andrea Stafford Hintz" w:date="2016-09-18T16:51:00Z" w:name="move461980867"/>
      <w:moveTo w:id="776" w:author="Andrea Stafford Hintz" w:date="2016-09-18T16:51:00Z">
        <w:r w:rsidRPr="009400B4">
          <w:rPr>
            <w:rFonts w:ascii="Times New Roman" w:hAnsi="Times New Roman"/>
            <w:color w:val="000000"/>
            <w:sz w:val="24"/>
            <w:rPrChange w:id="777" w:author="Andrea Stafford Hintz" w:date="2016-09-18T16:51:00Z">
              <w:rPr>
                <w:rFonts w:ascii="Times New Roman" w:eastAsia="Times New Roman" w:hAnsi="Times New Roman" w:cs="Times New Roman"/>
                <w:color w:val="000000"/>
                <w:sz w:val="24"/>
                <w:szCs w:val="24"/>
              </w:rPr>
            </w:rPrChange>
          </w:rPr>
          <w:t xml:space="preserve"> He might have made a contest of it, </w:t>
        </w:r>
        <w:r w:rsidR="00511DFB">
          <w:rPr>
            <w:rStyle w:val="CommentReference"/>
          </w:rPr>
          <w:commentReference w:id="778"/>
        </w:r>
        <w:r w:rsidRPr="009400B4">
          <w:rPr>
            <w:rFonts w:ascii="Times New Roman" w:hAnsi="Times New Roman"/>
            <w:color w:val="000000"/>
            <w:sz w:val="24"/>
            <w:rPrChange w:id="779" w:author="Andrea Stafford Hintz" w:date="2016-09-18T16:51:00Z">
              <w:rPr>
                <w:rFonts w:ascii="Times New Roman" w:eastAsia="Times New Roman" w:hAnsi="Times New Roman" w:cs="Times New Roman"/>
                <w:color w:val="000000"/>
                <w:sz w:val="24"/>
                <w:szCs w:val="24"/>
              </w:rPr>
            </w:rPrChange>
          </w:rPr>
          <w:t xml:space="preserve">to see if he could steal her right from under Grundy’s nose. Tonight, he had other things on his mind. </w:t>
        </w:r>
      </w:moveTo>
      <w:moveToRangeEnd w:id="775"/>
      <w:ins w:id="780" w:author="Andrea Stafford Hintz" w:date="2016-09-18T16:51:00Z">
        <w:r w:rsidR="00A22D6C" w:rsidRPr="009400B4">
          <w:rPr>
            <w:rFonts w:ascii="Times New Roman" w:eastAsia="Times New Roman" w:hAnsi="Times New Roman" w:cs="Times New Roman"/>
            <w:color w:val="000000"/>
            <w:sz w:val="24"/>
            <w:szCs w:val="24"/>
          </w:rPr>
          <w:t xml:space="preserve">He </w:t>
        </w:r>
        <w:r w:rsidR="0087756F">
          <w:rPr>
            <w:rFonts w:ascii="Times New Roman" w:eastAsia="Times New Roman" w:hAnsi="Times New Roman" w:cs="Times New Roman"/>
            <w:color w:val="000000"/>
            <w:sz w:val="24"/>
            <w:szCs w:val="24"/>
          </w:rPr>
          <w:t>made a beeline</w:t>
        </w:r>
      </w:ins>
      <w:moveToRangeStart w:id="781" w:author="Andrea Stafford Hintz" w:date="2016-09-18T16:51:00Z" w:name="move461980868"/>
      <w:moveTo w:id="782" w:author="Andrea Stafford Hintz" w:date="2016-09-18T16:51:00Z">
        <w:r w:rsidRPr="009400B4">
          <w:rPr>
            <w:rFonts w:ascii="Times New Roman" w:hAnsi="Times New Roman"/>
            <w:color w:val="000000"/>
            <w:sz w:val="24"/>
            <w:rPrChange w:id="783" w:author="Andrea Stafford Hintz" w:date="2016-09-18T16:51:00Z">
              <w:rPr>
                <w:rFonts w:ascii="Times New Roman" w:eastAsia="Times New Roman" w:hAnsi="Times New Roman" w:cs="Times New Roman"/>
                <w:color w:val="000000"/>
                <w:sz w:val="24"/>
                <w:szCs w:val="24"/>
              </w:rPr>
            </w:rPrChange>
          </w:rPr>
          <w:t xml:space="preserve"> for the stairway, which he was relieved to see was crowded with other guests. It seemed there was a balcony upstairs, which was populated by gentlemen who had the good grace to take their cigarettes outside.</w:t>
        </w:r>
      </w:moveTo>
    </w:p>
    <w:p w14:paraId="40A7573B" w14:textId="77777777" w:rsidR="00ED609B" w:rsidRPr="00ED609B" w:rsidRDefault="00ED609B" w:rsidP="00ED609B">
      <w:pPr>
        <w:autoSpaceDE/>
        <w:autoSpaceDN/>
        <w:adjustRightInd/>
        <w:spacing w:line="480" w:lineRule="auto"/>
        <w:ind w:firstLine="220"/>
        <w:rPr>
          <w:moveTo w:id="784" w:author="Andrea Stafford Hintz" w:date="2016-09-18T16:51:00Z"/>
          <w:rFonts w:ascii="Times" w:hAnsi="Times" w:cs="Times New Roman"/>
        </w:rPr>
      </w:pPr>
      <w:moveTo w:id="785" w:author="Andrea Stafford Hintz" w:date="2016-09-18T16:51:00Z">
        <w:r w:rsidRPr="009400B4">
          <w:rPr>
            <w:rFonts w:ascii="Times New Roman" w:hAnsi="Times New Roman"/>
            <w:color w:val="000000"/>
            <w:sz w:val="24"/>
            <w:rPrChange w:id="786" w:author="Andrea Stafford Hintz" w:date="2016-09-18T16:51:00Z">
              <w:rPr>
                <w:rFonts w:ascii="Times New Roman" w:eastAsia="Times New Roman" w:hAnsi="Times New Roman" w:cs="Times New Roman"/>
                <w:color w:val="000000"/>
                <w:sz w:val="24"/>
                <w:szCs w:val="24"/>
              </w:rPr>
            </w:rPrChange>
          </w:rPr>
          <w:t>He wasn’t certain it was gunfire that he’d heard. Maybe it was nothing at all. Even so, a visit to Connor’s study was in order. If there was no one there, perhaps he would root around and find some further evidence of Connor’s association with the Resurrectionists.</w:t>
        </w:r>
      </w:moveTo>
    </w:p>
    <w:p w14:paraId="6ECA5496" w14:textId="77777777" w:rsidR="00ED609B" w:rsidRPr="00ED609B" w:rsidRDefault="00ED609B" w:rsidP="00ED609B">
      <w:pPr>
        <w:autoSpaceDE/>
        <w:autoSpaceDN/>
        <w:adjustRightInd/>
        <w:spacing w:line="480" w:lineRule="auto"/>
        <w:ind w:firstLine="220"/>
        <w:rPr>
          <w:moveTo w:id="787" w:author="Andrea Stafford Hintz" w:date="2016-09-18T16:51:00Z"/>
          <w:rFonts w:ascii="Times" w:hAnsi="Times" w:cs="Times New Roman"/>
        </w:rPr>
      </w:pPr>
      <w:moveTo w:id="788" w:author="Andrea Stafford Hintz" w:date="2016-09-18T16:51:00Z">
        <w:r w:rsidRPr="009400B4">
          <w:rPr>
            <w:rFonts w:ascii="Times New Roman" w:hAnsi="Times New Roman"/>
            <w:color w:val="000000"/>
            <w:sz w:val="24"/>
            <w:rPrChange w:id="789" w:author="Andrea Stafford Hintz" w:date="2016-09-18T16:51:00Z">
              <w:rPr>
                <w:rFonts w:ascii="Times New Roman" w:eastAsia="Times New Roman" w:hAnsi="Times New Roman" w:cs="Times New Roman"/>
                <w:color w:val="000000"/>
                <w:sz w:val="24"/>
                <w:szCs w:val="24"/>
              </w:rPr>
            </w:rPrChange>
          </w:rPr>
          <w:t>As he reached the top of the staircase, he turned away from the doors that led outside to the balcony and headed instead for the gate that seemed to bar the way to Connor’s private quarters. He was relieved to find that it was unlocked.</w:t>
        </w:r>
      </w:moveTo>
    </w:p>
    <w:p w14:paraId="631BFCBF" w14:textId="77777777" w:rsidR="00ED609B" w:rsidRDefault="00ED609B" w:rsidP="00ED609B">
      <w:pPr>
        <w:autoSpaceDE/>
        <w:autoSpaceDN/>
        <w:adjustRightInd/>
        <w:spacing w:line="480" w:lineRule="auto"/>
        <w:jc w:val="center"/>
        <w:rPr>
          <w:moveTo w:id="790" w:author="Andrea Stafford Hintz" w:date="2016-09-18T16:51:00Z"/>
          <w:rFonts w:ascii="Times New Roman" w:hAnsi="Times New Roman"/>
          <w:color w:val="000000"/>
          <w:sz w:val="24"/>
          <w:rPrChange w:id="791" w:author="Andrea Stafford Hintz" w:date="2016-09-18T16:51:00Z">
            <w:rPr>
              <w:moveTo w:id="792" w:author="Andrea Stafford Hintz" w:date="2016-09-18T16:51:00Z"/>
              <w:rFonts w:ascii="Times" w:hAnsi="Times" w:cs="Times New Roman"/>
            </w:rPr>
          </w:rPrChange>
        </w:rPr>
      </w:pPr>
      <w:moveTo w:id="793" w:author="Andrea Stafford Hintz" w:date="2016-09-18T16:51:00Z">
        <w:r w:rsidRPr="009400B4">
          <w:rPr>
            <w:rFonts w:ascii="Times New Roman" w:hAnsi="Times New Roman"/>
            <w:color w:val="000000"/>
            <w:sz w:val="24"/>
            <w:rPrChange w:id="794" w:author="Andrea Stafford Hintz" w:date="2016-09-18T16:51:00Z">
              <w:rPr>
                <w:rFonts w:ascii="Times New Roman" w:eastAsia="Times New Roman" w:hAnsi="Times New Roman" w:cs="Times New Roman"/>
                <w:color w:val="000000"/>
                <w:sz w:val="24"/>
                <w:szCs w:val="24"/>
              </w:rPr>
            </w:rPrChange>
          </w:rPr>
          <w:t>#</w:t>
        </w:r>
      </w:moveTo>
    </w:p>
    <w:moveToRangeEnd w:id="781"/>
    <w:p w14:paraId="7788FD23" w14:textId="71DC85DD"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795" w:author="Andrea Stafford Hintz" w:date="2016-09-18T16:51:00Z">
            <w:rPr>
              <w:rFonts w:ascii="Times New Roman" w:eastAsia="Times New Roman" w:hAnsi="Times New Roman" w:cs="Times New Roman"/>
              <w:color w:val="000000"/>
              <w:sz w:val="24"/>
              <w:szCs w:val="24"/>
            </w:rPr>
          </w:rPrChange>
        </w:rPr>
        <w:t>There was a locked gate to one side of the staircase, which appeared to open up to a hallway.</w:t>
      </w:r>
    </w:p>
    <w:p w14:paraId="5D641FC0"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796" w:author="Andrea Stafford Hintz" w:date="2016-09-18T16:51:00Z">
            <w:rPr>
              <w:rFonts w:ascii="Times New Roman" w:eastAsia="Times New Roman" w:hAnsi="Times New Roman" w:cs="Times New Roman"/>
              <w:color w:val="000000"/>
              <w:sz w:val="24"/>
              <w:szCs w:val="24"/>
            </w:rPr>
          </w:rPrChange>
        </w:rPr>
        <w:t>A locked gate was no obstacle for Annabel, once she had her lock picking kit in hand. It didn’t bother her that she was breaking the rules. So long as she didn’t get caught. After a few moments of fiddling with the lock, she heard a distinctive click. She tried the gate, and it slid open. She grinned.</w:t>
      </w:r>
    </w:p>
    <w:p w14:paraId="6522E24A"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797" w:author="Andrea Stafford Hintz" w:date="2016-09-18T16:51:00Z">
            <w:rPr>
              <w:rFonts w:ascii="Times New Roman" w:eastAsia="Times New Roman" w:hAnsi="Times New Roman" w:cs="Times New Roman"/>
              <w:color w:val="000000"/>
              <w:sz w:val="24"/>
              <w:szCs w:val="24"/>
            </w:rPr>
          </w:rPrChange>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06500D0C"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798" w:author="Andrea Stafford Hintz" w:date="2016-09-18T16:51:00Z">
            <w:rPr>
              <w:rFonts w:ascii="Times New Roman" w:eastAsia="Times New Roman" w:hAnsi="Times New Roman" w:cs="Times New Roman"/>
              <w:color w:val="000000"/>
              <w:sz w:val="24"/>
              <w:szCs w:val="24"/>
            </w:rPr>
          </w:rPrChange>
        </w:rPr>
        <w:lastRenderedPageBreak/>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481148D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i/>
          <w:color w:val="000000"/>
          <w:sz w:val="24"/>
          <w:rPrChange w:id="799" w:author="Andrea Stafford Hintz" w:date="2016-09-18T16:51:00Z">
            <w:rPr>
              <w:rFonts w:ascii="Times New Roman" w:eastAsia="Times New Roman" w:hAnsi="Times New Roman" w:cs="Times New Roman"/>
              <w:i/>
              <w:color w:val="000000"/>
              <w:sz w:val="24"/>
              <w:szCs w:val="24"/>
            </w:rPr>
          </w:rPrChange>
        </w:rPr>
        <w:t>Whose blood was it, though</w:t>
      </w:r>
      <w:r w:rsidRPr="00D675B6">
        <w:rPr>
          <w:rFonts w:ascii="Times New Roman" w:hAnsi="Times New Roman"/>
          <w:color w:val="000000"/>
          <w:sz w:val="24"/>
          <w:rPrChange w:id="800" w:author="Andrea Stafford Hintz" w:date="2016-09-18T16:51:00Z">
            <w:rPr>
              <w:rFonts w:ascii="Times New Roman" w:eastAsia="Times New Roman" w:hAnsi="Times New Roman" w:cs="Times New Roman"/>
              <w:color w:val="000000"/>
              <w:sz w:val="24"/>
              <w:szCs w:val="24"/>
            </w:rPr>
          </w:rPrChange>
        </w:rPr>
        <w:t xml:space="preserve">, she wondered. Her hand hovered at </w:t>
      </w:r>
      <w:commentRangeStart w:id="801"/>
      <w:r w:rsidRPr="00D675B6">
        <w:rPr>
          <w:rFonts w:ascii="Times New Roman" w:hAnsi="Times New Roman"/>
          <w:color w:val="000000"/>
          <w:sz w:val="24"/>
          <w:rPrChange w:id="802" w:author="Andrea Stafford Hintz" w:date="2016-09-18T16:51:00Z">
            <w:rPr>
              <w:rFonts w:ascii="Times New Roman" w:eastAsia="Times New Roman" w:hAnsi="Times New Roman" w:cs="Times New Roman"/>
              <w:color w:val="000000"/>
              <w:sz w:val="24"/>
              <w:szCs w:val="24"/>
            </w:rPr>
          </w:rPrChange>
        </w:rPr>
        <w:t xml:space="preserve">her gun belt </w:t>
      </w:r>
      <w:commentRangeEnd w:id="801"/>
      <w:r w:rsidR="00674ED6" w:rsidRPr="00D675B6">
        <w:rPr>
          <w:sz w:val="16"/>
          <w:rPrChange w:id="803" w:author="Andrea Stafford Hintz" w:date="2016-09-18T16:51:00Z">
            <w:rPr>
              <w:rStyle w:val="CommentReference"/>
            </w:rPr>
          </w:rPrChange>
        </w:rPr>
        <w:commentReference w:id="801"/>
      </w:r>
      <w:r w:rsidRPr="00D675B6">
        <w:rPr>
          <w:rFonts w:ascii="Times New Roman" w:hAnsi="Times New Roman"/>
          <w:color w:val="000000"/>
          <w:sz w:val="24"/>
          <w:rPrChange w:id="804" w:author="Andrea Stafford Hintz" w:date="2016-09-18T16:51:00Z">
            <w:rPr>
              <w:rFonts w:ascii="Times New Roman" w:eastAsia="Times New Roman" w:hAnsi="Times New Roman" w:cs="Times New Roman"/>
              <w:color w:val="000000"/>
              <w:sz w:val="24"/>
              <w:szCs w:val="24"/>
            </w:rPr>
          </w:rPrChange>
        </w:rPr>
        <w:t>as she reached again for the handle.</w:t>
      </w:r>
    </w:p>
    <w:p w14:paraId="5A255FBD" w14:textId="43BC07C6" w:rsidR="00ED609B" w:rsidRDefault="00ED609B" w:rsidP="00412575">
      <w:pPr>
        <w:spacing w:line="480" w:lineRule="auto"/>
        <w:ind w:firstLine="220"/>
        <w:rPr>
          <w:rFonts w:ascii="Times New Roman" w:hAnsi="Times New Roman"/>
          <w:color w:val="000000"/>
          <w:sz w:val="24"/>
          <w:rPrChange w:id="805" w:author="Andrea Stafford Hintz" w:date="2016-09-18T16:51:00Z">
            <w:rPr>
              <w:rFonts w:ascii="Times" w:hAnsi="Times" w:cs="Times New Roman"/>
            </w:rPr>
          </w:rPrChange>
        </w:rPr>
      </w:pPr>
      <w:r w:rsidRPr="00D675B6">
        <w:rPr>
          <w:rFonts w:ascii="Times New Roman" w:hAnsi="Times New Roman"/>
          <w:color w:val="000000"/>
          <w:sz w:val="24"/>
          <w:rPrChange w:id="806" w:author="Andrea Stafford Hintz" w:date="2016-09-18T16:51:00Z">
            <w:rPr>
              <w:rFonts w:ascii="Times New Roman" w:eastAsia="Times New Roman" w:hAnsi="Times New Roman" w:cs="Times New Roman"/>
              <w:color w:val="000000"/>
              <w:sz w:val="24"/>
              <w:szCs w:val="24"/>
            </w:rPr>
          </w:rPrChange>
        </w:rPr>
        <w:t xml:space="preserve">She turned the knob and </w:t>
      </w:r>
      <w:proofErr w:type="spellStart"/>
      <w:ins w:id="807" w:author="Andrea Stafford Hintz" w:date="2016-09-18T16:51:00Z">
        <w:r w:rsidR="00A22D6C" w:rsidRPr="00D675B6">
          <w:rPr>
            <w:rFonts w:ascii="Times New Roman" w:eastAsia="Times New Roman" w:hAnsi="Times New Roman" w:cs="Times New Roman"/>
            <w:color w:val="000000"/>
            <w:sz w:val="24"/>
            <w:szCs w:val="24"/>
          </w:rPr>
          <w:t>pushed</w:t>
        </w:r>
      </w:ins>
      <w:commentRangeStart w:id="808"/>
      <w:del w:id="809" w:author="Andrea Stafford Hintz" w:date="2016-09-18T16:51:00Z">
        <w:r w:rsidRPr="75C2D9A6">
          <w:rPr>
            <w:rFonts w:ascii="Times New Roman" w:eastAsia="Times New Roman" w:hAnsi="Times New Roman" w:cs="Times New Roman"/>
            <w:color w:val="000000"/>
            <w:sz w:val="24"/>
            <w:szCs w:val="24"/>
            <w:rPrChange w:id="810" w:author="Bryce Raffle" w:date="2016-09-06T11:42:00Z">
              <w:rPr>
                <w:rFonts w:ascii="Times New Roman" w:hAnsi="Times New Roman" w:cs="Times New Roman"/>
                <w:color w:val="000000"/>
                <w:sz w:val="24"/>
                <w:szCs w:val="24"/>
              </w:rPr>
            </w:rPrChange>
          </w:rPr>
          <w:delText>pu</w:delText>
        </w:r>
      </w:del>
      <w:ins w:id="811" w:author="Andrea Stafford Hintz" w:date="2016-08-10T11:32:00Z">
        <w:r w:rsidR="00674ED6" w:rsidRPr="75C2D9A6">
          <w:rPr>
            <w:rFonts w:ascii="Times New Roman" w:eastAsia="Times New Roman" w:hAnsi="Times New Roman" w:cs="Times New Roman"/>
            <w:color w:val="000000"/>
            <w:sz w:val="24"/>
            <w:szCs w:val="24"/>
            <w:rPrChange w:id="812" w:author="Bryce Raffle" w:date="2016-09-06T11:42:00Z">
              <w:rPr>
                <w:rFonts w:ascii="Times New Roman" w:hAnsi="Times New Roman" w:cs="Times New Roman"/>
                <w:color w:val="000000"/>
                <w:sz w:val="24"/>
                <w:szCs w:val="24"/>
              </w:rPr>
            </w:rPrChange>
          </w:rPr>
          <w:t>sh</w:t>
        </w:r>
      </w:ins>
      <w:proofErr w:type="spellEnd"/>
      <w:del w:id="813" w:author="Andrea Stafford Hintz" w:date="2016-08-10T11:32:00Z">
        <w:r w:rsidRPr="00ED609B" w:rsidDel="00674ED6">
          <w:rPr>
            <w:rFonts w:ascii="Times New Roman" w:hAnsi="Times New Roman" w:cs="Times New Roman"/>
            <w:color w:val="000000"/>
            <w:sz w:val="24"/>
            <w:szCs w:val="24"/>
          </w:rPr>
          <w:delText>ll</w:delText>
        </w:r>
      </w:del>
      <w:del w:id="814" w:author="Andrea Stafford Hintz" w:date="2016-09-18T16:51:00Z">
        <w:r w:rsidRPr="75C2D9A6">
          <w:rPr>
            <w:rFonts w:ascii="Times New Roman" w:eastAsia="Times New Roman" w:hAnsi="Times New Roman" w:cs="Times New Roman"/>
            <w:color w:val="000000"/>
            <w:sz w:val="24"/>
            <w:szCs w:val="24"/>
            <w:rPrChange w:id="815" w:author="Bryce Raffle" w:date="2016-09-06T11:42:00Z">
              <w:rPr>
                <w:rFonts w:ascii="Times New Roman" w:hAnsi="Times New Roman" w:cs="Times New Roman"/>
                <w:color w:val="000000"/>
                <w:sz w:val="24"/>
                <w:szCs w:val="24"/>
              </w:rPr>
            </w:rPrChange>
          </w:rPr>
          <w:delText>ed</w:delText>
        </w:r>
      </w:del>
      <w:r w:rsidRPr="00D675B6">
        <w:rPr>
          <w:rFonts w:ascii="Times New Roman" w:hAnsi="Times New Roman"/>
          <w:color w:val="000000"/>
          <w:sz w:val="24"/>
          <w:rPrChange w:id="816" w:author="Andrea Stafford Hintz" w:date="2016-09-18T16:51:00Z">
            <w:rPr>
              <w:rFonts w:ascii="Times New Roman" w:eastAsia="Times New Roman" w:hAnsi="Times New Roman" w:cs="Times New Roman"/>
              <w:color w:val="000000"/>
              <w:sz w:val="24"/>
              <w:szCs w:val="24"/>
            </w:rPr>
          </w:rPrChange>
        </w:rPr>
        <w:t xml:space="preserve"> the door open</w:t>
      </w:r>
      <w:commentRangeEnd w:id="808"/>
      <w:r w:rsidR="00674ED6" w:rsidRPr="00D675B6">
        <w:rPr>
          <w:sz w:val="16"/>
          <w:rPrChange w:id="817" w:author="Andrea Stafford Hintz" w:date="2016-09-18T16:51:00Z">
            <w:rPr>
              <w:rStyle w:val="CommentReference"/>
            </w:rPr>
          </w:rPrChange>
        </w:rPr>
        <w:commentReference w:id="808"/>
      </w:r>
      <w:r w:rsidRPr="00D675B6">
        <w:rPr>
          <w:rFonts w:ascii="Times New Roman" w:hAnsi="Times New Roman"/>
          <w:color w:val="000000"/>
          <w:sz w:val="24"/>
          <w:rPrChange w:id="818" w:author="Andrea Stafford Hintz" w:date="2016-09-18T16:51:00Z">
            <w:rPr>
              <w:rFonts w:ascii="Times New Roman" w:eastAsia="Times New Roman" w:hAnsi="Times New Roman" w:cs="Times New Roman"/>
              <w:color w:val="000000"/>
              <w:sz w:val="24"/>
              <w:szCs w:val="24"/>
            </w:rPr>
          </w:rPrChange>
        </w:rPr>
        <w:t>. It gave a groan of protest, but it was unlocked. It swung open on old, well-used hinges. She stepped inside and closed the door.</w:t>
      </w:r>
    </w:p>
    <w:p w14:paraId="66D6AF7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19" w:author="Andrea Stafford Hintz" w:date="2016-09-18T16:51:00Z">
            <w:rPr>
              <w:rFonts w:ascii="Times New Roman" w:eastAsia="Times New Roman" w:hAnsi="Times New Roman" w:cs="Times New Roman"/>
              <w:color w:val="000000"/>
              <w:sz w:val="24"/>
              <w:szCs w:val="24"/>
            </w:rPr>
          </w:rPrChange>
        </w:rPr>
        <w:t xml:space="preserve">There was no immediate sign of any struggle. Connor was slouched in his armchair, facing the </w:t>
      </w:r>
      <w:commentRangeStart w:id="820"/>
      <w:r w:rsidRPr="00D675B6">
        <w:rPr>
          <w:rFonts w:ascii="Times New Roman" w:hAnsi="Times New Roman"/>
          <w:color w:val="000000"/>
          <w:sz w:val="24"/>
          <w:rPrChange w:id="821" w:author="Andrea Stafford Hintz" w:date="2016-09-18T16:51:00Z">
            <w:rPr>
              <w:rFonts w:ascii="Times New Roman" w:eastAsia="Times New Roman" w:hAnsi="Times New Roman" w:cs="Times New Roman"/>
              <w:color w:val="000000"/>
              <w:sz w:val="24"/>
              <w:szCs w:val="24"/>
            </w:rPr>
          </w:rPrChange>
        </w:rPr>
        <w:t>opposite direction</w:t>
      </w:r>
      <w:commentRangeEnd w:id="820"/>
      <w:r w:rsidR="00674ED6" w:rsidRPr="00D675B6">
        <w:rPr>
          <w:sz w:val="16"/>
          <w:rPrChange w:id="822" w:author="Andrea Stafford Hintz" w:date="2016-09-18T16:51:00Z">
            <w:rPr>
              <w:rStyle w:val="CommentReference"/>
            </w:rPr>
          </w:rPrChange>
        </w:rPr>
        <w:commentReference w:id="820"/>
      </w:r>
      <w:r w:rsidRPr="00D675B6">
        <w:rPr>
          <w:rFonts w:ascii="Times New Roman" w:hAnsi="Times New Roman"/>
          <w:color w:val="000000"/>
          <w:sz w:val="24"/>
          <w:rPrChange w:id="823" w:author="Andrea Stafford Hintz" w:date="2016-09-18T16:51:00Z">
            <w:rPr>
              <w:rFonts w:ascii="Times New Roman" w:eastAsia="Times New Roman" w:hAnsi="Times New Roman" w:cs="Times New Roman"/>
              <w:color w:val="000000"/>
              <w:sz w:val="24"/>
              <w:szCs w:val="24"/>
            </w:rPr>
          </w:rPrChange>
        </w:rPr>
        <w:t>. He looked like he was sleeping, but she couldn’t get a good look from her angle. She stepped further into the room, cautiously scanning the room as she did.</w:t>
      </w:r>
    </w:p>
    <w:p w14:paraId="5517932C"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24" w:author="Andrea Stafford Hintz" w:date="2016-09-18T16:51:00Z">
            <w:rPr>
              <w:rFonts w:ascii="Times New Roman" w:eastAsia="Times New Roman" w:hAnsi="Times New Roman" w:cs="Times New Roman"/>
              <w:color w:val="000000"/>
              <w:sz w:val="24"/>
              <w:szCs w:val="24"/>
            </w:rPr>
          </w:rPrChange>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14:paraId="0475D861" w14:textId="1F830F59"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25" w:author="Andrea Stafford Hintz" w:date="2016-09-18T16:51:00Z">
            <w:rPr>
              <w:rFonts w:ascii="Times New Roman" w:eastAsia="Times New Roman" w:hAnsi="Times New Roman" w:cs="Times New Roman"/>
              <w:color w:val="000000"/>
              <w:sz w:val="24"/>
              <w:szCs w:val="24"/>
            </w:rPr>
          </w:rPrChange>
        </w:rPr>
        <w:t xml:space="preserve">Tiptoeing so as to catch Connor off guard, she crept further into the room. She drew her gun and made her way silently across the short span of the room until she drew close enough to </w:t>
      </w:r>
      <w:r w:rsidRPr="00D675B6">
        <w:rPr>
          <w:rFonts w:ascii="Times New Roman" w:hAnsi="Times New Roman"/>
          <w:color w:val="000000"/>
          <w:sz w:val="24"/>
          <w:rPrChange w:id="826" w:author="Andrea Stafford Hintz" w:date="2016-09-18T16:51:00Z">
            <w:rPr>
              <w:rFonts w:ascii="Times New Roman" w:eastAsia="Times New Roman" w:hAnsi="Times New Roman" w:cs="Times New Roman"/>
              <w:color w:val="000000"/>
              <w:sz w:val="24"/>
              <w:szCs w:val="24"/>
            </w:rPr>
          </w:rPrChange>
        </w:rPr>
        <w:lastRenderedPageBreak/>
        <w:t xml:space="preserve">realize how stupid she’d been, or how blinded by greed. She stood </w:t>
      </w:r>
      <w:del w:id="827" w:author="Andrea Stafford Hintz" w:date="2016-09-10T11:49:00Z">
        <w:r w:rsidRPr="75C2D9A6" w:rsidDel="006D7771">
          <w:rPr>
            <w:rFonts w:ascii="Times New Roman" w:eastAsia="Times New Roman" w:hAnsi="Times New Roman" w:cs="Times New Roman"/>
            <w:color w:val="000000"/>
            <w:sz w:val="24"/>
            <w:szCs w:val="24"/>
            <w:rPrChange w:id="828" w:author="Bryce Raffle" w:date="2016-09-06T11:42:00Z">
              <w:rPr>
                <w:rFonts w:ascii="Times New Roman" w:hAnsi="Times New Roman" w:cs="Times New Roman"/>
                <w:color w:val="000000"/>
                <w:sz w:val="24"/>
                <w:szCs w:val="24"/>
              </w:rPr>
            </w:rPrChange>
          </w:rPr>
          <w:delText xml:space="preserve">only </w:delText>
        </w:r>
      </w:del>
      <w:ins w:id="829" w:author="Andrea Stafford Hintz" w:date="2016-09-10T11:49:00Z">
        <w:r w:rsidR="006D7771">
          <w:rPr>
            <w:rFonts w:ascii="Times New Roman" w:eastAsia="Times New Roman" w:hAnsi="Times New Roman" w:cs="Times New Roman"/>
            <w:color w:val="000000"/>
            <w:sz w:val="24"/>
            <w:szCs w:val="24"/>
          </w:rPr>
          <w:t>barely</w:t>
        </w:r>
        <w:r w:rsidR="006D7771" w:rsidRPr="00D675B6">
          <w:rPr>
            <w:rFonts w:ascii="Times New Roman" w:hAnsi="Times New Roman"/>
            <w:color w:val="000000"/>
            <w:sz w:val="24"/>
            <w:rPrChange w:id="830" w:author="Andrea Stafford Hintz" w:date="2016-09-18T16:51:00Z">
              <w:rPr>
                <w:rFonts w:ascii="Times New Roman" w:eastAsia="Times New Roman" w:hAnsi="Times New Roman" w:cs="Times New Roman"/>
                <w:color w:val="000000"/>
                <w:sz w:val="24"/>
                <w:szCs w:val="24"/>
              </w:rPr>
            </w:rPrChange>
          </w:rPr>
          <w:t xml:space="preserve"> </w:t>
        </w:r>
      </w:ins>
      <w:r w:rsidRPr="00D675B6">
        <w:rPr>
          <w:rFonts w:ascii="Times New Roman" w:hAnsi="Times New Roman"/>
          <w:color w:val="000000"/>
          <w:sz w:val="24"/>
          <w:rPrChange w:id="831" w:author="Andrea Stafford Hintz" w:date="2016-09-18T16:51:00Z">
            <w:rPr>
              <w:rFonts w:ascii="Times New Roman" w:eastAsia="Times New Roman" w:hAnsi="Times New Roman" w:cs="Times New Roman"/>
              <w:color w:val="000000"/>
              <w:sz w:val="24"/>
              <w:szCs w:val="24"/>
            </w:rPr>
          </w:rPrChange>
        </w:rPr>
        <w:t>an arm’s breadth away from him. Close enough to see that he wasn’t asleep</w:t>
      </w:r>
      <w:ins w:id="832" w:author="Andrea Stafford Hintz" w:date="2016-09-10T11:49:00Z">
        <w:r w:rsidR="006D7771">
          <w:rPr>
            <w:rFonts w:ascii="Times New Roman" w:eastAsia="Times New Roman" w:hAnsi="Times New Roman" w:cs="Times New Roman"/>
            <w:color w:val="000000"/>
            <w:sz w:val="24"/>
            <w:szCs w:val="24"/>
          </w:rPr>
          <w:t>—</w:t>
        </w:r>
      </w:ins>
      <w:ins w:id="833" w:author="Andrea Stafford Hintz" w:date="2016-09-18T16:51:00Z">
        <w:r w:rsidR="00A22D6C" w:rsidRPr="00D675B6">
          <w:rPr>
            <w:rFonts w:ascii="Times New Roman" w:eastAsia="Times New Roman" w:hAnsi="Times New Roman" w:cs="Times New Roman"/>
            <w:color w:val="000000"/>
            <w:sz w:val="24"/>
            <w:szCs w:val="24"/>
          </w:rPr>
          <w:t>he</w:t>
        </w:r>
      </w:ins>
      <w:ins w:id="834" w:author="Andrea Stafford Hintz" w:date="2016-09-10T11:49:00Z">
        <w:r w:rsidR="006D7771">
          <w:rPr>
            <w:rFonts w:ascii="Times New Roman" w:eastAsia="Times New Roman" w:hAnsi="Times New Roman" w:cs="Times New Roman"/>
            <w:color w:val="000000"/>
            <w:sz w:val="24"/>
            <w:szCs w:val="24"/>
          </w:rPr>
          <w:t>h</w:t>
        </w:r>
      </w:ins>
      <w:del w:id="835" w:author="Andrea Stafford Hintz" w:date="2016-09-10T11:49:00Z">
        <w:r w:rsidRPr="75C2D9A6" w:rsidDel="006D7771">
          <w:rPr>
            <w:rFonts w:ascii="Times New Roman" w:eastAsia="Times New Roman" w:hAnsi="Times New Roman" w:cs="Times New Roman"/>
            <w:color w:val="000000"/>
            <w:sz w:val="24"/>
            <w:szCs w:val="24"/>
            <w:rPrChange w:id="836" w:author="Bryce Raffle" w:date="2016-09-06T11:42:00Z">
              <w:rPr>
                <w:rFonts w:ascii="Times New Roman" w:hAnsi="Times New Roman" w:cs="Times New Roman"/>
                <w:color w:val="000000"/>
                <w:sz w:val="24"/>
                <w:szCs w:val="24"/>
              </w:rPr>
            </w:rPrChange>
          </w:rPr>
          <w:delText>. H</w:delText>
        </w:r>
      </w:del>
      <w:del w:id="837" w:author="Andrea Stafford Hintz" w:date="2016-09-18T16:51:00Z">
        <w:r w:rsidRPr="75C2D9A6">
          <w:rPr>
            <w:rFonts w:ascii="Times New Roman" w:eastAsia="Times New Roman" w:hAnsi="Times New Roman" w:cs="Times New Roman"/>
            <w:color w:val="000000"/>
            <w:sz w:val="24"/>
            <w:szCs w:val="24"/>
            <w:rPrChange w:id="838" w:author="Bryce Raffle" w:date="2016-09-06T11:42:00Z">
              <w:rPr>
                <w:rFonts w:ascii="Times New Roman" w:hAnsi="Times New Roman" w:cs="Times New Roman"/>
                <w:color w:val="000000"/>
                <w:sz w:val="24"/>
                <w:szCs w:val="24"/>
              </w:rPr>
            </w:rPrChange>
          </w:rPr>
          <w:delText>e</w:delText>
        </w:r>
      </w:del>
      <w:r w:rsidRPr="00D675B6">
        <w:rPr>
          <w:rFonts w:ascii="Times New Roman" w:hAnsi="Times New Roman"/>
          <w:color w:val="000000"/>
          <w:sz w:val="24"/>
          <w:rPrChange w:id="839" w:author="Andrea Stafford Hintz" w:date="2016-09-18T16:51:00Z">
            <w:rPr>
              <w:rFonts w:ascii="Times New Roman" w:eastAsia="Times New Roman" w:hAnsi="Times New Roman" w:cs="Times New Roman"/>
              <w:color w:val="000000"/>
              <w:sz w:val="24"/>
              <w:szCs w:val="24"/>
            </w:rPr>
          </w:rPrChange>
        </w:rPr>
        <w:t xml:space="preserve"> was dead.</w:t>
      </w:r>
    </w:p>
    <w:p w14:paraId="37FAA91A" w14:textId="77777777" w:rsidR="00ED609B" w:rsidRPr="00ED609B" w:rsidRDefault="00ED609B" w:rsidP="00412575">
      <w:pPr>
        <w:spacing w:line="480" w:lineRule="auto"/>
        <w:ind w:firstLine="220"/>
        <w:rPr>
          <w:rFonts w:ascii="Times" w:hAnsi="Times" w:cs="Times New Roman"/>
        </w:rPr>
      </w:pPr>
      <w:commentRangeStart w:id="840"/>
      <w:r w:rsidRPr="00D675B6">
        <w:rPr>
          <w:rFonts w:ascii="Times New Roman" w:hAnsi="Times New Roman"/>
          <w:color w:val="000000"/>
          <w:sz w:val="24"/>
          <w:rPrChange w:id="841" w:author="Andrea Stafford Hintz" w:date="2016-09-18T16:51:00Z">
            <w:rPr>
              <w:rFonts w:ascii="Times New Roman" w:eastAsia="Times New Roman" w:hAnsi="Times New Roman" w:cs="Times New Roman"/>
              <w:color w:val="000000"/>
              <w:sz w:val="24"/>
              <w:szCs w:val="24"/>
            </w:rPr>
          </w:rPrChange>
        </w:rPr>
        <w:t xml:space="preserve">Suddenly, she realized how obvious it was. </w:t>
      </w:r>
      <w:commentRangeEnd w:id="840"/>
      <w:r w:rsidR="00674ED6" w:rsidRPr="00D675B6">
        <w:rPr>
          <w:sz w:val="16"/>
          <w:rPrChange w:id="842" w:author="Andrea Stafford Hintz" w:date="2016-09-18T16:51:00Z">
            <w:rPr>
              <w:rStyle w:val="CommentReference"/>
            </w:rPr>
          </w:rPrChange>
        </w:rPr>
        <w:commentReference w:id="840"/>
      </w:r>
      <w:r w:rsidRPr="00D675B6">
        <w:rPr>
          <w:rFonts w:ascii="Times New Roman" w:hAnsi="Times New Roman"/>
          <w:color w:val="000000"/>
          <w:sz w:val="24"/>
          <w:rPrChange w:id="843" w:author="Andrea Stafford Hintz" w:date="2016-09-18T16:51:00Z">
            <w:rPr>
              <w:rFonts w:ascii="Times New Roman" w:eastAsia="Times New Roman" w:hAnsi="Times New Roman" w:cs="Times New Roman"/>
              <w:color w:val="000000"/>
              <w:sz w:val="24"/>
              <w:szCs w:val="24"/>
            </w:rPr>
          </w:rPrChange>
        </w:rPr>
        <w:t xml:space="preserve">She should have known from the moment she opened the door, but she hadn’t wanted to see it. </w:t>
      </w:r>
      <w:commentRangeStart w:id="844"/>
      <w:r w:rsidRPr="00D675B6">
        <w:rPr>
          <w:rFonts w:ascii="Times New Roman" w:hAnsi="Times New Roman"/>
          <w:color w:val="000000"/>
          <w:sz w:val="24"/>
          <w:rPrChange w:id="845" w:author="Andrea Stafford Hintz" w:date="2016-09-18T16:51:00Z">
            <w:rPr>
              <w:rFonts w:ascii="Times New Roman" w:eastAsia="Times New Roman" w:hAnsi="Times New Roman" w:cs="Times New Roman"/>
              <w:color w:val="000000"/>
              <w:sz w:val="24"/>
              <w:szCs w:val="24"/>
            </w:rPr>
          </w:rPrChange>
        </w:rPr>
        <w:t>There were flies buzzing around his motionless body. The smell that came from him was enough to make her choke</w:t>
      </w:r>
      <w:commentRangeEnd w:id="844"/>
      <w:r w:rsidR="00C1573C" w:rsidRPr="00D675B6">
        <w:rPr>
          <w:sz w:val="16"/>
          <w:rPrChange w:id="846" w:author="Andrea Stafford Hintz" w:date="2016-09-18T16:51:00Z">
            <w:rPr>
              <w:rStyle w:val="CommentReference"/>
            </w:rPr>
          </w:rPrChange>
        </w:rPr>
        <w:commentReference w:id="844"/>
      </w:r>
      <w:r w:rsidRPr="00D675B6">
        <w:rPr>
          <w:rFonts w:ascii="Times New Roman" w:hAnsi="Times New Roman"/>
          <w:color w:val="000000"/>
          <w:sz w:val="24"/>
          <w:rPrChange w:id="847" w:author="Andrea Stafford Hintz" w:date="2016-09-18T16:51:00Z">
            <w:rPr>
              <w:rFonts w:ascii="Times New Roman" w:eastAsia="Times New Roman" w:hAnsi="Times New Roman" w:cs="Times New Roman"/>
              <w:color w:val="000000"/>
              <w:sz w:val="24"/>
              <w:szCs w:val="24"/>
            </w:rPr>
          </w:rPrChange>
        </w:rPr>
        <w:t xml:space="preserve">. </w:t>
      </w:r>
    </w:p>
    <w:p w14:paraId="26361633" w14:textId="46DFFFF4" w:rsidR="00ED609B" w:rsidRPr="00ED609B" w:rsidRDefault="00C1573C" w:rsidP="00412575">
      <w:pPr>
        <w:spacing w:line="480" w:lineRule="auto"/>
        <w:ind w:firstLine="220"/>
        <w:rPr>
          <w:rFonts w:ascii="Times" w:hAnsi="Times" w:cs="Times New Roman"/>
        </w:rPr>
      </w:pPr>
      <w:commentRangeStart w:id="848"/>
      <w:ins w:id="849" w:author="Andrea Stafford Hintz" w:date="2016-08-10T11:39:00Z">
        <w:r w:rsidRPr="00D675B6">
          <w:rPr>
            <w:rFonts w:ascii="Times New Roman" w:hAnsi="Times New Roman"/>
            <w:color w:val="000000"/>
            <w:sz w:val="24"/>
            <w:rPrChange w:id="850" w:author="Andrea Stafford Hintz" w:date="2016-09-18T16:51:00Z">
              <w:rPr>
                <w:rFonts w:ascii="Times New Roman" w:eastAsia="Times New Roman" w:hAnsi="Times New Roman" w:cs="Times New Roman"/>
                <w:color w:val="000000"/>
                <w:sz w:val="24"/>
                <w:szCs w:val="24"/>
              </w:rPr>
            </w:rPrChange>
          </w:rPr>
          <w:t>Annabel</w:t>
        </w:r>
        <w:r w:rsidRPr="75C2D9A6">
          <w:rPr>
            <w:rFonts w:ascii="Times New Roman" w:eastAsia="Times New Roman" w:hAnsi="Times New Roman" w:cs="Times New Roman"/>
            <w:color w:val="000000"/>
            <w:sz w:val="24"/>
            <w:szCs w:val="24"/>
            <w:rPrChange w:id="851" w:author="Bryce Raffle" w:date="2016-09-06T11:42:00Z">
              <w:rPr>
                <w:rFonts w:ascii="Times New Roman" w:hAnsi="Times New Roman" w:cs="Times New Roman"/>
                <w:color w:val="000000"/>
                <w:sz w:val="24"/>
                <w:szCs w:val="24"/>
              </w:rPr>
            </w:rPrChange>
          </w:rPr>
          <w:t xml:space="preserve"> </w:t>
        </w:r>
      </w:ins>
      <w:commentRangeStart w:id="852"/>
      <w:del w:id="853" w:author="Andrea Stafford Hintz" w:date="2016-08-10T11:39:00Z">
        <w:r w:rsidR="00ED609B" w:rsidRPr="00ED609B" w:rsidDel="00C1573C">
          <w:rPr>
            <w:rFonts w:ascii="Times New Roman" w:hAnsi="Times New Roman" w:cs="Times New Roman"/>
            <w:color w:val="000000"/>
            <w:sz w:val="24"/>
            <w:szCs w:val="24"/>
          </w:rPr>
          <w:delText>She</w:delText>
        </w:r>
        <w:commentRangeEnd w:id="852"/>
        <w:r w:rsidDel="00C1573C">
          <w:rPr>
            <w:rStyle w:val="CommentReference"/>
          </w:rPr>
          <w:commentReference w:id="852"/>
        </w:r>
        <w:r w:rsidR="00ED609B" w:rsidRPr="00ED609B" w:rsidDel="00C1573C">
          <w:rPr>
            <w:rFonts w:ascii="Times New Roman" w:hAnsi="Times New Roman" w:cs="Times New Roman"/>
            <w:color w:val="000000"/>
            <w:sz w:val="24"/>
            <w:szCs w:val="24"/>
          </w:rPr>
          <w:delText xml:space="preserve"> </w:delText>
        </w:r>
      </w:del>
      <w:r w:rsidR="00ED609B" w:rsidRPr="00D675B6">
        <w:rPr>
          <w:rFonts w:ascii="Times New Roman" w:hAnsi="Times New Roman"/>
          <w:color w:val="000000"/>
          <w:sz w:val="24"/>
          <w:rPrChange w:id="854" w:author="Andrea Stafford Hintz" w:date="2016-09-18T16:51:00Z">
            <w:rPr>
              <w:rFonts w:ascii="Times New Roman" w:eastAsia="Times New Roman" w:hAnsi="Times New Roman" w:cs="Times New Roman"/>
              <w:color w:val="000000"/>
              <w:sz w:val="24"/>
              <w:szCs w:val="24"/>
            </w:rPr>
          </w:rPrChange>
        </w:rPr>
        <w:t>hesitated</w:t>
      </w:r>
      <w:commentRangeEnd w:id="848"/>
      <w:r w:rsidRPr="00D675B6">
        <w:rPr>
          <w:sz w:val="16"/>
          <w:rPrChange w:id="855" w:author="Andrea Stafford Hintz" w:date="2016-09-18T16:51:00Z">
            <w:rPr>
              <w:rStyle w:val="CommentReference"/>
            </w:rPr>
          </w:rPrChange>
        </w:rPr>
        <w:commentReference w:id="848"/>
      </w:r>
      <w:r w:rsidR="00ED609B" w:rsidRPr="00D675B6">
        <w:rPr>
          <w:rFonts w:ascii="Times New Roman" w:hAnsi="Times New Roman"/>
          <w:color w:val="000000"/>
          <w:sz w:val="24"/>
          <w:rPrChange w:id="856" w:author="Andrea Stafford Hintz" w:date="2016-09-18T16:51:00Z">
            <w:rPr>
              <w:rFonts w:ascii="Times New Roman" w:eastAsia="Times New Roman" w:hAnsi="Times New Roman" w:cs="Times New Roman"/>
              <w:color w:val="000000"/>
              <w:sz w:val="24"/>
              <w:szCs w:val="24"/>
            </w:rPr>
          </w:rPrChange>
        </w:rPr>
        <w:t>. She knew she ought to call for help. But she also knew that if she did, she wouldn’t have the chance to steal her prize from Connor’s safe. She cursed herself, knowing that she’d already made up her mind, and knowing that she’d made the wrong choice.</w:t>
      </w:r>
    </w:p>
    <w:p w14:paraId="03FE6E82"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57" w:author="Andrea Stafford Hintz" w:date="2016-09-18T16:51:00Z">
            <w:rPr>
              <w:rFonts w:ascii="Times New Roman" w:eastAsia="Times New Roman" w:hAnsi="Times New Roman" w:cs="Times New Roman"/>
              <w:color w:val="000000"/>
              <w:sz w:val="24"/>
              <w:szCs w:val="24"/>
            </w:rPr>
          </w:rPrChange>
        </w:rPr>
        <w:t>“I’m going straight to hell,” she muttered, turning away from Connor.</w:t>
      </w:r>
    </w:p>
    <w:p w14:paraId="52E22BB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58" w:author="Andrea Stafford Hintz" w:date="2016-09-18T16:51:00Z">
            <w:rPr>
              <w:rFonts w:ascii="Times New Roman" w:eastAsia="Times New Roman" w:hAnsi="Times New Roman" w:cs="Times New Roman"/>
              <w:color w:val="000000"/>
              <w:sz w:val="24"/>
              <w:szCs w:val="24"/>
            </w:rPr>
          </w:rPrChange>
        </w:rPr>
        <w:t xml:space="preserve">In the opposite corner of the room stood Connor’s safe. </w:t>
      </w:r>
      <w:commentRangeStart w:id="859"/>
      <w:r w:rsidRPr="00D675B6">
        <w:rPr>
          <w:rFonts w:ascii="Times New Roman" w:hAnsi="Times New Roman"/>
          <w:color w:val="000000"/>
          <w:sz w:val="24"/>
          <w:rPrChange w:id="860" w:author="Andrea Stafford Hintz" w:date="2016-09-18T16:51:00Z">
            <w:rPr>
              <w:rFonts w:ascii="Times New Roman" w:eastAsia="Times New Roman" w:hAnsi="Times New Roman" w:cs="Times New Roman"/>
              <w:color w:val="000000"/>
              <w:sz w:val="24"/>
              <w:szCs w:val="24"/>
            </w:rPr>
          </w:rPrChange>
        </w:rPr>
        <w:t xml:space="preserve">It was disguised as a tea trolley, but it was a weak disguise, and </w:t>
      </w:r>
      <w:commentRangeStart w:id="861"/>
      <w:r w:rsidRPr="00D675B6">
        <w:rPr>
          <w:rFonts w:ascii="Times New Roman" w:hAnsi="Times New Roman"/>
          <w:color w:val="000000"/>
          <w:sz w:val="24"/>
          <w:rPrChange w:id="862" w:author="Andrea Stafford Hintz" w:date="2016-09-18T16:51:00Z">
            <w:rPr>
              <w:rFonts w:ascii="Times New Roman" w:eastAsia="Times New Roman" w:hAnsi="Times New Roman" w:cs="Times New Roman"/>
              <w:color w:val="000000"/>
              <w:sz w:val="24"/>
              <w:szCs w:val="24"/>
            </w:rPr>
          </w:rPrChange>
        </w:rPr>
        <w:t>Annabel</w:t>
      </w:r>
      <w:commentRangeEnd w:id="861"/>
      <w:r w:rsidR="00C1573C" w:rsidRPr="00D675B6">
        <w:rPr>
          <w:sz w:val="16"/>
          <w:rPrChange w:id="863" w:author="Andrea Stafford Hintz" w:date="2016-09-18T16:51:00Z">
            <w:rPr>
              <w:rStyle w:val="CommentReference"/>
            </w:rPr>
          </w:rPrChange>
        </w:rPr>
        <w:commentReference w:id="861"/>
      </w:r>
      <w:r w:rsidRPr="00D675B6">
        <w:rPr>
          <w:rFonts w:ascii="Times New Roman" w:hAnsi="Times New Roman"/>
          <w:color w:val="000000"/>
          <w:sz w:val="24"/>
          <w:rPrChange w:id="864" w:author="Andrea Stafford Hintz" w:date="2016-09-18T16:51:00Z">
            <w:rPr>
              <w:rFonts w:ascii="Times New Roman" w:eastAsia="Times New Roman" w:hAnsi="Times New Roman" w:cs="Times New Roman"/>
              <w:color w:val="000000"/>
              <w:sz w:val="24"/>
              <w:szCs w:val="24"/>
            </w:rPr>
          </w:rPrChange>
        </w:rPr>
        <w:t xml:space="preserve"> was quick to determine what it really was.</w:t>
      </w:r>
      <w:commentRangeEnd w:id="859"/>
      <w:r w:rsidR="00C1573C" w:rsidRPr="00D675B6">
        <w:rPr>
          <w:sz w:val="16"/>
          <w:rPrChange w:id="865" w:author="Andrea Stafford Hintz" w:date="2016-09-18T16:51:00Z">
            <w:rPr>
              <w:rStyle w:val="CommentReference"/>
            </w:rPr>
          </w:rPrChange>
        </w:rPr>
        <w:commentReference w:id="859"/>
      </w:r>
    </w:p>
    <w:p w14:paraId="49B512E8" w14:textId="77777777" w:rsidR="00ED609B" w:rsidRPr="00ED609B" w:rsidRDefault="00ED609B" w:rsidP="00412575">
      <w:pPr>
        <w:spacing w:line="480" w:lineRule="auto"/>
        <w:ind w:firstLine="220"/>
        <w:rPr>
          <w:rFonts w:ascii="Times" w:hAnsi="Times" w:cs="Times New Roman"/>
        </w:rPr>
      </w:pPr>
      <w:commentRangeStart w:id="866"/>
      <w:r w:rsidRPr="00D675B6">
        <w:rPr>
          <w:rFonts w:ascii="Times New Roman" w:hAnsi="Times New Roman"/>
          <w:color w:val="000000"/>
          <w:sz w:val="24"/>
          <w:rPrChange w:id="867" w:author="Andrea Stafford Hintz" w:date="2016-09-18T16:51:00Z">
            <w:rPr>
              <w:rFonts w:ascii="Times New Roman" w:eastAsia="Times New Roman" w:hAnsi="Times New Roman" w:cs="Times New Roman"/>
              <w:color w:val="000000"/>
              <w:sz w:val="24"/>
              <w:szCs w:val="24"/>
            </w:rPr>
          </w:rPrChange>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commentRangeEnd w:id="866"/>
      <w:r w:rsidR="00C1573C" w:rsidRPr="00D675B6">
        <w:rPr>
          <w:sz w:val="16"/>
          <w:rPrChange w:id="868" w:author="Andrea Stafford Hintz" w:date="2016-09-18T16:51:00Z">
            <w:rPr>
              <w:rStyle w:val="CommentReference"/>
            </w:rPr>
          </w:rPrChange>
        </w:rPr>
        <w:commentReference w:id="866"/>
      </w:r>
    </w:p>
    <w:p w14:paraId="42A323ED"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69" w:author="Andrea Stafford Hintz" w:date="2016-09-18T16:51:00Z">
            <w:rPr>
              <w:rFonts w:ascii="Times New Roman" w:eastAsia="Times New Roman" w:hAnsi="Times New Roman" w:cs="Times New Roman"/>
              <w:color w:val="000000"/>
              <w:sz w:val="24"/>
              <w:szCs w:val="24"/>
            </w:rPr>
          </w:rPrChange>
        </w:rPr>
        <w:t>She heard a noise from behind her. She swung around, raising her gun instinctively</w:t>
      </w:r>
      <w:commentRangeStart w:id="870"/>
      <w:r w:rsidRPr="00D675B6">
        <w:rPr>
          <w:rFonts w:ascii="Times New Roman" w:hAnsi="Times New Roman"/>
          <w:color w:val="000000"/>
          <w:sz w:val="24"/>
          <w:rPrChange w:id="871" w:author="Andrea Stafford Hintz" w:date="2016-09-18T16:51:00Z">
            <w:rPr>
              <w:rFonts w:ascii="Times New Roman" w:eastAsia="Times New Roman" w:hAnsi="Times New Roman" w:cs="Times New Roman"/>
              <w:color w:val="000000"/>
              <w:sz w:val="24"/>
              <w:szCs w:val="24"/>
            </w:rPr>
          </w:rPrChange>
        </w:rPr>
        <w:t>. Connor stirred, shuffling in his chair and looking up at her. He groaned softly.</w:t>
      </w:r>
      <w:commentRangeEnd w:id="870"/>
      <w:r w:rsidR="00A513DA" w:rsidRPr="00D675B6">
        <w:rPr>
          <w:sz w:val="16"/>
          <w:rPrChange w:id="872" w:author="Andrea Stafford Hintz" w:date="2016-09-18T16:51:00Z">
            <w:rPr>
              <w:rStyle w:val="CommentReference"/>
            </w:rPr>
          </w:rPrChange>
        </w:rPr>
        <w:commentReference w:id="870"/>
      </w:r>
    </w:p>
    <w:p w14:paraId="07A6062E"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73" w:author="Andrea Stafford Hintz" w:date="2016-09-18T16:51:00Z">
            <w:rPr>
              <w:rFonts w:ascii="Times New Roman" w:eastAsia="Times New Roman" w:hAnsi="Times New Roman" w:cs="Times New Roman"/>
              <w:color w:val="000000"/>
              <w:sz w:val="24"/>
              <w:szCs w:val="24"/>
            </w:rPr>
          </w:rPrChange>
        </w:rPr>
        <w:t>“Good god,” she gasped, “You’re still alive.”</w:t>
      </w:r>
    </w:p>
    <w:p w14:paraId="0747C657"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74" w:author="Andrea Stafford Hintz" w:date="2016-09-18T16:51:00Z">
            <w:rPr>
              <w:rFonts w:ascii="Times New Roman" w:eastAsia="Times New Roman" w:hAnsi="Times New Roman" w:cs="Times New Roman"/>
              <w:color w:val="000000"/>
              <w:sz w:val="24"/>
              <w:szCs w:val="24"/>
            </w:rPr>
          </w:rPrChange>
        </w:rPr>
        <w:t xml:space="preserve">She put a hand on his forehead. He felt cold. She stooped over to get a good look at him. She recoiled when she got a clear look at his face. His eyes were white and lifeless, his skin grey and </w:t>
      </w:r>
      <w:commentRangeStart w:id="875"/>
      <w:r w:rsidRPr="00D675B6">
        <w:rPr>
          <w:rFonts w:ascii="Times New Roman" w:hAnsi="Times New Roman"/>
          <w:color w:val="000000"/>
          <w:sz w:val="24"/>
          <w:rPrChange w:id="876" w:author="Andrea Stafford Hintz" w:date="2016-09-18T16:51:00Z">
            <w:rPr>
              <w:rFonts w:ascii="Times New Roman" w:eastAsia="Times New Roman" w:hAnsi="Times New Roman" w:cs="Times New Roman"/>
              <w:color w:val="000000"/>
              <w:sz w:val="24"/>
              <w:szCs w:val="24"/>
            </w:rPr>
          </w:rPrChange>
        </w:rPr>
        <w:t>cold.</w:t>
      </w:r>
      <w:commentRangeEnd w:id="875"/>
      <w:r w:rsidR="00A513DA" w:rsidRPr="00D675B6">
        <w:rPr>
          <w:sz w:val="16"/>
          <w:rPrChange w:id="877" w:author="Andrea Stafford Hintz" w:date="2016-09-18T16:51:00Z">
            <w:rPr>
              <w:rStyle w:val="CommentReference"/>
            </w:rPr>
          </w:rPrChange>
        </w:rPr>
        <w:commentReference w:id="875"/>
      </w:r>
    </w:p>
    <w:p w14:paraId="6790B0D9"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78" w:author="Andrea Stafford Hintz" w:date="2016-09-18T16:51:00Z">
            <w:rPr>
              <w:rFonts w:ascii="Times New Roman" w:eastAsia="Times New Roman" w:hAnsi="Times New Roman" w:cs="Times New Roman"/>
              <w:color w:val="000000"/>
              <w:sz w:val="24"/>
              <w:szCs w:val="24"/>
            </w:rPr>
          </w:rPrChange>
        </w:rPr>
        <w:t>“What on earth…?” she whispered to herself.</w:t>
      </w:r>
    </w:p>
    <w:p w14:paraId="34DD6C58"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79" w:author="Andrea Stafford Hintz" w:date="2016-09-18T16:51:00Z">
            <w:rPr>
              <w:rFonts w:ascii="Times New Roman" w:eastAsia="Times New Roman" w:hAnsi="Times New Roman" w:cs="Times New Roman"/>
              <w:color w:val="000000"/>
              <w:sz w:val="24"/>
              <w:szCs w:val="24"/>
            </w:rPr>
          </w:rPrChange>
        </w:rPr>
        <w:lastRenderedPageBreak/>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2D923AF2"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80" w:author="Andrea Stafford Hintz" w:date="2016-09-18T16:51:00Z">
            <w:rPr>
              <w:rFonts w:ascii="Times New Roman" w:eastAsia="Times New Roman" w:hAnsi="Times New Roman" w:cs="Times New Roman"/>
              <w:color w:val="000000"/>
              <w:sz w:val="24"/>
              <w:szCs w:val="24"/>
            </w:rPr>
          </w:rPrChange>
        </w:rPr>
        <w:t>But before she had a chance to shout for help, Connor opened his mouth and snapped his teeth at her, hissing. Annabel stumbled back, lost her balance, and crashed into the desk.</w:t>
      </w:r>
    </w:p>
    <w:p w14:paraId="5DEC1A9F" w14:textId="77777777" w:rsidR="00ED609B" w:rsidRPr="00ED609B" w:rsidRDefault="00ED609B" w:rsidP="00412575">
      <w:pPr>
        <w:spacing w:line="480" w:lineRule="auto"/>
        <w:ind w:firstLine="220"/>
        <w:rPr>
          <w:rFonts w:ascii="Times" w:hAnsi="Times" w:cs="Times New Roman"/>
        </w:rPr>
      </w:pPr>
      <w:r w:rsidRPr="00D675B6">
        <w:rPr>
          <w:rFonts w:ascii="Times New Roman" w:hAnsi="Times New Roman"/>
          <w:color w:val="000000"/>
          <w:sz w:val="24"/>
          <w:rPrChange w:id="881" w:author="Andrea Stafford Hintz" w:date="2016-09-18T16:51:00Z">
            <w:rPr>
              <w:rFonts w:ascii="Times New Roman" w:eastAsia="Times New Roman" w:hAnsi="Times New Roman" w:cs="Times New Roman"/>
              <w:color w:val="000000"/>
              <w:sz w:val="24"/>
              <w:szCs w:val="24"/>
            </w:rPr>
          </w:rPrChange>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14:paraId="78D0B434" w14:textId="01F089B3" w:rsidR="00ED609B" w:rsidRDefault="00ED609B" w:rsidP="00ED609B">
      <w:pPr>
        <w:autoSpaceDE/>
        <w:autoSpaceDN/>
        <w:adjustRightInd/>
        <w:spacing w:line="480" w:lineRule="auto"/>
        <w:ind w:firstLine="220"/>
        <w:rPr>
          <w:del w:id="882" w:author="Andrea Stafford Hintz" w:date="2016-09-18T16:51:00Z"/>
          <w:rFonts w:ascii="Times New Roman" w:hAnsi="Times New Roman" w:cs="Times New Roman"/>
          <w:color w:val="000000"/>
          <w:sz w:val="24"/>
          <w:szCs w:val="24"/>
        </w:rPr>
      </w:pPr>
      <w:commentRangeStart w:id="883"/>
      <w:r w:rsidRPr="00D675B6">
        <w:rPr>
          <w:rFonts w:ascii="Times New Roman" w:hAnsi="Times New Roman"/>
          <w:color w:val="000000"/>
          <w:sz w:val="24"/>
          <w:rPrChange w:id="884" w:author="Andrea Stafford Hintz" w:date="2016-09-18T16:51:00Z">
            <w:rPr>
              <w:rFonts w:ascii="Times New Roman" w:eastAsia="Times New Roman" w:hAnsi="Times New Roman" w:cs="Times New Roman"/>
              <w:color w:val="000000"/>
              <w:sz w:val="24"/>
              <w:szCs w:val="24"/>
            </w:rPr>
          </w:rPrChange>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commentRangeEnd w:id="883"/>
      <w:r w:rsidR="00A513DA" w:rsidRPr="00D675B6">
        <w:rPr>
          <w:sz w:val="16"/>
          <w:rPrChange w:id="885" w:author="Andrea Stafford Hintz" w:date="2016-09-18T16:51:00Z">
            <w:rPr>
              <w:rStyle w:val="CommentReference"/>
            </w:rPr>
          </w:rPrChange>
        </w:rPr>
        <w:commentReference w:id="883"/>
      </w:r>
      <w:r w:rsidRPr="00D675B6">
        <w:rPr>
          <w:rFonts w:ascii="Times New Roman" w:hAnsi="Times New Roman"/>
          <w:color w:val="000000"/>
          <w:sz w:val="24"/>
          <w:rPrChange w:id="886" w:author="Andrea Stafford Hintz" w:date="2016-09-18T16:51:00Z">
            <w:rPr>
              <w:rFonts w:ascii="Times New Roman" w:eastAsia="Times New Roman" w:hAnsi="Times New Roman" w:cs="Times New Roman"/>
              <w:color w:val="000000"/>
              <w:sz w:val="24"/>
              <w:szCs w:val="24"/>
            </w:rPr>
          </w:rPrChange>
        </w:rPr>
        <w:t>.</w:t>
      </w:r>
      <w:ins w:id="887" w:author="Andrea Stafford Hintz" w:date="2016-09-18T16:51:00Z">
        <w:r w:rsidR="00A22D6C">
          <w:rPr>
            <w:rFonts w:ascii="Times New Roman" w:hAnsi="Times New Roman" w:cs="Times New Roman"/>
            <w:color w:val="000000"/>
            <w:sz w:val="24"/>
            <w:szCs w:val="24"/>
          </w:rPr>
          <w:t xml:space="preserve"> </w:t>
        </w:r>
      </w:ins>
    </w:p>
    <w:p w14:paraId="5FF5E33E" w14:textId="03DF4CA2" w:rsidR="00ED609B" w:rsidRPr="00C80B98" w:rsidRDefault="00ED609B" w:rsidP="00412575">
      <w:pPr>
        <w:spacing w:line="480" w:lineRule="auto"/>
        <w:ind w:firstLine="220"/>
        <w:rPr>
          <w:rFonts w:ascii="Times New Roman" w:hAnsi="Times New Roman"/>
          <w:color w:val="000000"/>
          <w:sz w:val="24"/>
          <w:rPrChange w:id="888" w:author="Andrea Stafford Hintz" w:date="2016-09-18T16:51:00Z">
            <w:rPr>
              <w:rFonts w:ascii="Times" w:eastAsia="Times New Roman" w:hAnsi="Times" w:cs="Times New Roman"/>
            </w:rPr>
          </w:rPrChange>
        </w:rPr>
      </w:pPr>
      <w:r w:rsidRPr="00ED609B">
        <w:rPr>
          <w:rFonts w:ascii="Times New Roman" w:eastAsia="Times New Roman" w:hAnsi="Times New Roman" w:cs="Times New Roman"/>
          <w:color w:val="000000"/>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ins w:id="889" w:author="Andrea Stafford Hintz" w:date="2016-09-18T16:51:00Z">
        <w:r w:rsidR="00C80B98">
          <w:rPr>
            <w:rFonts w:ascii="Times New Roman" w:hAnsi="Times New Roman" w:cs="Times New Roman"/>
            <w:color w:val="000000"/>
            <w:sz w:val="24"/>
            <w:szCs w:val="24"/>
          </w:rPr>
          <w:tab/>
        </w:r>
        <w:r w:rsidR="00C80B98">
          <w:rPr>
            <w:rFonts w:ascii="Times New Roman" w:hAnsi="Times New Roman" w:cs="Times New Roman"/>
            <w:color w:val="000000"/>
            <w:sz w:val="24"/>
            <w:szCs w:val="24"/>
          </w:rPr>
          <w:tab/>
        </w:r>
      </w:ins>
    </w:p>
    <w:p w14:paraId="228D1811" w14:textId="46C36E5A" w:rsidR="00952343" w:rsidRPr="00C245FD" w:rsidRDefault="00952343" w:rsidP="00C245FD">
      <w:pPr>
        <w:tabs>
          <w:tab w:val="left" w:pos="1440"/>
          <w:tab w:val="left" w:pos="2160"/>
          <w:tab w:val="left" w:pos="2880"/>
        </w:tabs>
        <w:spacing w:line="480" w:lineRule="auto"/>
        <w:ind w:firstLine="359"/>
        <w:jc w:val="both"/>
        <w:rPr>
          <w:del w:id="890" w:author="Andrea Stafford Hintz" w:date="2016-09-18T16:51:00Z"/>
          <w:rFonts w:ascii="Times New Roman" w:hAnsi="Times New Roman" w:cs="Times New Roman"/>
          <w:sz w:val="24"/>
          <w:szCs w:val="24"/>
        </w:rPr>
      </w:pPr>
    </w:p>
    <w:p w14:paraId="19E0FE7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891" w:author="Andrea Stafford Hintz" w:date="2016-09-18T16:51:00Z"/>
          <w:rFonts w:ascii="Times New Roman" w:hAnsi="Times New Roman" w:cs="Times New Roman"/>
          <w:sz w:val="24"/>
          <w:szCs w:val="24"/>
        </w:rPr>
        <w:sectPr w:rsidR="00952343" w:rsidRPr="00C245FD" w:rsidSect="00C245FD">
          <w:headerReference w:type="even" r:id="rId14"/>
          <w:headerReference w:type="default" r:id="rId15"/>
          <w:footerReference w:type="even" r:id="rId16"/>
          <w:footerReference w:type="default" r:id="rId17"/>
          <w:headerReference w:type="first" r:id="rId18"/>
          <w:footerReference w:type="first" r:id="rId19"/>
          <w:pgSz w:w="12242" w:h="15842"/>
          <w:pgMar w:top="1440" w:right="1440" w:bottom="1440" w:left="1440" w:header="720" w:footer="720" w:gutter="0"/>
          <w:cols w:space="720"/>
          <w:titlePg/>
        </w:sectPr>
      </w:pPr>
    </w:p>
    <w:p w14:paraId="678F279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892" w:author="Andrea Stafford Hintz" w:date="2016-09-18T16:51:00Z"/>
          <w:rFonts w:ascii="Times New Roman" w:hAnsi="Times New Roman" w:cs="Times New Roman"/>
          <w:sz w:val="24"/>
          <w:szCs w:val="24"/>
        </w:rPr>
      </w:pPr>
      <w:bookmarkStart w:id="893" w:name="Chapter_2"/>
      <w:del w:id="894" w:author="Andrea Stafford Hintz" w:date="2016-09-18T16:51:00Z">
        <w:r w:rsidRPr="75C2D9A6">
          <w:rPr>
            <w:rFonts w:ascii="Times New Roman" w:eastAsia="Times New Roman" w:hAnsi="Times New Roman" w:cs="Times New Roman"/>
            <w:sz w:val="24"/>
            <w:szCs w:val="24"/>
            <w:rPrChange w:id="895" w:author="Bryce Raffle" w:date="2016-09-06T11:42:00Z">
              <w:rPr>
                <w:rFonts w:ascii="Times New Roman" w:hAnsi="Times New Roman" w:cs="Times New Roman"/>
                <w:sz w:val="24"/>
                <w:szCs w:val="24"/>
              </w:rPr>
            </w:rPrChange>
          </w:rPr>
          <w:lastRenderedPageBreak/>
          <w:delText>Chapter</w:delText>
        </w:r>
        <w:bookmarkEnd w:id="893"/>
        <w:r w:rsidRPr="75C2D9A6">
          <w:rPr>
            <w:rFonts w:ascii="Times New Roman" w:eastAsia="Times New Roman" w:hAnsi="Times New Roman" w:cs="Times New Roman"/>
            <w:sz w:val="24"/>
            <w:szCs w:val="24"/>
            <w:rPrChange w:id="896" w:author="Bryce Raffle" w:date="2016-09-06T11:42:00Z">
              <w:rPr>
                <w:rFonts w:ascii="Times New Roman" w:hAnsi="Times New Roman" w:cs="Times New Roman"/>
                <w:sz w:val="24"/>
                <w:szCs w:val="24"/>
              </w:rPr>
            </w:rPrChange>
          </w:rPr>
          <w:delText xml:space="preserve"> Two</w:delText>
        </w:r>
      </w:del>
    </w:p>
    <w:p w14:paraId="79EDEE0B" w14:textId="77777777" w:rsidR="00952343" w:rsidRPr="00C245FD" w:rsidRDefault="00B67EA3" w:rsidP="00C245FD">
      <w:pPr>
        <w:tabs>
          <w:tab w:val="left" w:pos="1440"/>
          <w:tab w:val="left" w:pos="2160"/>
          <w:tab w:val="left" w:pos="2880"/>
        </w:tabs>
        <w:spacing w:line="480" w:lineRule="auto"/>
        <w:jc w:val="center"/>
        <w:rPr>
          <w:del w:id="897" w:author="Andrea Stafford Hintz" w:date="2016-09-18T16:51:00Z"/>
          <w:rFonts w:ascii="Times New Roman" w:hAnsi="Times New Roman" w:cs="Times New Roman"/>
          <w:sz w:val="24"/>
          <w:szCs w:val="24"/>
        </w:rPr>
      </w:pPr>
      <w:del w:id="898" w:author="Andrea Stafford Hintz" w:date="2016-09-18T16:51:00Z">
        <w:r w:rsidRPr="75C2D9A6">
          <w:rPr>
            <w:rFonts w:ascii="Times New Roman" w:eastAsia="Times New Roman" w:hAnsi="Times New Roman" w:cs="Times New Roman"/>
            <w:sz w:val="24"/>
            <w:szCs w:val="24"/>
            <w:rPrChange w:id="899" w:author="Bryce Raffle" w:date="2016-09-06T11:42:00Z">
              <w:rPr>
                <w:rFonts w:ascii="Times New Roman" w:hAnsi="Times New Roman" w:cs="Times New Roman"/>
                <w:sz w:val="24"/>
                <w:szCs w:val="24"/>
              </w:rPr>
            </w:rPrChange>
          </w:rPr>
          <w:delText>“Have mercy, Heaven! Oh, do not look upon me with those dead eyes!”</w:delText>
        </w:r>
      </w:del>
    </w:p>
    <w:p w14:paraId="37D20C50" w14:textId="77777777" w:rsidR="00952343" w:rsidRPr="00C245FD" w:rsidRDefault="00952343" w:rsidP="00C245FD">
      <w:pPr>
        <w:tabs>
          <w:tab w:val="left" w:pos="1440"/>
          <w:tab w:val="left" w:pos="2160"/>
          <w:tab w:val="left" w:pos="2880"/>
        </w:tabs>
        <w:spacing w:line="480" w:lineRule="auto"/>
        <w:jc w:val="center"/>
        <w:rPr>
          <w:del w:id="900" w:author="Andrea Stafford Hintz" w:date="2016-09-18T16:51:00Z"/>
          <w:rFonts w:ascii="Times New Roman" w:hAnsi="Times New Roman" w:cs="Times New Roman"/>
          <w:sz w:val="24"/>
          <w:szCs w:val="24"/>
        </w:rPr>
      </w:pPr>
    </w:p>
    <w:p w14:paraId="102F3DB2" w14:textId="77777777" w:rsidR="00952343" w:rsidRPr="00C245FD" w:rsidRDefault="00B67EA3" w:rsidP="00C245FD">
      <w:pPr>
        <w:tabs>
          <w:tab w:val="left" w:pos="1440"/>
          <w:tab w:val="left" w:pos="2160"/>
          <w:tab w:val="left" w:pos="2880"/>
        </w:tabs>
        <w:spacing w:line="480" w:lineRule="auto"/>
        <w:jc w:val="center"/>
        <w:rPr>
          <w:del w:id="901" w:author="Andrea Stafford Hintz" w:date="2016-09-18T16:51:00Z"/>
          <w:rFonts w:ascii="Times New Roman" w:hAnsi="Times New Roman" w:cs="Times New Roman"/>
          <w:sz w:val="24"/>
          <w:szCs w:val="24"/>
        </w:rPr>
      </w:pPr>
      <w:del w:id="902" w:author="Andrea Stafford Hintz" w:date="2016-09-18T16:51:00Z">
        <w:r w:rsidRPr="75C2D9A6">
          <w:rPr>
            <w:rFonts w:ascii="Times New Roman" w:eastAsia="Times New Roman" w:hAnsi="Times New Roman" w:cs="Times New Roman"/>
            <w:sz w:val="24"/>
            <w:szCs w:val="24"/>
            <w:rPrChange w:id="903" w:author="Bryce Raffle" w:date="2016-09-06T11:42:00Z">
              <w:rPr>
                <w:rFonts w:ascii="Times New Roman" w:hAnsi="Times New Roman" w:cs="Times New Roman"/>
                <w:sz w:val="24"/>
                <w:szCs w:val="24"/>
              </w:rPr>
            </w:rPrChange>
          </w:rPr>
          <w:delText xml:space="preserve">- </w:delText>
        </w:r>
        <w:r w:rsidRPr="75C2D9A6">
          <w:rPr>
            <w:rFonts w:ascii="Times New Roman" w:eastAsia="Times New Roman" w:hAnsi="Times New Roman" w:cs="Times New Roman"/>
            <w:i/>
            <w:sz w:val="24"/>
            <w:szCs w:val="24"/>
            <w:rPrChange w:id="904" w:author="Bryce Raffle" w:date="2016-09-06T11:42:00Z">
              <w:rPr>
                <w:rFonts w:ascii="Times New Roman" w:hAnsi="Times New Roman" w:cs="Times New Roman"/>
                <w:i/>
                <w:sz w:val="24"/>
                <w:szCs w:val="24"/>
              </w:rPr>
            </w:rPrChange>
          </w:rPr>
          <w:delText>The String of Pearls</w:delText>
        </w:r>
      </w:del>
    </w:p>
    <w:p w14:paraId="7F5E86F7" w14:textId="77777777" w:rsidR="00952343" w:rsidRPr="00C245FD" w:rsidRDefault="00952343" w:rsidP="00C245FD">
      <w:pPr>
        <w:tabs>
          <w:tab w:val="left" w:pos="1440"/>
          <w:tab w:val="left" w:pos="2160"/>
          <w:tab w:val="left" w:pos="2880"/>
        </w:tabs>
        <w:spacing w:line="480" w:lineRule="auto"/>
        <w:jc w:val="center"/>
        <w:rPr>
          <w:del w:id="905" w:author="Andrea Stafford Hintz" w:date="2016-09-18T16:51:00Z"/>
          <w:rFonts w:ascii="Times New Roman" w:hAnsi="Times New Roman" w:cs="Times New Roman"/>
          <w:sz w:val="24"/>
          <w:szCs w:val="24"/>
        </w:rPr>
      </w:pPr>
    </w:p>
    <w:p w14:paraId="686C9F80" w14:textId="77777777" w:rsidR="00952343" w:rsidRPr="00C245FD" w:rsidRDefault="00952343" w:rsidP="00C245FD">
      <w:pPr>
        <w:tabs>
          <w:tab w:val="left" w:pos="1440"/>
          <w:tab w:val="left" w:pos="2160"/>
          <w:tab w:val="left" w:pos="2880"/>
        </w:tabs>
        <w:spacing w:line="480" w:lineRule="auto"/>
        <w:jc w:val="center"/>
        <w:rPr>
          <w:del w:id="906" w:author="Andrea Stafford Hintz" w:date="2016-09-18T16:51:00Z"/>
          <w:rFonts w:ascii="Times New Roman" w:hAnsi="Times New Roman" w:cs="Times New Roman"/>
          <w:sz w:val="24"/>
          <w:szCs w:val="24"/>
        </w:rPr>
      </w:pPr>
    </w:p>
    <w:p w14:paraId="135E1FD8" w14:textId="0B445D84" w:rsidR="00ED609B" w:rsidRPr="00ED609B" w:rsidRDefault="00ED609B" w:rsidP="00C80B98">
      <w:pPr>
        <w:autoSpaceDE/>
        <w:autoSpaceDN/>
        <w:adjustRightInd/>
        <w:spacing w:line="480" w:lineRule="auto"/>
        <w:ind w:firstLine="220"/>
        <w:rPr>
          <w:rFonts w:ascii="Times" w:hAnsi="Times" w:cs="Times New Roman"/>
        </w:rPr>
        <w:pPrChange w:id="907" w:author="Andrea Stafford Hintz" w:date="2016-09-18T16:51:00Z">
          <w:pPr>
            <w:autoSpaceDE/>
            <w:autoSpaceDN/>
            <w:adjustRightInd/>
            <w:spacing w:line="480" w:lineRule="auto"/>
          </w:pPr>
        </w:pPrChange>
      </w:pPr>
      <w:commentRangeStart w:id="908"/>
      <w:r w:rsidRPr="00603BBD">
        <w:rPr>
          <w:rFonts w:ascii="Times New Roman" w:hAnsi="Times New Roman"/>
          <w:color w:val="000000"/>
          <w:sz w:val="24"/>
          <w:rPrChange w:id="909" w:author="Andrea Stafford Hintz" w:date="2016-09-18T16:51:00Z">
            <w:rPr>
              <w:rFonts w:ascii="Times New Roman" w:eastAsia="Times New Roman" w:hAnsi="Times New Roman" w:cs="Times New Roman"/>
              <w:color w:val="000000"/>
              <w:sz w:val="24"/>
              <w:szCs w:val="24"/>
            </w:rPr>
          </w:rPrChange>
        </w:rPr>
        <w:t xml:space="preserve">Annabel let out a cry of alarm. </w:t>
      </w:r>
      <w:commentRangeEnd w:id="908"/>
      <w:r w:rsidR="00A513DA" w:rsidRPr="00603BBD">
        <w:rPr>
          <w:sz w:val="16"/>
          <w:rPrChange w:id="910" w:author="Andrea Stafford Hintz" w:date="2016-09-18T16:51:00Z">
            <w:rPr>
              <w:rStyle w:val="CommentReference"/>
            </w:rPr>
          </w:rPrChange>
        </w:rPr>
        <w:commentReference w:id="908"/>
      </w:r>
      <w:r w:rsidRPr="00603BBD">
        <w:rPr>
          <w:rFonts w:ascii="Times New Roman" w:hAnsi="Times New Roman"/>
          <w:color w:val="000000"/>
          <w:sz w:val="24"/>
          <w:rPrChange w:id="911" w:author="Andrea Stafford Hintz" w:date="2016-09-18T16:51:00Z">
            <w:rPr>
              <w:rFonts w:ascii="Times New Roman" w:eastAsia="Times New Roman" w:hAnsi="Times New Roman" w:cs="Times New Roman"/>
              <w:color w:val="000000"/>
              <w:sz w:val="24"/>
              <w:szCs w:val="24"/>
            </w:rPr>
          </w:rPrChange>
        </w:rPr>
        <w:t xml:space="preserve">Annabel </w:t>
      </w:r>
      <w:ins w:id="912" w:author="Andrea Stafford Hintz" w:date="2016-09-18T16:51:00Z">
        <w:r w:rsidR="00603BBD" w:rsidRPr="00603BBD">
          <w:rPr>
            <w:rFonts w:ascii="Times New Roman" w:eastAsia="Times New Roman" w:hAnsi="Times New Roman" w:cs="Times New Roman"/>
            <w:color w:val="000000"/>
            <w:sz w:val="24"/>
            <w:szCs w:val="24"/>
          </w:rPr>
          <w:t>wasn’t</w:t>
        </w:r>
      </w:ins>
      <w:del w:id="913" w:author="Andrea Stafford Hintz" w:date="2016-09-18T16:51:00Z">
        <w:r w:rsidRPr="75C2D9A6">
          <w:rPr>
            <w:rFonts w:ascii="Times New Roman" w:eastAsia="Times New Roman" w:hAnsi="Times New Roman" w:cs="Times New Roman"/>
            <w:color w:val="000000"/>
            <w:sz w:val="24"/>
            <w:szCs w:val="24"/>
            <w:rPrChange w:id="914" w:author="Bryce Raffle" w:date="2016-09-06T11:42:00Z">
              <w:rPr>
                <w:rFonts w:ascii="Times New Roman" w:hAnsi="Times New Roman" w:cs="Times New Roman"/>
                <w:color w:val="000000"/>
                <w:sz w:val="24"/>
                <w:szCs w:val="24"/>
              </w:rPr>
            </w:rPrChange>
          </w:rPr>
          <w:delText>wasn</w:delText>
        </w:r>
      </w:del>
      <w:ins w:id="915" w:author="Andrea Stafford Hintz" w:date="2016-09-11T21:35:00Z">
        <w:r w:rsidR="00E015AB">
          <w:rPr>
            <w:rFonts w:ascii="Times New Roman" w:eastAsia="Times New Roman" w:hAnsi="Times New Roman" w:cs="Times New Roman"/>
            <w:color w:val="000000"/>
            <w:sz w:val="24"/>
            <w:szCs w:val="24"/>
          </w:rPr>
          <w:t>’</w:t>
        </w:r>
      </w:ins>
      <w:del w:id="916" w:author="Andrea Stafford Hintz" w:date="2016-09-11T21:35:00Z">
        <w:r w:rsidRPr="75C2D9A6" w:rsidDel="00E015AB">
          <w:rPr>
            <w:rFonts w:ascii="Times New Roman" w:eastAsia="Times New Roman" w:hAnsi="Times New Roman" w:cs="Times New Roman"/>
            <w:color w:val="000000"/>
            <w:sz w:val="24"/>
            <w:szCs w:val="24"/>
            <w:rPrChange w:id="917" w:author="Bryce Raffle" w:date="2016-09-06T11:42:00Z">
              <w:rPr>
                <w:rFonts w:ascii="Times New Roman" w:hAnsi="Times New Roman" w:cs="Times New Roman"/>
                <w:color w:val="000000"/>
                <w:sz w:val="24"/>
                <w:szCs w:val="24"/>
              </w:rPr>
            </w:rPrChange>
          </w:rPr>
          <w:delText>'</w:delText>
        </w:r>
      </w:del>
      <w:del w:id="918" w:author="Andrea Stafford Hintz" w:date="2016-09-18T16:51:00Z">
        <w:r w:rsidRPr="75C2D9A6">
          <w:rPr>
            <w:rFonts w:ascii="Times New Roman" w:eastAsia="Times New Roman" w:hAnsi="Times New Roman" w:cs="Times New Roman"/>
            <w:color w:val="000000"/>
            <w:sz w:val="24"/>
            <w:szCs w:val="24"/>
            <w:rPrChange w:id="919" w:author="Bryce Raffle" w:date="2016-09-06T11:42:00Z">
              <w:rPr>
                <w:rFonts w:ascii="Times New Roman" w:hAnsi="Times New Roman" w:cs="Times New Roman"/>
                <w:color w:val="000000"/>
                <w:sz w:val="24"/>
                <w:szCs w:val="24"/>
              </w:rPr>
            </w:rPrChange>
          </w:rPr>
          <w:delText>t</w:delText>
        </w:r>
      </w:del>
      <w:r w:rsidRPr="00603BBD">
        <w:rPr>
          <w:rFonts w:ascii="Times New Roman" w:hAnsi="Times New Roman"/>
          <w:color w:val="000000"/>
          <w:sz w:val="24"/>
          <w:rPrChange w:id="920" w:author="Andrea Stafford Hintz" w:date="2016-09-18T16:51:00Z">
            <w:rPr>
              <w:rFonts w:ascii="Times New Roman" w:eastAsia="Times New Roman" w:hAnsi="Times New Roman" w:cs="Times New Roman"/>
              <w:color w:val="000000"/>
              <w:sz w:val="24"/>
              <w:szCs w:val="24"/>
            </w:rPr>
          </w:rPrChange>
        </w:rPr>
        <w:t xml:space="preserve"> the screaming type, but she was nearly there. Her eyes went wide. Her heart was hammering, and she suddenly found that it was a struggle just to suck in a breath of air. Of course, it </w:t>
      </w:r>
      <w:proofErr w:type="spellStart"/>
      <w:ins w:id="921" w:author="Andrea Stafford Hintz" w:date="2016-09-18T16:51:00Z">
        <w:r w:rsidR="00603BBD" w:rsidRPr="00603BBD">
          <w:rPr>
            <w:rFonts w:ascii="Times New Roman" w:eastAsia="Times New Roman" w:hAnsi="Times New Roman" w:cs="Times New Roman"/>
            <w:color w:val="000000"/>
            <w:sz w:val="24"/>
            <w:szCs w:val="24"/>
          </w:rPr>
          <w:t>didn’t</w:t>
        </w:r>
      </w:ins>
      <w:del w:id="922" w:author="Andrea Stafford Hintz" w:date="2016-08-10T11:53:00Z">
        <w:r w:rsidRPr="00ED609B" w:rsidDel="00A513DA">
          <w:rPr>
            <w:rFonts w:ascii="Times New Roman" w:hAnsi="Times New Roman" w:cs="Times New Roman"/>
            <w:color w:val="000000"/>
            <w:sz w:val="24"/>
            <w:szCs w:val="24"/>
          </w:rPr>
          <w:delText>couldn’t have helped</w:delText>
        </w:r>
      </w:del>
      <w:ins w:id="923" w:author="Andrea Stafford Hintz" w:date="2016-08-10T11:53:00Z">
        <w:r w:rsidR="00A513DA" w:rsidRPr="75C2D9A6">
          <w:rPr>
            <w:rFonts w:ascii="Times New Roman" w:eastAsia="Times New Roman" w:hAnsi="Times New Roman" w:cs="Times New Roman"/>
            <w:color w:val="000000"/>
            <w:sz w:val="24"/>
            <w:szCs w:val="24"/>
            <w:rPrChange w:id="924" w:author="Bryce Raffle" w:date="2016-09-06T11:42:00Z">
              <w:rPr>
                <w:rFonts w:ascii="Times New Roman" w:hAnsi="Times New Roman" w:cs="Times New Roman"/>
                <w:color w:val="000000"/>
                <w:sz w:val="24"/>
                <w:szCs w:val="24"/>
              </w:rPr>
            </w:rPrChange>
          </w:rPr>
          <w:t>didn’t</w:t>
        </w:r>
        <w:proofErr w:type="spellEnd"/>
        <w:r w:rsidR="00A513DA" w:rsidRPr="00603BBD">
          <w:rPr>
            <w:rFonts w:ascii="Times New Roman" w:hAnsi="Times New Roman"/>
            <w:color w:val="000000"/>
            <w:sz w:val="24"/>
            <w:rPrChange w:id="925" w:author="Andrea Stafford Hintz" w:date="2016-09-18T16:51:00Z">
              <w:rPr>
                <w:rFonts w:ascii="Times New Roman" w:eastAsia="Times New Roman" w:hAnsi="Times New Roman" w:cs="Times New Roman"/>
                <w:color w:val="000000"/>
                <w:sz w:val="24"/>
                <w:szCs w:val="24"/>
              </w:rPr>
            </w:rPrChange>
          </w:rPr>
          <w:t xml:space="preserve"> help</w:t>
        </w:r>
      </w:ins>
      <w:r w:rsidRPr="00603BBD">
        <w:rPr>
          <w:rFonts w:ascii="Times New Roman" w:hAnsi="Times New Roman"/>
          <w:color w:val="000000"/>
          <w:sz w:val="24"/>
          <w:rPrChange w:id="926" w:author="Andrea Stafford Hintz" w:date="2016-09-18T16:51:00Z">
            <w:rPr>
              <w:rFonts w:ascii="Times New Roman" w:eastAsia="Times New Roman" w:hAnsi="Times New Roman" w:cs="Times New Roman"/>
              <w:color w:val="000000"/>
              <w:sz w:val="24"/>
              <w:szCs w:val="24"/>
            </w:rPr>
          </w:rPrChange>
        </w:rPr>
        <w:t xml:space="preserve"> much that her </w:t>
      </w:r>
      <w:commentRangeStart w:id="927"/>
      <w:r w:rsidRPr="00603BBD">
        <w:rPr>
          <w:rFonts w:ascii="Times New Roman" w:hAnsi="Times New Roman"/>
          <w:color w:val="000000"/>
          <w:sz w:val="24"/>
          <w:rPrChange w:id="928" w:author="Andrea Stafford Hintz" w:date="2016-09-18T16:51:00Z">
            <w:rPr>
              <w:rFonts w:ascii="Times New Roman" w:eastAsia="Times New Roman" w:hAnsi="Times New Roman" w:cs="Times New Roman"/>
              <w:color w:val="000000"/>
              <w:sz w:val="24"/>
              <w:szCs w:val="24"/>
            </w:rPr>
          </w:rPrChange>
        </w:rPr>
        <w:t xml:space="preserve">breasts were bound in cloth as part of her disguise; she was wrapped up tighter than a pharaoh in his tomb, and </w:t>
      </w:r>
      <w:commentRangeStart w:id="929"/>
      <w:r w:rsidRPr="00603BBD">
        <w:rPr>
          <w:rFonts w:ascii="Times New Roman" w:hAnsi="Times New Roman"/>
          <w:color w:val="000000"/>
          <w:sz w:val="24"/>
          <w:rPrChange w:id="930" w:author="Andrea Stafford Hintz" w:date="2016-09-18T16:51:00Z">
            <w:rPr>
              <w:rFonts w:ascii="Times New Roman" w:eastAsia="Times New Roman" w:hAnsi="Times New Roman" w:cs="Times New Roman"/>
              <w:color w:val="000000"/>
              <w:sz w:val="24"/>
              <w:szCs w:val="24"/>
            </w:rPr>
          </w:rPrChange>
        </w:rPr>
        <w:t>every breath was painful.</w:t>
      </w:r>
      <w:commentRangeEnd w:id="927"/>
      <w:r w:rsidR="00A513DA" w:rsidRPr="00603BBD">
        <w:rPr>
          <w:sz w:val="16"/>
          <w:rPrChange w:id="931" w:author="Andrea Stafford Hintz" w:date="2016-09-18T16:51:00Z">
            <w:rPr>
              <w:rStyle w:val="CommentReference"/>
            </w:rPr>
          </w:rPrChange>
        </w:rPr>
        <w:commentReference w:id="927"/>
      </w:r>
      <w:commentRangeEnd w:id="929"/>
      <w:r w:rsidR="00A513DA" w:rsidRPr="00603BBD">
        <w:rPr>
          <w:sz w:val="16"/>
          <w:rPrChange w:id="932" w:author="Andrea Stafford Hintz" w:date="2016-09-18T16:51:00Z">
            <w:rPr>
              <w:rStyle w:val="CommentReference"/>
            </w:rPr>
          </w:rPrChange>
        </w:rPr>
        <w:commentReference w:id="929"/>
      </w:r>
    </w:p>
    <w:p w14:paraId="1CF85B3E" w14:textId="58C44C7C" w:rsidR="00ED609B" w:rsidRPr="00ED609B" w:rsidRDefault="00ED609B" w:rsidP="00ED609B">
      <w:pPr>
        <w:autoSpaceDE/>
        <w:autoSpaceDN/>
        <w:adjustRightInd/>
        <w:spacing w:line="480" w:lineRule="auto"/>
        <w:ind w:firstLine="220"/>
        <w:rPr>
          <w:rFonts w:ascii="Times" w:hAnsi="Times" w:cs="Times New Roman"/>
        </w:rPr>
      </w:pPr>
      <w:commentRangeStart w:id="933"/>
      <w:r w:rsidRPr="00603BBD">
        <w:rPr>
          <w:rFonts w:ascii="Times New Roman" w:hAnsi="Times New Roman"/>
          <w:color w:val="000000"/>
          <w:sz w:val="24"/>
          <w:rPrChange w:id="934" w:author="Andrea Stafford Hintz" w:date="2016-09-18T16:51:00Z">
            <w:rPr>
              <w:rFonts w:ascii="Times New Roman" w:eastAsia="Times New Roman" w:hAnsi="Times New Roman" w:cs="Times New Roman"/>
              <w:color w:val="000000"/>
              <w:sz w:val="24"/>
              <w:szCs w:val="24"/>
            </w:rPr>
          </w:rPrChange>
        </w:rPr>
        <w:t>She reminded herself she’d been in spots tighter than this</w:t>
      </w:r>
      <w:commentRangeEnd w:id="933"/>
      <w:r w:rsidR="00B741B2" w:rsidRPr="00603BBD">
        <w:rPr>
          <w:sz w:val="16"/>
          <w:rPrChange w:id="935" w:author="Andrea Stafford Hintz" w:date="2016-09-18T16:51:00Z">
            <w:rPr>
              <w:rStyle w:val="CommentReference"/>
            </w:rPr>
          </w:rPrChange>
        </w:rPr>
        <w:commentReference w:id="933"/>
      </w:r>
      <w:r w:rsidRPr="00603BBD">
        <w:rPr>
          <w:rFonts w:ascii="Times New Roman" w:hAnsi="Times New Roman"/>
          <w:color w:val="000000"/>
          <w:sz w:val="24"/>
          <w:rPrChange w:id="936" w:author="Andrea Stafford Hintz" w:date="2016-09-18T16:51:00Z">
            <w:rPr>
              <w:rFonts w:ascii="Times New Roman" w:eastAsia="Times New Roman" w:hAnsi="Times New Roman" w:cs="Times New Roman"/>
              <w:color w:val="000000"/>
              <w:sz w:val="24"/>
              <w:szCs w:val="24"/>
            </w:rPr>
          </w:rPrChange>
        </w:rPr>
        <w:t xml:space="preserve">. She repeated the words </w:t>
      </w:r>
      <w:r w:rsidRPr="00603BBD">
        <w:rPr>
          <w:rFonts w:ascii="Times New Roman" w:hAnsi="Times New Roman"/>
          <w:i/>
          <w:color w:val="000000"/>
          <w:sz w:val="24"/>
          <w:rPrChange w:id="937" w:author="Andrea Stafford Hintz" w:date="2016-09-18T16:51:00Z">
            <w:rPr>
              <w:rFonts w:ascii="Times New Roman" w:eastAsia="Times New Roman" w:hAnsi="Times New Roman" w:cs="Times New Roman"/>
              <w:i/>
              <w:color w:val="000000"/>
              <w:sz w:val="24"/>
              <w:szCs w:val="24"/>
            </w:rPr>
          </w:rPrChange>
        </w:rPr>
        <w:t xml:space="preserve">stay </w:t>
      </w:r>
      <w:r w:rsidRPr="00603BBD">
        <w:rPr>
          <w:rFonts w:ascii="Times New Roman" w:hAnsi="Times New Roman"/>
          <w:color w:val="000000"/>
          <w:sz w:val="24"/>
          <w:rPrChange w:id="938" w:author="Andrea Stafford Hintz" w:date="2016-09-18T16:51:00Z">
            <w:rPr>
              <w:rFonts w:ascii="Times New Roman" w:eastAsia="Times New Roman" w:hAnsi="Times New Roman" w:cs="Times New Roman"/>
              <w:color w:val="000000"/>
              <w:sz w:val="24"/>
              <w:szCs w:val="24"/>
            </w:rPr>
          </w:rPrChange>
        </w:rPr>
        <w:t xml:space="preserve">calm in her head until it became a mantra, but the darkness was oppressive. </w:t>
      </w:r>
      <w:commentRangeStart w:id="939"/>
      <w:r w:rsidRPr="00603BBD">
        <w:rPr>
          <w:rFonts w:ascii="Times New Roman" w:hAnsi="Times New Roman"/>
          <w:color w:val="000000"/>
          <w:sz w:val="24"/>
          <w:rPrChange w:id="940" w:author="Andrea Stafford Hintz" w:date="2016-09-18T16:51:00Z">
            <w:rPr>
              <w:rFonts w:ascii="Times New Roman" w:eastAsia="Times New Roman" w:hAnsi="Times New Roman" w:cs="Times New Roman"/>
              <w:color w:val="000000"/>
              <w:sz w:val="24"/>
              <w:szCs w:val="24"/>
            </w:rPr>
          </w:rPrChange>
        </w:rPr>
        <w:t>She kept flashing back to the day she’d lost her eye.</w:t>
      </w:r>
      <w:commentRangeEnd w:id="939"/>
      <w:r w:rsidR="00B741B2" w:rsidRPr="00603BBD">
        <w:rPr>
          <w:sz w:val="16"/>
          <w:rPrChange w:id="941" w:author="Andrea Stafford Hintz" w:date="2016-09-18T16:51:00Z">
            <w:rPr>
              <w:rStyle w:val="CommentReference"/>
            </w:rPr>
          </w:rPrChange>
        </w:rPr>
        <w:commentReference w:id="939"/>
      </w:r>
      <w:r w:rsidRPr="00603BBD">
        <w:rPr>
          <w:rFonts w:ascii="Times New Roman" w:hAnsi="Times New Roman"/>
          <w:color w:val="000000"/>
          <w:sz w:val="24"/>
          <w:rPrChange w:id="942" w:author="Andrea Stafford Hintz" w:date="2016-09-18T16:51:00Z">
            <w:rPr>
              <w:rFonts w:ascii="Times New Roman" w:eastAsia="Times New Roman" w:hAnsi="Times New Roman" w:cs="Times New Roman"/>
              <w:color w:val="000000"/>
              <w:sz w:val="24"/>
              <w:szCs w:val="24"/>
            </w:rPr>
          </w:rPrChange>
        </w:rPr>
        <w:t xml:space="preserve"> She could </w:t>
      </w:r>
      <w:del w:id="943" w:author="Andrea Stafford Hintz" w:date="2016-08-10T11:57:00Z">
        <w:r w:rsidRPr="00ED609B" w:rsidDel="00B741B2">
          <w:rPr>
            <w:rFonts w:ascii="Times New Roman" w:hAnsi="Times New Roman" w:cs="Times New Roman"/>
            <w:color w:val="000000"/>
            <w:sz w:val="24"/>
            <w:szCs w:val="24"/>
          </w:rPr>
          <w:delText xml:space="preserve">almost </w:delText>
        </w:r>
      </w:del>
      <w:ins w:id="944" w:author="Andrea Stafford Hintz" w:date="2016-08-10T11:57:00Z">
        <w:r w:rsidR="00B741B2" w:rsidRPr="00603BBD">
          <w:rPr>
            <w:rFonts w:ascii="Times New Roman" w:hAnsi="Times New Roman"/>
            <w:color w:val="000000"/>
            <w:sz w:val="24"/>
            <w:rPrChange w:id="945" w:author="Andrea Stafford Hintz" w:date="2016-09-18T16:51:00Z">
              <w:rPr>
                <w:rFonts w:ascii="Times New Roman" w:eastAsia="Times New Roman" w:hAnsi="Times New Roman" w:cs="Times New Roman"/>
                <w:color w:val="000000"/>
                <w:sz w:val="24"/>
                <w:szCs w:val="24"/>
              </w:rPr>
            </w:rPrChange>
          </w:rPr>
          <w:t xml:space="preserve">still </w:t>
        </w:r>
      </w:ins>
      <w:r w:rsidRPr="00603BBD">
        <w:rPr>
          <w:rFonts w:ascii="Times New Roman" w:hAnsi="Times New Roman"/>
          <w:color w:val="000000"/>
          <w:sz w:val="24"/>
          <w:rPrChange w:id="946" w:author="Andrea Stafford Hintz" w:date="2016-09-18T16:51:00Z">
            <w:rPr>
              <w:rFonts w:ascii="Times New Roman" w:eastAsia="Times New Roman" w:hAnsi="Times New Roman" w:cs="Times New Roman"/>
              <w:color w:val="000000"/>
              <w:sz w:val="24"/>
              <w:szCs w:val="24"/>
            </w:rPr>
          </w:rPrChange>
        </w:rPr>
        <w:t xml:space="preserve">feel those rough fingernails raking across her face, even now, digging into her flesh, gouging out her eye. </w:t>
      </w:r>
      <w:r w:rsidRPr="00603BBD">
        <w:rPr>
          <w:rFonts w:ascii="Times New Roman" w:hAnsi="Times New Roman"/>
          <w:i/>
          <w:color w:val="000000"/>
          <w:sz w:val="24"/>
          <w:rPrChange w:id="947" w:author="Andrea Stafford Hintz" w:date="2016-09-18T16:51:00Z">
            <w:rPr>
              <w:rFonts w:ascii="Times New Roman" w:eastAsia="Times New Roman" w:hAnsi="Times New Roman" w:cs="Times New Roman"/>
              <w:i/>
              <w:color w:val="000000"/>
              <w:sz w:val="24"/>
              <w:szCs w:val="24"/>
            </w:rPr>
          </w:rPrChange>
        </w:rPr>
        <w:t>Silly woman</w:t>
      </w:r>
      <w:r w:rsidRPr="00603BBD">
        <w:rPr>
          <w:rFonts w:ascii="Times New Roman" w:hAnsi="Times New Roman"/>
          <w:color w:val="000000"/>
          <w:sz w:val="24"/>
          <w:rPrChange w:id="948" w:author="Andrea Stafford Hintz" w:date="2016-09-18T16:51:00Z">
            <w:rPr>
              <w:rFonts w:ascii="Times New Roman" w:eastAsia="Times New Roman" w:hAnsi="Times New Roman" w:cs="Times New Roman"/>
              <w:color w:val="000000"/>
              <w:sz w:val="24"/>
              <w:szCs w:val="24"/>
            </w:rPr>
          </w:rPrChange>
        </w:rPr>
        <w:t xml:space="preserve">, she scolded herself. She gritted her teeth. She’d survived that day. She would survive this one too. </w:t>
      </w:r>
      <w:r w:rsidRPr="00603BBD">
        <w:rPr>
          <w:rFonts w:ascii="Times New Roman" w:hAnsi="Times New Roman"/>
          <w:i/>
          <w:color w:val="000000"/>
          <w:sz w:val="24"/>
          <w:rPrChange w:id="949" w:author="Andrea Stafford Hintz" w:date="2016-09-18T16:51:00Z">
            <w:rPr>
              <w:rFonts w:ascii="Times New Roman" w:eastAsia="Times New Roman" w:hAnsi="Times New Roman" w:cs="Times New Roman"/>
              <w:i/>
              <w:color w:val="000000"/>
              <w:sz w:val="24"/>
              <w:szCs w:val="24"/>
            </w:rPr>
          </w:rPrChange>
        </w:rPr>
        <w:t xml:space="preserve">Get </w:t>
      </w:r>
      <w:ins w:id="950" w:author="Andrea Stafford Hintz" w:date="2016-09-18T16:51:00Z">
        <w:r w:rsidR="00603BBD" w:rsidRPr="00603BBD">
          <w:rPr>
            <w:rFonts w:ascii="Times New Roman" w:eastAsia="Times New Roman" w:hAnsi="Times New Roman" w:cs="Times New Roman"/>
            <w:i/>
            <w:color w:val="000000"/>
            <w:sz w:val="24"/>
            <w:szCs w:val="24"/>
          </w:rPr>
          <w:t>ahold</w:t>
        </w:r>
      </w:ins>
      <w:del w:id="951" w:author="Andrea Stafford Hintz" w:date="2016-09-18T16:51:00Z">
        <w:r w:rsidRPr="75C2D9A6">
          <w:rPr>
            <w:rFonts w:ascii="Times New Roman" w:eastAsia="Times New Roman" w:hAnsi="Times New Roman" w:cs="Times New Roman"/>
            <w:i/>
            <w:color w:val="000000"/>
            <w:sz w:val="24"/>
            <w:szCs w:val="24"/>
            <w:rPrChange w:id="952" w:author="Bryce Raffle" w:date="2016-09-06T11:42:00Z">
              <w:rPr>
                <w:rFonts w:ascii="Times New Roman" w:hAnsi="Times New Roman" w:cs="Times New Roman"/>
                <w:i/>
                <w:iCs/>
                <w:color w:val="000000"/>
                <w:sz w:val="24"/>
                <w:szCs w:val="24"/>
              </w:rPr>
            </w:rPrChange>
          </w:rPr>
          <w:delText>a</w:delText>
        </w:r>
      </w:del>
      <w:del w:id="953" w:author="Andrea Stafford Hintz" w:date="2016-09-11T21:22:00Z">
        <w:r w:rsidRPr="75C2D9A6" w:rsidDel="0062672D">
          <w:rPr>
            <w:rFonts w:ascii="Times New Roman" w:eastAsia="Times New Roman" w:hAnsi="Times New Roman" w:cs="Times New Roman"/>
            <w:i/>
            <w:color w:val="000000"/>
            <w:sz w:val="24"/>
            <w:szCs w:val="24"/>
            <w:rPrChange w:id="954" w:author="Bryce Raffle" w:date="2016-09-06T11:42:00Z">
              <w:rPr>
                <w:rFonts w:ascii="Times New Roman" w:hAnsi="Times New Roman" w:cs="Times New Roman"/>
                <w:i/>
                <w:iCs/>
                <w:color w:val="000000"/>
                <w:sz w:val="24"/>
                <w:szCs w:val="24"/>
              </w:rPr>
            </w:rPrChange>
          </w:rPr>
          <w:delText xml:space="preserve"> </w:delText>
        </w:r>
      </w:del>
      <w:del w:id="955" w:author="Andrea Stafford Hintz" w:date="2016-09-18T16:51:00Z">
        <w:r w:rsidRPr="75C2D9A6">
          <w:rPr>
            <w:rFonts w:ascii="Times New Roman" w:eastAsia="Times New Roman" w:hAnsi="Times New Roman" w:cs="Times New Roman"/>
            <w:i/>
            <w:color w:val="000000"/>
            <w:sz w:val="24"/>
            <w:szCs w:val="24"/>
            <w:rPrChange w:id="956" w:author="Bryce Raffle" w:date="2016-09-06T11:42:00Z">
              <w:rPr>
                <w:rFonts w:ascii="Times New Roman" w:hAnsi="Times New Roman" w:cs="Times New Roman"/>
                <w:i/>
                <w:iCs/>
                <w:color w:val="000000"/>
                <w:sz w:val="24"/>
                <w:szCs w:val="24"/>
              </w:rPr>
            </w:rPrChange>
          </w:rPr>
          <w:delText>hold</w:delText>
        </w:r>
      </w:del>
      <w:r w:rsidRPr="00603BBD">
        <w:rPr>
          <w:rFonts w:ascii="Times New Roman" w:hAnsi="Times New Roman"/>
          <w:i/>
          <w:color w:val="000000"/>
          <w:sz w:val="24"/>
          <w:rPrChange w:id="957" w:author="Andrea Stafford Hintz" w:date="2016-09-18T16:51:00Z">
            <w:rPr>
              <w:rFonts w:ascii="Times New Roman" w:eastAsia="Times New Roman" w:hAnsi="Times New Roman" w:cs="Times New Roman"/>
              <w:i/>
              <w:color w:val="000000"/>
              <w:sz w:val="24"/>
              <w:szCs w:val="24"/>
            </w:rPr>
          </w:rPrChange>
        </w:rPr>
        <w:t xml:space="preserve"> of yourself.</w:t>
      </w:r>
    </w:p>
    <w:p w14:paraId="7ED10EB8" w14:textId="7DB703BA"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958" w:author="Andrea Stafford Hintz" w:date="2016-09-18T16:51:00Z">
            <w:rPr>
              <w:rFonts w:ascii="Times New Roman" w:eastAsia="Times New Roman" w:hAnsi="Times New Roman" w:cs="Times New Roman"/>
              <w:color w:val="000000"/>
              <w:sz w:val="24"/>
              <w:szCs w:val="24"/>
            </w:rPr>
          </w:rPrChange>
        </w:rPr>
        <w:t>She took a deep breath, reached up, and adjusted a dial on her eyepiece. The world through her right eye took on a greenish hue, but she could see again. Not well, but well enough to see Connor</w:t>
      </w:r>
      <w:commentRangeStart w:id="959"/>
      <w:r w:rsidRPr="00603BBD">
        <w:rPr>
          <w:rFonts w:ascii="Times New Roman" w:hAnsi="Times New Roman"/>
          <w:color w:val="000000"/>
          <w:sz w:val="24"/>
          <w:rPrChange w:id="960" w:author="Andrea Stafford Hintz" w:date="2016-09-18T16:51:00Z">
            <w:rPr>
              <w:rFonts w:ascii="Times New Roman" w:eastAsia="Times New Roman" w:hAnsi="Times New Roman" w:cs="Times New Roman"/>
              <w:color w:val="000000"/>
              <w:sz w:val="24"/>
              <w:szCs w:val="24"/>
            </w:rPr>
          </w:rPrChange>
        </w:rPr>
        <w:t xml:space="preserve">. </w:t>
      </w:r>
      <w:commentRangeStart w:id="961"/>
      <w:r w:rsidRPr="00603BBD">
        <w:rPr>
          <w:rFonts w:ascii="Times New Roman" w:hAnsi="Times New Roman"/>
          <w:color w:val="000000"/>
          <w:sz w:val="24"/>
          <w:rPrChange w:id="962" w:author="Andrea Stafford Hintz" w:date="2016-09-18T16:51:00Z">
            <w:rPr>
              <w:rFonts w:ascii="Times New Roman" w:eastAsia="Times New Roman" w:hAnsi="Times New Roman" w:cs="Times New Roman"/>
              <w:color w:val="000000"/>
              <w:sz w:val="24"/>
              <w:szCs w:val="24"/>
            </w:rPr>
          </w:rPrChange>
        </w:rPr>
        <w:t xml:space="preserve">He was right on top of her, inches from her face. </w:t>
      </w:r>
      <w:commentRangeEnd w:id="959"/>
      <w:r w:rsidR="00B741B2" w:rsidRPr="00603BBD">
        <w:rPr>
          <w:sz w:val="16"/>
          <w:rPrChange w:id="963" w:author="Andrea Stafford Hintz" w:date="2016-09-18T16:51:00Z">
            <w:rPr>
              <w:rStyle w:val="CommentReference"/>
            </w:rPr>
          </w:rPrChange>
        </w:rPr>
        <w:commentReference w:id="959"/>
      </w:r>
      <w:r w:rsidRPr="00603BBD">
        <w:rPr>
          <w:rFonts w:ascii="Times New Roman" w:hAnsi="Times New Roman"/>
          <w:color w:val="000000"/>
          <w:sz w:val="24"/>
          <w:rPrChange w:id="964" w:author="Andrea Stafford Hintz" w:date="2016-09-18T16:51:00Z">
            <w:rPr>
              <w:rFonts w:ascii="Times New Roman" w:eastAsia="Times New Roman" w:hAnsi="Times New Roman" w:cs="Times New Roman"/>
              <w:color w:val="000000"/>
              <w:sz w:val="24"/>
              <w:szCs w:val="24"/>
            </w:rPr>
          </w:rPrChange>
        </w:rPr>
        <w:t xml:space="preserve">She gasped in surprise. He was closer than </w:t>
      </w:r>
      <w:ins w:id="965" w:author="Andrea Stafford Hintz" w:date="2016-09-18T16:51:00Z">
        <w:r w:rsidR="00603BBD" w:rsidRPr="00603BBD">
          <w:rPr>
            <w:rFonts w:ascii="Times New Roman" w:eastAsia="Times New Roman" w:hAnsi="Times New Roman" w:cs="Times New Roman"/>
            <w:color w:val="000000"/>
            <w:sz w:val="24"/>
            <w:szCs w:val="24"/>
          </w:rPr>
          <w:t>she’d</w:t>
        </w:r>
      </w:ins>
      <w:del w:id="966" w:author="Andrea Stafford Hintz" w:date="2016-09-18T16:51:00Z">
        <w:r w:rsidRPr="75C2D9A6">
          <w:rPr>
            <w:rFonts w:ascii="Times New Roman" w:eastAsia="Times New Roman" w:hAnsi="Times New Roman" w:cs="Times New Roman"/>
            <w:color w:val="000000"/>
            <w:sz w:val="24"/>
            <w:szCs w:val="24"/>
            <w:rPrChange w:id="967" w:author="Bryce Raffle" w:date="2016-09-06T11:42:00Z">
              <w:rPr>
                <w:rFonts w:ascii="Times New Roman" w:hAnsi="Times New Roman" w:cs="Times New Roman"/>
                <w:color w:val="000000"/>
                <w:sz w:val="24"/>
                <w:szCs w:val="24"/>
              </w:rPr>
            </w:rPrChange>
          </w:rPr>
          <w:delText>she</w:delText>
        </w:r>
      </w:del>
      <w:ins w:id="968" w:author="Andrea Stafford Hintz" w:date="2016-09-11T21:35:00Z">
        <w:r w:rsidR="00E015AB">
          <w:rPr>
            <w:rFonts w:ascii="Times New Roman" w:eastAsia="Times New Roman" w:hAnsi="Times New Roman" w:cs="Times New Roman"/>
            <w:color w:val="000000"/>
            <w:sz w:val="24"/>
            <w:szCs w:val="24"/>
          </w:rPr>
          <w:t>’</w:t>
        </w:r>
      </w:ins>
      <w:del w:id="969" w:author="Andrea Stafford Hintz" w:date="2016-09-11T21:35:00Z">
        <w:r w:rsidRPr="75C2D9A6" w:rsidDel="00E015AB">
          <w:rPr>
            <w:rFonts w:ascii="Times New Roman" w:eastAsia="Times New Roman" w:hAnsi="Times New Roman" w:cs="Times New Roman"/>
            <w:color w:val="000000"/>
            <w:sz w:val="24"/>
            <w:szCs w:val="24"/>
            <w:rPrChange w:id="970" w:author="Bryce Raffle" w:date="2016-09-06T11:42:00Z">
              <w:rPr>
                <w:rFonts w:ascii="Times New Roman" w:hAnsi="Times New Roman" w:cs="Times New Roman"/>
                <w:color w:val="000000"/>
                <w:sz w:val="24"/>
                <w:szCs w:val="24"/>
              </w:rPr>
            </w:rPrChange>
          </w:rPr>
          <w:delText>'</w:delText>
        </w:r>
      </w:del>
      <w:del w:id="971" w:author="Andrea Stafford Hintz" w:date="2016-09-18T16:51:00Z">
        <w:r w:rsidRPr="75C2D9A6">
          <w:rPr>
            <w:rFonts w:ascii="Times New Roman" w:eastAsia="Times New Roman" w:hAnsi="Times New Roman" w:cs="Times New Roman"/>
            <w:color w:val="000000"/>
            <w:sz w:val="24"/>
            <w:szCs w:val="24"/>
            <w:rPrChange w:id="972" w:author="Bryce Raffle" w:date="2016-09-06T11:42:00Z">
              <w:rPr>
                <w:rFonts w:ascii="Times New Roman" w:hAnsi="Times New Roman" w:cs="Times New Roman"/>
                <w:color w:val="000000"/>
                <w:sz w:val="24"/>
                <w:szCs w:val="24"/>
              </w:rPr>
            </w:rPrChange>
          </w:rPr>
          <w:delText>d</w:delText>
        </w:r>
      </w:del>
      <w:r w:rsidRPr="00603BBD">
        <w:rPr>
          <w:rFonts w:ascii="Times New Roman" w:hAnsi="Times New Roman"/>
          <w:color w:val="000000"/>
          <w:sz w:val="24"/>
          <w:rPrChange w:id="973" w:author="Andrea Stafford Hintz" w:date="2016-09-18T16:51:00Z">
            <w:rPr>
              <w:rFonts w:ascii="Times New Roman" w:eastAsia="Times New Roman" w:hAnsi="Times New Roman" w:cs="Times New Roman"/>
              <w:color w:val="000000"/>
              <w:sz w:val="24"/>
              <w:szCs w:val="24"/>
            </w:rPr>
          </w:rPrChange>
        </w:rPr>
        <w:t xml:space="preserve"> realized.</w:t>
      </w:r>
      <w:commentRangeEnd w:id="961"/>
      <w:r w:rsidR="00B741B2" w:rsidRPr="00603BBD">
        <w:rPr>
          <w:sz w:val="16"/>
          <w:rPrChange w:id="974" w:author="Andrea Stafford Hintz" w:date="2016-09-18T16:51:00Z">
            <w:rPr>
              <w:rStyle w:val="CommentReference"/>
            </w:rPr>
          </w:rPrChange>
        </w:rPr>
        <w:commentReference w:id="961"/>
      </w:r>
    </w:p>
    <w:p w14:paraId="352EA7B3"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975" w:author="Andrea Stafford Hintz" w:date="2016-09-18T16:51:00Z">
            <w:rPr>
              <w:rFonts w:ascii="Times New Roman" w:eastAsia="Times New Roman" w:hAnsi="Times New Roman" w:cs="Times New Roman"/>
              <w:color w:val="000000"/>
              <w:sz w:val="24"/>
              <w:szCs w:val="24"/>
            </w:rPr>
          </w:rPrChange>
        </w:rPr>
        <w:lastRenderedPageBreak/>
        <w:t xml:space="preserve">She’d lost her gun, but </w:t>
      </w:r>
      <w:del w:id="976" w:author="Andrea Stafford Hintz" w:date="2016-09-18T16:51:00Z">
        <w:r w:rsidRPr="75C2D9A6">
          <w:rPr>
            <w:rFonts w:ascii="Times New Roman" w:eastAsia="Times New Roman" w:hAnsi="Times New Roman" w:cs="Times New Roman"/>
            <w:color w:val="000000"/>
            <w:sz w:val="24"/>
            <w:szCs w:val="24"/>
            <w:rPrChange w:id="977" w:author="Bryce Raffle" w:date="2016-09-06T11:42:00Z">
              <w:rPr>
                <w:rFonts w:ascii="Times New Roman" w:hAnsi="Times New Roman" w:cs="Times New Roman"/>
                <w:color w:val="000000"/>
                <w:sz w:val="24"/>
                <w:szCs w:val="24"/>
              </w:rPr>
            </w:rPrChange>
          </w:rPr>
          <w:delText xml:space="preserve">she </w:delText>
        </w:r>
      </w:del>
      <w:r w:rsidRPr="00603BBD">
        <w:rPr>
          <w:rFonts w:ascii="Times New Roman" w:hAnsi="Times New Roman"/>
          <w:color w:val="000000"/>
          <w:sz w:val="24"/>
          <w:rPrChange w:id="978" w:author="Andrea Stafford Hintz" w:date="2016-09-18T16:51:00Z">
            <w:rPr>
              <w:rFonts w:ascii="Times New Roman" w:eastAsia="Times New Roman" w:hAnsi="Times New Roman" w:cs="Times New Roman"/>
              <w:color w:val="000000"/>
              <w:sz w:val="24"/>
              <w:szCs w:val="24"/>
            </w:rPr>
          </w:rPrChange>
        </w:rPr>
        <w:t>had another one. Trouble was, it wasn’t easily accessible, and she wasn’t sure she’d be able to fish it out before Connor could sink his teeth into her flesh, which is what he seemed to be trying to do. She needed to get out of his grasp, just long enough to get it.</w:t>
      </w:r>
    </w:p>
    <w:p w14:paraId="59E4456F"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979" w:author="Andrea Stafford Hintz" w:date="2016-09-18T16:51:00Z">
            <w:rPr>
              <w:rFonts w:ascii="Times New Roman" w:eastAsia="Times New Roman" w:hAnsi="Times New Roman" w:cs="Times New Roman"/>
              <w:color w:val="000000"/>
              <w:sz w:val="24"/>
              <w:szCs w:val="24"/>
            </w:rPr>
          </w:rPrChange>
        </w:rPr>
        <w:t>Forcing herself to remain calm, she dug her heels into the carpet for leverage and shoved hard, sliding on her back across the floor. She reached out, above her head, and grasped for something to hit him with. Eventually, her hands collided with something thick, solid, and…</w:t>
      </w:r>
      <w:r w:rsidRPr="00603BBD">
        <w:rPr>
          <w:rFonts w:ascii="Times New Roman" w:hAnsi="Times New Roman"/>
          <w:i/>
          <w:color w:val="000000"/>
          <w:sz w:val="24"/>
          <w:rPrChange w:id="980" w:author="Andrea Stafford Hintz" w:date="2016-09-18T16:51:00Z">
            <w:rPr>
              <w:rFonts w:ascii="Times New Roman" w:eastAsia="Times New Roman" w:hAnsi="Times New Roman" w:cs="Times New Roman"/>
              <w:i/>
              <w:color w:val="000000"/>
              <w:sz w:val="24"/>
              <w:szCs w:val="24"/>
            </w:rPr>
          </w:rPrChange>
        </w:rPr>
        <w:t>wooden?</w:t>
      </w:r>
      <w:r w:rsidRPr="00603BBD">
        <w:rPr>
          <w:rFonts w:ascii="Times New Roman" w:hAnsi="Times New Roman"/>
          <w:color w:val="000000"/>
          <w:sz w:val="24"/>
          <w:rPrChange w:id="981" w:author="Andrea Stafford Hintz" w:date="2016-09-18T16:51:00Z">
            <w:rPr>
              <w:rFonts w:ascii="Times New Roman" w:eastAsia="Times New Roman" w:hAnsi="Times New Roman" w:cs="Times New Roman"/>
              <w:color w:val="000000"/>
              <w:sz w:val="24"/>
              <w:szCs w:val="24"/>
            </w:rPr>
          </w:rPrChange>
        </w:rPr>
        <w:t xml:space="preserve"> It took her a moment to figure out what it was. Not a weapon, but one of the legs of the desk. At least, it was something. She grabbed on tight and used it to leverage herself toward the desk, kicking at Connor’s face as she scrambled to get away.</w:t>
      </w:r>
    </w:p>
    <w:p w14:paraId="25489123" w14:textId="7116F472"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982" w:author="Andrea Stafford Hintz" w:date="2016-09-18T16:51:00Z">
            <w:rPr>
              <w:rFonts w:ascii="Times New Roman" w:eastAsia="Times New Roman" w:hAnsi="Times New Roman" w:cs="Times New Roman"/>
              <w:color w:val="000000"/>
              <w:sz w:val="24"/>
              <w:szCs w:val="24"/>
            </w:rPr>
          </w:rPrChange>
        </w:rPr>
        <w:t xml:space="preserve">She was relentless, and eventually, one of her kicks struck him hard enough to do some damage. </w:t>
      </w:r>
      <w:ins w:id="983" w:author="Andrea Stafford Hintz" w:date="2016-09-18T16:51:00Z">
        <w:r w:rsidR="00603BBD" w:rsidRPr="00603BBD">
          <w:rPr>
            <w:rFonts w:ascii="Times New Roman" w:eastAsia="Times New Roman" w:hAnsi="Times New Roman" w:cs="Times New Roman"/>
            <w:color w:val="000000"/>
            <w:sz w:val="24"/>
            <w:szCs w:val="24"/>
          </w:rPr>
          <w:t>Connor’s</w:t>
        </w:r>
      </w:ins>
      <w:del w:id="984" w:author="Andrea Stafford Hintz" w:date="2016-09-18T16:51:00Z">
        <w:r w:rsidRPr="75C2D9A6">
          <w:rPr>
            <w:rFonts w:ascii="Times New Roman" w:eastAsia="Times New Roman" w:hAnsi="Times New Roman" w:cs="Times New Roman"/>
            <w:color w:val="000000"/>
            <w:sz w:val="24"/>
            <w:szCs w:val="24"/>
            <w:rPrChange w:id="985" w:author="Bryce Raffle" w:date="2016-09-06T11:42:00Z">
              <w:rPr>
                <w:rFonts w:ascii="Times New Roman" w:hAnsi="Times New Roman" w:cs="Times New Roman"/>
                <w:color w:val="000000"/>
                <w:sz w:val="24"/>
                <w:szCs w:val="24"/>
              </w:rPr>
            </w:rPrChange>
          </w:rPr>
          <w:delText>Connor</w:delText>
        </w:r>
      </w:del>
      <w:ins w:id="986" w:author="Andrea Stafford Hintz" w:date="2016-09-11T21:35:00Z">
        <w:r w:rsidR="00E015AB">
          <w:rPr>
            <w:rFonts w:ascii="Times New Roman" w:eastAsia="Times New Roman" w:hAnsi="Times New Roman" w:cs="Times New Roman"/>
            <w:color w:val="000000"/>
            <w:sz w:val="24"/>
            <w:szCs w:val="24"/>
          </w:rPr>
          <w:t>’</w:t>
        </w:r>
      </w:ins>
      <w:del w:id="987" w:author="Andrea Stafford Hintz" w:date="2016-09-11T21:35:00Z">
        <w:r w:rsidRPr="75C2D9A6" w:rsidDel="00E015AB">
          <w:rPr>
            <w:rFonts w:ascii="Times New Roman" w:eastAsia="Times New Roman" w:hAnsi="Times New Roman" w:cs="Times New Roman"/>
            <w:color w:val="000000"/>
            <w:sz w:val="24"/>
            <w:szCs w:val="24"/>
            <w:rPrChange w:id="988" w:author="Bryce Raffle" w:date="2016-09-06T11:42:00Z">
              <w:rPr>
                <w:rFonts w:ascii="Times New Roman" w:hAnsi="Times New Roman" w:cs="Times New Roman"/>
                <w:color w:val="000000"/>
                <w:sz w:val="24"/>
                <w:szCs w:val="24"/>
              </w:rPr>
            </w:rPrChange>
          </w:rPr>
          <w:delText>'</w:delText>
        </w:r>
      </w:del>
      <w:del w:id="989" w:author="Andrea Stafford Hintz" w:date="2016-09-18T16:51:00Z">
        <w:r w:rsidRPr="75C2D9A6">
          <w:rPr>
            <w:rFonts w:ascii="Times New Roman" w:eastAsia="Times New Roman" w:hAnsi="Times New Roman" w:cs="Times New Roman"/>
            <w:color w:val="000000"/>
            <w:sz w:val="24"/>
            <w:szCs w:val="24"/>
            <w:rPrChange w:id="990" w:author="Bryce Raffle" w:date="2016-09-06T11:42:00Z">
              <w:rPr>
                <w:rFonts w:ascii="Times New Roman" w:hAnsi="Times New Roman" w:cs="Times New Roman"/>
                <w:color w:val="000000"/>
                <w:sz w:val="24"/>
                <w:szCs w:val="24"/>
              </w:rPr>
            </w:rPrChange>
          </w:rPr>
          <w:delText>s</w:delText>
        </w:r>
      </w:del>
      <w:r w:rsidRPr="00603BBD">
        <w:rPr>
          <w:rFonts w:ascii="Times New Roman" w:hAnsi="Times New Roman"/>
          <w:color w:val="000000"/>
          <w:sz w:val="24"/>
          <w:rPrChange w:id="991" w:author="Andrea Stafford Hintz" w:date="2016-09-18T16:51:00Z">
            <w:rPr>
              <w:rFonts w:ascii="Times New Roman" w:eastAsia="Times New Roman" w:hAnsi="Times New Roman" w:cs="Times New Roman"/>
              <w:color w:val="000000"/>
              <w:sz w:val="24"/>
              <w:szCs w:val="24"/>
            </w:rPr>
          </w:rPrChange>
        </w:rPr>
        <w:t xml:space="preserve"> head snapped back violently, and he toppled backward. But before she had gained any ground, he seized hold of her leg and began crawling back towards her face once more.</w:t>
      </w:r>
    </w:p>
    <w:p w14:paraId="6BF4AF13" w14:textId="1D426986"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992" w:author="Andrea Stafford Hintz" w:date="2016-09-18T16:51:00Z">
            <w:rPr>
              <w:rFonts w:ascii="Times New Roman" w:eastAsia="Times New Roman" w:hAnsi="Times New Roman" w:cs="Times New Roman"/>
              <w:color w:val="000000"/>
              <w:sz w:val="24"/>
              <w:szCs w:val="24"/>
            </w:rPr>
          </w:rPrChange>
        </w:rPr>
        <w:t>She pulled hard on the leg of the desk, trying to drag herself further back, but this time</w:t>
      </w:r>
      <w:del w:id="993" w:author="Andrea Stafford Hintz" w:date="2016-09-10T11:52:00Z">
        <w:r w:rsidRPr="75C2D9A6" w:rsidDel="006D7771">
          <w:rPr>
            <w:rFonts w:ascii="Times New Roman" w:eastAsia="Times New Roman" w:hAnsi="Times New Roman" w:cs="Times New Roman"/>
            <w:color w:val="000000"/>
            <w:sz w:val="24"/>
            <w:szCs w:val="24"/>
            <w:rPrChange w:id="994" w:author="Bryce Raffle" w:date="2016-09-06T11:42:00Z">
              <w:rPr>
                <w:rFonts w:ascii="Times New Roman" w:hAnsi="Times New Roman" w:cs="Times New Roman"/>
                <w:color w:val="000000"/>
                <w:sz w:val="24"/>
                <w:szCs w:val="24"/>
              </w:rPr>
            </w:rPrChange>
          </w:rPr>
          <w:delText>, she only succeeded in</w:delText>
        </w:r>
      </w:del>
      <w:ins w:id="995" w:author="Andrea Stafford Hintz" w:date="2016-09-10T11:52:00Z">
        <w:r w:rsidR="006D7771">
          <w:rPr>
            <w:rFonts w:ascii="Times New Roman" w:eastAsia="Times New Roman" w:hAnsi="Times New Roman" w:cs="Times New Roman"/>
            <w:color w:val="000000"/>
            <w:sz w:val="24"/>
            <w:szCs w:val="24"/>
          </w:rPr>
          <w:t xml:space="preserve"> only managed to pull </w:t>
        </w:r>
        <w:proofErr w:type="spellStart"/>
        <w:r w:rsidR="006D7771">
          <w:rPr>
            <w:rFonts w:ascii="Times New Roman" w:eastAsia="Times New Roman" w:hAnsi="Times New Roman" w:cs="Times New Roman"/>
            <w:color w:val="000000"/>
            <w:sz w:val="24"/>
            <w:szCs w:val="24"/>
          </w:rPr>
          <w:t>the</w:t>
        </w:r>
      </w:ins>
      <w:del w:id="996" w:author="Andrea Stafford Hintz" w:date="2016-09-10T11:52:00Z">
        <w:r w:rsidRPr="00603BBD" w:rsidDel="006D7771">
          <w:rPr>
            <w:rFonts w:ascii="Times New Roman" w:hAnsi="Times New Roman"/>
            <w:color w:val="000000"/>
            <w:sz w:val="24"/>
            <w:rPrChange w:id="997" w:author="Andrea Stafford Hintz" w:date="2016-09-18T16:51:00Z">
              <w:rPr>
                <w:rFonts w:ascii="Times New Roman" w:eastAsia="Times New Roman" w:hAnsi="Times New Roman" w:cs="Times New Roman"/>
                <w:color w:val="000000"/>
                <w:sz w:val="24"/>
                <w:szCs w:val="24"/>
              </w:rPr>
            </w:rPrChange>
          </w:rPr>
          <w:delText xml:space="preserve"> </w:delText>
        </w:r>
        <w:r w:rsidRPr="75C2D9A6" w:rsidDel="006D7771">
          <w:rPr>
            <w:rFonts w:ascii="Times New Roman" w:eastAsia="Times New Roman" w:hAnsi="Times New Roman" w:cs="Times New Roman"/>
            <w:color w:val="000000"/>
            <w:sz w:val="24"/>
            <w:szCs w:val="24"/>
            <w:rPrChange w:id="998" w:author="Bryce Raffle" w:date="2016-09-06T11:42:00Z">
              <w:rPr>
                <w:rFonts w:ascii="Times New Roman" w:hAnsi="Times New Roman" w:cs="Times New Roman"/>
                <w:color w:val="000000"/>
                <w:sz w:val="24"/>
                <w:szCs w:val="24"/>
              </w:rPr>
            </w:rPrChange>
          </w:rPr>
          <w:delText>moving the</w:delText>
        </w:r>
      </w:del>
      <w:del w:id="999" w:author="Andrea Stafford Hintz" w:date="2016-09-18T16:51:00Z">
        <w:r w:rsidRPr="75C2D9A6">
          <w:rPr>
            <w:rFonts w:ascii="Times New Roman" w:eastAsia="Times New Roman" w:hAnsi="Times New Roman" w:cs="Times New Roman"/>
            <w:color w:val="000000"/>
            <w:sz w:val="24"/>
            <w:szCs w:val="24"/>
            <w:rPrChange w:id="1000" w:author="Bryce Raffle" w:date="2016-09-06T11:42:00Z">
              <w:rPr>
                <w:rFonts w:ascii="Times New Roman" w:hAnsi="Times New Roman" w:cs="Times New Roman"/>
                <w:color w:val="000000"/>
                <w:sz w:val="24"/>
                <w:szCs w:val="24"/>
              </w:rPr>
            </w:rPrChange>
          </w:rPr>
          <w:delText xml:space="preserve"> </w:delText>
        </w:r>
      </w:del>
      <w:r w:rsidRPr="00603BBD">
        <w:rPr>
          <w:rFonts w:ascii="Times New Roman" w:hAnsi="Times New Roman"/>
          <w:color w:val="000000"/>
          <w:sz w:val="24"/>
          <w:rPrChange w:id="1001" w:author="Andrea Stafford Hintz" w:date="2016-09-18T16:51:00Z">
            <w:rPr>
              <w:rFonts w:ascii="Times New Roman" w:eastAsia="Times New Roman" w:hAnsi="Times New Roman" w:cs="Times New Roman"/>
              <w:color w:val="000000"/>
              <w:sz w:val="24"/>
              <w:szCs w:val="24"/>
            </w:rPr>
          </w:rPrChange>
        </w:rPr>
        <w:t>desk</w:t>
      </w:r>
      <w:proofErr w:type="spellEnd"/>
      <w:ins w:id="1002" w:author="Andrea Stafford Hintz" w:date="2016-09-10T11:52:00Z">
        <w:r w:rsidR="006D7771">
          <w:rPr>
            <w:rFonts w:ascii="Times New Roman" w:eastAsia="Times New Roman" w:hAnsi="Times New Roman" w:cs="Times New Roman"/>
            <w:color w:val="000000"/>
            <w:sz w:val="24"/>
            <w:szCs w:val="24"/>
          </w:rPr>
          <w:t xml:space="preserve"> towards her</w:t>
        </w:r>
      </w:ins>
      <w:r w:rsidRPr="00603BBD">
        <w:rPr>
          <w:rFonts w:ascii="Times New Roman" w:hAnsi="Times New Roman"/>
          <w:color w:val="000000"/>
          <w:sz w:val="24"/>
          <w:rPrChange w:id="1003" w:author="Andrea Stafford Hintz" w:date="2016-09-18T16:51:00Z">
            <w:rPr>
              <w:rFonts w:ascii="Times New Roman" w:eastAsia="Times New Roman" w:hAnsi="Times New Roman" w:cs="Times New Roman"/>
              <w:color w:val="000000"/>
              <w:sz w:val="24"/>
              <w:szCs w:val="24"/>
            </w:rPr>
          </w:rPrChange>
        </w:rPr>
        <w:t>. She growled in frustration and tried to pull herself out from under him. It was futile. She could barely even move with him on top of her.</w:t>
      </w:r>
    </w:p>
    <w:p w14:paraId="24ED510F"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04" w:author="Andrea Stafford Hintz" w:date="2016-09-18T16:51:00Z">
            <w:rPr>
              <w:rFonts w:ascii="Times New Roman" w:eastAsia="Times New Roman" w:hAnsi="Times New Roman" w:cs="Times New Roman"/>
              <w:color w:val="000000"/>
              <w:sz w:val="24"/>
              <w:szCs w:val="24"/>
            </w:rPr>
          </w:rPrChange>
        </w:rPr>
        <w:t>What she needed, she considered, was a weapon. Something, anything to hit him with, just to get him off of her long enough to retrieve her gun. She looked around for something within reach.</w:t>
      </w:r>
    </w:p>
    <w:p w14:paraId="3F4B6851"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05" w:author="Andrea Stafford Hintz" w:date="2016-09-18T16:51:00Z">
            <w:rPr>
              <w:rFonts w:ascii="Times New Roman" w:eastAsia="Times New Roman" w:hAnsi="Times New Roman" w:cs="Times New Roman"/>
              <w:color w:val="000000"/>
              <w:sz w:val="24"/>
              <w:szCs w:val="24"/>
            </w:rPr>
          </w:rPrChange>
        </w:rPr>
        <w:t>There. She could see the slightest hint of light beneath the desk. A glint of silver. It was her revolver. She could have cried with relief. Urgently, she reached out, stretching her fingers in a desperate plea to grab the gun.</w:t>
      </w:r>
    </w:p>
    <w:p w14:paraId="4AEDCA49" w14:textId="18ACBF9D"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06" w:author="Andrea Stafford Hintz" w:date="2016-09-18T16:51:00Z">
            <w:rPr>
              <w:rFonts w:ascii="Times New Roman" w:eastAsia="Times New Roman" w:hAnsi="Times New Roman" w:cs="Times New Roman"/>
              <w:color w:val="000000"/>
              <w:sz w:val="24"/>
              <w:szCs w:val="24"/>
            </w:rPr>
          </w:rPrChange>
        </w:rPr>
        <w:lastRenderedPageBreak/>
        <w:t xml:space="preserve">She could </w:t>
      </w:r>
      <w:r w:rsidRPr="00603BBD">
        <w:rPr>
          <w:rFonts w:ascii="Times New Roman" w:hAnsi="Times New Roman"/>
          <w:i/>
          <w:color w:val="000000"/>
          <w:sz w:val="24"/>
          <w:rPrChange w:id="1007" w:author="Andrea Stafford Hintz" w:date="2016-09-18T16:51:00Z">
            <w:rPr>
              <w:rFonts w:ascii="Times New Roman" w:eastAsia="Times New Roman" w:hAnsi="Times New Roman" w:cs="Times New Roman"/>
              <w:i/>
              <w:color w:val="000000"/>
              <w:sz w:val="24"/>
              <w:szCs w:val="24"/>
            </w:rPr>
          </w:rPrChange>
        </w:rPr>
        <w:t xml:space="preserve">almost </w:t>
      </w:r>
      <w:r w:rsidRPr="00603BBD">
        <w:rPr>
          <w:rFonts w:ascii="Times New Roman" w:hAnsi="Times New Roman"/>
          <w:color w:val="000000"/>
          <w:sz w:val="24"/>
          <w:rPrChange w:id="1008" w:author="Andrea Stafford Hintz" w:date="2016-09-18T16:51:00Z">
            <w:rPr>
              <w:rFonts w:ascii="Times New Roman" w:eastAsia="Times New Roman" w:hAnsi="Times New Roman" w:cs="Times New Roman"/>
              <w:color w:val="000000"/>
              <w:sz w:val="24"/>
              <w:szCs w:val="24"/>
            </w:rPr>
          </w:rPrChange>
        </w:rPr>
        <w:t xml:space="preserve">touch it. Almost, but not quite. She tried to stretch out further, grasping desperately as she pressed her face against the side of the desk just to get a bit closer. </w:t>
      </w:r>
      <w:commentRangeStart w:id="1009"/>
      <w:r w:rsidRPr="00603BBD">
        <w:rPr>
          <w:rFonts w:ascii="Times New Roman" w:hAnsi="Times New Roman"/>
          <w:color w:val="000000"/>
          <w:sz w:val="24"/>
          <w:rPrChange w:id="1010" w:author="Andrea Stafford Hintz" w:date="2016-09-18T16:51:00Z">
            <w:rPr>
              <w:rFonts w:ascii="Times New Roman" w:eastAsia="Times New Roman" w:hAnsi="Times New Roman" w:cs="Times New Roman"/>
              <w:color w:val="000000"/>
              <w:sz w:val="24"/>
              <w:szCs w:val="24"/>
            </w:rPr>
          </w:rPrChange>
        </w:rPr>
        <w:t xml:space="preserve">She reached her arm out until she was sure that she would tear it from its socket before she managed to grab hold of the revolver. </w:t>
      </w:r>
      <w:commentRangeEnd w:id="1009"/>
      <w:r w:rsidR="00C80B98">
        <w:rPr>
          <w:rStyle w:val="CommentReference"/>
        </w:rPr>
        <w:commentReference w:id="1009"/>
      </w:r>
      <w:r w:rsidRPr="00603BBD">
        <w:rPr>
          <w:rFonts w:ascii="Times New Roman" w:hAnsi="Times New Roman"/>
          <w:color w:val="000000"/>
          <w:sz w:val="24"/>
          <w:rPrChange w:id="1011" w:author="Andrea Stafford Hintz" w:date="2016-09-18T16:51:00Z">
            <w:rPr>
              <w:rFonts w:ascii="Times New Roman" w:eastAsia="Times New Roman" w:hAnsi="Times New Roman" w:cs="Times New Roman"/>
              <w:color w:val="000000"/>
              <w:sz w:val="24"/>
              <w:szCs w:val="24"/>
            </w:rPr>
          </w:rPrChange>
        </w:rPr>
        <w:t xml:space="preserve">She felt her fingers just brushing up against the handle of the gun. </w:t>
      </w:r>
      <w:r w:rsidRPr="00603BBD">
        <w:rPr>
          <w:rFonts w:ascii="Times New Roman" w:hAnsi="Times New Roman"/>
          <w:i/>
          <w:color w:val="000000"/>
          <w:sz w:val="24"/>
          <w:rPrChange w:id="1012" w:author="Andrea Stafford Hintz" w:date="2016-09-18T16:51:00Z">
            <w:rPr>
              <w:rFonts w:ascii="Times New Roman" w:eastAsia="Times New Roman" w:hAnsi="Times New Roman" w:cs="Times New Roman"/>
              <w:i/>
              <w:color w:val="000000"/>
              <w:sz w:val="24"/>
              <w:szCs w:val="24"/>
            </w:rPr>
          </w:rPrChange>
        </w:rPr>
        <w:t>Almost, almost…</w:t>
      </w:r>
      <w:r w:rsidRPr="00603BBD">
        <w:rPr>
          <w:rFonts w:ascii="Times New Roman" w:hAnsi="Times New Roman"/>
          <w:color w:val="000000"/>
          <w:sz w:val="24"/>
          <w:rPrChange w:id="1013" w:author="Andrea Stafford Hintz" w:date="2016-09-18T16:51:00Z">
            <w:rPr>
              <w:rFonts w:ascii="Times New Roman" w:eastAsia="Times New Roman" w:hAnsi="Times New Roman" w:cs="Times New Roman"/>
              <w:color w:val="000000"/>
              <w:sz w:val="24"/>
              <w:szCs w:val="24"/>
            </w:rPr>
          </w:rPrChange>
        </w:rPr>
        <w:t>she thought. And then she slipped, and the gun slid even further out of reach.</w:t>
      </w:r>
    </w:p>
    <w:p w14:paraId="1F762AB6"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i/>
          <w:color w:val="000000"/>
          <w:sz w:val="24"/>
          <w:rPrChange w:id="1014" w:author="Andrea Stafford Hintz" w:date="2016-09-18T16:51:00Z">
            <w:rPr>
              <w:rFonts w:ascii="Times New Roman" w:eastAsia="Times New Roman" w:hAnsi="Times New Roman" w:cs="Times New Roman"/>
              <w:i/>
              <w:color w:val="000000"/>
              <w:sz w:val="24"/>
              <w:szCs w:val="24"/>
            </w:rPr>
          </w:rPrChange>
        </w:rPr>
        <w:t xml:space="preserve">No, </w:t>
      </w:r>
      <w:r w:rsidRPr="00603BBD">
        <w:rPr>
          <w:rFonts w:ascii="Times New Roman" w:hAnsi="Times New Roman"/>
          <w:color w:val="000000"/>
          <w:sz w:val="24"/>
          <w:rPrChange w:id="1015" w:author="Andrea Stafford Hintz" w:date="2016-09-18T16:51:00Z">
            <w:rPr>
              <w:rFonts w:ascii="Times New Roman" w:eastAsia="Times New Roman" w:hAnsi="Times New Roman" w:cs="Times New Roman"/>
              <w:color w:val="000000"/>
              <w:sz w:val="24"/>
              <w:szCs w:val="24"/>
            </w:rPr>
          </w:rPrChange>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14:paraId="135159F1"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16" w:author="Andrea Stafford Hintz" w:date="2016-09-18T16:51:00Z">
            <w:rPr>
              <w:rFonts w:ascii="Times New Roman" w:eastAsia="Times New Roman" w:hAnsi="Times New Roman" w:cs="Times New Roman"/>
              <w:color w:val="000000"/>
              <w:sz w:val="24"/>
              <w:szCs w:val="24"/>
            </w:rPr>
          </w:rPrChange>
        </w:rPr>
        <w:t>Connor growled, his voice barely recognizable as human, and she felt certain that he would eat her alive if he could.</w:t>
      </w:r>
    </w:p>
    <w:p w14:paraId="32F43384"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17" w:author="Andrea Stafford Hintz" w:date="2016-09-18T16:51:00Z">
            <w:rPr>
              <w:rFonts w:ascii="Times New Roman" w:eastAsia="Times New Roman" w:hAnsi="Times New Roman" w:cs="Times New Roman"/>
              <w:color w:val="000000"/>
              <w:sz w:val="24"/>
              <w:szCs w:val="24"/>
            </w:rPr>
          </w:rPrChange>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5D6914EF"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18" w:author="Andrea Stafford Hintz" w:date="2016-09-18T16:51:00Z">
            <w:rPr>
              <w:rFonts w:ascii="Times New Roman" w:eastAsia="Times New Roman" w:hAnsi="Times New Roman" w:cs="Times New Roman"/>
              <w:color w:val="000000"/>
              <w:sz w:val="24"/>
              <w:szCs w:val="24"/>
            </w:rPr>
          </w:rPrChange>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235507B1" w14:textId="4361E70D"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19" w:author="Andrea Stafford Hintz" w:date="2016-09-18T16:51:00Z">
            <w:rPr>
              <w:rFonts w:ascii="Times New Roman" w:eastAsia="Times New Roman" w:hAnsi="Times New Roman" w:cs="Times New Roman"/>
              <w:color w:val="000000"/>
              <w:sz w:val="24"/>
              <w:szCs w:val="24"/>
            </w:rPr>
          </w:rPrChange>
        </w:rPr>
        <w:t xml:space="preserve">She thrashed, urgently trying to </w:t>
      </w:r>
      <w:commentRangeStart w:id="1020"/>
      <w:r w:rsidRPr="00603BBD">
        <w:rPr>
          <w:rFonts w:ascii="Times New Roman" w:hAnsi="Times New Roman"/>
          <w:color w:val="000000"/>
          <w:sz w:val="24"/>
          <w:rPrChange w:id="1021" w:author="Andrea Stafford Hintz" w:date="2016-09-18T16:51:00Z">
            <w:rPr>
              <w:rFonts w:ascii="Times New Roman" w:eastAsia="Times New Roman" w:hAnsi="Times New Roman" w:cs="Times New Roman"/>
              <w:color w:val="000000"/>
              <w:sz w:val="24"/>
              <w:szCs w:val="24"/>
            </w:rPr>
          </w:rPrChange>
        </w:rPr>
        <w:t>shake him from her</w:t>
      </w:r>
      <w:commentRangeEnd w:id="1020"/>
      <w:r w:rsidR="00B741B2" w:rsidRPr="00603BBD">
        <w:rPr>
          <w:sz w:val="16"/>
          <w:rPrChange w:id="1022" w:author="Andrea Stafford Hintz" w:date="2016-09-18T16:51:00Z">
            <w:rPr>
              <w:rStyle w:val="CommentReference"/>
            </w:rPr>
          </w:rPrChange>
        </w:rPr>
        <w:commentReference w:id="1020"/>
      </w:r>
      <w:r w:rsidRPr="00603BBD">
        <w:rPr>
          <w:rFonts w:ascii="Times New Roman" w:hAnsi="Times New Roman"/>
          <w:color w:val="000000"/>
          <w:sz w:val="24"/>
          <w:rPrChange w:id="1023" w:author="Andrea Stafford Hintz" w:date="2016-09-18T16:51:00Z">
            <w:rPr>
              <w:rFonts w:ascii="Times New Roman" w:eastAsia="Times New Roman" w:hAnsi="Times New Roman" w:cs="Times New Roman"/>
              <w:color w:val="000000"/>
              <w:sz w:val="24"/>
              <w:szCs w:val="24"/>
            </w:rPr>
          </w:rPrChange>
        </w:rPr>
        <w:t xml:space="preserve">. Her heart beat so hard within her chest it was </w:t>
      </w:r>
      <w:proofErr w:type="spellStart"/>
      <w:r w:rsidRPr="00603BBD">
        <w:rPr>
          <w:rFonts w:ascii="Times New Roman" w:hAnsi="Times New Roman"/>
          <w:color w:val="000000"/>
          <w:sz w:val="24"/>
          <w:rPrChange w:id="1024" w:author="Andrea Stafford Hintz" w:date="2016-09-18T16:51:00Z">
            <w:rPr>
              <w:rFonts w:ascii="Times New Roman" w:eastAsia="Times New Roman" w:hAnsi="Times New Roman" w:cs="Times New Roman"/>
              <w:color w:val="000000"/>
              <w:sz w:val="24"/>
              <w:szCs w:val="24"/>
            </w:rPr>
          </w:rPrChange>
        </w:rPr>
        <w:t>painful</w:t>
      </w:r>
      <w:ins w:id="1025" w:author="Andrea Stafford Hintz" w:date="2016-09-18T16:51:00Z">
        <w:r w:rsidR="00603BBD" w:rsidRPr="00603BBD">
          <w:rPr>
            <w:rFonts w:ascii="Times New Roman" w:eastAsia="Times New Roman" w:hAnsi="Times New Roman" w:cs="Times New Roman"/>
            <w:color w:val="000000"/>
            <w:sz w:val="24"/>
            <w:szCs w:val="24"/>
          </w:rPr>
          <w:t>.</w:t>
        </w:r>
      </w:ins>
      <w:del w:id="1026" w:author="Andrea Stafford Hintz" w:date="2016-08-10T12:04:00Z">
        <w:r w:rsidRPr="00ED609B" w:rsidDel="00B741B2">
          <w:rPr>
            <w:rFonts w:ascii="Times New Roman" w:hAnsi="Times New Roman" w:cs="Times New Roman"/>
            <w:color w:val="000000"/>
            <w:sz w:val="24"/>
            <w:szCs w:val="24"/>
          </w:rPr>
          <w:delText>,</w:delText>
        </w:r>
      </w:del>
      <w:ins w:id="1027" w:author="Andrea Stafford Hintz" w:date="2016-08-10T12:04:00Z">
        <w:r w:rsidR="00B741B2" w:rsidRPr="75C2D9A6">
          <w:rPr>
            <w:rFonts w:ascii="Times New Roman" w:eastAsia="Times New Roman" w:hAnsi="Times New Roman" w:cs="Times New Roman"/>
            <w:color w:val="000000"/>
            <w:sz w:val="24"/>
            <w:szCs w:val="24"/>
            <w:rPrChange w:id="1028" w:author="Bryce Raffle" w:date="2016-09-06T11:42:00Z">
              <w:rPr>
                <w:rFonts w:ascii="Times New Roman" w:hAnsi="Times New Roman" w:cs="Times New Roman"/>
                <w:color w:val="000000"/>
                <w:sz w:val="24"/>
                <w:szCs w:val="24"/>
              </w:rPr>
            </w:rPrChange>
          </w:rPr>
          <w:t>.</w:t>
        </w:r>
      </w:ins>
      <w:del w:id="1029" w:author="Andrea Stafford Hintz" w:date="2016-09-18T16:51:00Z">
        <w:r w:rsidRPr="75C2D9A6">
          <w:rPr>
            <w:rFonts w:ascii="Times New Roman" w:eastAsia="Times New Roman" w:hAnsi="Times New Roman" w:cs="Times New Roman"/>
            <w:color w:val="000000"/>
            <w:sz w:val="24"/>
            <w:szCs w:val="24"/>
            <w:rPrChange w:id="1030" w:author="Bryce Raffle" w:date="2016-09-06T11:42:00Z">
              <w:rPr>
                <w:rFonts w:ascii="Times New Roman" w:hAnsi="Times New Roman" w:cs="Times New Roman"/>
                <w:color w:val="000000"/>
                <w:sz w:val="24"/>
                <w:szCs w:val="24"/>
              </w:rPr>
            </w:rPrChange>
          </w:rPr>
          <w:delText xml:space="preserve"> </w:delText>
        </w:r>
      </w:del>
      <w:del w:id="1031" w:author="Andrea Stafford Hintz" w:date="2016-08-10T12:04:00Z">
        <w:r w:rsidRPr="00ED609B" w:rsidDel="00B741B2">
          <w:rPr>
            <w:rFonts w:ascii="Times New Roman" w:hAnsi="Times New Roman" w:cs="Times New Roman"/>
            <w:color w:val="000000"/>
            <w:sz w:val="24"/>
            <w:szCs w:val="24"/>
          </w:rPr>
          <w:delText xml:space="preserve">especially with her chest bound so tightly. </w:delText>
        </w:r>
      </w:del>
      <w:r w:rsidRPr="00603BBD">
        <w:rPr>
          <w:rFonts w:ascii="Times New Roman" w:hAnsi="Times New Roman"/>
          <w:color w:val="000000"/>
          <w:sz w:val="24"/>
          <w:rPrChange w:id="1032" w:author="Andrea Stafford Hintz" w:date="2016-09-18T16:51:00Z">
            <w:rPr>
              <w:rFonts w:ascii="Times New Roman" w:eastAsia="Times New Roman" w:hAnsi="Times New Roman" w:cs="Times New Roman"/>
              <w:color w:val="000000"/>
              <w:sz w:val="24"/>
              <w:szCs w:val="24"/>
            </w:rPr>
          </w:rPrChange>
        </w:rPr>
        <w:t>Her</w:t>
      </w:r>
      <w:proofErr w:type="spellEnd"/>
      <w:r w:rsidRPr="00603BBD">
        <w:rPr>
          <w:rFonts w:ascii="Times New Roman" w:hAnsi="Times New Roman"/>
          <w:color w:val="000000"/>
          <w:sz w:val="24"/>
          <w:rPrChange w:id="1033" w:author="Andrea Stafford Hintz" w:date="2016-09-18T16:51:00Z">
            <w:rPr>
              <w:rFonts w:ascii="Times New Roman" w:eastAsia="Times New Roman" w:hAnsi="Times New Roman" w:cs="Times New Roman"/>
              <w:color w:val="000000"/>
              <w:sz w:val="24"/>
              <w:szCs w:val="24"/>
            </w:rPr>
          </w:rPrChange>
        </w:rPr>
        <w:t xml:space="preserve"> breath came out in short, quick gasps. </w:t>
      </w:r>
      <w:commentRangeStart w:id="1034"/>
      <w:r w:rsidRPr="00603BBD">
        <w:rPr>
          <w:rFonts w:ascii="Times New Roman" w:hAnsi="Times New Roman"/>
          <w:color w:val="000000"/>
          <w:sz w:val="24"/>
          <w:rPrChange w:id="1035" w:author="Andrea Stafford Hintz" w:date="2016-09-18T16:51:00Z">
            <w:rPr>
              <w:rFonts w:ascii="Times New Roman" w:eastAsia="Times New Roman" w:hAnsi="Times New Roman" w:cs="Times New Roman"/>
              <w:color w:val="000000"/>
              <w:sz w:val="24"/>
              <w:szCs w:val="24"/>
            </w:rPr>
          </w:rPrChange>
        </w:rPr>
        <w:t>Somehow, she managed to maintain some semblance of calm, or, at least, the will to survive.</w:t>
      </w:r>
      <w:commentRangeEnd w:id="1034"/>
      <w:r w:rsidR="00B741B2" w:rsidRPr="00603BBD">
        <w:rPr>
          <w:sz w:val="16"/>
          <w:rPrChange w:id="1036" w:author="Andrea Stafford Hintz" w:date="2016-09-18T16:51:00Z">
            <w:rPr>
              <w:rStyle w:val="CommentReference"/>
            </w:rPr>
          </w:rPrChange>
        </w:rPr>
        <w:commentReference w:id="1034"/>
      </w:r>
    </w:p>
    <w:p w14:paraId="1014D63D"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37" w:author="Andrea Stafford Hintz" w:date="2016-09-18T16:51:00Z">
            <w:rPr>
              <w:rFonts w:ascii="Times New Roman" w:eastAsia="Times New Roman" w:hAnsi="Times New Roman" w:cs="Times New Roman"/>
              <w:color w:val="000000"/>
              <w:sz w:val="24"/>
              <w:szCs w:val="24"/>
            </w:rPr>
          </w:rPrChange>
        </w:rPr>
        <w:lastRenderedPageBreak/>
        <w:t xml:space="preserve">She gritted her teeth. The only thing for it was to shoot the bastard, but the gun was beyond her grasp. She still had her </w:t>
      </w:r>
      <w:commentRangeStart w:id="1038"/>
      <w:r w:rsidRPr="00603BBD">
        <w:rPr>
          <w:rFonts w:ascii="Times New Roman" w:hAnsi="Times New Roman"/>
          <w:color w:val="000000"/>
          <w:sz w:val="24"/>
          <w:rPrChange w:id="1039" w:author="Andrea Stafford Hintz" w:date="2016-09-18T16:51:00Z">
            <w:rPr>
              <w:rFonts w:ascii="Times New Roman" w:eastAsia="Times New Roman" w:hAnsi="Times New Roman" w:cs="Times New Roman"/>
              <w:color w:val="000000"/>
              <w:sz w:val="24"/>
              <w:szCs w:val="24"/>
            </w:rPr>
          </w:rPrChange>
        </w:rPr>
        <w:t>second gun</w:t>
      </w:r>
      <w:commentRangeEnd w:id="1038"/>
      <w:r w:rsidR="00F553E0" w:rsidRPr="00603BBD">
        <w:rPr>
          <w:sz w:val="16"/>
          <w:rPrChange w:id="1040" w:author="Andrea Stafford Hintz" w:date="2016-09-18T16:51:00Z">
            <w:rPr>
              <w:rStyle w:val="CommentReference"/>
            </w:rPr>
          </w:rPrChange>
        </w:rPr>
        <w:commentReference w:id="1038"/>
      </w:r>
      <w:r w:rsidRPr="00603BBD">
        <w:rPr>
          <w:rFonts w:ascii="Times New Roman" w:hAnsi="Times New Roman"/>
          <w:color w:val="000000"/>
          <w:sz w:val="24"/>
          <w:rPrChange w:id="1041" w:author="Andrea Stafford Hintz" w:date="2016-09-18T16:51:00Z">
            <w:rPr>
              <w:rFonts w:ascii="Times New Roman" w:eastAsia="Times New Roman" w:hAnsi="Times New Roman" w:cs="Times New Roman"/>
              <w:color w:val="000000"/>
              <w:sz w:val="24"/>
              <w:szCs w:val="24"/>
            </w:rPr>
          </w:rPrChange>
        </w:rPr>
        <w:t>, though, a pocket-sized Derringer. Not exactly her style, but she couldn’t be too choosy. If she could just get at it, it would do the trick.</w:t>
      </w:r>
    </w:p>
    <w:p w14:paraId="0A6B99D6" w14:textId="1DE9C5CD" w:rsidR="00ED609B" w:rsidRPr="00ED609B" w:rsidRDefault="00603BBD" w:rsidP="00ED609B">
      <w:pPr>
        <w:autoSpaceDE/>
        <w:autoSpaceDN/>
        <w:adjustRightInd/>
        <w:spacing w:line="480" w:lineRule="auto"/>
        <w:ind w:firstLine="220"/>
        <w:rPr>
          <w:rFonts w:ascii="Times" w:hAnsi="Times" w:cs="Times New Roman"/>
        </w:rPr>
      </w:pPr>
      <w:proofErr w:type="spellStart"/>
      <w:ins w:id="1042" w:author="Andrea Stafford Hintz" w:date="2016-09-18T16:51:00Z">
        <w:r w:rsidRPr="00603BBD">
          <w:rPr>
            <w:rFonts w:ascii="Times New Roman" w:eastAsia="Times New Roman" w:hAnsi="Times New Roman" w:cs="Times New Roman"/>
            <w:color w:val="000000"/>
            <w:sz w:val="24"/>
            <w:szCs w:val="24"/>
          </w:rPr>
          <w:t>As</w:t>
        </w:r>
      </w:ins>
      <w:del w:id="1043" w:author="Andrea Stafford Hintz" w:date="2016-08-10T12:08:00Z">
        <w:r w:rsidR="00ED609B" w:rsidRPr="00ED609B" w:rsidDel="00F553E0">
          <w:rPr>
            <w:rFonts w:ascii="Times New Roman" w:hAnsi="Times New Roman" w:cs="Times New Roman"/>
            <w:color w:val="000000"/>
            <w:sz w:val="24"/>
            <w:szCs w:val="24"/>
          </w:rPr>
          <w:delText>Even a</w:delText>
        </w:r>
      </w:del>
      <w:ins w:id="1044" w:author="Andrea Stafford Hintz" w:date="2016-08-10T12:08:00Z">
        <w:r w:rsidR="00F553E0" w:rsidRPr="75C2D9A6">
          <w:rPr>
            <w:rFonts w:ascii="Times New Roman" w:eastAsia="Times New Roman" w:hAnsi="Times New Roman" w:cs="Times New Roman"/>
            <w:color w:val="000000"/>
            <w:sz w:val="24"/>
            <w:szCs w:val="24"/>
            <w:rPrChange w:id="1045" w:author="Bryce Raffle" w:date="2016-09-06T11:42:00Z">
              <w:rPr>
                <w:rFonts w:ascii="Times New Roman" w:hAnsi="Times New Roman" w:cs="Times New Roman"/>
                <w:color w:val="000000"/>
                <w:sz w:val="24"/>
                <w:szCs w:val="24"/>
              </w:rPr>
            </w:rPrChange>
          </w:rPr>
          <w:t>A</w:t>
        </w:r>
      </w:ins>
      <w:proofErr w:type="spellEnd"/>
      <w:del w:id="1046" w:author="Andrea Stafford Hintz" w:date="2016-09-18T16:51:00Z">
        <w:r w:rsidR="00ED609B" w:rsidRPr="75C2D9A6">
          <w:rPr>
            <w:rFonts w:ascii="Times New Roman" w:eastAsia="Times New Roman" w:hAnsi="Times New Roman" w:cs="Times New Roman"/>
            <w:color w:val="000000"/>
            <w:sz w:val="24"/>
            <w:szCs w:val="24"/>
            <w:rPrChange w:id="1047" w:author="Bryce Raffle" w:date="2016-09-06T11:42:00Z">
              <w:rPr>
                <w:rFonts w:ascii="Times New Roman" w:hAnsi="Times New Roman" w:cs="Times New Roman"/>
                <w:color w:val="000000"/>
                <w:sz w:val="24"/>
                <w:szCs w:val="24"/>
              </w:rPr>
            </w:rPrChange>
          </w:rPr>
          <w:delText>s</w:delText>
        </w:r>
      </w:del>
      <w:r w:rsidR="00ED609B" w:rsidRPr="00603BBD">
        <w:rPr>
          <w:rFonts w:ascii="Times New Roman" w:hAnsi="Times New Roman"/>
          <w:color w:val="000000"/>
          <w:sz w:val="24"/>
          <w:rPrChange w:id="1048" w:author="Andrea Stafford Hintz" w:date="2016-09-18T16:51:00Z">
            <w:rPr>
              <w:rFonts w:ascii="Times New Roman" w:eastAsia="Times New Roman" w:hAnsi="Times New Roman" w:cs="Times New Roman"/>
              <w:color w:val="000000"/>
              <w:sz w:val="24"/>
              <w:szCs w:val="24"/>
            </w:rPr>
          </w:rPrChange>
        </w:rPr>
        <w:t xml:space="preserve"> Connor tried to tear her face off with his teeth, Annabel reached into her </w:t>
      </w:r>
      <w:commentRangeStart w:id="1049"/>
      <w:r w:rsidR="00ED609B" w:rsidRPr="00603BBD">
        <w:rPr>
          <w:rFonts w:ascii="Times New Roman" w:hAnsi="Times New Roman"/>
          <w:color w:val="000000"/>
          <w:sz w:val="24"/>
          <w:rPrChange w:id="1050" w:author="Andrea Stafford Hintz" w:date="2016-09-18T16:51:00Z">
            <w:rPr>
              <w:rFonts w:ascii="Times New Roman" w:eastAsia="Times New Roman" w:hAnsi="Times New Roman" w:cs="Times New Roman"/>
              <w:color w:val="000000"/>
              <w:sz w:val="24"/>
              <w:szCs w:val="24"/>
            </w:rPr>
          </w:rPrChange>
        </w:rPr>
        <w:t>belt,</w:t>
      </w:r>
      <w:commentRangeEnd w:id="1049"/>
      <w:r w:rsidR="00F553E0" w:rsidRPr="00603BBD">
        <w:rPr>
          <w:sz w:val="16"/>
          <w:rPrChange w:id="1051" w:author="Andrea Stafford Hintz" w:date="2016-09-18T16:51:00Z">
            <w:rPr>
              <w:rStyle w:val="CommentReference"/>
            </w:rPr>
          </w:rPrChange>
        </w:rPr>
        <w:commentReference w:id="1049"/>
      </w:r>
      <w:r w:rsidR="00ED609B" w:rsidRPr="00603BBD">
        <w:rPr>
          <w:rFonts w:ascii="Times New Roman" w:hAnsi="Times New Roman"/>
          <w:color w:val="000000"/>
          <w:sz w:val="24"/>
          <w:rPrChange w:id="1052" w:author="Andrea Stafford Hintz" w:date="2016-09-18T16:51:00Z">
            <w:rPr>
              <w:rFonts w:ascii="Times New Roman" w:eastAsia="Times New Roman" w:hAnsi="Times New Roman" w:cs="Times New Roman"/>
              <w:color w:val="000000"/>
              <w:sz w:val="24"/>
              <w:szCs w:val="24"/>
            </w:rPr>
          </w:rPrChange>
        </w:rPr>
        <w:t xml:space="preserve"> fending him off with her other hand</w:t>
      </w:r>
      <w:commentRangeStart w:id="1053"/>
      <w:r w:rsidR="00ED609B" w:rsidRPr="00603BBD">
        <w:rPr>
          <w:rFonts w:ascii="Times New Roman" w:hAnsi="Times New Roman"/>
          <w:color w:val="000000"/>
          <w:sz w:val="24"/>
          <w:rPrChange w:id="1054" w:author="Andrea Stafford Hintz" w:date="2016-09-18T16:51:00Z">
            <w:rPr>
              <w:rFonts w:ascii="Times New Roman" w:eastAsia="Times New Roman" w:hAnsi="Times New Roman" w:cs="Times New Roman"/>
              <w:color w:val="000000"/>
              <w:sz w:val="24"/>
              <w:szCs w:val="24"/>
            </w:rPr>
          </w:rPrChange>
        </w:rPr>
        <w:t>. Finally, she managed to find the pistol</w:t>
      </w:r>
      <w:commentRangeEnd w:id="1053"/>
      <w:r w:rsidR="00F553E0" w:rsidRPr="00603BBD">
        <w:rPr>
          <w:sz w:val="16"/>
          <w:rPrChange w:id="1055" w:author="Andrea Stafford Hintz" w:date="2016-09-18T16:51:00Z">
            <w:rPr>
              <w:rStyle w:val="CommentReference"/>
            </w:rPr>
          </w:rPrChange>
        </w:rPr>
        <w:commentReference w:id="1053"/>
      </w:r>
      <w:r w:rsidR="00ED609B" w:rsidRPr="00603BBD">
        <w:rPr>
          <w:rFonts w:ascii="Times New Roman" w:hAnsi="Times New Roman"/>
          <w:color w:val="000000"/>
          <w:sz w:val="24"/>
          <w:rPrChange w:id="1056" w:author="Andrea Stafford Hintz" w:date="2016-09-18T16:51:00Z">
            <w:rPr>
              <w:rFonts w:ascii="Times New Roman" w:eastAsia="Times New Roman" w:hAnsi="Times New Roman" w:cs="Times New Roman"/>
              <w:color w:val="000000"/>
              <w:sz w:val="24"/>
              <w:szCs w:val="24"/>
            </w:rPr>
          </w:rPrChange>
        </w:rPr>
        <w:t xml:space="preserve">. </w:t>
      </w:r>
    </w:p>
    <w:p w14:paraId="5CF958A5"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57" w:author="Andrea Stafford Hintz" w:date="2016-09-18T16:51:00Z">
            <w:rPr>
              <w:rFonts w:ascii="Times New Roman" w:eastAsia="Times New Roman" w:hAnsi="Times New Roman" w:cs="Times New Roman"/>
              <w:color w:val="000000"/>
              <w:sz w:val="24"/>
              <w:szCs w:val="24"/>
            </w:rPr>
          </w:rPrChange>
        </w:rPr>
        <w:t>Connor’s jaws gnashed. She drew the weapon and aimed it at him. He seemed not to notice. He snapped at her fingers, dripping spit onto her chest.</w:t>
      </w:r>
    </w:p>
    <w:p w14:paraId="64CA8ABB"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58" w:author="Andrea Stafford Hintz" w:date="2016-09-18T16:51:00Z">
            <w:rPr>
              <w:rFonts w:ascii="Times New Roman" w:eastAsia="Times New Roman" w:hAnsi="Times New Roman" w:cs="Times New Roman"/>
              <w:color w:val="000000"/>
              <w:sz w:val="24"/>
              <w:szCs w:val="24"/>
            </w:rPr>
          </w:rPrChange>
        </w:rPr>
        <w:t>She cringed.</w:t>
      </w:r>
    </w:p>
    <w:p w14:paraId="49390B23"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59" w:author="Andrea Stafford Hintz" w:date="2016-09-18T16:51:00Z">
            <w:rPr>
              <w:rFonts w:ascii="Times New Roman" w:eastAsia="Times New Roman" w:hAnsi="Times New Roman" w:cs="Times New Roman"/>
              <w:color w:val="000000"/>
              <w:sz w:val="24"/>
              <w:szCs w:val="24"/>
            </w:rPr>
          </w:rPrChange>
        </w:rPr>
        <w:t>But she felt more like herself again with the gun in hand. Almost calmly, she stuck the pistol straight into his mouth. She angled it upward, just slightly, so that it was aimed directly at his brain. Then she waited. One second. Two seconds. As patiently as she could.</w:t>
      </w:r>
    </w:p>
    <w:p w14:paraId="2C6D2A70"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60" w:author="Andrea Stafford Hintz" w:date="2016-09-18T16:51:00Z">
            <w:rPr>
              <w:rFonts w:ascii="Times New Roman" w:eastAsia="Times New Roman" w:hAnsi="Times New Roman" w:cs="Times New Roman"/>
              <w:color w:val="000000"/>
              <w:sz w:val="24"/>
              <w:szCs w:val="24"/>
            </w:rPr>
          </w:rPrChange>
        </w:rPr>
        <w:t>Against all common sense, despite the gun in his mouth, Connor was still trying to reach her, his putrid breath making Annabel gag. His hands groped the side of her face, and she twisted her neck to avoid being scratched by his yellowing fingernails.</w:t>
      </w:r>
    </w:p>
    <w:p w14:paraId="7301D3AA"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61" w:author="Andrea Stafford Hintz" w:date="2016-09-18T16:51:00Z">
            <w:rPr>
              <w:rFonts w:ascii="Times New Roman" w:eastAsia="Times New Roman" w:hAnsi="Times New Roman" w:cs="Times New Roman"/>
              <w:color w:val="000000"/>
              <w:sz w:val="24"/>
              <w:szCs w:val="24"/>
            </w:rPr>
          </w:rPrChange>
        </w:rPr>
        <w:t xml:space="preserve">She felt his cold, dry hands against her skin, but she willed herself to wait, just a moment longer. </w:t>
      </w:r>
      <w:commentRangeStart w:id="1062"/>
      <w:r w:rsidRPr="00603BBD">
        <w:rPr>
          <w:rFonts w:ascii="Times New Roman" w:hAnsi="Times New Roman"/>
          <w:color w:val="000000"/>
          <w:sz w:val="24"/>
          <w:rPrChange w:id="1063" w:author="Andrea Stafford Hintz" w:date="2016-09-18T16:51:00Z">
            <w:rPr>
              <w:rFonts w:ascii="Times New Roman" w:eastAsia="Times New Roman" w:hAnsi="Times New Roman" w:cs="Times New Roman"/>
              <w:color w:val="000000"/>
              <w:sz w:val="24"/>
              <w:szCs w:val="24"/>
            </w:rPr>
          </w:rPrChange>
        </w:rPr>
        <w:t>The music was beginning to wind down. The song was in its last few measures.</w:t>
      </w:r>
      <w:commentRangeEnd w:id="1062"/>
      <w:r w:rsidR="00F553E0" w:rsidRPr="00603BBD">
        <w:rPr>
          <w:sz w:val="16"/>
          <w:rPrChange w:id="1064" w:author="Andrea Stafford Hintz" w:date="2016-09-18T16:51:00Z">
            <w:rPr>
              <w:rStyle w:val="CommentReference"/>
            </w:rPr>
          </w:rPrChange>
        </w:rPr>
        <w:commentReference w:id="1062"/>
      </w:r>
    </w:p>
    <w:p w14:paraId="28221DD1"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65" w:author="Andrea Stafford Hintz" w:date="2016-09-18T16:51:00Z">
            <w:rPr>
              <w:rFonts w:ascii="Times New Roman" w:eastAsia="Times New Roman" w:hAnsi="Times New Roman" w:cs="Times New Roman"/>
              <w:color w:val="000000"/>
              <w:sz w:val="24"/>
              <w:szCs w:val="24"/>
            </w:rPr>
          </w:rPrChange>
        </w:rPr>
        <w:t xml:space="preserve">Finally, the moment arrived. The waltz had finished. </w:t>
      </w:r>
      <w:r w:rsidRPr="00603BBD">
        <w:rPr>
          <w:rFonts w:ascii="Times New Roman" w:hAnsi="Times New Roman"/>
          <w:color w:val="000000"/>
          <w:sz w:val="24"/>
          <w:highlight w:val="yellow"/>
          <w:rPrChange w:id="1066" w:author="Andrea Stafford Hintz" w:date="2016-09-18T16:51:00Z">
            <w:rPr>
              <w:rFonts w:ascii="Times New Roman" w:eastAsia="Times New Roman" w:hAnsi="Times New Roman" w:cs="Times New Roman"/>
              <w:color w:val="000000"/>
              <w:sz w:val="24"/>
              <w:szCs w:val="24"/>
            </w:rPr>
          </w:rPrChange>
        </w:rPr>
        <w:t>A chorus of applause broke out</w:t>
      </w:r>
      <w:r w:rsidRPr="00603BBD">
        <w:rPr>
          <w:rFonts w:ascii="Times New Roman" w:hAnsi="Times New Roman"/>
          <w:color w:val="000000"/>
          <w:sz w:val="24"/>
          <w:rPrChange w:id="1067" w:author="Andrea Stafford Hintz" w:date="2016-09-18T16:51:00Z">
            <w:rPr>
              <w:rFonts w:ascii="Times New Roman" w:eastAsia="Times New Roman" w:hAnsi="Times New Roman" w:cs="Times New Roman"/>
              <w:color w:val="000000"/>
              <w:sz w:val="24"/>
              <w:szCs w:val="24"/>
            </w:rPr>
          </w:rPrChange>
        </w:rPr>
        <w:t>. She hoped it would be enough to drown out the gunshot. She shut her eye, turned her head away, and pulled the trigger.</w:t>
      </w:r>
    </w:p>
    <w:p w14:paraId="3FDE948C" w14:textId="77777777" w:rsidR="00ED609B" w:rsidRPr="00ED609B" w:rsidRDefault="00ED609B" w:rsidP="00ED609B">
      <w:pPr>
        <w:autoSpaceDE/>
        <w:autoSpaceDN/>
        <w:adjustRightInd/>
        <w:spacing w:line="480" w:lineRule="auto"/>
        <w:ind w:firstLine="220"/>
        <w:rPr>
          <w:rFonts w:ascii="Times" w:hAnsi="Times" w:cs="Times New Roman"/>
        </w:rPr>
      </w:pPr>
      <w:r w:rsidRPr="00603BBD">
        <w:rPr>
          <w:rFonts w:ascii="Times New Roman" w:hAnsi="Times New Roman"/>
          <w:color w:val="000000"/>
          <w:sz w:val="24"/>
          <w:rPrChange w:id="1068" w:author="Andrea Stafford Hintz" w:date="2016-09-18T16:51:00Z">
            <w:rPr>
              <w:rFonts w:ascii="Times New Roman" w:eastAsia="Times New Roman" w:hAnsi="Times New Roman" w:cs="Times New Roman"/>
              <w:color w:val="000000"/>
              <w:sz w:val="24"/>
              <w:szCs w:val="24"/>
            </w:rPr>
          </w:rPrChange>
        </w:rPr>
        <w:t>The bullet whipped through Connor’s skull, taking huge chunks of brain matter with it. Cold, thick blood exploded. It spattered across her face and chest.</w:t>
      </w:r>
    </w:p>
    <w:p w14:paraId="58F58C7C" w14:textId="2C56086A" w:rsidR="00ED609B" w:rsidRPr="00ED609B" w:rsidRDefault="00ED609B" w:rsidP="00ED609B">
      <w:pPr>
        <w:autoSpaceDE/>
        <w:autoSpaceDN/>
        <w:adjustRightInd/>
        <w:spacing w:line="480" w:lineRule="auto"/>
        <w:ind w:firstLine="220"/>
        <w:rPr>
          <w:rFonts w:ascii="Times" w:hAnsi="Times" w:cs="Times New Roman"/>
        </w:rPr>
      </w:pPr>
      <w:commentRangeStart w:id="1069"/>
      <w:r w:rsidRPr="00603BBD">
        <w:rPr>
          <w:rFonts w:ascii="Times New Roman" w:hAnsi="Times New Roman"/>
          <w:color w:val="000000"/>
          <w:sz w:val="24"/>
          <w:highlight w:val="yellow"/>
          <w:rPrChange w:id="1070" w:author="Andrea Stafford Hintz" w:date="2016-09-18T16:51:00Z">
            <w:rPr>
              <w:rFonts w:ascii="Times New Roman" w:eastAsia="Times New Roman" w:hAnsi="Times New Roman" w:cs="Times New Roman"/>
              <w:color w:val="000000"/>
              <w:sz w:val="24"/>
              <w:szCs w:val="24"/>
            </w:rPr>
          </w:rPrChange>
        </w:rPr>
        <w:t>A chorus of applause broke out</w:t>
      </w:r>
      <w:commentRangeEnd w:id="1069"/>
      <w:r w:rsidR="00C80B98" w:rsidRPr="00C80B98">
        <w:rPr>
          <w:rStyle w:val="CommentReference"/>
          <w:highlight w:val="yellow"/>
        </w:rPr>
        <w:commentReference w:id="1069"/>
      </w:r>
      <w:r w:rsidRPr="00603BBD">
        <w:rPr>
          <w:rFonts w:ascii="Times New Roman" w:hAnsi="Times New Roman"/>
          <w:color w:val="000000"/>
          <w:sz w:val="24"/>
          <w:rPrChange w:id="1071" w:author="Andrea Stafford Hintz" w:date="2016-09-18T16:51:00Z">
            <w:rPr>
              <w:rFonts w:ascii="Times New Roman" w:eastAsia="Times New Roman" w:hAnsi="Times New Roman" w:cs="Times New Roman"/>
              <w:color w:val="000000"/>
              <w:sz w:val="24"/>
              <w:szCs w:val="24"/>
            </w:rPr>
          </w:rPrChange>
        </w:rPr>
        <w:t>, and Annabel had the momentary sensation that it was her work that was being appreciated.</w:t>
      </w:r>
    </w:p>
    <w:p w14:paraId="5F1B51C7" w14:textId="0179D7F1" w:rsidR="00ED609B" w:rsidRPr="00ED609B" w:rsidRDefault="00ED609B" w:rsidP="00ED609B">
      <w:pPr>
        <w:autoSpaceDE/>
        <w:autoSpaceDN/>
        <w:adjustRightInd/>
        <w:spacing w:line="480" w:lineRule="auto"/>
        <w:ind w:firstLine="220"/>
        <w:rPr>
          <w:del w:id="1072" w:author="Andrea Stafford Hintz" w:date="2016-09-18T16:51:00Z"/>
          <w:rFonts w:ascii="Times" w:hAnsi="Times" w:cs="Times New Roman"/>
        </w:rPr>
      </w:pPr>
      <w:r w:rsidRPr="00603BBD">
        <w:rPr>
          <w:rFonts w:ascii="Times New Roman" w:hAnsi="Times New Roman"/>
          <w:color w:val="000000"/>
          <w:sz w:val="24"/>
          <w:rPrChange w:id="1073" w:author="Andrea Stafford Hintz" w:date="2016-09-18T16:51:00Z">
            <w:rPr>
              <w:rFonts w:ascii="Times New Roman" w:eastAsia="Times New Roman" w:hAnsi="Times New Roman" w:cs="Times New Roman"/>
              <w:color w:val="000000"/>
              <w:sz w:val="24"/>
              <w:szCs w:val="24"/>
            </w:rPr>
          </w:rPrChange>
        </w:rPr>
        <w:lastRenderedPageBreak/>
        <w:t>Connor’s body went limp and landed, hard, against Annabel’s chest. She grimaced with distaste, but she was relieved it was over. She took a moment to try to wipe the blood from her face.</w:t>
      </w:r>
      <w:ins w:id="1074" w:author="Andrea Stafford Hintz" w:date="2016-09-18T16:51:00Z">
        <w:r w:rsidR="00603BBD">
          <w:rPr>
            <w:rFonts w:ascii="Times New Roman" w:eastAsia="Times New Roman" w:hAnsi="Times New Roman" w:cs="Times New Roman"/>
            <w:color w:val="000000"/>
            <w:sz w:val="24"/>
            <w:szCs w:val="24"/>
          </w:rPr>
          <w:t xml:space="preserve"> </w:t>
        </w:r>
      </w:ins>
    </w:p>
    <w:p w14:paraId="361D2C3D" w14:textId="77777777" w:rsidR="00ED609B" w:rsidRPr="00ED609B" w:rsidRDefault="00ED609B" w:rsidP="00ED609B">
      <w:pPr>
        <w:autoSpaceDE/>
        <w:autoSpaceDN/>
        <w:adjustRightInd/>
        <w:spacing w:line="480" w:lineRule="auto"/>
        <w:ind w:firstLine="220"/>
        <w:rPr>
          <w:del w:id="1075" w:author="Andrea Stafford Hintz" w:date="2016-09-18T16:51:00Z"/>
          <w:rFonts w:ascii="Times" w:hAnsi="Times" w:cs="Times New Roman"/>
        </w:rPr>
      </w:pPr>
      <w:r w:rsidRPr="00D675B6">
        <w:rPr>
          <w:rFonts w:ascii="Times New Roman" w:hAnsi="Times New Roman"/>
          <w:color w:val="000000"/>
          <w:sz w:val="24"/>
          <w:rPrChange w:id="1076" w:author="Andrea Stafford Hintz" w:date="2016-09-18T16:51:00Z">
            <w:rPr>
              <w:rFonts w:ascii="Times New Roman" w:eastAsia="Times New Roman" w:hAnsi="Times New Roman" w:cs="Times New Roman"/>
              <w:color w:val="000000"/>
              <w:sz w:val="24"/>
              <w:szCs w:val="24"/>
            </w:rPr>
          </w:rPrChange>
        </w:rPr>
        <w:t>The applause began to subside and eventually gave way to silence. In the quiet moments that followed the gunshot, she heard the click of a latch and the creak of hinges. Someone had opened the door.</w:t>
      </w:r>
    </w:p>
    <w:p w14:paraId="1836FE0C" w14:textId="77777777" w:rsidR="00ED609B" w:rsidRPr="00ED609B" w:rsidRDefault="00ED609B" w:rsidP="00ED609B">
      <w:pPr>
        <w:autoSpaceDE/>
        <w:autoSpaceDN/>
        <w:adjustRightInd/>
        <w:spacing w:line="480" w:lineRule="auto"/>
        <w:jc w:val="center"/>
        <w:rPr>
          <w:del w:id="1077" w:author="Andrea Stafford Hintz" w:date="2016-09-18T16:51:00Z"/>
          <w:rFonts w:ascii="Times" w:hAnsi="Times" w:cs="Times New Roman"/>
        </w:rPr>
      </w:pPr>
      <w:del w:id="1078" w:author="Andrea Stafford Hintz" w:date="2016-09-18T16:51:00Z">
        <w:r w:rsidRPr="75C2D9A6">
          <w:rPr>
            <w:rFonts w:ascii="Times New Roman" w:eastAsia="Times New Roman" w:hAnsi="Times New Roman" w:cs="Times New Roman"/>
            <w:color w:val="000000"/>
            <w:sz w:val="24"/>
            <w:szCs w:val="24"/>
            <w:rPrChange w:id="1079" w:author="Bryce Raffle" w:date="2016-09-06T11:42:00Z">
              <w:rPr>
                <w:rFonts w:ascii="Times New Roman" w:hAnsi="Times New Roman" w:cs="Times New Roman"/>
                <w:color w:val="000000"/>
                <w:sz w:val="24"/>
                <w:szCs w:val="24"/>
              </w:rPr>
            </w:rPrChange>
          </w:rPr>
          <w:delText>#</w:delText>
        </w:r>
      </w:del>
    </w:p>
    <w:p w14:paraId="10BCDCB1" w14:textId="4AAB7045" w:rsidR="00ED609B" w:rsidRPr="00A22D6C" w:rsidRDefault="00ED609B" w:rsidP="00A22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moveFrom w:id="1080" w:author="Andrea Stafford Hintz" w:date="2016-09-18T16:51:00Z"/>
          <w:rFonts w:ascii="Times New Roman" w:hAnsi="Times New Roman"/>
          <w:sz w:val="24"/>
          <w:rPrChange w:id="1081" w:author="Andrea Stafford Hintz" w:date="2016-09-18T16:51:00Z">
            <w:rPr>
              <w:moveFrom w:id="1082" w:author="Andrea Stafford Hintz" w:date="2016-09-18T16:51:00Z"/>
              <w:rFonts w:ascii="Times" w:hAnsi="Times" w:cs="Times New Roman"/>
            </w:rPr>
          </w:rPrChange>
        </w:rPr>
        <w:pPrChange w:id="1083" w:author="Andrea Stafford Hintz" w:date="2016-09-18T16:51:00Z">
          <w:pPr>
            <w:autoSpaceDE/>
            <w:autoSpaceDN/>
            <w:adjustRightInd/>
            <w:spacing w:line="480" w:lineRule="auto"/>
          </w:pPr>
        </w:pPrChange>
      </w:pPr>
      <w:moveFromRangeStart w:id="1084" w:author="Andrea Stafford Hintz" w:date="2016-09-18T16:51:00Z" w:name="move461980839"/>
      <w:commentRangeStart w:id="1085"/>
      <w:moveFrom w:id="1086" w:author="Andrea Stafford Hintz" w:date="2016-09-18T16:51:00Z">
        <w:r w:rsidRPr="009A1418">
          <w:rPr>
            <w:rFonts w:ascii="Times New Roman" w:hAnsi="Times New Roman"/>
            <w:color w:val="000000"/>
            <w:sz w:val="24"/>
            <w:rPrChange w:id="1087" w:author="Andrea Stafford Hintz" w:date="2016-09-18T16:51:00Z">
              <w:rPr>
                <w:rFonts w:ascii="Times New Roman" w:eastAsia="Times New Roman" w:hAnsi="Times New Roman" w:cs="Times New Roman"/>
                <w:color w:val="000000"/>
                <w:sz w:val="24"/>
                <w:szCs w:val="24"/>
                <w:highlight w:val="magenta"/>
              </w:rPr>
            </w:rPrChange>
          </w:rPr>
          <w:t>As Jonathan Grimmer stepped down onto solid ground, heads turned</w:t>
        </w:r>
        <w:commentRangeEnd w:id="1085"/>
        <w:r w:rsidR="001A6088" w:rsidRPr="009A1418">
          <w:rPr>
            <w:rStyle w:val="CommentReference"/>
            <w:rPrChange w:id="1088" w:author="Andrea Stafford Hintz" w:date="2016-09-18T16:51:00Z">
              <w:rPr>
                <w:rStyle w:val="CommentReference"/>
                <w:highlight w:val="magenta"/>
              </w:rPr>
            </w:rPrChange>
          </w:rPr>
          <w:commentReference w:id="1085"/>
        </w:r>
        <w:r w:rsidRPr="009A1418">
          <w:rPr>
            <w:rFonts w:ascii="Times New Roman" w:hAnsi="Times New Roman"/>
            <w:color w:val="000000"/>
            <w:sz w:val="24"/>
            <w:rPrChange w:id="1089" w:author="Andrea Stafford Hintz" w:date="2016-09-18T16:51:00Z">
              <w:rPr>
                <w:rFonts w:ascii="Times New Roman" w:eastAsia="Times New Roman" w:hAnsi="Times New Roman" w:cs="Times New Roman"/>
                <w:color w:val="000000"/>
                <w:sz w:val="24"/>
                <w:szCs w:val="24"/>
                <w:highlight w:val="magenta"/>
              </w:rPr>
            </w:rPrChange>
          </w:rPr>
          <w:t xml:space="preserve">. </w:t>
        </w:r>
      </w:moveFrom>
      <w:moveFromRangeEnd w:id="1084"/>
      <w:del w:id="1090" w:author="Andrea Stafford Hintz" w:date="2016-09-18T16:51:00Z">
        <w:r w:rsidRPr="001A6088">
          <w:rPr>
            <w:rFonts w:ascii="Times New Roman" w:eastAsia="Times New Roman" w:hAnsi="Times New Roman" w:cs="Times New Roman"/>
            <w:color w:val="000000"/>
            <w:sz w:val="24"/>
            <w:szCs w:val="24"/>
            <w:highlight w:val="magenta"/>
            <w:rPrChange w:id="1091" w:author="Andrea Stafford Hintz" w:date="2016-09-11T21:53:00Z">
              <w:rPr>
                <w:rFonts w:ascii="Times New Roman" w:hAnsi="Times New Roman" w:cs="Times New Roman"/>
                <w:color w:val="000000"/>
                <w:sz w:val="24"/>
                <w:szCs w:val="24"/>
              </w:rPr>
            </w:rPrChange>
          </w:rPr>
          <w:delText>It was one thing to arrive in an upscale carriage</w:delText>
        </w:r>
      </w:del>
      <w:ins w:id="1092" w:author="Andrea Stafford Hintz" w:date="2016-08-10T13:24:00Z">
        <w:r w:rsidR="006F18CC" w:rsidRPr="001A6088">
          <w:rPr>
            <w:rFonts w:ascii="Times New Roman" w:eastAsia="Times New Roman" w:hAnsi="Times New Roman" w:cs="Times New Roman"/>
            <w:color w:val="000000"/>
            <w:sz w:val="24"/>
            <w:szCs w:val="24"/>
            <w:highlight w:val="magenta"/>
            <w:rPrChange w:id="1093" w:author="Andrea Stafford Hintz" w:date="2016-09-11T21:53:00Z">
              <w:rPr>
                <w:rFonts w:ascii="Times New Roman" w:hAnsi="Times New Roman" w:cs="Times New Roman"/>
                <w:color w:val="000000"/>
                <w:sz w:val="24"/>
                <w:szCs w:val="24"/>
              </w:rPr>
            </w:rPrChange>
          </w:rPr>
          <w:t xml:space="preserve"> -</w:t>
        </w:r>
      </w:ins>
      <w:del w:id="1094" w:author="Andrea Stafford Hintz" w:date="2016-08-10T13:24:00Z">
        <w:r w:rsidRPr="001A6088" w:rsidDel="006F18CC">
          <w:rPr>
            <w:rFonts w:ascii="Times New Roman" w:hAnsi="Times New Roman" w:cs="Times New Roman"/>
            <w:color w:val="000000"/>
            <w:sz w:val="24"/>
            <w:szCs w:val="24"/>
            <w:highlight w:val="magenta"/>
            <w:rPrChange w:id="1095" w:author="Andrea Stafford Hintz" w:date="2016-09-11T21:53:00Z">
              <w:rPr>
                <w:rFonts w:ascii="Times New Roman" w:hAnsi="Times New Roman" w:cs="Times New Roman"/>
                <w:color w:val="000000"/>
                <w:sz w:val="24"/>
                <w:szCs w:val="24"/>
              </w:rPr>
            </w:rPrChange>
          </w:rPr>
          <w:delText xml:space="preserve">, </w:delText>
        </w:r>
      </w:del>
      <w:del w:id="1096" w:author="Andrea Stafford Hintz" w:date="2016-09-18T16:51:00Z">
        <w:r w:rsidRPr="001A6088">
          <w:rPr>
            <w:rFonts w:ascii="Times New Roman" w:eastAsia="Times New Roman" w:hAnsi="Times New Roman" w:cs="Times New Roman"/>
            <w:color w:val="000000"/>
            <w:sz w:val="24"/>
            <w:szCs w:val="24"/>
            <w:highlight w:val="magenta"/>
            <w:rPrChange w:id="1097" w:author="Andrea Stafford Hintz" w:date="2016-09-11T21:53:00Z">
              <w:rPr>
                <w:rFonts w:ascii="Times New Roman" w:hAnsi="Times New Roman" w:cs="Times New Roman"/>
                <w:color w:val="000000"/>
                <w:sz w:val="24"/>
                <w:szCs w:val="24"/>
              </w:rPr>
            </w:rPrChange>
          </w:rPr>
          <w:delText>like so many of the other guests</w:delText>
        </w:r>
      </w:del>
      <w:ins w:id="1098" w:author="Andrea Stafford Hintz" w:date="2016-08-10T13:24:00Z">
        <w:r w:rsidR="006F18CC" w:rsidRPr="001A6088">
          <w:rPr>
            <w:rFonts w:ascii="Times New Roman" w:eastAsia="Times New Roman" w:hAnsi="Times New Roman" w:cs="Times New Roman"/>
            <w:color w:val="000000"/>
            <w:sz w:val="24"/>
            <w:szCs w:val="24"/>
            <w:highlight w:val="magenta"/>
            <w:rPrChange w:id="1099" w:author="Andrea Stafford Hintz" w:date="2016-09-11T21:53:00Z">
              <w:rPr>
                <w:rFonts w:ascii="Times New Roman" w:hAnsi="Times New Roman" w:cs="Times New Roman"/>
                <w:color w:val="000000"/>
                <w:sz w:val="24"/>
                <w:szCs w:val="24"/>
              </w:rPr>
            </w:rPrChange>
          </w:rPr>
          <w:t>-</w:t>
        </w:r>
      </w:ins>
      <w:del w:id="1100" w:author="Andrea Stafford Hintz" w:date="2016-08-10T13:24:00Z">
        <w:r w:rsidRPr="001A6088" w:rsidDel="006F18CC">
          <w:rPr>
            <w:rFonts w:ascii="Times New Roman" w:hAnsi="Times New Roman" w:cs="Times New Roman"/>
            <w:color w:val="000000"/>
            <w:sz w:val="24"/>
            <w:szCs w:val="24"/>
            <w:highlight w:val="magenta"/>
            <w:rPrChange w:id="1101" w:author="Andrea Stafford Hintz" w:date="2016-09-11T21:53:00Z">
              <w:rPr>
                <w:rFonts w:ascii="Times New Roman" w:hAnsi="Times New Roman" w:cs="Times New Roman"/>
                <w:color w:val="000000"/>
                <w:sz w:val="24"/>
                <w:szCs w:val="24"/>
              </w:rPr>
            </w:rPrChange>
          </w:rPr>
          <w:delText>,</w:delText>
        </w:r>
      </w:del>
      <w:del w:id="1102" w:author="Andrea Stafford Hintz" w:date="2016-09-18T16:51:00Z">
        <w:r w:rsidRPr="001A6088">
          <w:rPr>
            <w:rFonts w:ascii="Times New Roman" w:eastAsia="Times New Roman" w:hAnsi="Times New Roman" w:cs="Times New Roman"/>
            <w:color w:val="000000"/>
            <w:sz w:val="24"/>
            <w:szCs w:val="24"/>
            <w:highlight w:val="magenta"/>
            <w:rPrChange w:id="1103" w:author="Andrea Stafford Hintz" w:date="2016-09-11T21:53:00Z">
              <w:rPr>
                <w:rFonts w:ascii="Times New Roman" w:hAnsi="Times New Roman" w:cs="Times New Roman"/>
                <w:color w:val="000000"/>
                <w:sz w:val="24"/>
                <w:szCs w:val="24"/>
              </w:rPr>
            </w:rPrChange>
          </w:rPr>
          <w:delText xml:space="preserve"> or to show up dressed in the finest silks money could buy.</w:delText>
        </w:r>
      </w:del>
      <w:moveFromRangeStart w:id="1104" w:author="Andrea Stafford Hintz" w:date="2016-09-18T16:51:00Z" w:name="move461980840"/>
      <w:moveFrom w:id="1105" w:author="Andrea Stafford Hintz" w:date="2016-09-18T16:51:00Z">
        <w:r w:rsidRPr="009A1418">
          <w:rPr>
            <w:rFonts w:ascii="Times New Roman" w:hAnsi="Times New Roman"/>
            <w:color w:val="000000"/>
            <w:sz w:val="24"/>
            <w:rPrChange w:id="1106" w:author="Andrea Stafford Hintz" w:date="2016-09-18T16:51:00Z">
              <w:rPr>
                <w:rFonts w:ascii="Times New Roman" w:eastAsia="Times New Roman" w:hAnsi="Times New Roman" w:cs="Times New Roman"/>
                <w:color w:val="000000"/>
                <w:sz w:val="24"/>
                <w:szCs w:val="24"/>
                <w:highlight w:val="magenta"/>
              </w:rPr>
            </w:rPrChange>
          </w:rPr>
          <w:t xml:space="preserve"> It was another thing entirely to arrive by airship.</w:t>
        </w:r>
        <w:r w:rsidRPr="009400B4">
          <w:rPr>
            <w:rFonts w:ascii="Times New Roman" w:hAnsi="Times New Roman"/>
            <w:color w:val="000000"/>
            <w:sz w:val="24"/>
            <w:rPrChange w:id="1107" w:author="Andrea Stafford Hintz" w:date="2016-09-18T16:51:00Z">
              <w:rPr>
                <w:rFonts w:ascii="Times New Roman" w:eastAsia="Times New Roman" w:hAnsi="Times New Roman" w:cs="Times New Roman"/>
                <w:color w:val="000000"/>
                <w:sz w:val="24"/>
                <w:szCs w:val="24"/>
              </w:rPr>
            </w:rPrChange>
          </w:rPr>
          <w:t xml:space="preserve"> Even among the </w:t>
        </w:r>
        <w:commentRangeStart w:id="1108"/>
        <w:r w:rsidRPr="009400B4">
          <w:rPr>
            <w:rFonts w:ascii="Times New Roman" w:hAnsi="Times New Roman"/>
            <w:color w:val="000000"/>
            <w:sz w:val="24"/>
            <w:rPrChange w:id="1109" w:author="Andrea Stafford Hintz" w:date="2016-09-18T16:51:00Z">
              <w:rPr>
                <w:rFonts w:ascii="Times New Roman" w:eastAsia="Times New Roman" w:hAnsi="Times New Roman" w:cs="Times New Roman"/>
                <w:color w:val="000000"/>
                <w:sz w:val="24"/>
                <w:szCs w:val="24"/>
              </w:rPr>
            </w:rPrChange>
          </w:rPr>
          <w:t>ton</w:t>
        </w:r>
        <w:commentRangeEnd w:id="1108"/>
        <w:r w:rsidR="006F18CC">
          <w:rPr>
            <w:rStyle w:val="CommentReference"/>
          </w:rPr>
          <w:commentReference w:id="1108"/>
        </w:r>
        <w:r w:rsidRPr="009400B4">
          <w:rPr>
            <w:rFonts w:ascii="Times New Roman" w:hAnsi="Times New Roman"/>
            <w:color w:val="000000"/>
            <w:sz w:val="24"/>
            <w:rPrChange w:id="1110" w:author="Andrea Stafford Hintz" w:date="2016-09-18T16:51:00Z">
              <w:rPr>
                <w:rFonts w:ascii="Times New Roman" w:eastAsia="Times New Roman" w:hAnsi="Times New Roman" w:cs="Times New Roman"/>
                <w:color w:val="000000"/>
                <w:sz w:val="24"/>
                <w:szCs w:val="24"/>
              </w:rPr>
            </w:rPrChange>
          </w:rPr>
          <w:t xml:space="preserve">, the </w:t>
        </w:r>
        <w:r w:rsidRPr="009400B4">
          <w:rPr>
            <w:rFonts w:ascii="Times New Roman" w:hAnsi="Times New Roman"/>
            <w:i/>
            <w:color w:val="000000"/>
            <w:sz w:val="24"/>
            <w:rPrChange w:id="1111" w:author="Andrea Stafford Hintz" w:date="2016-09-18T16:51:00Z">
              <w:rPr>
                <w:rFonts w:ascii="Times New Roman" w:eastAsia="Times New Roman" w:hAnsi="Times New Roman" w:cs="Times New Roman"/>
                <w:i/>
                <w:color w:val="000000"/>
                <w:sz w:val="24"/>
                <w:szCs w:val="24"/>
              </w:rPr>
            </w:rPrChange>
          </w:rPr>
          <w:t>Penny Dreadful</w:t>
        </w:r>
        <w:r w:rsidRPr="009400B4">
          <w:rPr>
            <w:rFonts w:ascii="Times New Roman" w:hAnsi="Times New Roman"/>
            <w:color w:val="000000"/>
            <w:sz w:val="24"/>
            <w:rPrChange w:id="1112" w:author="Andrea Stafford Hintz" w:date="2016-09-18T16:51:00Z">
              <w:rPr>
                <w:rFonts w:ascii="Times New Roman" w:eastAsia="Times New Roman" w:hAnsi="Times New Roman" w:cs="Times New Roman"/>
                <w:color w:val="000000"/>
                <w:sz w:val="24"/>
                <w:szCs w:val="24"/>
              </w:rPr>
            </w:rPrChange>
          </w:rPr>
          <w:t xml:space="preserve"> drew attention. If Prince Albert himself had arrived at the party </w:t>
        </w:r>
        <w:commentRangeStart w:id="1113"/>
        <w:r w:rsidRPr="009400B4">
          <w:rPr>
            <w:rFonts w:ascii="Times New Roman" w:hAnsi="Times New Roman"/>
            <w:color w:val="000000"/>
            <w:sz w:val="24"/>
            <w:rPrChange w:id="1114" w:author="Andrea Stafford Hintz" w:date="2016-09-18T16:51:00Z">
              <w:rPr>
                <w:rFonts w:ascii="Times New Roman" w:eastAsia="Times New Roman" w:hAnsi="Times New Roman" w:cs="Times New Roman"/>
                <w:color w:val="000000"/>
                <w:sz w:val="24"/>
                <w:szCs w:val="24"/>
              </w:rPr>
            </w:rPrChange>
          </w:rPr>
          <w:t>in a velocipede</w:t>
        </w:r>
        <w:commentRangeEnd w:id="1113"/>
        <w:r w:rsidR="006F18CC">
          <w:rPr>
            <w:rStyle w:val="CommentReference"/>
          </w:rPr>
          <w:commentReference w:id="1113"/>
        </w:r>
        <w:r w:rsidRPr="009400B4">
          <w:rPr>
            <w:rFonts w:ascii="Times New Roman" w:hAnsi="Times New Roman"/>
            <w:color w:val="000000"/>
            <w:sz w:val="24"/>
            <w:rPrChange w:id="1115" w:author="Andrea Stafford Hintz" w:date="2016-09-18T16:51:00Z">
              <w:rPr>
                <w:rFonts w:ascii="Times New Roman" w:eastAsia="Times New Roman" w:hAnsi="Times New Roman" w:cs="Times New Roman"/>
                <w:color w:val="000000"/>
                <w:sz w:val="24"/>
                <w:szCs w:val="24"/>
              </w:rPr>
            </w:rPrChange>
          </w:rPr>
          <w:t xml:space="preserve">, he still would not have made such an impressive entrance. Which was precisely what Jonathan wanted. </w:t>
        </w:r>
        <w:r w:rsidRPr="009A1418">
          <w:rPr>
            <w:rFonts w:ascii="Times New Roman" w:hAnsi="Times New Roman"/>
            <w:color w:val="000000"/>
            <w:sz w:val="24"/>
            <w:rPrChange w:id="1116" w:author="Andrea Stafford Hintz" w:date="2016-09-18T16:51:00Z">
              <w:rPr>
                <w:rFonts w:ascii="Times New Roman" w:eastAsia="Times New Roman" w:hAnsi="Times New Roman" w:cs="Times New Roman"/>
                <w:color w:val="000000"/>
                <w:sz w:val="24"/>
                <w:szCs w:val="24"/>
              </w:rPr>
            </w:rPrChange>
          </w:rPr>
          <w:t>If he was to gain an audience with Lord Connor, he needed to get the man’s attention</w:t>
        </w:r>
        <w:r w:rsidRPr="009400B4">
          <w:rPr>
            <w:rFonts w:ascii="Times New Roman" w:hAnsi="Times New Roman"/>
            <w:color w:val="000000"/>
            <w:sz w:val="24"/>
            <w:rPrChange w:id="1117" w:author="Andrea Stafford Hintz" w:date="2016-09-18T16:51:00Z">
              <w:rPr>
                <w:rFonts w:ascii="Times New Roman" w:eastAsia="Times New Roman" w:hAnsi="Times New Roman" w:cs="Times New Roman"/>
                <w:color w:val="000000"/>
                <w:sz w:val="24"/>
                <w:szCs w:val="24"/>
              </w:rPr>
            </w:rPrChange>
          </w:rPr>
          <w:t xml:space="preserve">. He </w:t>
        </w:r>
        <w:commentRangeStart w:id="1118"/>
        <w:r w:rsidRPr="009A1418">
          <w:rPr>
            <w:rFonts w:ascii="Times New Roman" w:hAnsi="Times New Roman"/>
            <w:color w:val="000000"/>
            <w:sz w:val="24"/>
            <w:rPrChange w:id="1119" w:author="Andrea Stafford Hintz" w:date="2016-09-18T16:51:00Z">
              <w:rPr>
                <w:rFonts w:ascii="Times New Roman" w:eastAsia="Times New Roman" w:hAnsi="Times New Roman" w:cs="Times New Roman"/>
                <w:color w:val="000000"/>
                <w:sz w:val="24"/>
                <w:szCs w:val="24"/>
                <w:u w:val="single"/>
              </w:rPr>
            </w:rPrChange>
          </w:rPr>
          <w:t>removed his hat and with a sweeping hand, gestured his thanks to the captain above</w:t>
        </w:r>
        <w:commentRangeEnd w:id="1118"/>
        <w:r w:rsidR="001A6088">
          <w:rPr>
            <w:rStyle w:val="CommentReference"/>
          </w:rPr>
          <w:commentReference w:id="1118"/>
        </w:r>
        <w:r w:rsidRPr="009400B4">
          <w:rPr>
            <w:rFonts w:ascii="Times New Roman" w:hAnsi="Times New Roman"/>
            <w:color w:val="000000"/>
            <w:sz w:val="24"/>
            <w:rPrChange w:id="1120" w:author="Andrea Stafford Hintz" w:date="2016-09-18T16:51:00Z">
              <w:rPr>
                <w:rFonts w:ascii="Times New Roman" w:eastAsia="Times New Roman" w:hAnsi="Times New Roman" w:cs="Times New Roman"/>
                <w:color w:val="000000"/>
                <w:sz w:val="24"/>
                <w:szCs w:val="24"/>
              </w:rPr>
            </w:rPrChange>
          </w:rPr>
          <w:t>.</w:t>
        </w:r>
      </w:moveFrom>
    </w:p>
    <w:p w14:paraId="386B2CF8" w14:textId="77777777" w:rsidR="00ED609B" w:rsidRPr="00ED609B" w:rsidRDefault="00ED609B" w:rsidP="00ED609B">
      <w:pPr>
        <w:autoSpaceDE/>
        <w:autoSpaceDN/>
        <w:adjustRightInd/>
        <w:spacing w:line="480" w:lineRule="auto"/>
        <w:ind w:firstLine="220"/>
        <w:rPr>
          <w:moveFrom w:id="1121" w:author="Andrea Stafford Hintz" w:date="2016-09-18T16:51:00Z"/>
          <w:rFonts w:ascii="Times" w:hAnsi="Times" w:cs="Times New Roman"/>
        </w:rPr>
      </w:pPr>
      <w:moveFrom w:id="1122" w:author="Andrea Stafford Hintz" w:date="2016-09-18T16:51:00Z">
        <w:r w:rsidRPr="009400B4">
          <w:rPr>
            <w:rFonts w:ascii="Times New Roman" w:hAnsi="Times New Roman"/>
            <w:color w:val="000000"/>
            <w:sz w:val="24"/>
            <w:rPrChange w:id="1123" w:author="Andrea Stafford Hintz" w:date="2016-09-18T16:51:00Z">
              <w:rPr>
                <w:rFonts w:ascii="Times New Roman" w:eastAsia="Times New Roman" w:hAnsi="Times New Roman" w:cs="Times New Roman"/>
                <w:color w:val="000000"/>
                <w:sz w:val="24"/>
                <w:szCs w:val="24"/>
              </w:rPr>
            </w:rPrChange>
          </w:rPr>
          <w:t xml:space="preserve">“Thank you, Captain Merrick,” he said, </w:t>
        </w:r>
        <w:commentRangeStart w:id="1124"/>
        <w:r w:rsidRPr="009400B4">
          <w:rPr>
            <w:rFonts w:ascii="Times New Roman" w:hAnsi="Times New Roman"/>
            <w:color w:val="000000"/>
            <w:sz w:val="24"/>
            <w:rPrChange w:id="1125" w:author="Andrea Stafford Hintz" w:date="2016-09-18T16:51:00Z">
              <w:rPr>
                <w:rFonts w:ascii="Times New Roman" w:eastAsia="Times New Roman" w:hAnsi="Times New Roman" w:cs="Times New Roman"/>
                <w:color w:val="000000"/>
                <w:sz w:val="24"/>
                <w:szCs w:val="24"/>
              </w:rPr>
            </w:rPrChange>
          </w:rPr>
          <w:t>loud as he could manage. He knew he was being obnoxious</w:t>
        </w:r>
        <w:commentRangeEnd w:id="1124"/>
        <w:r w:rsidR="006F18CC">
          <w:rPr>
            <w:rStyle w:val="CommentReference"/>
          </w:rPr>
          <w:commentReference w:id="1124"/>
        </w:r>
        <w:r w:rsidRPr="009400B4">
          <w:rPr>
            <w:rFonts w:ascii="Times New Roman" w:hAnsi="Times New Roman"/>
            <w:color w:val="000000"/>
            <w:sz w:val="24"/>
            <w:rPrChange w:id="1126" w:author="Andrea Stafford Hintz" w:date="2016-09-18T16:51:00Z">
              <w:rPr>
                <w:rFonts w:ascii="Times New Roman" w:eastAsia="Times New Roman" w:hAnsi="Times New Roman" w:cs="Times New Roman"/>
                <w:color w:val="000000"/>
                <w:sz w:val="24"/>
                <w:szCs w:val="24"/>
              </w:rPr>
            </w:rPrChange>
          </w:rPr>
          <w:t>, but it wouldn't be the first time Jonathan had made a scene at a party.</w:t>
        </w:r>
      </w:moveFrom>
    </w:p>
    <w:p w14:paraId="02A9088E" w14:textId="77777777" w:rsidR="00ED609B" w:rsidRPr="00ED609B" w:rsidRDefault="00ED609B" w:rsidP="00ED609B">
      <w:pPr>
        <w:autoSpaceDE/>
        <w:autoSpaceDN/>
        <w:adjustRightInd/>
        <w:spacing w:line="480" w:lineRule="auto"/>
        <w:ind w:firstLine="220"/>
        <w:rPr>
          <w:moveFrom w:id="1127" w:author="Andrea Stafford Hintz" w:date="2016-09-18T16:51:00Z"/>
          <w:rFonts w:ascii="Times" w:hAnsi="Times" w:cs="Times New Roman"/>
        </w:rPr>
      </w:pPr>
      <w:moveFrom w:id="1128" w:author="Andrea Stafford Hintz" w:date="2016-09-18T16:51:00Z">
        <w:r w:rsidRPr="009400B4">
          <w:rPr>
            <w:rFonts w:ascii="Times New Roman" w:hAnsi="Times New Roman"/>
            <w:color w:val="000000"/>
            <w:sz w:val="24"/>
            <w:rPrChange w:id="1129" w:author="Andrea Stafford Hintz" w:date="2016-09-18T16:51:00Z">
              <w:rPr>
                <w:rFonts w:ascii="Times New Roman" w:eastAsia="Times New Roman" w:hAnsi="Times New Roman" w:cs="Times New Roman"/>
                <w:color w:val="000000"/>
                <w:sz w:val="24"/>
                <w:szCs w:val="24"/>
              </w:rPr>
            </w:rPrChange>
          </w:rPr>
          <w:t xml:space="preserve">He returned his hat to his head and joined the lineup, while those who had been staring at him the whole time turned away and resumed their conversations as if to give the impression that they’d hardly noticed him. He </w:t>
        </w:r>
        <w:r w:rsidRPr="00A22D6C">
          <w:rPr>
            <w:rFonts w:ascii="Times New Roman" w:hAnsi="Times New Roman"/>
            <w:color w:val="000000"/>
            <w:sz w:val="24"/>
            <w:u w:val="single"/>
            <w:rPrChange w:id="1130" w:author="Andrea Stafford Hintz" w:date="2016-09-18T16:51:00Z">
              <w:rPr>
                <w:rFonts w:ascii="Times New Roman" w:eastAsia="Times New Roman" w:hAnsi="Times New Roman" w:cs="Times New Roman"/>
                <w:color w:val="000000"/>
                <w:sz w:val="24"/>
                <w:szCs w:val="24"/>
              </w:rPr>
            </w:rPrChange>
          </w:rPr>
          <w:t>flashed a cocky grin at the woman in front of him</w:t>
        </w:r>
        <w:r w:rsidRPr="009400B4">
          <w:rPr>
            <w:rFonts w:ascii="Times New Roman" w:hAnsi="Times New Roman"/>
            <w:color w:val="000000"/>
            <w:sz w:val="24"/>
            <w:rPrChange w:id="1131" w:author="Andrea Stafford Hintz" w:date="2016-09-18T16:51:00Z">
              <w:rPr>
                <w:rFonts w:ascii="Times New Roman" w:eastAsia="Times New Roman" w:hAnsi="Times New Roman" w:cs="Times New Roman"/>
                <w:color w:val="000000"/>
                <w:sz w:val="24"/>
                <w:szCs w:val="24"/>
              </w:rPr>
            </w:rPrChange>
          </w:rPr>
          <w:t>, while she hastily drew out a fan in order to give the impression that her attention had been fixed on the unseasonable warmth of the weather this evening and not on him. She blushed.</w:t>
        </w:r>
      </w:moveFrom>
    </w:p>
    <w:p w14:paraId="29B9D6A0" w14:textId="77777777" w:rsidR="00ED609B" w:rsidRPr="00ED609B" w:rsidRDefault="00ED609B" w:rsidP="00ED609B">
      <w:pPr>
        <w:autoSpaceDE/>
        <w:autoSpaceDN/>
        <w:adjustRightInd/>
        <w:spacing w:line="480" w:lineRule="auto"/>
        <w:ind w:firstLine="220"/>
        <w:rPr>
          <w:moveFrom w:id="1132" w:author="Andrea Stafford Hintz" w:date="2016-09-18T16:51:00Z"/>
          <w:rFonts w:ascii="Times" w:hAnsi="Times" w:cs="Times New Roman"/>
        </w:rPr>
      </w:pPr>
      <w:moveFrom w:id="1133" w:author="Andrea Stafford Hintz" w:date="2016-09-18T16:51:00Z">
        <w:r w:rsidRPr="009400B4">
          <w:rPr>
            <w:rFonts w:ascii="Times New Roman" w:hAnsi="Times New Roman"/>
            <w:color w:val="000000"/>
            <w:sz w:val="24"/>
            <w:rPrChange w:id="1134" w:author="Andrea Stafford Hintz" w:date="2016-09-18T16:51:00Z">
              <w:rPr>
                <w:rFonts w:ascii="Times New Roman" w:eastAsia="Times New Roman" w:hAnsi="Times New Roman" w:cs="Times New Roman"/>
                <w:color w:val="000000"/>
                <w:sz w:val="24"/>
                <w:szCs w:val="24"/>
              </w:rPr>
            </w:rPrChange>
          </w:rPr>
          <w:t xml:space="preserve">“Mr. Grimmer, I presume?” she said, indicating the company name emblazoned on the airship beneath the ship’s own name. </w:t>
        </w:r>
        <w:r w:rsidRPr="009400B4">
          <w:rPr>
            <w:rFonts w:ascii="Times New Roman" w:hAnsi="Times New Roman"/>
            <w:i/>
            <w:color w:val="000000"/>
            <w:sz w:val="24"/>
            <w:rPrChange w:id="1135" w:author="Andrea Stafford Hintz" w:date="2016-09-18T16:51:00Z">
              <w:rPr>
                <w:rFonts w:ascii="Times New Roman" w:eastAsia="Times New Roman" w:hAnsi="Times New Roman" w:cs="Times New Roman"/>
                <w:i/>
                <w:color w:val="000000"/>
                <w:sz w:val="24"/>
                <w:szCs w:val="24"/>
              </w:rPr>
            </w:rPrChange>
          </w:rPr>
          <w:t>Grimmer and Sons Publishing Inc.</w:t>
        </w:r>
      </w:moveFrom>
    </w:p>
    <w:p w14:paraId="596B83F4" w14:textId="77777777" w:rsidR="00ED609B" w:rsidRPr="00ED609B" w:rsidRDefault="00ED609B" w:rsidP="00ED609B">
      <w:pPr>
        <w:autoSpaceDE/>
        <w:autoSpaceDN/>
        <w:adjustRightInd/>
        <w:spacing w:line="480" w:lineRule="auto"/>
        <w:ind w:firstLine="220"/>
        <w:rPr>
          <w:moveFrom w:id="1136" w:author="Andrea Stafford Hintz" w:date="2016-09-18T16:51:00Z"/>
          <w:rFonts w:ascii="Times" w:hAnsi="Times" w:cs="Times New Roman"/>
        </w:rPr>
      </w:pPr>
      <w:moveFrom w:id="1137" w:author="Andrea Stafford Hintz" w:date="2016-09-18T16:51:00Z">
        <w:r w:rsidRPr="009400B4">
          <w:rPr>
            <w:rFonts w:ascii="Times New Roman" w:hAnsi="Times New Roman"/>
            <w:color w:val="000000"/>
            <w:sz w:val="24"/>
            <w:rPrChange w:id="1138" w:author="Andrea Stafford Hintz" w:date="2016-09-18T16:51:00Z">
              <w:rPr>
                <w:rFonts w:ascii="Times New Roman" w:eastAsia="Times New Roman" w:hAnsi="Times New Roman" w:cs="Times New Roman"/>
                <w:color w:val="000000"/>
                <w:sz w:val="24"/>
                <w:szCs w:val="24"/>
              </w:rPr>
            </w:rPrChange>
          </w:rPr>
          <w:lastRenderedPageBreak/>
          <w:t xml:space="preserve">“Mr. </w:t>
        </w:r>
      </w:moveFrom>
      <w:moveFromRangeEnd w:id="1104"/>
      <w:del w:id="1139" w:author="Andrea Stafford Hintz" w:date="2016-09-18T16:51:00Z">
        <w:r w:rsidRPr="75C2D9A6">
          <w:rPr>
            <w:rFonts w:ascii="Times New Roman" w:eastAsia="Times New Roman" w:hAnsi="Times New Roman" w:cs="Times New Roman"/>
            <w:color w:val="000000"/>
            <w:sz w:val="24"/>
            <w:szCs w:val="24"/>
            <w:rPrChange w:id="1140" w:author="Bryce Raffle" w:date="2016-09-06T11:42:00Z">
              <w:rPr>
                <w:rFonts w:ascii="Times New Roman" w:hAnsi="Times New Roman" w:cs="Times New Roman"/>
                <w:color w:val="000000"/>
                <w:sz w:val="24"/>
                <w:szCs w:val="24"/>
              </w:rPr>
            </w:rPrChange>
          </w:rPr>
          <w:delText>Grimmer was my father</w:delText>
        </w:r>
      </w:del>
      <w:moveFromRangeStart w:id="1141" w:author="Andrea Stafford Hintz" w:date="2016-09-18T16:51:00Z" w:name="move461980841"/>
      <w:moveFrom w:id="1142" w:author="Andrea Stafford Hintz" w:date="2016-09-18T16:51:00Z">
        <w:r w:rsidRPr="009400B4">
          <w:rPr>
            <w:rFonts w:ascii="Times New Roman" w:hAnsi="Times New Roman"/>
            <w:color w:val="000000"/>
            <w:sz w:val="24"/>
            <w:rPrChange w:id="1143" w:author="Andrea Stafford Hintz" w:date="2016-09-18T16:51:00Z">
              <w:rPr>
                <w:rFonts w:ascii="Times New Roman" w:eastAsia="Times New Roman" w:hAnsi="Times New Roman" w:cs="Times New Roman"/>
                <w:color w:val="000000"/>
                <w:sz w:val="24"/>
                <w:szCs w:val="24"/>
              </w:rPr>
            </w:rPrChange>
          </w:rPr>
          <w:t>,”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moveFrom>
    </w:p>
    <w:p w14:paraId="0CB21198" w14:textId="77777777" w:rsidR="00ED609B" w:rsidRPr="00ED609B" w:rsidRDefault="00ED609B" w:rsidP="00ED609B">
      <w:pPr>
        <w:autoSpaceDE/>
        <w:autoSpaceDN/>
        <w:adjustRightInd/>
        <w:spacing w:line="480" w:lineRule="auto"/>
        <w:ind w:firstLine="220"/>
        <w:rPr>
          <w:moveFrom w:id="1144" w:author="Andrea Stafford Hintz" w:date="2016-09-18T16:51:00Z"/>
          <w:rFonts w:ascii="Times" w:hAnsi="Times" w:cs="Times New Roman"/>
        </w:rPr>
      </w:pPr>
      <w:moveFrom w:id="1145" w:author="Andrea Stafford Hintz" w:date="2016-09-18T16:51:00Z">
        <w:r w:rsidRPr="009400B4">
          <w:rPr>
            <w:rFonts w:ascii="Times New Roman" w:hAnsi="Times New Roman"/>
            <w:color w:val="000000"/>
            <w:sz w:val="24"/>
            <w:rPrChange w:id="1146" w:author="Andrea Stafford Hintz" w:date="2016-09-18T16:51:00Z">
              <w:rPr>
                <w:rFonts w:ascii="Times New Roman" w:eastAsia="Times New Roman" w:hAnsi="Times New Roman" w:cs="Times New Roman"/>
                <w:color w:val="000000"/>
                <w:sz w:val="24"/>
                <w:szCs w:val="24"/>
              </w:rPr>
            </w:rPrChange>
          </w:rPr>
          <w:t>The young lady gave him a smile.</w:t>
        </w:r>
      </w:moveFrom>
    </w:p>
    <w:p w14:paraId="2659A18D" w14:textId="77777777" w:rsidR="00ED609B" w:rsidRPr="00ED609B" w:rsidRDefault="00ED609B" w:rsidP="00ED609B">
      <w:pPr>
        <w:autoSpaceDE/>
        <w:autoSpaceDN/>
        <w:adjustRightInd/>
        <w:spacing w:line="480" w:lineRule="auto"/>
        <w:ind w:firstLine="220"/>
        <w:rPr>
          <w:del w:id="1147" w:author="Andrea Stafford Hintz" w:date="2016-09-18T16:51:00Z"/>
          <w:rFonts w:ascii="Times" w:hAnsi="Times" w:cs="Times New Roman"/>
        </w:rPr>
      </w:pPr>
      <w:moveFrom w:id="1148" w:author="Andrea Stafford Hintz" w:date="2016-09-18T16:51:00Z">
        <w:r w:rsidRPr="009400B4">
          <w:rPr>
            <w:rFonts w:ascii="Times New Roman" w:hAnsi="Times New Roman"/>
            <w:color w:val="000000"/>
            <w:sz w:val="24"/>
            <w:rPrChange w:id="1149" w:author="Andrea Stafford Hintz" w:date="2016-09-18T16:51:00Z">
              <w:rPr>
                <w:rFonts w:ascii="Times New Roman" w:eastAsia="Times New Roman" w:hAnsi="Times New Roman" w:cs="Times New Roman"/>
                <w:color w:val="000000"/>
                <w:sz w:val="24"/>
                <w:szCs w:val="24"/>
              </w:rPr>
            </w:rPrChange>
          </w:rPr>
          <w:t xml:space="preserve">“It must be a family business, then?” she asked. She curtseyed, and added, “I’m </w:t>
        </w:r>
      </w:moveFrom>
      <w:moveFromRangeEnd w:id="1141"/>
      <w:del w:id="1150" w:author="Andrea Stafford Hintz" w:date="2016-09-18T16:51:00Z">
        <w:r w:rsidRPr="75C2D9A6">
          <w:rPr>
            <w:rFonts w:ascii="Times New Roman" w:eastAsia="Times New Roman" w:hAnsi="Times New Roman" w:cs="Times New Roman"/>
            <w:color w:val="000000"/>
            <w:sz w:val="24"/>
            <w:szCs w:val="24"/>
            <w:rPrChange w:id="1151" w:author="Bryce Raffle" w:date="2016-09-06T11:42:00Z">
              <w:rPr>
                <w:rFonts w:ascii="Times New Roman" w:hAnsi="Times New Roman" w:cs="Times New Roman"/>
                <w:color w:val="000000"/>
                <w:sz w:val="24"/>
                <w:szCs w:val="24"/>
              </w:rPr>
            </w:rPrChange>
          </w:rPr>
          <w:delText>Lucy Marshall, by the way.”</w:delText>
        </w:r>
      </w:del>
    </w:p>
    <w:p w14:paraId="579773F1" w14:textId="77777777" w:rsidR="00ED609B" w:rsidRPr="00ED609B" w:rsidRDefault="00ED609B" w:rsidP="00ED609B">
      <w:pPr>
        <w:autoSpaceDE/>
        <w:autoSpaceDN/>
        <w:adjustRightInd/>
        <w:spacing w:line="480" w:lineRule="auto"/>
        <w:ind w:firstLine="220"/>
        <w:rPr>
          <w:moveFrom w:id="1152" w:author="Andrea Stafford Hintz" w:date="2016-09-18T16:51:00Z"/>
          <w:rFonts w:ascii="Times" w:hAnsi="Times" w:cs="Times New Roman"/>
        </w:rPr>
      </w:pPr>
      <w:moveFromRangeStart w:id="1153" w:author="Andrea Stafford Hintz" w:date="2016-09-18T16:51:00Z" w:name="move461980842"/>
      <w:moveFrom w:id="1154" w:author="Andrea Stafford Hintz" w:date="2016-09-18T16:51:00Z">
        <w:r w:rsidRPr="009400B4">
          <w:rPr>
            <w:rFonts w:ascii="Times New Roman" w:hAnsi="Times New Roman"/>
            <w:color w:val="000000"/>
            <w:sz w:val="24"/>
            <w:rPrChange w:id="1155" w:author="Andrea Stafford Hintz" w:date="2016-09-18T16:51:00Z">
              <w:rPr>
                <w:rFonts w:ascii="Times New Roman" w:eastAsia="Times New Roman" w:hAnsi="Times New Roman" w:cs="Times New Roman"/>
                <w:color w:val="000000"/>
                <w:sz w:val="24"/>
                <w:szCs w:val="24"/>
              </w:rPr>
            </w:rPrChange>
          </w:rPr>
          <w:t xml:space="preserve">“Charmed,” said Jonathan, flashing a smile. </w:t>
        </w:r>
      </w:moveFrom>
      <w:moveFromRangeEnd w:id="1153"/>
      <w:del w:id="1156" w:author="Andrea Stafford Hintz" w:date="2016-09-18T16:51:00Z">
        <w:r w:rsidRPr="75C2D9A6">
          <w:rPr>
            <w:rFonts w:ascii="Times New Roman" w:eastAsia="Times New Roman" w:hAnsi="Times New Roman" w:cs="Times New Roman"/>
            <w:color w:val="000000"/>
            <w:sz w:val="24"/>
            <w:szCs w:val="24"/>
            <w:rPrChange w:id="1157" w:author="Bryce Raffle" w:date="2016-09-06T11:42:00Z">
              <w:rPr>
                <w:rFonts w:ascii="Times New Roman" w:hAnsi="Times New Roman" w:cs="Times New Roman"/>
                <w:color w:val="000000"/>
                <w:sz w:val="24"/>
                <w:szCs w:val="24"/>
              </w:rPr>
            </w:rPrChange>
          </w:rPr>
          <w:delText>Miss Marshall’s</w:delText>
        </w:r>
      </w:del>
      <w:moveFromRangeStart w:id="1158" w:author="Andrea Stafford Hintz" w:date="2016-09-18T16:51:00Z" w:name="move461980843"/>
      <w:moveFrom w:id="1159" w:author="Andrea Stafford Hintz" w:date="2016-09-18T16:51:00Z">
        <w:r w:rsidRPr="009400B4">
          <w:rPr>
            <w:rFonts w:ascii="Times New Roman" w:hAnsi="Times New Roman"/>
            <w:color w:val="000000"/>
            <w:sz w:val="24"/>
            <w:rPrChange w:id="1160" w:author="Andrea Stafford Hintz" w:date="2016-09-18T16:51:00Z">
              <w:rPr>
                <w:rFonts w:ascii="Times New Roman" w:eastAsia="Times New Roman" w:hAnsi="Times New Roman" w:cs="Times New Roman"/>
                <w:color w:val="000000"/>
                <w:sz w:val="24"/>
                <w:szCs w:val="24"/>
              </w:rPr>
            </w:rPrChange>
          </w:rPr>
          <w:t xml:space="preserve"> fan fluttered in response. “And yes, you’re quite right. Family business, although the name is a bit misleading. My father insisted on calling it </w:t>
        </w:r>
        <w:r w:rsidRPr="009400B4">
          <w:rPr>
            <w:rFonts w:ascii="Times New Roman" w:hAnsi="Times New Roman"/>
            <w:i/>
            <w:color w:val="000000"/>
            <w:sz w:val="24"/>
            <w:rPrChange w:id="1161" w:author="Andrea Stafford Hintz" w:date="2016-09-18T16:51:00Z">
              <w:rPr>
                <w:rFonts w:ascii="Times New Roman" w:eastAsia="Times New Roman" w:hAnsi="Times New Roman" w:cs="Times New Roman"/>
                <w:i/>
                <w:color w:val="000000"/>
                <w:sz w:val="24"/>
                <w:szCs w:val="24"/>
              </w:rPr>
            </w:rPrChange>
          </w:rPr>
          <w:t>Grimmer and Sons</w:t>
        </w:r>
        <w:r w:rsidRPr="009400B4">
          <w:rPr>
            <w:rFonts w:ascii="Times New Roman" w:hAnsi="Times New Roman"/>
            <w:color w:val="000000"/>
            <w:sz w:val="24"/>
            <w:rPrChange w:id="1162" w:author="Andrea Stafford Hintz" w:date="2016-09-18T16:51:00Z">
              <w:rPr>
                <w:rFonts w:ascii="Times New Roman" w:eastAsia="Times New Roman" w:hAnsi="Times New Roman" w:cs="Times New Roman"/>
                <w:color w:val="000000"/>
                <w:sz w:val="24"/>
                <w:szCs w:val="24"/>
              </w:rPr>
            </w:rPrChange>
          </w:rPr>
          <w:t>, although I’m an only child.”</w:t>
        </w:r>
      </w:moveFrom>
    </w:p>
    <w:moveFromRangeEnd w:id="1158"/>
    <w:p w14:paraId="6847B698" w14:textId="77777777" w:rsidR="00ED609B" w:rsidRPr="00ED609B" w:rsidRDefault="00ED609B" w:rsidP="00ED609B">
      <w:pPr>
        <w:autoSpaceDE/>
        <w:autoSpaceDN/>
        <w:adjustRightInd/>
        <w:spacing w:line="480" w:lineRule="auto"/>
        <w:ind w:firstLine="220"/>
        <w:rPr>
          <w:moveFrom w:id="1163" w:author="Andrea Stafford Hintz" w:date="2016-09-18T16:51:00Z"/>
          <w:rFonts w:ascii="Times" w:hAnsi="Times" w:cs="Times New Roman"/>
        </w:rPr>
      </w:pPr>
      <w:del w:id="1164" w:author="Andrea Stafford Hintz" w:date="2016-09-18T16:51:00Z">
        <w:r w:rsidRPr="75C2D9A6">
          <w:rPr>
            <w:rFonts w:ascii="Times New Roman" w:eastAsia="Times New Roman" w:hAnsi="Times New Roman" w:cs="Times New Roman"/>
            <w:color w:val="000000"/>
            <w:sz w:val="24"/>
            <w:szCs w:val="24"/>
            <w:rPrChange w:id="1165" w:author="Bryce Raffle" w:date="2016-09-06T11:42:00Z">
              <w:rPr>
                <w:rFonts w:ascii="Times New Roman" w:hAnsi="Times New Roman" w:cs="Times New Roman"/>
                <w:color w:val="000000"/>
                <w:sz w:val="24"/>
                <w:szCs w:val="24"/>
              </w:rPr>
            </w:rPrChange>
          </w:rPr>
          <w:delText>Miss Marshall’s</w:delText>
        </w:r>
      </w:del>
      <w:moveFromRangeStart w:id="1166" w:author="Andrea Stafford Hintz" w:date="2016-09-18T16:51:00Z" w:name="move461980844"/>
      <w:moveFrom w:id="1167" w:author="Andrea Stafford Hintz" w:date="2016-09-18T16:51:00Z">
        <w:r w:rsidRPr="009400B4">
          <w:rPr>
            <w:rFonts w:ascii="Times New Roman" w:hAnsi="Times New Roman"/>
            <w:color w:val="000000"/>
            <w:sz w:val="24"/>
            <w:rPrChange w:id="1168" w:author="Andrea Stafford Hintz" w:date="2016-09-18T16:51:00Z">
              <w:rPr>
                <w:rFonts w:ascii="Times New Roman" w:eastAsia="Times New Roman" w:hAnsi="Times New Roman" w:cs="Times New Roman"/>
                <w:color w:val="000000"/>
                <w:sz w:val="24"/>
                <w:szCs w:val="24"/>
              </w:rPr>
            </w:rPrChange>
          </w:rPr>
          <w:t xml:space="preserve"> male companion turned around to join the conversation, a look of impatience on his face. The man </w:t>
        </w:r>
        <w:commentRangeStart w:id="1169"/>
        <w:r w:rsidRPr="009400B4">
          <w:rPr>
            <w:rFonts w:ascii="Times New Roman" w:hAnsi="Times New Roman"/>
            <w:color w:val="000000"/>
            <w:sz w:val="24"/>
            <w:rPrChange w:id="1170" w:author="Andrea Stafford Hintz" w:date="2016-09-18T16:51:00Z">
              <w:rPr>
                <w:rFonts w:ascii="Times New Roman" w:eastAsia="Times New Roman" w:hAnsi="Times New Roman" w:cs="Times New Roman"/>
                <w:color w:val="000000"/>
                <w:sz w:val="24"/>
                <w:szCs w:val="24"/>
              </w:rPr>
            </w:rPrChange>
          </w:rPr>
          <w:t>wore</w:t>
        </w:r>
        <w:commentRangeEnd w:id="1169"/>
        <w:r w:rsidR="006F18CC">
          <w:rPr>
            <w:rStyle w:val="CommentReference"/>
          </w:rPr>
          <w:commentReference w:id="1169"/>
        </w:r>
        <w:r w:rsidRPr="009400B4">
          <w:rPr>
            <w:rFonts w:ascii="Times New Roman" w:hAnsi="Times New Roman"/>
            <w:color w:val="000000"/>
            <w:sz w:val="24"/>
            <w:rPrChange w:id="1171" w:author="Andrea Stafford Hintz" w:date="2016-09-18T16:51:00Z">
              <w:rPr>
                <w:rFonts w:ascii="Times New Roman" w:eastAsia="Times New Roman" w:hAnsi="Times New Roman" w:cs="Times New Roman"/>
                <w:color w:val="000000"/>
                <w:sz w:val="24"/>
                <w:szCs w:val="24"/>
              </w:rPr>
            </w:rPrChange>
          </w:rPr>
          <w:t xml:space="preserve"> arched eyebrows and had an aquiline nose. He </w:t>
        </w:r>
        <w:commentRangeStart w:id="1172"/>
        <w:r w:rsidRPr="009400B4">
          <w:rPr>
            <w:rFonts w:ascii="Times New Roman" w:hAnsi="Times New Roman"/>
            <w:color w:val="000000"/>
            <w:sz w:val="24"/>
            <w:rPrChange w:id="1173" w:author="Andrea Stafford Hintz" w:date="2016-09-18T16:51:00Z">
              <w:rPr>
                <w:rFonts w:ascii="Times New Roman" w:eastAsia="Times New Roman" w:hAnsi="Times New Roman" w:cs="Times New Roman"/>
                <w:color w:val="000000"/>
                <w:sz w:val="24"/>
                <w:szCs w:val="24"/>
              </w:rPr>
            </w:rPrChange>
          </w:rPr>
          <w:t>wore</w:t>
        </w:r>
        <w:commentRangeEnd w:id="1172"/>
        <w:r w:rsidR="006F18CC">
          <w:rPr>
            <w:rStyle w:val="CommentReference"/>
          </w:rPr>
          <w:commentReference w:id="1172"/>
        </w:r>
        <w:r w:rsidRPr="009400B4">
          <w:rPr>
            <w:rFonts w:ascii="Times New Roman" w:hAnsi="Times New Roman"/>
            <w:color w:val="000000"/>
            <w:sz w:val="24"/>
            <w:rPrChange w:id="1174" w:author="Andrea Stafford Hintz" w:date="2016-09-18T16:51:00Z">
              <w:rPr>
                <w:rFonts w:ascii="Times New Roman" w:eastAsia="Times New Roman" w:hAnsi="Times New Roman" w:cs="Times New Roman"/>
                <w:color w:val="000000"/>
                <w:sz w:val="24"/>
                <w:szCs w:val="24"/>
              </w:rPr>
            </w:rPrChange>
          </w:rPr>
          <w:t xml:space="preserve"> a sneer on his lip.</w:t>
        </w:r>
      </w:moveFrom>
    </w:p>
    <w:p w14:paraId="2234E174" w14:textId="77777777" w:rsidR="00ED609B" w:rsidRPr="00ED609B" w:rsidRDefault="00ED609B" w:rsidP="00ED609B">
      <w:pPr>
        <w:autoSpaceDE/>
        <w:autoSpaceDN/>
        <w:adjustRightInd/>
        <w:spacing w:line="480" w:lineRule="auto"/>
        <w:ind w:firstLine="220"/>
        <w:rPr>
          <w:del w:id="1175" w:author="Andrea Stafford Hintz" w:date="2016-09-18T16:51:00Z"/>
          <w:rFonts w:ascii="Times" w:hAnsi="Times" w:cs="Times New Roman"/>
        </w:rPr>
      </w:pPr>
      <w:moveFrom w:id="1176" w:author="Andrea Stafford Hintz" w:date="2016-09-18T16:51:00Z">
        <w:r w:rsidRPr="009400B4">
          <w:rPr>
            <w:rFonts w:ascii="Times New Roman" w:hAnsi="Times New Roman"/>
            <w:color w:val="000000"/>
            <w:sz w:val="24"/>
            <w:rPrChange w:id="1177" w:author="Andrea Stafford Hintz" w:date="2016-09-18T16:51:00Z">
              <w:rPr>
                <w:rFonts w:ascii="Times New Roman" w:eastAsia="Times New Roman" w:hAnsi="Times New Roman" w:cs="Times New Roman"/>
                <w:color w:val="000000"/>
                <w:sz w:val="24"/>
                <w:szCs w:val="24"/>
              </w:rPr>
            </w:rPrChange>
          </w:rPr>
          <w:t>“</w:t>
        </w:r>
        <w:commentRangeStart w:id="1178"/>
        <w:r w:rsidRPr="009400B4">
          <w:rPr>
            <w:rFonts w:ascii="Times New Roman" w:hAnsi="Times New Roman"/>
            <w:color w:val="000000"/>
            <w:sz w:val="24"/>
            <w:rPrChange w:id="1179" w:author="Andrea Stafford Hintz" w:date="2016-09-18T16:51:00Z">
              <w:rPr>
                <w:rFonts w:ascii="Times New Roman" w:eastAsia="Times New Roman" w:hAnsi="Times New Roman" w:cs="Times New Roman"/>
                <w:color w:val="000000"/>
                <w:sz w:val="24"/>
                <w:szCs w:val="24"/>
              </w:rPr>
            </w:rPrChange>
          </w:rPr>
          <w:t>Solomon Grundy</w:t>
        </w:r>
        <w:commentRangeEnd w:id="1178"/>
        <w:r w:rsidR="006F18CC">
          <w:rPr>
            <w:rStyle w:val="CommentReference"/>
          </w:rPr>
          <w:commentReference w:id="1178"/>
        </w:r>
        <w:r w:rsidRPr="009400B4">
          <w:rPr>
            <w:rFonts w:ascii="Times New Roman" w:hAnsi="Times New Roman"/>
            <w:color w:val="000000"/>
            <w:sz w:val="24"/>
            <w:rPrChange w:id="1180" w:author="Andrea Stafford Hintz" w:date="2016-09-18T16:51:00Z">
              <w:rPr>
                <w:rFonts w:ascii="Times New Roman" w:eastAsia="Times New Roman" w:hAnsi="Times New Roman" w:cs="Times New Roman"/>
                <w:color w:val="000000"/>
                <w:sz w:val="24"/>
                <w:szCs w:val="24"/>
              </w:rPr>
            </w:rPrChange>
          </w:rPr>
          <w:t xml:space="preserve">,” he said, tipping his hat and offering a forced smile. </w:t>
        </w:r>
      </w:moveFrom>
      <w:moveFromRangeEnd w:id="1166"/>
      <w:del w:id="1181" w:author="Andrea Stafford Hintz" w:date="2016-09-18T16:51:00Z">
        <w:r w:rsidRPr="75C2D9A6">
          <w:rPr>
            <w:rFonts w:ascii="Times New Roman" w:eastAsia="Times New Roman" w:hAnsi="Times New Roman" w:cs="Times New Roman"/>
            <w:color w:val="000000"/>
            <w:sz w:val="24"/>
            <w:szCs w:val="24"/>
            <w:rPrChange w:id="1182" w:author="Bryce Raffle" w:date="2016-09-06T11:42:00Z">
              <w:rPr>
                <w:rFonts w:ascii="Times New Roman" w:hAnsi="Times New Roman" w:cs="Times New Roman"/>
                <w:color w:val="000000"/>
                <w:sz w:val="24"/>
                <w:szCs w:val="24"/>
              </w:rPr>
            </w:rPrChange>
          </w:rPr>
          <w:delText>He placed his hand on Miss Marshall’s arm, puffing out his chest.</w:delText>
        </w:r>
      </w:del>
    </w:p>
    <w:p w14:paraId="61B9D8C2" w14:textId="77777777" w:rsidR="00ED609B" w:rsidRPr="00ED609B" w:rsidRDefault="00ED609B" w:rsidP="00ED609B">
      <w:pPr>
        <w:autoSpaceDE/>
        <w:autoSpaceDN/>
        <w:adjustRightInd/>
        <w:spacing w:line="480" w:lineRule="auto"/>
        <w:ind w:firstLine="220"/>
        <w:rPr>
          <w:moveFrom w:id="1183" w:author="Andrea Stafford Hintz" w:date="2016-09-18T16:51:00Z"/>
          <w:rFonts w:ascii="Times" w:hAnsi="Times" w:cs="Times New Roman"/>
        </w:rPr>
      </w:pPr>
      <w:moveFromRangeStart w:id="1184" w:author="Andrea Stafford Hintz" w:date="2016-09-18T16:51:00Z" w:name="move461980845"/>
      <w:moveFrom w:id="1185" w:author="Andrea Stafford Hintz" w:date="2016-09-18T16:51:00Z">
        <w:r w:rsidRPr="009400B4">
          <w:rPr>
            <w:rFonts w:ascii="Times New Roman" w:hAnsi="Times New Roman"/>
            <w:color w:val="000000"/>
            <w:sz w:val="24"/>
            <w:rPrChange w:id="1186" w:author="Andrea Stafford Hintz" w:date="2016-09-18T16:51:00Z">
              <w:rPr>
                <w:rFonts w:ascii="Times New Roman" w:eastAsia="Times New Roman" w:hAnsi="Times New Roman" w:cs="Times New Roman"/>
                <w:color w:val="000000"/>
                <w:sz w:val="24"/>
                <w:szCs w:val="24"/>
              </w:rPr>
            </w:rPrChange>
          </w:rPr>
          <w:t>Jonathan snorted. “</w:t>
        </w:r>
        <w:commentRangeStart w:id="1187"/>
        <w:r w:rsidRPr="009400B4">
          <w:rPr>
            <w:rFonts w:ascii="Times New Roman" w:hAnsi="Times New Roman"/>
            <w:color w:val="000000"/>
            <w:sz w:val="24"/>
            <w:rPrChange w:id="1188" w:author="Andrea Stafford Hintz" w:date="2016-09-18T16:51:00Z">
              <w:rPr>
                <w:rFonts w:ascii="Times New Roman" w:eastAsia="Times New Roman" w:hAnsi="Times New Roman" w:cs="Times New Roman"/>
                <w:color w:val="000000"/>
                <w:sz w:val="24"/>
                <w:szCs w:val="24"/>
              </w:rPr>
            </w:rPrChange>
          </w:rPr>
          <w:t>An unfortunate name</w:t>
        </w:r>
        <w:commentRangeEnd w:id="1187"/>
        <w:r w:rsidR="006F18CC">
          <w:rPr>
            <w:rStyle w:val="CommentReference"/>
          </w:rPr>
          <w:commentReference w:id="1187"/>
        </w:r>
        <w:r w:rsidRPr="009400B4">
          <w:rPr>
            <w:rFonts w:ascii="Times New Roman" w:hAnsi="Times New Roman"/>
            <w:color w:val="000000"/>
            <w:sz w:val="24"/>
            <w:rPrChange w:id="1189" w:author="Andrea Stafford Hintz" w:date="2016-09-18T16:51:00Z">
              <w:rPr>
                <w:rFonts w:ascii="Times New Roman" w:eastAsia="Times New Roman" w:hAnsi="Times New Roman" w:cs="Times New Roman"/>
                <w:color w:val="000000"/>
                <w:sz w:val="24"/>
                <w:szCs w:val="24"/>
              </w:rPr>
            </w:rPrChange>
          </w:rPr>
          <w:t>,” he said impulsively, then instantly regretted it as Grundy’s eyebrows narrowed impossibly further.</w:t>
        </w:r>
      </w:moveFrom>
    </w:p>
    <w:p w14:paraId="31BD7E77" w14:textId="77777777" w:rsidR="00ED609B" w:rsidRDefault="00ED609B" w:rsidP="00ED609B">
      <w:pPr>
        <w:autoSpaceDE/>
        <w:autoSpaceDN/>
        <w:adjustRightInd/>
        <w:spacing w:line="480" w:lineRule="auto"/>
        <w:ind w:firstLine="220"/>
        <w:rPr>
          <w:moveFrom w:id="1190" w:author="Andrea Stafford Hintz" w:date="2016-09-18T16:51:00Z"/>
          <w:rFonts w:ascii="Times New Roman" w:hAnsi="Times New Roman"/>
          <w:color w:val="000000"/>
          <w:sz w:val="24"/>
          <w:rPrChange w:id="1191" w:author="Andrea Stafford Hintz" w:date="2016-09-18T16:51:00Z">
            <w:rPr>
              <w:moveFrom w:id="1192" w:author="Andrea Stafford Hintz" w:date="2016-09-18T16:51:00Z"/>
              <w:rFonts w:ascii="Times" w:hAnsi="Times" w:cs="Times New Roman"/>
            </w:rPr>
          </w:rPrChange>
        </w:rPr>
      </w:pPr>
      <w:moveFrom w:id="1193" w:author="Andrea Stafford Hintz" w:date="2016-09-18T16:51:00Z">
        <w:r w:rsidRPr="009A1418">
          <w:rPr>
            <w:rFonts w:ascii="Times New Roman" w:hAnsi="Times New Roman"/>
            <w:color w:val="000000"/>
            <w:sz w:val="24"/>
            <w:rPrChange w:id="1194" w:author="Andrea Stafford Hintz" w:date="2016-09-18T16:51:00Z">
              <w:rPr>
                <w:rFonts w:ascii="Times New Roman" w:eastAsia="Times New Roman" w:hAnsi="Times New Roman" w:cs="Times New Roman"/>
                <w:color w:val="000000"/>
                <w:sz w:val="24"/>
                <w:szCs w:val="24"/>
              </w:rPr>
            </w:rPrChange>
          </w:rPr>
          <w:t>As they spoke, a young gentleman bumped into Jonathan. The man asked their pardon as he barged his way through the line. They parted, letting him by, none of them quite sure how else to proceed.</w:t>
        </w:r>
      </w:moveFrom>
    </w:p>
    <w:p w14:paraId="4DA97BF6" w14:textId="77777777" w:rsidR="00ED609B" w:rsidRPr="00ED609B" w:rsidRDefault="00ED609B" w:rsidP="00ED609B">
      <w:pPr>
        <w:autoSpaceDE/>
        <w:autoSpaceDN/>
        <w:adjustRightInd/>
        <w:spacing w:line="480" w:lineRule="auto"/>
        <w:ind w:firstLine="220"/>
        <w:rPr>
          <w:moveFrom w:id="1195" w:author="Andrea Stafford Hintz" w:date="2016-09-18T16:51:00Z"/>
          <w:rFonts w:ascii="Times" w:hAnsi="Times" w:cs="Times New Roman"/>
        </w:rPr>
      </w:pPr>
      <w:moveFromRangeStart w:id="1196" w:author="Andrea Stafford Hintz" w:date="2016-09-18T16:51:00Z" w:name="move461980846"/>
      <w:moveFromRangeEnd w:id="1184"/>
      <w:moveFrom w:id="1197" w:author="Andrea Stafford Hintz" w:date="2016-09-18T16:51:00Z">
        <w:r w:rsidRPr="009400B4">
          <w:rPr>
            <w:rFonts w:ascii="Times New Roman" w:hAnsi="Times New Roman"/>
            <w:color w:val="000000"/>
            <w:sz w:val="24"/>
            <w:rPrChange w:id="1198" w:author="Andrea Stafford Hintz" w:date="2016-09-18T16:51:00Z">
              <w:rPr>
                <w:rFonts w:ascii="Times New Roman" w:eastAsia="Times New Roman" w:hAnsi="Times New Roman" w:cs="Times New Roman"/>
                <w:color w:val="000000"/>
                <w:sz w:val="24"/>
                <w:szCs w:val="24"/>
              </w:rPr>
            </w:rPrChange>
          </w:rPr>
          <w:t>“Well, that was rude,” said Grundy. “Anyway, I understand the Grimmer Company runs a number of newspapers and literary magazines, isn't that right? Quite a business, I imagine.”</w:t>
        </w:r>
      </w:moveFrom>
    </w:p>
    <w:p w14:paraId="7A05794F" w14:textId="77777777" w:rsidR="00ED609B" w:rsidRPr="00ED609B" w:rsidRDefault="00ED609B" w:rsidP="00ED609B">
      <w:pPr>
        <w:autoSpaceDE/>
        <w:autoSpaceDN/>
        <w:adjustRightInd/>
        <w:spacing w:line="480" w:lineRule="auto"/>
        <w:ind w:firstLine="220"/>
        <w:rPr>
          <w:del w:id="1199" w:author="Andrea Stafford Hintz" w:date="2016-09-18T16:51:00Z"/>
          <w:rFonts w:ascii="Times" w:hAnsi="Times" w:cs="Times New Roman"/>
        </w:rPr>
      </w:pPr>
      <w:moveFrom w:id="1200" w:author="Andrea Stafford Hintz" w:date="2016-09-18T16:51:00Z">
        <w:r w:rsidRPr="009400B4">
          <w:rPr>
            <w:rFonts w:ascii="Times New Roman" w:hAnsi="Times New Roman"/>
            <w:color w:val="000000"/>
            <w:sz w:val="24"/>
            <w:rPrChange w:id="1201" w:author="Andrea Stafford Hintz" w:date="2016-09-18T16:51:00Z">
              <w:rPr>
                <w:rFonts w:ascii="Times New Roman" w:eastAsia="Times New Roman" w:hAnsi="Times New Roman" w:cs="Times New Roman"/>
                <w:color w:val="000000"/>
                <w:sz w:val="24"/>
                <w:szCs w:val="24"/>
              </w:rPr>
            </w:rPrChange>
          </w:rPr>
          <w:t xml:space="preserve">“We also publish penny dreadfuls,” Jonathan said with a grin, enjoying the </w:t>
        </w:r>
        <w:commentRangeStart w:id="1202"/>
        <w:r w:rsidRPr="009400B4">
          <w:rPr>
            <w:rFonts w:ascii="Times New Roman" w:hAnsi="Times New Roman"/>
            <w:color w:val="000000"/>
            <w:sz w:val="24"/>
            <w:rPrChange w:id="1203" w:author="Andrea Stafford Hintz" w:date="2016-09-18T16:51:00Z">
              <w:rPr>
                <w:rFonts w:ascii="Times New Roman" w:eastAsia="Times New Roman" w:hAnsi="Times New Roman" w:cs="Times New Roman"/>
                <w:color w:val="000000"/>
                <w:sz w:val="24"/>
                <w:szCs w:val="24"/>
              </w:rPr>
            </w:rPrChange>
          </w:rPr>
          <w:t>look</w:t>
        </w:r>
        <w:commentRangeEnd w:id="1202"/>
        <w:r w:rsidR="00805859">
          <w:rPr>
            <w:rStyle w:val="CommentReference"/>
          </w:rPr>
          <w:commentReference w:id="1202"/>
        </w:r>
        <w:r w:rsidRPr="009400B4">
          <w:rPr>
            <w:rFonts w:ascii="Times New Roman" w:hAnsi="Times New Roman"/>
            <w:color w:val="000000"/>
            <w:sz w:val="24"/>
            <w:rPrChange w:id="1204" w:author="Andrea Stafford Hintz" w:date="2016-09-18T16:51:00Z">
              <w:rPr>
                <w:rFonts w:ascii="Times New Roman" w:eastAsia="Times New Roman" w:hAnsi="Times New Roman" w:cs="Times New Roman"/>
                <w:color w:val="000000"/>
                <w:sz w:val="24"/>
                <w:szCs w:val="24"/>
              </w:rPr>
            </w:rPrChange>
          </w:rPr>
          <w:t xml:space="preserve"> on Grundy's face. </w:t>
        </w:r>
      </w:moveFrom>
      <w:moveFromRangeEnd w:id="1196"/>
      <w:del w:id="1205" w:author="Andrea Stafford Hintz" w:date="2016-09-18T16:51:00Z">
        <w:r w:rsidRPr="75C2D9A6">
          <w:rPr>
            <w:rFonts w:ascii="Times New Roman" w:eastAsia="Times New Roman" w:hAnsi="Times New Roman" w:cs="Times New Roman"/>
            <w:color w:val="000000"/>
            <w:sz w:val="24"/>
            <w:szCs w:val="24"/>
            <w:rPrChange w:id="1206" w:author="Bryce Raffle" w:date="2016-09-06T11:42:00Z">
              <w:rPr>
                <w:rFonts w:ascii="Times New Roman" w:hAnsi="Times New Roman" w:cs="Times New Roman"/>
                <w:color w:val="000000"/>
                <w:sz w:val="24"/>
                <w:szCs w:val="24"/>
              </w:rPr>
            </w:rPrChange>
          </w:rPr>
          <w:delText>Meanwhile, Miss Marshall’s eyes lit up.</w:delText>
        </w:r>
      </w:del>
    </w:p>
    <w:p w14:paraId="3F0BCFF3" w14:textId="2743825F" w:rsidR="00ED609B" w:rsidRPr="00ED609B" w:rsidRDefault="00ED609B" w:rsidP="00ED609B">
      <w:pPr>
        <w:autoSpaceDE/>
        <w:autoSpaceDN/>
        <w:adjustRightInd/>
        <w:spacing w:line="480" w:lineRule="auto"/>
        <w:ind w:firstLine="220"/>
        <w:rPr>
          <w:moveFrom w:id="1207" w:author="Andrea Stafford Hintz" w:date="2016-09-18T16:51:00Z"/>
          <w:rFonts w:ascii="Times" w:hAnsi="Times" w:cs="Times New Roman"/>
        </w:rPr>
      </w:pPr>
      <w:moveFromRangeStart w:id="1208" w:author="Andrea Stafford Hintz" w:date="2016-09-18T16:51:00Z" w:name="move461980847"/>
      <w:moveFrom w:id="1209" w:author="Andrea Stafford Hintz" w:date="2016-09-18T16:51:00Z">
        <w:r w:rsidRPr="009400B4">
          <w:rPr>
            <w:rFonts w:ascii="Times New Roman" w:hAnsi="Times New Roman"/>
            <w:color w:val="000000"/>
            <w:sz w:val="24"/>
            <w:rPrChange w:id="1210" w:author="Andrea Stafford Hintz" w:date="2016-09-18T16:51:00Z">
              <w:rPr>
                <w:rFonts w:ascii="Times New Roman" w:eastAsia="Times New Roman" w:hAnsi="Times New Roman" w:cs="Times New Roman"/>
                <w:color w:val="000000"/>
                <w:sz w:val="24"/>
                <w:szCs w:val="24"/>
              </w:rPr>
            </w:rPrChange>
          </w:rPr>
          <w:lastRenderedPageBreak/>
          <w:t>The sensationalism and bloody subject matter of penny bloods were not considered to be in good taste among proper gentlemen. Jonathan was a man accustomed to the comforts of the wealthiest families in London, but he was still just a newspaper man</w:t>
        </w:r>
        <w:ins w:id="1211" w:author="Andrea Stafford Hintz" w:date="2016-08-10T13:35:00Z">
          <w:r w:rsidR="00805859" w:rsidRPr="009400B4">
            <w:rPr>
              <w:rFonts w:ascii="Times New Roman" w:hAnsi="Times New Roman"/>
              <w:color w:val="000000"/>
              <w:sz w:val="24"/>
              <w:rPrChange w:id="1212" w:author="Andrea Stafford Hintz" w:date="2016-09-18T16:51:00Z">
                <w:rPr>
                  <w:rFonts w:ascii="Times New Roman" w:eastAsia="Times New Roman" w:hAnsi="Times New Roman" w:cs="Times New Roman"/>
                  <w:color w:val="000000"/>
                  <w:sz w:val="24"/>
                  <w:szCs w:val="24"/>
                </w:rPr>
              </w:rPrChange>
            </w:rPr>
            <w:t>—</w:t>
          </w:r>
        </w:ins>
      </w:moveFrom>
      <w:moveFromRangeEnd w:id="1208"/>
      <w:ins w:id="1213" w:author="Andrea Stafford Hintz" w:date="2016-08-10T13:35:00Z">
        <w:r w:rsidR="00805859" w:rsidRPr="75C2D9A6">
          <w:rPr>
            <w:rFonts w:ascii="Times New Roman" w:eastAsia="Times New Roman" w:hAnsi="Times New Roman" w:cs="Times New Roman"/>
            <w:color w:val="000000"/>
            <w:sz w:val="24"/>
            <w:szCs w:val="24"/>
            <w:rPrChange w:id="1214" w:author="Bryce Raffle" w:date="2016-09-06T11:42:00Z">
              <w:rPr>
                <w:rFonts w:ascii="Times New Roman" w:hAnsi="Times New Roman" w:cs="Times New Roman"/>
                <w:color w:val="000000"/>
                <w:sz w:val="24"/>
                <w:szCs w:val="24"/>
              </w:rPr>
            </w:rPrChange>
          </w:rPr>
          <w:t>n</w:t>
        </w:r>
      </w:ins>
      <w:del w:id="1215" w:author="Andrea Stafford Hintz" w:date="2016-08-10T13:35:00Z">
        <w:r w:rsidRPr="00ED609B" w:rsidDel="00805859">
          <w:rPr>
            <w:rFonts w:ascii="Times New Roman" w:hAnsi="Times New Roman" w:cs="Times New Roman"/>
            <w:color w:val="000000"/>
            <w:sz w:val="24"/>
            <w:szCs w:val="24"/>
          </w:rPr>
          <w:delText>, n</w:delText>
        </w:r>
      </w:del>
      <w:del w:id="1216" w:author="Andrea Stafford Hintz" w:date="2016-09-18T16:51:00Z">
        <w:r w:rsidRPr="75C2D9A6">
          <w:rPr>
            <w:rFonts w:ascii="Times New Roman" w:eastAsia="Times New Roman" w:hAnsi="Times New Roman" w:cs="Times New Roman"/>
            <w:color w:val="000000"/>
            <w:sz w:val="24"/>
            <w:szCs w:val="24"/>
            <w:rPrChange w:id="1217" w:author="Bryce Raffle" w:date="2016-09-06T11:42:00Z">
              <w:rPr>
                <w:rFonts w:ascii="Times New Roman" w:hAnsi="Times New Roman" w:cs="Times New Roman"/>
                <w:color w:val="000000"/>
                <w:sz w:val="24"/>
                <w:szCs w:val="24"/>
              </w:rPr>
            </w:rPrChange>
          </w:rPr>
          <w:delText xml:space="preserve">ot exactly a respectable career among the ton. </w:delText>
        </w:r>
      </w:del>
      <w:moveFromRangeStart w:id="1218" w:author="Andrea Stafford Hintz" w:date="2016-09-18T16:51:00Z" w:name="move461980848"/>
      <w:moveFrom w:id="1219" w:author="Andrea Stafford Hintz" w:date="2016-09-18T16:51:00Z">
        <w:r w:rsidRPr="009400B4">
          <w:rPr>
            <w:rFonts w:ascii="Times New Roman" w:hAnsi="Times New Roman"/>
            <w:color w:val="000000"/>
            <w:sz w:val="24"/>
            <w:rPrChange w:id="1220" w:author="Andrea Stafford Hintz" w:date="2016-09-18T16:51:00Z">
              <w:rPr>
                <w:rFonts w:ascii="Times New Roman" w:eastAsia="Times New Roman" w:hAnsi="Times New Roman" w:cs="Times New Roman"/>
                <w:color w:val="000000"/>
                <w:sz w:val="24"/>
                <w:szCs w:val="24"/>
              </w:rPr>
            </w:rPrChange>
          </w:rPr>
          <w:t>He enjoyed shocking more respectable gentlemen by talking about the source of his family’s wealth.</w:t>
        </w:r>
      </w:moveFrom>
    </w:p>
    <w:moveFromRangeEnd w:id="1218"/>
    <w:p w14:paraId="433567AE" w14:textId="0034007E" w:rsidR="00ED609B" w:rsidRPr="00ED609B" w:rsidRDefault="006D7771" w:rsidP="00ED609B">
      <w:pPr>
        <w:autoSpaceDE/>
        <w:autoSpaceDN/>
        <w:adjustRightInd/>
        <w:spacing w:line="480" w:lineRule="auto"/>
        <w:ind w:firstLine="220"/>
        <w:rPr>
          <w:moveFrom w:id="1221" w:author="Andrea Stafford Hintz" w:date="2016-09-18T16:51:00Z"/>
          <w:rFonts w:ascii="Times" w:hAnsi="Times" w:cs="Times New Roman"/>
        </w:rPr>
      </w:pPr>
      <w:ins w:id="1222" w:author="Andrea Stafford Hintz" w:date="2016-09-10T11:53:00Z">
        <w:r>
          <w:rPr>
            <w:rFonts w:ascii="Times New Roman" w:eastAsia="Times New Roman" w:hAnsi="Times New Roman" w:cs="Times New Roman"/>
            <w:color w:val="000000"/>
            <w:sz w:val="24"/>
            <w:szCs w:val="24"/>
          </w:rPr>
          <w:t>“</w:t>
        </w:r>
      </w:ins>
      <w:del w:id="1223" w:author="Andrea Stafford Hintz" w:date="2016-09-10T11:53:00Z">
        <w:r w:rsidR="00ED609B" w:rsidRPr="75C2D9A6" w:rsidDel="006D7771">
          <w:rPr>
            <w:rFonts w:ascii="Times New Roman" w:eastAsia="Times New Roman" w:hAnsi="Times New Roman" w:cs="Times New Roman"/>
            <w:color w:val="000000"/>
            <w:sz w:val="24"/>
            <w:szCs w:val="24"/>
            <w:rPrChange w:id="1224" w:author="Bryce Raffle" w:date="2016-09-06T11:42:00Z">
              <w:rPr>
                <w:rFonts w:ascii="Times New Roman" w:hAnsi="Times New Roman" w:cs="Times New Roman"/>
                <w:color w:val="000000"/>
                <w:sz w:val="24"/>
                <w:szCs w:val="24"/>
              </w:rPr>
            </w:rPrChange>
          </w:rPr>
          <w:delText>“</w:delText>
        </w:r>
        <w:commentRangeStart w:id="1225"/>
        <w:r w:rsidR="00ED609B" w:rsidRPr="75C2D9A6" w:rsidDel="006D7771">
          <w:rPr>
            <w:rFonts w:ascii="Times New Roman" w:eastAsia="Times New Roman" w:hAnsi="Times New Roman" w:cs="Times New Roman"/>
            <w:color w:val="000000"/>
            <w:sz w:val="24"/>
            <w:szCs w:val="24"/>
            <w:rPrChange w:id="1226" w:author="Bryce Raffle" w:date="2016-09-06T11:42:00Z">
              <w:rPr>
                <w:rFonts w:ascii="Times New Roman" w:hAnsi="Times New Roman" w:cs="Times New Roman"/>
                <w:color w:val="000000"/>
                <w:sz w:val="24"/>
                <w:szCs w:val="24"/>
              </w:rPr>
            </w:rPrChange>
          </w:rPr>
          <w:delText xml:space="preserve">Actually, </w:delText>
        </w:r>
      </w:del>
      <w:del w:id="1227" w:author="Andrea Stafford Hintz" w:date="2016-09-18T16:51:00Z">
        <w:r w:rsidR="00ED609B" w:rsidRPr="75C2D9A6">
          <w:rPr>
            <w:rFonts w:ascii="Times New Roman" w:eastAsia="Times New Roman" w:hAnsi="Times New Roman" w:cs="Times New Roman"/>
            <w:color w:val="000000"/>
            <w:sz w:val="24"/>
            <w:szCs w:val="24"/>
            <w:rPrChange w:id="1228" w:author="Bryce Raffle" w:date="2016-09-06T11:42:00Z">
              <w:rPr>
                <w:rFonts w:ascii="Times New Roman" w:hAnsi="Times New Roman" w:cs="Times New Roman"/>
                <w:color w:val="000000"/>
                <w:sz w:val="24"/>
                <w:szCs w:val="24"/>
              </w:rPr>
            </w:rPrChange>
          </w:rPr>
          <w:delText>I’ve only just returned to London; I’d been away, traveling, but have been summoned back to take over the business</w:delText>
        </w:r>
      </w:del>
      <w:ins w:id="1229" w:author="Andrea Stafford Hintz" w:date="2016-09-10T11:53:00Z">
        <w:r>
          <w:rPr>
            <w:rFonts w:ascii="Times New Roman" w:eastAsia="Times New Roman" w:hAnsi="Times New Roman" w:cs="Times New Roman"/>
            <w:color w:val="000000"/>
            <w:sz w:val="24"/>
            <w:szCs w:val="24"/>
          </w:rPr>
          <w:t xml:space="preserve">. </w:t>
        </w:r>
      </w:ins>
      <w:del w:id="1230" w:author="Andrea Stafford Hintz" w:date="2016-09-10T11:53:00Z">
        <w:r w:rsidR="00ED609B" w:rsidRPr="75C2D9A6" w:rsidDel="006D7771">
          <w:rPr>
            <w:rFonts w:ascii="Times New Roman" w:eastAsia="Times New Roman" w:hAnsi="Times New Roman" w:cs="Times New Roman"/>
            <w:color w:val="000000"/>
            <w:sz w:val="24"/>
            <w:szCs w:val="24"/>
            <w:rPrChange w:id="1231" w:author="Bryce Raffle" w:date="2016-09-06T11:42:00Z">
              <w:rPr>
                <w:rFonts w:ascii="Times New Roman" w:hAnsi="Times New Roman" w:cs="Times New Roman"/>
                <w:color w:val="000000"/>
                <w:sz w:val="24"/>
                <w:szCs w:val="24"/>
              </w:rPr>
            </w:rPrChange>
          </w:rPr>
          <w:delText>.”</w:delText>
        </w:r>
        <w:commentRangeEnd w:id="1225"/>
        <w:r w:rsidR="00805859" w:rsidDel="006D7771">
          <w:rPr>
            <w:rStyle w:val="CommentReference"/>
          </w:rPr>
          <w:commentReference w:id="1225"/>
        </w:r>
        <w:r w:rsidR="00ED609B" w:rsidRPr="75C2D9A6" w:rsidDel="006D7771">
          <w:rPr>
            <w:rFonts w:ascii="Times New Roman" w:eastAsia="Times New Roman" w:hAnsi="Times New Roman" w:cs="Times New Roman"/>
            <w:color w:val="000000"/>
            <w:sz w:val="24"/>
            <w:szCs w:val="24"/>
            <w:rPrChange w:id="1232" w:author="Bryce Raffle" w:date="2016-09-06T11:42:00Z">
              <w:rPr>
                <w:rFonts w:ascii="Times New Roman" w:hAnsi="Times New Roman" w:cs="Times New Roman"/>
                <w:color w:val="000000"/>
                <w:sz w:val="24"/>
                <w:szCs w:val="24"/>
              </w:rPr>
            </w:rPrChange>
          </w:rPr>
          <w:delText xml:space="preserve"> In fact, Jonathan had only come back to England upon hearing the news of his father’s death. “</w:delText>
        </w:r>
      </w:del>
      <w:moveFromRangeStart w:id="1233" w:author="Andrea Stafford Hintz" w:date="2016-09-18T16:51:00Z" w:name="move461980849"/>
      <w:moveFrom w:id="1234" w:author="Andrea Stafford Hintz" w:date="2016-09-18T16:51:00Z">
        <w:r w:rsidR="00ED609B" w:rsidRPr="009400B4">
          <w:rPr>
            <w:rFonts w:ascii="Times New Roman" w:hAnsi="Times New Roman"/>
            <w:color w:val="000000"/>
            <w:sz w:val="24"/>
            <w:rPrChange w:id="1235" w:author="Andrea Stafford Hintz" w:date="2016-09-18T16:51:00Z">
              <w:rPr>
                <w:rFonts w:ascii="Times New Roman" w:eastAsia="Times New Roman" w:hAnsi="Times New Roman" w:cs="Times New Roman"/>
                <w:color w:val="000000"/>
                <w:sz w:val="24"/>
                <w:szCs w:val="24"/>
              </w:rPr>
            </w:rPrChange>
          </w:rPr>
          <w:t>I thought I’d start by writing an article for one of the company’s journals.”</w:t>
        </w:r>
      </w:moveFrom>
    </w:p>
    <w:p w14:paraId="72D76635" w14:textId="77777777" w:rsidR="00ED609B" w:rsidRPr="00ED609B" w:rsidRDefault="00ED609B" w:rsidP="00ED609B">
      <w:pPr>
        <w:autoSpaceDE/>
        <w:autoSpaceDN/>
        <w:adjustRightInd/>
        <w:spacing w:line="480" w:lineRule="auto"/>
        <w:ind w:firstLine="220"/>
        <w:rPr>
          <w:moveFrom w:id="1236" w:author="Andrea Stafford Hintz" w:date="2016-09-18T16:51:00Z"/>
          <w:rFonts w:ascii="Times" w:hAnsi="Times" w:cs="Times New Roman"/>
        </w:rPr>
      </w:pPr>
      <w:moveFrom w:id="1237" w:author="Andrea Stafford Hintz" w:date="2016-09-18T16:51:00Z">
        <w:r w:rsidRPr="009400B4">
          <w:rPr>
            <w:rFonts w:ascii="Times New Roman" w:hAnsi="Times New Roman"/>
            <w:color w:val="000000"/>
            <w:sz w:val="24"/>
            <w:rPrChange w:id="1238" w:author="Andrea Stafford Hintz" w:date="2016-09-18T16:51:00Z">
              <w:rPr>
                <w:rFonts w:ascii="Times New Roman" w:eastAsia="Times New Roman" w:hAnsi="Times New Roman" w:cs="Times New Roman"/>
                <w:color w:val="000000"/>
                <w:sz w:val="24"/>
                <w:szCs w:val="24"/>
              </w:rPr>
            </w:rPrChange>
          </w:rPr>
          <w:t>He disengaged his attention for a moment to peer ahead at the progress of the line. It was moving along quickly, Lord Connor’s servants competently ushering the gue</w:t>
        </w:r>
        <w:r>
          <w:rPr>
            <w:rFonts w:ascii="Times New Roman" w:hAnsi="Times New Roman"/>
            <w:color w:val="000000"/>
            <w:sz w:val="24"/>
            <w:rPrChange w:id="1239" w:author="Andrea Stafford Hintz" w:date="2016-09-18T16:51:00Z">
              <w:rPr>
                <w:rFonts w:ascii="Times New Roman" w:eastAsia="Times New Roman" w:hAnsi="Times New Roman" w:cs="Times New Roman"/>
                <w:color w:val="000000"/>
                <w:sz w:val="24"/>
                <w:szCs w:val="24"/>
              </w:rPr>
            </w:rPrChange>
          </w:rPr>
          <w:t xml:space="preserve">sts inside. </w:t>
        </w:r>
      </w:moveFrom>
      <w:moveFromRangeEnd w:id="1233"/>
      <w:del w:id="1240" w:author="Andrea Stafford Hintz" w:date="2016-09-18T16:51:00Z">
        <w:r w:rsidRPr="75C2D9A6">
          <w:rPr>
            <w:rFonts w:ascii="Times New Roman" w:eastAsia="Times New Roman" w:hAnsi="Times New Roman" w:cs="Times New Roman"/>
            <w:color w:val="000000"/>
            <w:sz w:val="24"/>
            <w:szCs w:val="24"/>
            <w:rPrChange w:id="1241" w:author="Bryce Raffle" w:date="2016-09-06T11:42:00Z">
              <w:rPr>
                <w:rFonts w:ascii="Times New Roman" w:hAnsi="Times New Roman" w:cs="Times New Roman"/>
                <w:color w:val="000000"/>
                <w:sz w:val="24"/>
                <w:szCs w:val="24"/>
              </w:rPr>
            </w:rPrChange>
          </w:rPr>
          <w:delText>Jonathan would</w:delText>
        </w:r>
      </w:del>
      <w:del w:id="1242" w:author="Andrea Stafford Hintz" w:date="2016-08-10T13:38:00Z">
        <w:r w:rsidRPr="00ED609B" w:rsidDel="00805859">
          <w:rPr>
            <w:rFonts w:ascii="Times New Roman" w:hAnsi="Times New Roman" w:cs="Times New Roman"/>
            <w:color w:val="000000"/>
            <w:sz w:val="24"/>
            <w:szCs w:val="24"/>
          </w:rPr>
          <w:delText xml:space="preserve"> have</w:delText>
        </w:r>
      </w:del>
      <w:del w:id="1243" w:author="Andrea Stafford Hintz" w:date="2016-09-18T16:51:00Z">
        <w:r w:rsidRPr="75C2D9A6">
          <w:rPr>
            <w:rFonts w:ascii="Times New Roman" w:eastAsia="Times New Roman" w:hAnsi="Times New Roman" w:cs="Times New Roman"/>
            <w:color w:val="000000"/>
            <w:sz w:val="24"/>
            <w:szCs w:val="24"/>
            <w:rPrChange w:id="1244" w:author="Bryce Raffle" w:date="2016-09-06T11:42:00Z">
              <w:rPr>
                <w:rFonts w:ascii="Times New Roman" w:hAnsi="Times New Roman" w:cs="Times New Roman"/>
                <w:color w:val="000000"/>
                <w:sz w:val="24"/>
                <w:szCs w:val="24"/>
              </w:rPr>
            </w:rPrChange>
          </w:rPr>
          <w:delText xml:space="preserve"> hated</w:delText>
        </w:r>
      </w:del>
      <w:moveFromRangeStart w:id="1245" w:author="Andrea Stafford Hintz" w:date="2016-09-18T16:51:00Z" w:name="move461980850"/>
      <w:moveFrom w:id="1246" w:author="Andrea Stafford Hintz" w:date="2016-09-18T16:51:00Z">
        <w:r w:rsidRPr="009400B4">
          <w:rPr>
            <w:rFonts w:ascii="Times New Roman" w:hAnsi="Times New Roman"/>
            <w:color w:val="000000"/>
            <w:sz w:val="24"/>
            <w:rPrChange w:id="1247" w:author="Andrea Stafford Hintz" w:date="2016-09-18T16:51:00Z">
              <w:rPr>
                <w:rFonts w:ascii="Times New Roman" w:eastAsia="Times New Roman" w:hAnsi="Times New Roman" w:cs="Times New Roman"/>
                <w:color w:val="000000"/>
                <w:sz w:val="24"/>
                <w:szCs w:val="24"/>
              </w:rPr>
            </w:rPrChange>
          </w:rPr>
          <w:t xml:space="preserve"> to be stuck making small talk for long. He had enough on his mind as it was.</w:t>
        </w:r>
      </w:moveFrom>
    </w:p>
    <w:p w14:paraId="4C7903F4" w14:textId="77777777" w:rsidR="00ED609B" w:rsidRPr="00ED609B" w:rsidRDefault="00ED609B" w:rsidP="00ED609B">
      <w:pPr>
        <w:autoSpaceDE/>
        <w:autoSpaceDN/>
        <w:adjustRightInd/>
        <w:spacing w:line="480" w:lineRule="auto"/>
        <w:ind w:firstLine="220"/>
        <w:rPr>
          <w:moveFrom w:id="1248" w:author="Andrea Stafford Hintz" w:date="2016-09-18T16:51:00Z"/>
          <w:rFonts w:ascii="Times" w:hAnsi="Times" w:cs="Times New Roman"/>
        </w:rPr>
      </w:pPr>
      <w:commentRangeStart w:id="1249"/>
      <w:moveFrom w:id="1250" w:author="Andrea Stafford Hintz" w:date="2016-09-18T16:51:00Z">
        <w:r w:rsidRPr="009400B4">
          <w:rPr>
            <w:rFonts w:ascii="Times New Roman" w:hAnsi="Times New Roman"/>
            <w:color w:val="000000"/>
            <w:sz w:val="24"/>
            <w:rPrChange w:id="1251" w:author="Andrea Stafford Hintz" w:date="2016-09-18T16:51:00Z">
              <w:rPr>
                <w:rFonts w:ascii="Times New Roman" w:eastAsia="Times New Roman" w:hAnsi="Times New Roman" w:cs="Times New Roman"/>
                <w:color w:val="000000"/>
                <w:sz w:val="24"/>
                <w:szCs w:val="24"/>
              </w:rPr>
            </w:rPrChange>
          </w:rPr>
          <w:t>“Mr. Grimmer? May I ask what it is that you’re writing?”</w:t>
        </w:r>
        <w:commentRangeEnd w:id="1249"/>
        <w:r w:rsidR="00805859">
          <w:rPr>
            <w:rStyle w:val="CommentReference"/>
          </w:rPr>
          <w:commentReference w:id="1249"/>
        </w:r>
      </w:moveFrom>
    </w:p>
    <w:p w14:paraId="5999757D" w14:textId="1E2722F4" w:rsidR="00ED609B" w:rsidRPr="00ED609B" w:rsidRDefault="00ED609B" w:rsidP="00ED609B">
      <w:pPr>
        <w:autoSpaceDE/>
        <w:autoSpaceDN/>
        <w:adjustRightInd/>
        <w:spacing w:line="480" w:lineRule="auto"/>
        <w:ind w:firstLine="220"/>
        <w:rPr>
          <w:moveFrom w:id="1252" w:author="Andrea Stafford Hintz" w:date="2016-09-18T16:51:00Z"/>
          <w:rFonts w:ascii="Times" w:hAnsi="Times" w:cs="Times New Roman"/>
        </w:rPr>
      </w:pPr>
      <w:moveFrom w:id="1253" w:author="Andrea Stafford Hintz" w:date="2016-09-18T16:51:00Z">
        <w:r w:rsidRPr="009400B4">
          <w:rPr>
            <w:rFonts w:ascii="Times New Roman" w:hAnsi="Times New Roman"/>
            <w:color w:val="000000"/>
            <w:sz w:val="24"/>
            <w:rPrChange w:id="1254" w:author="Andrea Stafford Hintz" w:date="2016-09-18T16:51:00Z">
              <w:rPr>
                <w:rFonts w:ascii="Times New Roman" w:eastAsia="Times New Roman" w:hAnsi="Times New Roman" w:cs="Times New Roman"/>
                <w:color w:val="000000"/>
                <w:sz w:val="24"/>
                <w:szCs w:val="24"/>
              </w:rPr>
            </w:rPrChange>
          </w:rPr>
          <w:t xml:space="preserve">“Sorry,” he said, returning his attention to the conversation. </w:t>
        </w:r>
      </w:moveFrom>
      <w:moveFromRangeEnd w:id="1245"/>
      <w:ins w:id="1255" w:author="Andrea Stafford Hintz" w:date="2016-08-10T13:39:00Z">
        <w:r w:rsidR="00805859" w:rsidRPr="75C2D9A6">
          <w:rPr>
            <w:rFonts w:ascii="Times New Roman" w:eastAsia="Times New Roman" w:hAnsi="Times New Roman" w:cs="Times New Roman"/>
            <w:color w:val="000000"/>
            <w:sz w:val="24"/>
            <w:szCs w:val="24"/>
            <w:rPrChange w:id="1256" w:author="Bryce Raffle" w:date="2016-09-06T11:42:00Z">
              <w:rPr>
                <w:rFonts w:ascii="Times New Roman" w:hAnsi="Times New Roman" w:cs="Times New Roman"/>
                <w:color w:val="000000"/>
                <w:sz w:val="24"/>
                <w:szCs w:val="24"/>
              </w:rPr>
            </w:rPrChange>
          </w:rPr>
          <w:t>“</w:t>
        </w:r>
      </w:ins>
      <w:proofErr w:type="spellStart"/>
      <w:del w:id="1257" w:author="Andrea Stafford Hintz" w:date="2016-08-10T13:39:00Z">
        <w:r w:rsidRPr="00ED609B" w:rsidDel="00805859">
          <w:rPr>
            <w:rFonts w:ascii="Times New Roman" w:hAnsi="Times New Roman" w:cs="Times New Roman"/>
            <w:color w:val="000000"/>
            <w:sz w:val="24"/>
            <w:szCs w:val="24"/>
          </w:rPr>
          <w:delText xml:space="preserve">“Actually, </w:delText>
        </w:r>
      </w:del>
      <w:moveFromRangeStart w:id="1258" w:author="Andrea Stafford Hintz" w:date="2016-09-18T16:51:00Z" w:name="move461980851"/>
      <w:moveFrom w:id="1259" w:author="Andrea Stafford Hintz" w:date="2016-09-18T16:51:00Z">
        <w:r w:rsidRPr="009400B4">
          <w:rPr>
            <w:rFonts w:ascii="Times New Roman" w:hAnsi="Times New Roman"/>
            <w:color w:val="000000"/>
            <w:sz w:val="24"/>
            <w:rPrChange w:id="1260" w:author="Andrea Stafford Hintz" w:date="2016-09-18T16:51:00Z">
              <w:rPr>
                <w:rFonts w:ascii="Times New Roman" w:eastAsia="Times New Roman" w:hAnsi="Times New Roman" w:cs="Times New Roman"/>
                <w:color w:val="000000"/>
                <w:sz w:val="24"/>
                <w:szCs w:val="24"/>
              </w:rPr>
            </w:rPrChange>
          </w:rPr>
          <w:t>I’m afraid I have an ulterior motive in attending this ball. I’m writing an article about Lord Connor.”</w:t>
        </w:r>
      </w:moveFrom>
    </w:p>
    <w:p w14:paraId="6F3D320C" w14:textId="77777777" w:rsidR="00ED609B" w:rsidRPr="00ED609B" w:rsidRDefault="00ED609B" w:rsidP="00ED609B">
      <w:pPr>
        <w:autoSpaceDE/>
        <w:autoSpaceDN/>
        <w:adjustRightInd/>
        <w:spacing w:line="480" w:lineRule="auto"/>
        <w:ind w:firstLine="220"/>
        <w:rPr>
          <w:moveFrom w:id="1261" w:author="Andrea Stafford Hintz" w:date="2016-09-18T16:51:00Z"/>
          <w:rFonts w:ascii="Times" w:hAnsi="Times" w:cs="Times New Roman"/>
        </w:rPr>
      </w:pPr>
      <w:moveFrom w:id="1262" w:author="Andrea Stafford Hintz" w:date="2016-09-18T16:51:00Z">
        <w:r w:rsidRPr="009400B4">
          <w:rPr>
            <w:rFonts w:ascii="Times New Roman" w:hAnsi="Times New Roman"/>
            <w:color w:val="000000"/>
            <w:sz w:val="24"/>
            <w:rPrChange w:id="1263" w:author="Andrea Stafford Hintz" w:date="2016-09-18T16:51:00Z">
              <w:rPr>
                <w:rFonts w:ascii="Times New Roman" w:eastAsia="Times New Roman" w:hAnsi="Times New Roman" w:cs="Times New Roman"/>
                <w:color w:val="000000"/>
                <w:sz w:val="24"/>
                <w:szCs w:val="24"/>
              </w:rPr>
            </w:rPrChange>
          </w:rPr>
          <w:t>“Oh, really? On what subject?” asked Grundy. “I’ve known Lord Connor a long time. Perhaps I could be useful.”</w:t>
        </w:r>
      </w:moveFrom>
    </w:p>
    <w:p w14:paraId="19B5D6F2" w14:textId="77DCB1D1" w:rsidR="00ED609B" w:rsidRPr="00ED609B" w:rsidRDefault="00ED609B" w:rsidP="00ED609B">
      <w:pPr>
        <w:autoSpaceDE/>
        <w:autoSpaceDN/>
        <w:adjustRightInd/>
        <w:spacing w:line="480" w:lineRule="auto"/>
        <w:ind w:firstLine="220"/>
        <w:rPr>
          <w:moveFrom w:id="1264" w:author="Andrea Stafford Hintz" w:date="2016-09-18T16:51:00Z"/>
          <w:rFonts w:ascii="Times" w:hAnsi="Times" w:cs="Times New Roman"/>
        </w:rPr>
      </w:pPr>
      <w:moveFrom w:id="1265" w:author="Andrea Stafford Hintz" w:date="2016-09-18T16:51:00Z">
        <w:r w:rsidRPr="009400B4">
          <w:rPr>
            <w:rFonts w:ascii="Times New Roman" w:hAnsi="Times New Roman"/>
            <w:color w:val="000000"/>
            <w:sz w:val="24"/>
            <w:rPrChange w:id="1266" w:author="Andrea Stafford Hintz" w:date="2016-09-18T16:51:00Z">
              <w:rPr>
                <w:rFonts w:ascii="Times New Roman" w:eastAsia="Times New Roman" w:hAnsi="Times New Roman" w:cs="Times New Roman"/>
                <w:color w:val="000000"/>
                <w:sz w:val="24"/>
                <w:szCs w:val="24"/>
              </w:rPr>
            </w:rPrChange>
          </w:rPr>
          <w:t xml:space="preserve">Jonathan hesitated. He wanted to hear from Connor before saying anything more on the </w:t>
        </w:r>
      </w:moveFrom>
      <w:moveFromRangeEnd w:id="1258"/>
      <w:del w:id="1267" w:author="Andrea Stafford Hintz" w:date="2016-08-10T13:40:00Z">
        <w:r w:rsidRPr="00ED609B" w:rsidDel="00805859">
          <w:rPr>
            <w:rFonts w:ascii="Times New Roman" w:hAnsi="Times New Roman" w:cs="Times New Roman"/>
            <w:color w:val="000000"/>
            <w:sz w:val="24"/>
            <w:szCs w:val="24"/>
          </w:rPr>
          <w:delText>subject</w:delText>
        </w:r>
      </w:del>
      <w:ins w:id="1268" w:author="Andrea Stafford Hintz" w:date="2016-08-10T13:40:00Z">
        <w:r w:rsidR="00805859" w:rsidRPr="75C2D9A6">
          <w:rPr>
            <w:rFonts w:ascii="Times New Roman" w:eastAsia="Times New Roman" w:hAnsi="Times New Roman" w:cs="Times New Roman"/>
            <w:color w:val="000000"/>
            <w:sz w:val="24"/>
            <w:szCs w:val="24"/>
            <w:rPrChange w:id="1269" w:author="Bryce Raffle" w:date="2016-09-06T11:42:00Z">
              <w:rPr>
                <w:rFonts w:ascii="Times New Roman" w:hAnsi="Times New Roman" w:cs="Times New Roman"/>
                <w:color w:val="000000"/>
                <w:sz w:val="24"/>
                <w:szCs w:val="24"/>
              </w:rPr>
            </w:rPrChange>
          </w:rPr>
          <w:t>matter</w:t>
        </w:r>
      </w:ins>
      <w:del w:id="1270" w:author="Andrea Stafford Hintz" w:date="2016-09-18T16:51:00Z">
        <w:r w:rsidRPr="75C2D9A6">
          <w:rPr>
            <w:rFonts w:ascii="Times New Roman" w:eastAsia="Times New Roman" w:hAnsi="Times New Roman" w:cs="Times New Roman"/>
            <w:color w:val="000000"/>
            <w:sz w:val="24"/>
            <w:szCs w:val="24"/>
            <w:rPrChange w:id="1271" w:author="Bryce Raffle" w:date="2016-09-06T11:42:00Z">
              <w:rPr>
                <w:rFonts w:ascii="Times New Roman" w:hAnsi="Times New Roman" w:cs="Times New Roman"/>
                <w:color w:val="000000"/>
                <w:sz w:val="24"/>
                <w:szCs w:val="24"/>
              </w:rPr>
            </w:rPrChange>
          </w:rPr>
          <w:delText>.</w:delText>
        </w:r>
      </w:del>
      <w:moveFromRangeStart w:id="1272" w:author="Andrea Stafford Hintz" w:date="2016-09-18T16:51:00Z" w:name="move461980852"/>
      <w:moveFrom w:id="1273" w:author="Andrea Stafford Hintz" w:date="2016-09-18T16:51:00Z">
        <w:r w:rsidRPr="009400B4">
          <w:rPr>
            <w:rFonts w:ascii="Times New Roman" w:hAnsi="Times New Roman"/>
            <w:color w:val="000000"/>
            <w:sz w:val="24"/>
            <w:rPrChange w:id="1274" w:author="Andrea Stafford Hintz" w:date="2016-09-18T16:51:00Z">
              <w:rPr>
                <w:rFonts w:ascii="Times New Roman" w:eastAsia="Times New Roman" w:hAnsi="Times New Roman" w:cs="Times New Roman"/>
                <w:color w:val="000000"/>
                <w:sz w:val="24"/>
                <w:szCs w:val="24"/>
              </w:rPr>
            </w:rPrChange>
          </w:rPr>
          <w:t xml:space="preserve"> </w:t>
        </w:r>
        <w:commentRangeStart w:id="1275"/>
        <w:r w:rsidRPr="009400B4">
          <w:rPr>
            <w:rFonts w:ascii="Times New Roman" w:hAnsi="Times New Roman"/>
            <w:color w:val="000000"/>
            <w:sz w:val="24"/>
            <w:rPrChange w:id="1276" w:author="Andrea Stafford Hintz" w:date="2016-09-18T16:51:00Z">
              <w:rPr>
                <w:rFonts w:ascii="Times New Roman" w:eastAsia="Times New Roman" w:hAnsi="Times New Roman" w:cs="Times New Roman"/>
                <w:color w:val="000000"/>
                <w:sz w:val="24"/>
                <w:szCs w:val="24"/>
              </w:rPr>
            </w:rPrChange>
          </w:rPr>
          <w:t>In fact</w:t>
        </w:r>
        <w:commentRangeEnd w:id="1275"/>
        <w:r w:rsidR="00805859">
          <w:rPr>
            <w:rStyle w:val="CommentReference"/>
          </w:rPr>
          <w:commentReference w:id="1275"/>
        </w:r>
        <w:r w:rsidRPr="009400B4">
          <w:rPr>
            <w:rFonts w:ascii="Times New Roman" w:hAnsi="Times New Roman"/>
            <w:color w:val="000000"/>
            <w:sz w:val="24"/>
            <w:rPrChange w:id="1277" w:author="Andrea Stafford Hintz" w:date="2016-09-18T16:51:00Z">
              <w:rPr>
                <w:rFonts w:ascii="Times New Roman" w:eastAsia="Times New Roman" w:hAnsi="Times New Roman" w:cs="Times New Roman"/>
                <w:color w:val="000000"/>
                <w:sz w:val="24"/>
                <w:szCs w:val="24"/>
              </w:rPr>
            </w:rPrChange>
          </w:rPr>
          <w:t>, this was the first time he’d told anyone that he was writing about Connor. He thrust a hand into his pocket and felt a small scrap of paper in his father’s handwriting.</w:t>
        </w:r>
      </w:moveFrom>
    </w:p>
    <w:p w14:paraId="7003BAA2" w14:textId="519FE57E" w:rsidR="00ED609B" w:rsidRPr="00ED609B" w:rsidRDefault="00ED609B" w:rsidP="00ED609B">
      <w:pPr>
        <w:autoSpaceDE/>
        <w:autoSpaceDN/>
        <w:adjustRightInd/>
        <w:spacing w:line="480" w:lineRule="auto"/>
        <w:ind w:firstLine="220"/>
        <w:rPr>
          <w:moveFrom w:id="1278" w:author="Andrea Stafford Hintz" w:date="2016-09-18T16:51:00Z"/>
          <w:rFonts w:ascii="Times" w:hAnsi="Times" w:cs="Times New Roman"/>
        </w:rPr>
      </w:pPr>
      <w:commentRangeStart w:id="1279"/>
      <w:moveFrom w:id="1280" w:author="Andrea Stafford Hintz" w:date="2016-09-18T16:51:00Z">
        <w:r w:rsidRPr="009400B4">
          <w:rPr>
            <w:rFonts w:ascii="Times New Roman" w:hAnsi="Times New Roman"/>
            <w:color w:val="000000"/>
            <w:sz w:val="24"/>
            <w:rPrChange w:id="1281" w:author="Andrea Stafford Hintz" w:date="2016-09-18T16:51:00Z">
              <w:rPr>
                <w:rFonts w:ascii="Times New Roman" w:eastAsia="Times New Roman" w:hAnsi="Times New Roman" w:cs="Times New Roman"/>
                <w:color w:val="000000"/>
                <w:sz w:val="24"/>
                <w:szCs w:val="24"/>
              </w:rPr>
            </w:rPrChange>
          </w:rPr>
          <w:t xml:space="preserve">Jonathan was expected to take over his father’s duties at the publishing company. </w:t>
        </w:r>
        <w:commentRangeStart w:id="1282"/>
        <w:r w:rsidRPr="009400B4">
          <w:rPr>
            <w:rFonts w:ascii="Times New Roman" w:hAnsi="Times New Roman"/>
            <w:color w:val="000000"/>
            <w:sz w:val="24"/>
            <w:rPrChange w:id="1283" w:author="Andrea Stafford Hintz" w:date="2016-09-18T16:51:00Z">
              <w:rPr>
                <w:rFonts w:ascii="Times New Roman" w:eastAsia="Times New Roman" w:hAnsi="Times New Roman" w:cs="Times New Roman"/>
                <w:color w:val="000000"/>
                <w:sz w:val="24"/>
                <w:szCs w:val="24"/>
              </w:rPr>
            </w:rPrChange>
          </w:rPr>
          <w:t>His office was still full of his father’s belongings, and Jonathan had been avoiding the task of cleaning it out ever since he’d returned to London.</w:t>
        </w:r>
        <w:commentRangeEnd w:id="1282"/>
        <w:r w:rsidR="00805859">
          <w:rPr>
            <w:rStyle w:val="CommentReference"/>
          </w:rPr>
          <w:commentReference w:id="1282"/>
        </w:r>
        <w:r w:rsidRPr="009400B4">
          <w:rPr>
            <w:rFonts w:ascii="Times New Roman" w:hAnsi="Times New Roman"/>
            <w:color w:val="000000"/>
            <w:sz w:val="24"/>
            <w:rPrChange w:id="1284" w:author="Andrea Stafford Hintz" w:date="2016-09-18T16:51:00Z">
              <w:rPr>
                <w:rFonts w:ascii="Times New Roman" w:eastAsia="Times New Roman" w:hAnsi="Times New Roman" w:cs="Times New Roman"/>
                <w:color w:val="000000"/>
                <w:sz w:val="24"/>
                <w:szCs w:val="24"/>
              </w:rPr>
            </w:rPrChange>
          </w:rPr>
          <w:t xml:space="preserve"> The truth was that he hadn’t taken the family business </w:t>
        </w:r>
        <w:r w:rsidRPr="009400B4">
          <w:rPr>
            <w:rFonts w:ascii="Times New Roman" w:hAnsi="Times New Roman"/>
            <w:color w:val="000000"/>
            <w:sz w:val="24"/>
            <w:rPrChange w:id="1285" w:author="Andrea Stafford Hintz" w:date="2016-09-18T16:51:00Z">
              <w:rPr>
                <w:rFonts w:ascii="Times New Roman" w:eastAsia="Times New Roman" w:hAnsi="Times New Roman" w:cs="Times New Roman"/>
                <w:color w:val="000000"/>
                <w:sz w:val="24"/>
                <w:szCs w:val="24"/>
              </w:rPr>
            </w:rPrChange>
          </w:rPr>
          <w:lastRenderedPageBreak/>
          <w:t xml:space="preserve">seriously for a long time. As a boy, he’d looked up to his father. He </w:t>
        </w:r>
        <w:commentRangeStart w:id="1286"/>
        <w:r w:rsidRPr="009400B4">
          <w:rPr>
            <w:rFonts w:ascii="Times New Roman" w:hAnsi="Times New Roman"/>
            <w:color w:val="000000"/>
            <w:sz w:val="24"/>
            <w:rPrChange w:id="1287" w:author="Andrea Stafford Hintz" w:date="2016-09-18T16:51:00Z">
              <w:rPr>
                <w:rFonts w:ascii="Times New Roman" w:eastAsia="Times New Roman" w:hAnsi="Times New Roman" w:cs="Times New Roman"/>
                <w:color w:val="000000"/>
                <w:sz w:val="24"/>
                <w:szCs w:val="24"/>
              </w:rPr>
            </w:rPrChange>
          </w:rPr>
          <w:t>wrote</w:t>
        </w:r>
        <w:commentRangeEnd w:id="1286"/>
        <w:r w:rsidR="007249F9">
          <w:rPr>
            <w:rStyle w:val="CommentReference"/>
          </w:rPr>
          <w:commentReference w:id="1286"/>
        </w:r>
        <w:r w:rsidRPr="009400B4">
          <w:rPr>
            <w:rFonts w:ascii="Times New Roman" w:hAnsi="Times New Roman"/>
            <w:color w:val="000000"/>
            <w:sz w:val="24"/>
            <w:rPrChange w:id="1288" w:author="Andrea Stafford Hintz" w:date="2016-09-18T16:51:00Z">
              <w:rPr>
                <w:rFonts w:ascii="Times New Roman" w:eastAsia="Times New Roman" w:hAnsi="Times New Roman" w:cs="Times New Roman"/>
                <w:color w:val="000000"/>
                <w:sz w:val="24"/>
                <w:szCs w:val="24"/>
              </w:rPr>
            </w:rPrChange>
          </w:rPr>
          <w:t xml:space="preserve"> hundreds of articles and published them in his father’s paper, but Charles Grimmer had been so busy with running the company that he’d barely noticed Jonathan’s efforts. </w:t>
        </w:r>
        <w:commentRangeStart w:id="1289"/>
        <w:r w:rsidRPr="009400B4">
          <w:rPr>
            <w:rFonts w:ascii="Times New Roman" w:hAnsi="Times New Roman"/>
            <w:color w:val="000000"/>
            <w:sz w:val="24"/>
            <w:rPrChange w:id="1290" w:author="Andrea Stafford Hintz" w:date="2016-09-18T16:51:00Z">
              <w:rPr>
                <w:rFonts w:ascii="Times New Roman" w:eastAsia="Times New Roman" w:hAnsi="Times New Roman" w:cs="Times New Roman"/>
                <w:color w:val="000000"/>
                <w:sz w:val="24"/>
                <w:szCs w:val="24"/>
              </w:rPr>
            </w:rPrChange>
          </w:rPr>
          <w:t>Rather than continuing to fight for his father’s attention, Jonathan had turned his back on the family business.</w:t>
        </w:r>
        <w:commentRangeEnd w:id="1289"/>
        <w:r w:rsidR="007249F9">
          <w:rPr>
            <w:rStyle w:val="CommentReference"/>
          </w:rPr>
          <w:commentReference w:id="1289"/>
        </w:r>
      </w:moveFrom>
    </w:p>
    <w:p w14:paraId="5A1BC5F2" w14:textId="64AF408F" w:rsidR="00ED609B" w:rsidRPr="00ED609B" w:rsidRDefault="00ED609B" w:rsidP="00ED609B">
      <w:pPr>
        <w:autoSpaceDE/>
        <w:autoSpaceDN/>
        <w:adjustRightInd/>
        <w:spacing w:line="480" w:lineRule="auto"/>
        <w:ind w:firstLine="220"/>
        <w:rPr>
          <w:moveFrom w:id="1291" w:author="Andrea Stafford Hintz" w:date="2016-09-18T16:51:00Z"/>
          <w:rFonts w:ascii="Times" w:hAnsi="Times" w:cs="Times New Roman"/>
        </w:rPr>
      </w:pPr>
      <w:commentRangeStart w:id="1292"/>
      <w:moveFrom w:id="1293" w:author="Andrea Stafford Hintz" w:date="2016-09-18T16:51:00Z">
        <w:r w:rsidRPr="009400B4">
          <w:rPr>
            <w:rFonts w:ascii="Times New Roman" w:hAnsi="Times New Roman"/>
            <w:color w:val="000000"/>
            <w:sz w:val="24"/>
            <w:rPrChange w:id="1294" w:author="Andrea Stafford Hintz" w:date="2016-09-18T16:51:00Z">
              <w:rPr>
                <w:rFonts w:ascii="Times New Roman" w:eastAsia="Times New Roman" w:hAnsi="Times New Roman" w:cs="Times New Roman"/>
                <w:color w:val="000000"/>
                <w:sz w:val="24"/>
                <w:szCs w:val="24"/>
              </w:rPr>
            </w:rPrChange>
          </w:rPr>
          <w:t>His mother had tried promoting h</w:t>
        </w:r>
        <w:commentRangeEnd w:id="1292"/>
        <w:r w:rsidR="007249F9">
          <w:rPr>
            <w:rStyle w:val="CommentReference"/>
          </w:rPr>
          <w:commentReference w:id="1292"/>
        </w:r>
        <w:r w:rsidRPr="009400B4">
          <w:rPr>
            <w:rFonts w:ascii="Times New Roman" w:hAnsi="Times New Roman"/>
            <w:color w:val="000000"/>
            <w:sz w:val="24"/>
            <w:rPrChange w:id="1295" w:author="Andrea Stafford Hintz" w:date="2016-09-18T16:51:00Z">
              <w:rPr>
                <w:rFonts w:ascii="Times New Roman" w:eastAsia="Times New Roman" w:hAnsi="Times New Roman" w:cs="Times New Roman"/>
                <w:color w:val="000000"/>
                <w:sz w:val="24"/>
                <w:szCs w:val="24"/>
              </w:rPr>
            </w:rPrChange>
          </w:rPr>
          <w:t xml:space="preserve">im within the company, hoping that his newfound authority might give him a sense of ownership and responsibility. It had the opposite effect. By then Jonathan was more interested in seeing the world, trying his charms on beautiful women, lavishing in the life of a socialite.  Drinking, partying, traveling. His father had barely noticed; he’d given Jonathan the airship and offered him the freedom to travel, suggesting that </w:t>
        </w:r>
      </w:moveFrom>
      <w:moveFromRangeEnd w:id="1272"/>
      <w:del w:id="1296" w:author="Andrea Stafford Hintz" w:date="2016-08-10T13:54:00Z">
        <w:r w:rsidRPr="00ED609B" w:rsidDel="00052D44">
          <w:rPr>
            <w:rFonts w:ascii="Times New Roman" w:hAnsi="Times New Roman" w:cs="Times New Roman"/>
            <w:color w:val="000000"/>
            <w:sz w:val="24"/>
            <w:szCs w:val="24"/>
          </w:rPr>
          <w:delText xml:space="preserve">Jonathan </w:delText>
        </w:r>
      </w:del>
      <w:ins w:id="1297" w:author="Andrea Stafford Hintz" w:date="2016-08-10T13:54:00Z">
        <w:r w:rsidR="00052D44" w:rsidRPr="75C2D9A6">
          <w:rPr>
            <w:rFonts w:ascii="Times New Roman" w:eastAsia="Times New Roman" w:hAnsi="Times New Roman" w:cs="Times New Roman"/>
            <w:color w:val="000000"/>
            <w:sz w:val="24"/>
            <w:szCs w:val="24"/>
            <w:rPrChange w:id="1298" w:author="Bryce Raffle" w:date="2016-09-06T11:42:00Z">
              <w:rPr>
                <w:rFonts w:ascii="Times New Roman" w:hAnsi="Times New Roman" w:cs="Times New Roman"/>
                <w:color w:val="000000"/>
                <w:sz w:val="24"/>
                <w:szCs w:val="24"/>
              </w:rPr>
            </w:rPrChange>
          </w:rPr>
          <w:t>he</w:t>
        </w:r>
        <w:proofErr w:type="spellEnd"/>
        <w:r w:rsidR="00052D44" w:rsidRPr="75C2D9A6">
          <w:rPr>
            <w:rFonts w:ascii="Times New Roman" w:eastAsia="Times New Roman" w:hAnsi="Times New Roman" w:cs="Times New Roman"/>
            <w:color w:val="000000"/>
            <w:sz w:val="24"/>
            <w:szCs w:val="24"/>
            <w:rPrChange w:id="1299" w:author="Bryce Raffle" w:date="2016-09-06T11:42:00Z">
              <w:rPr>
                <w:rFonts w:ascii="Times New Roman" w:hAnsi="Times New Roman" w:cs="Times New Roman"/>
                <w:color w:val="000000"/>
                <w:sz w:val="24"/>
                <w:szCs w:val="24"/>
              </w:rPr>
            </w:rPrChange>
          </w:rPr>
          <w:t xml:space="preserve"> </w:t>
        </w:r>
      </w:ins>
      <w:del w:id="1300" w:author="Andrea Stafford Hintz" w:date="2016-09-18T16:51:00Z">
        <w:r w:rsidRPr="75C2D9A6">
          <w:rPr>
            <w:rFonts w:ascii="Times New Roman" w:eastAsia="Times New Roman" w:hAnsi="Times New Roman" w:cs="Times New Roman"/>
            <w:color w:val="000000"/>
            <w:sz w:val="24"/>
            <w:szCs w:val="24"/>
            <w:rPrChange w:id="1301" w:author="Bryce Raffle" w:date="2016-09-06T11:42:00Z">
              <w:rPr>
                <w:rFonts w:ascii="Times New Roman" w:hAnsi="Times New Roman" w:cs="Times New Roman"/>
                <w:color w:val="000000"/>
                <w:sz w:val="24"/>
                <w:szCs w:val="24"/>
              </w:rPr>
            </w:rPrChange>
          </w:rPr>
          <w:delText>might attempt to make some business connections abroad.</w:delText>
        </w:r>
      </w:del>
      <w:moveFromRangeStart w:id="1302" w:author="Andrea Stafford Hintz" w:date="2016-09-18T16:51:00Z" w:name="move461980853"/>
      <w:moveFrom w:id="1303" w:author="Andrea Stafford Hintz" w:date="2016-09-18T16:51:00Z">
        <w:r w:rsidRPr="009400B4">
          <w:rPr>
            <w:rFonts w:ascii="Times New Roman" w:hAnsi="Times New Roman"/>
            <w:color w:val="000000"/>
            <w:sz w:val="24"/>
            <w:rPrChange w:id="1304" w:author="Andrea Stafford Hintz" w:date="2016-09-18T16:51:00Z">
              <w:rPr>
                <w:rFonts w:ascii="Times New Roman" w:eastAsia="Times New Roman" w:hAnsi="Times New Roman" w:cs="Times New Roman"/>
                <w:color w:val="000000"/>
                <w:sz w:val="24"/>
                <w:szCs w:val="24"/>
              </w:rPr>
            </w:rPrChange>
          </w:rPr>
          <w:t xml:space="preserve"> Jonathan had been on a bit of a bender in Prague when he’d gotten the news.</w:t>
        </w:r>
      </w:moveFrom>
    </w:p>
    <w:p w14:paraId="7685C0BC" w14:textId="77777777" w:rsidR="00ED609B" w:rsidRPr="00ED609B" w:rsidRDefault="00ED609B" w:rsidP="00ED609B">
      <w:pPr>
        <w:autoSpaceDE/>
        <w:autoSpaceDN/>
        <w:adjustRightInd/>
        <w:spacing w:line="480" w:lineRule="auto"/>
        <w:ind w:firstLine="220"/>
        <w:rPr>
          <w:moveFrom w:id="1305" w:author="Andrea Stafford Hintz" w:date="2016-09-18T16:51:00Z"/>
          <w:rFonts w:ascii="Times" w:hAnsi="Times" w:cs="Times New Roman"/>
        </w:rPr>
      </w:pPr>
      <w:moveFrom w:id="1306" w:author="Andrea Stafford Hintz" w:date="2016-09-18T16:51:00Z">
        <w:r w:rsidRPr="009400B4">
          <w:rPr>
            <w:rFonts w:ascii="Times New Roman" w:hAnsi="Times New Roman"/>
            <w:color w:val="000000"/>
            <w:sz w:val="24"/>
            <w:rPrChange w:id="1307" w:author="Andrea Stafford Hintz" w:date="2016-09-18T16:51:00Z">
              <w:rPr>
                <w:rFonts w:ascii="Times New Roman" w:eastAsia="Times New Roman" w:hAnsi="Times New Roman" w:cs="Times New Roman"/>
                <w:color w:val="000000"/>
                <w:sz w:val="24"/>
                <w:szCs w:val="24"/>
              </w:rPr>
            </w:rPrChange>
          </w:rPr>
          <w:t xml:space="preserve">The last conversation he’d had with his father, they’d talked about Jonathan taking on more responsibilities with the company. </w:t>
        </w:r>
        <w:r w:rsidRPr="00E12636">
          <w:rPr>
            <w:rFonts w:ascii="Times New Roman" w:hAnsi="Times New Roman"/>
            <w:color w:val="000000"/>
            <w:sz w:val="24"/>
            <w:highlight w:val="yellow"/>
            <w:rPrChange w:id="1308" w:author="Andrea Stafford Hintz" w:date="2016-09-18T16:51:00Z">
              <w:rPr>
                <w:rFonts w:ascii="Times New Roman" w:eastAsia="Times New Roman" w:hAnsi="Times New Roman" w:cs="Times New Roman"/>
                <w:color w:val="000000"/>
                <w:sz w:val="24"/>
                <w:szCs w:val="24"/>
              </w:rPr>
            </w:rPrChange>
          </w:rPr>
          <w:t>Now that his father was gone, he had a nagging sense of guilt about everything. He wished he’d spent more time with his father. At least it wasn’t too late to start taking an interest in the company</w:t>
        </w:r>
        <w:r w:rsidRPr="009400B4">
          <w:rPr>
            <w:rFonts w:ascii="Times New Roman" w:hAnsi="Times New Roman"/>
            <w:color w:val="000000"/>
            <w:sz w:val="24"/>
            <w:rPrChange w:id="1309" w:author="Andrea Stafford Hintz" w:date="2016-09-18T16:51:00Z">
              <w:rPr>
                <w:rFonts w:ascii="Times New Roman" w:eastAsia="Times New Roman" w:hAnsi="Times New Roman" w:cs="Times New Roman"/>
                <w:color w:val="000000"/>
                <w:sz w:val="24"/>
                <w:szCs w:val="24"/>
              </w:rPr>
            </w:rPrChange>
          </w:rPr>
          <w:t>.</w:t>
        </w:r>
      </w:moveFrom>
    </w:p>
    <w:p w14:paraId="043FD4C0" w14:textId="48110BFC" w:rsidR="00ED609B" w:rsidRPr="00ED609B" w:rsidRDefault="00ED609B" w:rsidP="00ED609B">
      <w:pPr>
        <w:autoSpaceDE/>
        <w:autoSpaceDN/>
        <w:adjustRightInd/>
        <w:spacing w:line="480" w:lineRule="auto"/>
        <w:ind w:firstLine="220"/>
        <w:rPr>
          <w:moveFrom w:id="1310" w:author="Andrea Stafford Hintz" w:date="2016-09-18T16:51:00Z"/>
          <w:rFonts w:ascii="Times" w:hAnsi="Times" w:cs="Times New Roman"/>
        </w:rPr>
      </w:pPr>
      <w:commentRangeStart w:id="1311"/>
      <w:moveFrom w:id="1312" w:author="Andrea Stafford Hintz" w:date="2016-09-18T16:51:00Z">
        <w:r w:rsidRPr="009400B4">
          <w:rPr>
            <w:rFonts w:ascii="Times New Roman" w:hAnsi="Times New Roman"/>
            <w:color w:val="000000"/>
            <w:sz w:val="24"/>
            <w:rPrChange w:id="1313" w:author="Andrea Stafford Hintz" w:date="2016-09-18T16:51:00Z">
              <w:rPr>
                <w:rFonts w:ascii="Times New Roman" w:eastAsia="Times New Roman" w:hAnsi="Times New Roman" w:cs="Times New Roman"/>
                <w:color w:val="000000"/>
                <w:sz w:val="24"/>
                <w:szCs w:val="24"/>
              </w:rPr>
            </w:rPrChange>
          </w:rPr>
          <w:t xml:space="preserve">Jonathan’s assistant at the newspaper, Mr. Palmer, </w:t>
        </w:r>
        <w:commentRangeStart w:id="1314"/>
        <w:r w:rsidRPr="009400B4">
          <w:rPr>
            <w:rFonts w:ascii="Times New Roman" w:hAnsi="Times New Roman"/>
            <w:color w:val="000000"/>
            <w:sz w:val="24"/>
            <w:rPrChange w:id="1315" w:author="Andrea Stafford Hintz" w:date="2016-09-18T16:51:00Z">
              <w:rPr>
                <w:rFonts w:ascii="Times New Roman" w:eastAsia="Times New Roman" w:hAnsi="Times New Roman" w:cs="Times New Roman"/>
                <w:color w:val="000000"/>
                <w:sz w:val="24"/>
                <w:szCs w:val="24"/>
              </w:rPr>
            </w:rPrChange>
          </w:rPr>
          <w:t xml:space="preserve">who had been his father’s assistant and had worked for the company for so long that Jonathan thought of him as family, </w:t>
        </w:r>
        <w:commentRangeEnd w:id="1314"/>
        <w:r w:rsidR="00052D44">
          <w:rPr>
            <w:rStyle w:val="CommentReference"/>
          </w:rPr>
          <w:commentReference w:id="1314"/>
        </w:r>
        <w:r w:rsidRPr="009400B4">
          <w:rPr>
            <w:rFonts w:ascii="Times New Roman" w:hAnsi="Times New Roman"/>
            <w:color w:val="000000"/>
            <w:sz w:val="24"/>
            <w:rPrChange w:id="1316" w:author="Andrea Stafford Hintz" w:date="2016-09-18T16:51:00Z">
              <w:rPr>
                <w:rFonts w:ascii="Times New Roman" w:eastAsia="Times New Roman" w:hAnsi="Times New Roman" w:cs="Times New Roman"/>
                <w:color w:val="000000"/>
                <w:sz w:val="24"/>
                <w:szCs w:val="24"/>
              </w:rPr>
            </w:rPrChange>
          </w:rPr>
          <w:t>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commentRangeEnd w:id="1311"/>
        <w:r w:rsidR="00052D44">
          <w:rPr>
            <w:rStyle w:val="CommentReference"/>
          </w:rPr>
          <w:commentReference w:id="1311"/>
        </w:r>
      </w:moveFrom>
    </w:p>
    <w:p w14:paraId="1FD18552" w14:textId="77777777" w:rsidR="00ED609B" w:rsidRPr="00ED609B" w:rsidRDefault="00ED609B" w:rsidP="00ED609B">
      <w:pPr>
        <w:autoSpaceDE/>
        <w:autoSpaceDN/>
        <w:adjustRightInd/>
        <w:spacing w:line="480" w:lineRule="auto"/>
        <w:ind w:firstLine="220"/>
        <w:rPr>
          <w:moveFrom w:id="1317" w:author="Andrea Stafford Hintz" w:date="2016-09-18T16:51:00Z"/>
          <w:rFonts w:ascii="Times" w:hAnsi="Times" w:cs="Times New Roman"/>
        </w:rPr>
      </w:pPr>
      <w:moveFrom w:id="1318" w:author="Andrea Stafford Hintz" w:date="2016-09-18T16:51:00Z">
        <w:r w:rsidRPr="009400B4">
          <w:rPr>
            <w:rFonts w:ascii="Times New Roman" w:hAnsi="Times New Roman"/>
            <w:color w:val="000000"/>
            <w:sz w:val="24"/>
            <w:rPrChange w:id="1319" w:author="Andrea Stafford Hintz" w:date="2016-09-18T16:51:00Z">
              <w:rPr>
                <w:rFonts w:ascii="Times New Roman" w:eastAsia="Times New Roman" w:hAnsi="Times New Roman" w:cs="Times New Roman"/>
                <w:color w:val="000000"/>
                <w:sz w:val="24"/>
                <w:szCs w:val="24"/>
              </w:rPr>
            </w:rPrChange>
          </w:rPr>
          <w:lastRenderedPageBreak/>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ill-suited to the endeavor. He couldn’t help but actually </w:t>
        </w:r>
        <w:r w:rsidRPr="009400B4">
          <w:rPr>
            <w:rFonts w:ascii="Times New Roman" w:hAnsi="Times New Roman"/>
            <w:i/>
            <w:color w:val="000000"/>
            <w:sz w:val="24"/>
            <w:rPrChange w:id="1320" w:author="Andrea Stafford Hintz" w:date="2016-09-18T16:51:00Z">
              <w:rPr>
                <w:rFonts w:ascii="Times New Roman" w:eastAsia="Times New Roman" w:hAnsi="Times New Roman" w:cs="Times New Roman"/>
                <w:i/>
                <w:color w:val="000000"/>
                <w:sz w:val="24"/>
                <w:szCs w:val="24"/>
              </w:rPr>
            </w:rPrChange>
          </w:rPr>
          <w:t>read</w:t>
        </w:r>
        <w:r w:rsidRPr="009400B4">
          <w:rPr>
            <w:rFonts w:ascii="Times New Roman" w:hAnsi="Times New Roman"/>
            <w:color w:val="000000"/>
            <w:sz w:val="24"/>
            <w:rPrChange w:id="1321" w:author="Andrea Stafford Hintz" w:date="2016-09-18T16:51:00Z">
              <w:rPr>
                <w:rFonts w:ascii="Times New Roman" w:eastAsia="Times New Roman" w:hAnsi="Times New Roman" w:cs="Times New Roman"/>
                <w:color w:val="000000"/>
                <w:sz w:val="24"/>
                <w:szCs w:val="24"/>
              </w:rPr>
            </w:rPrChange>
          </w:rPr>
          <w:t xml:space="preserve"> each and every document in his father’s boxes. It made for slow work. He’d stayed up late into the evening, until the office had grown cold and he’d headed to the fireplace.</w:t>
        </w:r>
      </w:moveFrom>
    </w:p>
    <w:p w14:paraId="43F45DC6" w14:textId="77777777" w:rsidR="00ED609B" w:rsidRPr="00ED609B" w:rsidRDefault="00ED609B" w:rsidP="00ED609B">
      <w:pPr>
        <w:autoSpaceDE/>
        <w:autoSpaceDN/>
        <w:adjustRightInd/>
        <w:spacing w:line="480" w:lineRule="auto"/>
        <w:ind w:firstLine="220"/>
        <w:rPr>
          <w:moveFrom w:id="1322" w:author="Andrea Stafford Hintz" w:date="2016-09-18T16:51:00Z"/>
          <w:rFonts w:ascii="Times" w:hAnsi="Times" w:cs="Times New Roman"/>
        </w:rPr>
      </w:pPr>
      <w:moveFrom w:id="1323" w:author="Andrea Stafford Hintz" w:date="2016-09-18T16:51:00Z">
        <w:r w:rsidRPr="009400B4">
          <w:rPr>
            <w:rFonts w:ascii="Times New Roman" w:hAnsi="Times New Roman"/>
            <w:color w:val="000000"/>
            <w:sz w:val="24"/>
            <w:rPrChange w:id="1324" w:author="Andrea Stafford Hintz" w:date="2016-09-18T16:51:00Z">
              <w:rPr>
                <w:rFonts w:ascii="Times New Roman" w:eastAsia="Times New Roman" w:hAnsi="Times New Roman" w:cs="Times New Roman"/>
                <w:color w:val="000000"/>
                <w:sz w:val="24"/>
                <w:szCs w:val="24"/>
              </w:rPr>
            </w:rPrChange>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moveFrom>
    </w:p>
    <w:p w14:paraId="10BE5D9C" w14:textId="77777777" w:rsidR="00ED609B" w:rsidRPr="00ED609B" w:rsidRDefault="00ED609B" w:rsidP="00ED609B">
      <w:pPr>
        <w:autoSpaceDE/>
        <w:autoSpaceDN/>
        <w:adjustRightInd/>
        <w:spacing w:line="480" w:lineRule="auto"/>
        <w:ind w:firstLine="220"/>
        <w:rPr>
          <w:moveFrom w:id="1325" w:author="Andrea Stafford Hintz" w:date="2016-09-18T16:51:00Z"/>
          <w:rFonts w:ascii="Times" w:hAnsi="Times" w:cs="Times New Roman"/>
        </w:rPr>
      </w:pPr>
      <w:commentRangeStart w:id="1326"/>
      <w:moveFrom w:id="1327" w:author="Andrea Stafford Hintz" w:date="2016-09-18T16:51:00Z">
        <w:r w:rsidRPr="009400B4">
          <w:rPr>
            <w:rFonts w:ascii="Times New Roman" w:hAnsi="Times New Roman"/>
            <w:i/>
            <w:color w:val="000000"/>
            <w:sz w:val="24"/>
            <w:rPrChange w:id="1328" w:author="Andrea Stafford Hintz" w:date="2016-09-18T16:51:00Z">
              <w:rPr>
                <w:rFonts w:ascii="Times New Roman" w:eastAsia="Times New Roman" w:hAnsi="Times New Roman" w:cs="Times New Roman"/>
                <w:i/>
                <w:color w:val="000000"/>
                <w:sz w:val="24"/>
                <w:szCs w:val="24"/>
              </w:rPr>
            </w:rPrChange>
          </w:rPr>
          <w:t>Lord Henry Connor is Francis Varney.</w:t>
        </w:r>
      </w:moveFrom>
    </w:p>
    <w:p w14:paraId="7219D3A1" w14:textId="77777777" w:rsidR="00ED609B" w:rsidRPr="00ED609B" w:rsidRDefault="00ED609B" w:rsidP="00ED609B">
      <w:pPr>
        <w:autoSpaceDE/>
        <w:autoSpaceDN/>
        <w:adjustRightInd/>
        <w:spacing w:line="480" w:lineRule="auto"/>
        <w:ind w:firstLine="220"/>
        <w:rPr>
          <w:moveFrom w:id="1329" w:author="Andrea Stafford Hintz" w:date="2016-09-18T16:51:00Z"/>
          <w:rFonts w:ascii="Times" w:hAnsi="Times" w:cs="Times New Roman"/>
        </w:rPr>
      </w:pPr>
      <w:moveFrom w:id="1330" w:author="Andrea Stafford Hintz" w:date="2016-09-18T16:51:00Z">
        <w:r w:rsidRPr="009400B4">
          <w:rPr>
            <w:rFonts w:ascii="Times New Roman" w:hAnsi="Times New Roman"/>
            <w:color w:val="000000"/>
            <w:sz w:val="24"/>
            <w:rPrChange w:id="1331" w:author="Andrea Stafford Hintz" w:date="2016-09-18T16:51:00Z">
              <w:rPr>
                <w:rFonts w:ascii="Times New Roman" w:eastAsia="Times New Roman" w:hAnsi="Times New Roman" w:cs="Times New Roman"/>
                <w:color w:val="000000"/>
                <w:sz w:val="24"/>
                <w:szCs w:val="24"/>
              </w:rPr>
            </w:rPrChange>
          </w:rPr>
          <w:t>Jonathan’s father had stumbled into something deep. Jonathan felt certain of this. Something had scared Charles Grimmer. Something had caused him to burn his note. Only a single sentence had survived. Jonathan was determined to discover what it meant.</w:t>
        </w:r>
      </w:moveFrom>
    </w:p>
    <w:p w14:paraId="63D8BCE6" w14:textId="77777777" w:rsidR="00ED609B" w:rsidRPr="00ED609B" w:rsidRDefault="00ED609B" w:rsidP="00ED609B">
      <w:pPr>
        <w:autoSpaceDE/>
        <w:autoSpaceDN/>
        <w:adjustRightInd/>
        <w:spacing w:line="480" w:lineRule="auto"/>
        <w:ind w:firstLine="220"/>
        <w:rPr>
          <w:moveFrom w:id="1332" w:author="Andrea Stafford Hintz" w:date="2016-09-18T16:51:00Z"/>
          <w:rFonts w:ascii="Times" w:hAnsi="Times" w:cs="Times New Roman"/>
        </w:rPr>
      </w:pPr>
      <w:moveFrom w:id="1333" w:author="Andrea Stafford Hintz" w:date="2016-09-18T16:51:00Z">
        <w:r w:rsidRPr="009400B4">
          <w:rPr>
            <w:rFonts w:ascii="Times New Roman" w:hAnsi="Times New Roman"/>
            <w:color w:val="000000"/>
            <w:sz w:val="24"/>
            <w:rPrChange w:id="1334" w:author="Andrea Stafford Hintz" w:date="2016-09-18T16:51:00Z">
              <w:rPr>
                <w:rFonts w:ascii="Times New Roman" w:eastAsia="Times New Roman" w:hAnsi="Times New Roman" w:cs="Times New Roman"/>
                <w:color w:val="000000"/>
                <w:sz w:val="24"/>
                <w:szCs w:val="24"/>
              </w:rPr>
            </w:rPrChange>
          </w:rPr>
          <w:t xml:space="preserve">Jonathan knew the name Francis Varney as the villain in the penny dreadful, </w:t>
        </w:r>
        <w:r w:rsidRPr="009400B4">
          <w:rPr>
            <w:rFonts w:ascii="Times New Roman" w:hAnsi="Times New Roman"/>
            <w:i/>
            <w:color w:val="000000"/>
            <w:sz w:val="24"/>
            <w:rPrChange w:id="1335" w:author="Andrea Stafford Hintz" w:date="2016-09-18T16:51:00Z">
              <w:rPr>
                <w:rFonts w:ascii="Times New Roman" w:eastAsia="Times New Roman" w:hAnsi="Times New Roman" w:cs="Times New Roman"/>
                <w:i/>
                <w:color w:val="000000"/>
                <w:sz w:val="24"/>
                <w:szCs w:val="24"/>
              </w:rPr>
            </w:rPrChange>
          </w:rPr>
          <w:t>Feast of Blood</w:t>
        </w:r>
        <w:r w:rsidRPr="009400B4">
          <w:rPr>
            <w:rFonts w:ascii="Times New Roman" w:hAnsi="Times New Roman"/>
            <w:color w:val="000000"/>
            <w:sz w:val="24"/>
            <w:rPrChange w:id="1336" w:author="Andrea Stafford Hintz" w:date="2016-09-18T16:51:00Z">
              <w:rPr>
                <w:rFonts w:ascii="Times New Roman" w:eastAsia="Times New Roman" w:hAnsi="Times New Roman" w:cs="Times New Roman"/>
                <w:color w:val="000000"/>
                <w:sz w:val="24"/>
                <w:szCs w:val="24"/>
              </w:rPr>
            </w:rPrChange>
          </w:rPr>
          <w:t>. Varney the Vampire. He also knew that the Resurrectionists—that nefarious society of mad scientists who murdered and called it experimentation—adopted the names of penny dreadful characters as their own. Did this mean Lord Connor was a Resurrectionist?</w:t>
        </w:r>
        <w:commentRangeEnd w:id="1279"/>
        <w:r w:rsidR="00052D44">
          <w:rPr>
            <w:rStyle w:val="CommentReference"/>
          </w:rPr>
          <w:commentReference w:id="1279"/>
        </w:r>
        <w:commentRangeEnd w:id="1326"/>
        <w:r w:rsidR="00052D44">
          <w:rPr>
            <w:rStyle w:val="CommentReference"/>
          </w:rPr>
          <w:commentReference w:id="1326"/>
        </w:r>
      </w:moveFrom>
    </w:p>
    <w:p w14:paraId="0CD3B5AD" w14:textId="77777777" w:rsidR="00ED609B" w:rsidRPr="00ED609B" w:rsidRDefault="00ED609B" w:rsidP="00ED609B">
      <w:pPr>
        <w:autoSpaceDE/>
        <w:autoSpaceDN/>
        <w:adjustRightInd/>
        <w:spacing w:line="480" w:lineRule="auto"/>
        <w:ind w:firstLine="220"/>
        <w:rPr>
          <w:moveFrom w:id="1337" w:author="Andrea Stafford Hintz" w:date="2016-09-18T16:51:00Z"/>
          <w:rFonts w:ascii="Times" w:hAnsi="Times" w:cs="Times New Roman"/>
        </w:rPr>
      </w:pPr>
      <w:moveFrom w:id="1338" w:author="Andrea Stafford Hintz" w:date="2016-09-18T16:51:00Z">
        <w:r w:rsidRPr="009400B4">
          <w:rPr>
            <w:rFonts w:ascii="Times New Roman" w:hAnsi="Times New Roman"/>
            <w:color w:val="000000"/>
            <w:sz w:val="24"/>
            <w:rPrChange w:id="1339" w:author="Andrea Stafford Hintz" w:date="2016-09-18T16:51:00Z">
              <w:rPr>
                <w:rFonts w:ascii="Times New Roman" w:eastAsia="Times New Roman" w:hAnsi="Times New Roman" w:cs="Times New Roman"/>
                <w:color w:val="000000"/>
                <w:sz w:val="24"/>
                <w:szCs w:val="24"/>
              </w:rPr>
            </w:rPrChange>
          </w:rPr>
          <w:t xml:space="preserve">“If you see him, could you let Lord Connor know I’m hoping to speak with him?” </w:t>
        </w:r>
      </w:moveFrom>
      <w:moveFromRangeEnd w:id="1302"/>
      <w:del w:id="1340" w:author="Andrea Stafford Hintz" w:date="2016-09-18T16:51:00Z">
        <w:r w:rsidRPr="75C2D9A6">
          <w:rPr>
            <w:rFonts w:ascii="Times New Roman" w:eastAsia="Times New Roman" w:hAnsi="Times New Roman" w:cs="Times New Roman"/>
            <w:color w:val="000000"/>
            <w:sz w:val="24"/>
            <w:szCs w:val="24"/>
            <w:rPrChange w:id="1341" w:author="Bryce Raffle" w:date="2016-09-06T11:42:00Z">
              <w:rPr>
                <w:rFonts w:ascii="Times New Roman" w:hAnsi="Times New Roman" w:cs="Times New Roman"/>
                <w:color w:val="000000"/>
                <w:sz w:val="24"/>
                <w:szCs w:val="24"/>
              </w:rPr>
            </w:rPrChange>
          </w:rPr>
          <w:delText xml:space="preserve">Jonathan said, </w:delText>
        </w:r>
      </w:del>
      <w:del w:id="1342" w:author="Andrea Stafford Hintz" w:date="2016-08-10T14:06:00Z">
        <w:r w:rsidRPr="00ED609B" w:rsidDel="00A45FA2">
          <w:rPr>
            <w:rFonts w:ascii="Times New Roman" w:hAnsi="Times New Roman" w:cs="Times New Roman"/>
            <w:color w:val="000000"/>
            <w:sz w:val="24"/>
            <w:szCs w:val="24"/>
          </w:rPr>
          <w:delText>at last</w:delText>
        </w:r>
      </w:del>
      <w:moveFromRangeStart w:id="1343" w:author="Andrea Stafford Hintz" w:date="2016-09-18T16:51:00Z" w:name="move461980854"/>
      <w:moveFrom w:id="1344" w:author="Andrea Stafford Hintz" w:date="2016-09-18T16:51:00Z">
        <w:r w:rsidRPr="00ED609B" w:rsidDel="00A45FA2">
          <w:rPr>
            <w:rFonts w:ascii="Times New Roman" w:hAnsi="Times New Roman" w:cs="Times New Roman"/>
            <w:color w:val="000000"/>
            <w:sz w:val="24"/>
            <w:szCs w:val="24"/>
          </w:rPr>
          <w:t xml:space="preserve">, </w:t>
        </w:r>
        <w:r w:rsidRPr="009400B4">
          <w:rPr>
            <w:rFonts w:ascii="Times New Roman" w:hAnsi="Times New Roman"/>
            <w:color w:val="000000"/>
            <w:sz w:val="24"/>
            <w:rPrChange w:id="1345" w:author="Andrea Stafford Hintz" w:date="2016-09-18T16:51:00Z">
              <w:rPr>
                <w:rFonts w:ascii="Times New Roman" w:eastAsia="Times New Roman" w:hAnsi="Times New Roman" w:cs="Times New Roman"/>
                <w:color w:val="000000"/>
                <w:sz w:val="24"/>
                <w:szCs w:val="24"/>
              </w:rPr>
            </w:rPrChange>
          </w:rPr>
          <w:t>avoiding the question.</w:t>
        </w:r>
      </w:moveFrom>
    </w:p>
    <w:p w14:paraId="30ED5377" w14:textId="77777777" w:rsidR="00ED609B" w:rsidRPr="00ED609B" w:rsidRDefault="00ED609B" w:rsidP="00ED609B">
      <w:pPr>
        <w:autoSpaceDE/>
        <w:autoSpaceDN/>
        <w:adjustRightInd/>
        <w:spacing w:line="480" w:lineRule="auto"/>
        <w:ind w:firstLine="220"/>
        <w:rPr>
          <w:moveFrom w:id="1346" w:author="Andrea Stafford Hintz" w:date="2016-09-18T16:51:00Z"/>
          <w:rFonts w:ascii="Times" w:hAnsi="Times" w:cs="Times New Roman"/>
        </w:rPr>
      </w:pPr>
      <w:moveFrom w:id="1347" w:author="Andrea Stafford Hintz" w:date="2016-09-18T16:51:00Z">
        <w:r w:rsidRPr="009400B4">
          <w:rPr>
            <w:rFonts w:ascii="Times New Roman" w:hAnsi="Times New Roman"/>
            <w:color w:val="000000"/>
            <w:sz w:val="24"/>
            <w:rPrChange w:id="1348" w:author="Andrea Stafford Hintz" w:date="2016-09-18T16:51:00Z">
              <w:rPr>
                <w:rFonts w:ascii="Times New Roman" w:eastAsia="Times New Roman" w:hAnsi="Times New Roman" w:cs="Times New Roman"/>
                <w:color w:val="000000"/>
                <w:sz w:val="24"/>
                <w:szCs w:val="24"/>
              </w:rPr>
            </w:rPrChange>
          </w:rPr>
          <w:t>His newfound friends nodded obligingly.</w:t>
        </w:r>
      </w:moveFrom>
    </w:p>
    <w:p w14:paraId="1BA7B6C1" w14:textId="77777777" w:rsidR="00ED609B" w:rsidRPr="00ED609B" w:rsidRDefault="00ED609B" w:rsidP="00ED609B">
      <w:pPr>
        <w:autoSpaceDE/>
        <w:autoSpaceDN/>
        <w:adjustRightInd/>
        <w:spacing w:line="480" w:lineRule="auto"/>
        <w:ind w:firstLine="220"/>
        <w:rPr>
          <w:moveFrom w:id="1349" w:author="Andrea Stafford Hintz" w:date="2016-09-18T16:51:00Z"/>
          <w:rFonts w:ascii="Times" w:hAnsi="Times" w:cs="Times New Roman"/>
        </w:rPr>
      </w:pPr>
      <w:moveFrom w:id="1350" w:author="Andrea Stafford Hintz" w:date="2016-09-18T16:51:00Z">
        <w:r w:rsidRPr="009400B4">
          <w:rPr>
            <w:rFonts w:ascii="Times New Roman" w:hAnsi="Times New Roman"/>
            <w:color w:val="000000"/>
            <w:sz w:val="24"/>
            <w:rPrChange w:id="1351" w:author="Andrea Stafford Hintz" w:date="2016-09-18T16:51:00Z">
              <w:rPr>
                <w:rFonts w:ascii="Times New Roman" w:eastAsia="Times New Roman" w:hAnsi="Times New Roman" w:cs="Times New Roman"/>
                <w:color w:val="000000"/>
                <w:sz w:val="24"/>
                <w:szCs w:val="24"/>
              </w:rPr>
            </w:rPrChange>
          </w:rPr>
          <w:t>“Of course,” said Grundy.</w:t>
        </w:r>
      </w:moveFrom>
    </w:p>
    <w:p w14:paraId="0C1AB846" w14:textId="77777777" w:rsidR="00ED609B" w:rsidRPr="00ED609B" w:rsidRDefault="00ED609B" w:rsidP="00ED609B">
      <w:pPr>
        <w:autoSpaceDE/>
        <w:autoSpaceDN/>
        <w:adjustRightInd/>
        <w:spacing w:line="480" w:lineRule="auto"/>
        <w:ind w:firstLine="220"/>
        <w:rPr>
          <w:moveFrom w:id="1352" w:author="Andrea Stafford Hintz" w:date="2016-09-18T16:51:00Z"/>
          <w:rFonts w:ascii="Times" w:hAnsi="Times" w:cs="Times New Roman"/>
        </w:rPr>
      </w:pPr>
      <w:moveFrom w:id="1353" w:author="Andrea Stafford Hintz" w:date="2016-09-18T16:51:00Z">
        <w:r w:rsidRPr="009400B4">
          <w:rPr>
            <w:rFonts w:ascii="Times New Roman" w:hAnsi="Times New Roman"/>
            <w:color w:val="000000"/>
            <w:sz w:val="24"/>
            <w:rPrChange w:id="1354" w:author="Andrea Stafford Hintz" w:date="2016-09-18T16:51:00Z">
              <w:rPr>
                <w:rFonts w:ascii="Times New Roman" w:eastAsia="Times New Roman" w:hAnsi="Times New Roman" w:cs="Times New Roman"/>
                <w:color w:val="000000"/>
                <w:sz w:val="24"/>
                <w:szCs w:val="24"/>
              </w:rPr>
            </w:rPrChange>
          </w:rPr>
          <w:lastRenderedPageBreak/>
          <w:t>Finally, they had reached the entrance, and their turn came to enter the ball. The butler held out his hand for their invitations, but Mr. Grundy stepped aside.</w:t>
        </w:r>
      </w:moveFrom>
    </w:p>
    <w:p w14:paraId="781C04B5" w14:textId="77777777" w:rsidR="00ED609B" w:rsidRPr="00ED609B" w:rsidRDefault="00ED609B" w:rsidP="00ED609B">
      <w:pPr>
        <w:autoSpaceDE/>
        <w:autoSpaceDN/>
        <w:adjustRightInd/>
        <w:spacing w:line="480" w:lineRule="auto"/>
        <w:ind w:firstLine="220"/>
        <w:rPr>
          <w:moveFrom w:id="1355" w:author="Andrea Stafford Hintz" w:date="2016-09-18T16:51:00Z"/>
          <w:rFonts w:ascii="Times" w:hAnsi="Times" w:cs="Times New Roman"/>
        </w:rPr>
      </w:pPr>
      <w:moveFrom w:id="1356" w:author="Andrea Stafford Hintz" w:date="2016-09-18T16:51:00Z">
        <w:r w:rsidRPr="009400B4">
          <w:rPr>
            <w:rFonts w:ascii="Times New Roman" w:hAnsi="Times New Roman"/>
            <w:color w:val="000000"/>
            <w:sz w:val="24"/>
            <w:rPrChange w:id="1357" w:author="Andrea Stafford Hintz" w:date="2016-09-18T16:51:00Z">
              <w:rPr>
                <w:rFonts w:ascii="Times New Roman" w:eastAsia="Times New Roman" w:hAnsi="Times New Roman" w:cs="Times New Roman"/>
                <w:color w:val="000000"/>
                <w:sz w:val="24"/>
                <w:szCs w:val="24"/>
              </w:rPr>
            </w:rPrChange>
          </w:rPr>
          <w:t>“After you, Mr. Grimmer,” he said.</w:t>
        </w:r>
      </w:moveFrom>
    </w:p>
    <w:p w14:paraId="65ED8532" w14:textId="77777777" w:rsidR="00ED609B" w:rsidRPr="00ED609B" w:rsidRDefault="00ED609B" w:rsidP="00ED609B">
      <w:pPr>
        <w:autoSpaceDE/>
        <w:autoSpaceDN/>
        <w:adjustRightInd/>
        <w:spacing w:line="480" w:lineRule="auto"/>
        <w:ind w:firstLine="220"/>
        <w:rPr>
          <w:moveFrom w:id="1358" w:author="Andrea Stafford Hintz" w:date="2016-09-18T16:51:00Z"/>
          <w:rFonts w:ascii="Times" w:hAnsi="Times" w:cs="Times New Roman"/>
        </w:rPr>
      </w:pPr>
      <w:moveFrom w:id="1359" w:author="Andrea Stafford Hintz" w:date="2016-09-18T16:51:00Z">
        <w:r w:rsidRPr="009400B4">
          <w:rPr>
            <w:rFonts w:ascii="Times New Roman" w:hAnsi="Times New Roman"/>
            <w:color w:val="000000"/>
            <w:sz w:val="24"/>
            <w:rPrChange w:id="1360" w:author="Andrea Stafford Hintz" w:date="2016-09-18T16:51:00Z">
              <w:rPr>
                <w:rFonts w:ascii="Times New Roman" w:eastAsia="Times New Roman" w:hAnsi="Times New Roman" w:cs="Times New Roman"/>
                <w:color w:val="000000"/>
                <w:sz w:val="24"/>
                <w:szCs w:val="24"/>
              </w:rPr>
            </w:rPrChange>
          </w:rPr>
          <w:t>“Thank you,” said Jonathan, as he reached into his pocket. “Now, where in the world has it gone?”</w:t>
        </w:r>
      </w:moveFrom>
    </w:p>
    <w:p w14:paraId="641BA94D" w14:textId="77777777" w:rsidR="00ED609B" w:rsidRPr="00ED609B" w:rsidRDefault="00ED609B" w:rsidP="00ED609B">
      <w:pPr>
        <w:autoSpaceDE/>
        <w:autoSpaceDN/>
        <w:adjustRightInd/>
        <w:spacing w:line="480" w:lineRule="auto"/>
        <w:ind w:firstLine="220"/>
        <w:rPr>
          <w:moveFrom w:id="1361" w:author="Andrea Stafford Hintz" w:date="2016-09-18T16:51:00Z"/>
          <w:rFonts w:ascii="Times" w:hAnsi="Times" w:cs="Times New Roman"/>
        </w:rPr>
      </w:pPr>
      <w:moveFrom w:id="1362" w:author="Andrea Stafford Hintz" w:date="2016-09-18T16:51:00Z">
        <w:r w:rsidRPr="009400B4">
          <w:rPr>
            <w:rFonts w:ascii="Times New Roman" w:hAnsi="Times New Roman"/>
            <w:color w:val="000000"/>
            <w:sz w:val="24"/>
            <w:rPrChange w:id="1363" w:author="Andrea Stafford Hintz" w:date="2016-09-18T16:51:00Z">
              <w:rPr>
                <w:rFonts w:ascii="Times New Roman" w:eastAsia="Times New Roman" w:hAnsi="Times New Roman" w:cs="Times New Roman"/>
                <w:color w:val="000000"/>
                <w:sz w:val="24"/>
                <w:szCs w:val="24"/>
              </w:rPr>
            </w:rPrChange>
          </w:rPr>
          <w:t>“Your invitation, sir?” said the butler.</w:t>
        </w:r>
      </w:moveFrom>
    </w:p>
    <w:p w14:paraId="143ADC85" w14:textId="77777777" w:rsidR="00ED609B" w:rsidRPr="00ED609B" w:rsidRDefault="00ED609B" w:rsidP="00ED609B">
      <w:pPr>
        <w:autoSpaceDE/>
        <w:autoSpaceDN/>
        <w:adjustRightInd/>
        <w:spacing w:line="480" w:lineRule="auto"/>
        <w:ind w:firstLine="220"/>
        <w:rPr>
          <w:moveFrom w:id="1364" w:author="Andrea Stafford Hintz" w:date="2016-09-18T16:51:00Z"/>
          <w:rFonts w:ascii="Times" w:hAnsi="Times" w:cs="Times New Roman"/>
        </w:rPr>
      </w:pPr>
      <w:moveFrom w:id="1365" w:author="Andrea Stafford Hintz" w:date="2016-09-18T16:51:00Z">
        <w:r w:rsidRPr="009400B4">
          <w:rPr>
            <w:rFonts w:ascii="Times New Roman" w:hAnsi="Times New Roman"/>
            <w:color w:val="000000"/>
            <w:sz w:val="24"/>
            <w:rPrChange w:id="1366" w:author="Andrea Stafford Hintz" w:date="2016-09-18T16:51:00Z">
              <w:rPr>
                <w:rFonts w:ascii="Times New Roman" w:eastAsia="Times New Roman" w:hAnsi="Times New Roman" w:cs="Times New Roman"/>
                <w:color w:val="000000"/>
                <w:sz w:val="24"/>
                <w:szCs w:val="24"/>
              </w:rPr>
            </w:rPrChange>
          </w:rPr>
          <w:t xml:space="preserve">“I had it just a minute ago,” Jonathan told him, bewildered. </w:t>
        </w:r>
        <w:moveFromRangeStart w:id="1367" w:author="Andrea Stafford Hintz" w:date="2016-09-18T16:51:00Z" w:name="move461980855"/>
        <w:moveFromRangeEnd w:id="1343"/>
        <w:r w:rsidRPr="009400B4">
          <w:rPr>
            <w:rFonts w:ascii="Times New Roman" w:hAnsi="Times New Roman"/>
            <w:color w:val="000000"/>
            <w:sz w:val="24"/>
            <w:rPrChange w:id="1368" w:author="Andrea Stafford Hintz" w:date="2016-09-18T16:51:00Z">
              <w:rPr>
                <w:rFonts w:ascii="Times New Roman" w:eastAsia="Times New Roman" w:hAnsi="Times New Roman" w:cs="Times New Roman"/>
                <w:color w:val="000000"/>
                <w:sz w:val="24"/>
                <w:szCs w:val="24"/>
              </w:rPr>
            </w:rPrChange>
          </w:rPr>
          <w:t>He was sure the invitation had been in his pocket. Anxiously, he checked his other pockets for the note from his father. He was relieved to find that it was still there.</w:t>
        </w:r>
      </w:moveFrom>
    </w:p>
    <w:p w14:paraId="312AA339" w14:textId="77777777" w:rsidR="00ED609B" w:rsidRPr="00ED609B" w:rsidRDefault="00ED609B" w:rsidP="00ED609B">
      <w:pPr>
        <w:autoSpaceDE/>
        <w:autoSpaceDN/>
        <w:adjustRightInd/>
        <w:spacing w:line="480" w:lineRule="auto"/>
        <w:ind w:firstLine="220"/>
        <w:rPr>
          <w:moveFrom w:id="1369" w:author="Andrea Stafford Hintz" w:date="2016-09-18T16:51:00Z"/>
          <w:rFonts w:ascii="Times" w:hAnsi="Times" w:cs="Times New Roman"/>
        </w:rPr>
      </w:pPr>
      <w:moveFrom w:id="1370" w:author="Andrea Stafford Hintz" w:date="2016-09-18T16:51:00Z">
        <w:r w:rsidRPr="009400B4">
          <w:rPr>
            <w:rFonts w:ascii="Times New Roman" w:hAnsi="Times New Roman"/>
            <w:color w:val="000000"/>
            <w:sz w:val="24"/>
            <w:rPrChange w:id="1371" w:author="Andrea Stafford Hintz" w:date="2016-09-18T16:51:00Z">
              <w:rPr>
                <w:rFonts w:ascii="Times New Roman" w:eastAsia="Times New Roman" w:hAnsi="Times New Roman" w:cs="Times New Roman"/>
                <w:color w:val="000000"/>
                <w:sz w:val="24"/>
                <w:szCs w:val="24"/>
              </w:rPr>
            </w:rPrChange>
          </w:rPr>
          <w:t>“Not to worry,” said Grundy, flashing his own invitation. “Mr. Grimmer is with us.”</w:t>
        </w:r>
      </w:moveFrom>
    </w:p>
    <w:p w14:paraId="4BC4916E" w14:textId="77777777" w:rsidR="00ED609B" w:rsidRPr="00ED609B" w:rsidRDefault="00ED609B" w:rsidP="00ED609B">
      <w:pPr>
        <w:autoSpaceDE/>
        <w:autoSpaceDN/>
        <w:adjustRightInd/>
        <w:spacing w:line="480" w:lineRule="auto"/>
        <w:ind w:firstLine="220"/>
        <w:rPr>
          <w:moveFrom w:id="1372" w:author="Andrea Stafford Hintz" w:date="2016-09-18T16:51:00Z"/>
          <w:rFonts w:ascii="Times" w:hAnsi="Times" w:cs="Times New Roman"/>
        </w:rPr>
      </w:pPr>
      <w:moveFrom w:id="1373" w:author="Andrea Stafford Hintz" w:date="2016-09-18T16:51:00Z">
        <w:r w:rsidRPr="009400B4">
          <w:rPr>
            <w:rFonts w:ascii="Times New Roman" w:hAnsi="Times New Roman"/>
            <w:color w:val="000000"/>
            <w:sz w:val="24"/>
            <w:rPrChange w:id="1374" w:author="Andrea Stafford Hintz" w:date="2016-09-18T16:51:00Z">
              <w:rPr>
                <w:rFonts w:ascii="Times New Roman" w:eastAsia="Times New Roman" w:hAnsi="Times New Roman" w:cs="Times New Roman"/>
                <w:color w:val="000000"/>
                <w:sz w:val="24"/>
                <w:szCs w:val="24"/>
              </w:rPr>
            </w:rPrChange>
          </w:rPr>
          <w:t>The butler sniffed. “Very well, Mr. Grundy. If you can vouch for Mr. Grimmer. Now, let me see here…” he trailed off as he checked his list. “There we are. Grimmer, Jonathan. But it says here that you’re already inside.”</w:t>
        </w:r>
      </w:moveFrom>
    </w:p>
    <w:p w14:paraId="4F0C0CFD" w14:textId="77777777" w:rsidR="00ED609B" w:rsidRPr="00ED609B" w:rsidRDefault="00ED609B" w:rsidP="00ED609B">
      <w:pPr>
        <w:autoSpaceDE/>
        <w:autoSpaceDN/>
        <w:adjustRightInd/>
        <w:spacing w:line="480" w:lineRule="auto"/>
        <w:ind w:firstLine="220"/>
        <w:rPr>
          <w:moveFrom w:id="1375" w:author="Andrea Stafford Hintz" w:date="2016-09-18T16:51:00Z"/>
          <w:rFonts w:ascii="Times" w:hAnsi="Times" w:cs="Times New Roman"/>
        </w:rPr>
      </w:pPr>
      <w:moveFrom w:id="1376" w:author="Andrea Stafford Hintz" w:date="2016-09-18T16:51:00Z">
        <w:r w:rsidRPr="009400B4">
          <w:rPr>
            <w:rFonts w:ascii="Times New Roman" w:hAnsi="Times New Roman"/>
            <w:color w:val="000000"/>
            <w:sz w:val="24"/>
            <w:rPrChange w:id="1377" w:author="Andrea Stafford Hintz" w:date="2016-09-18T16:51:00Z">
              <w:rPr>
                <w:rFonts w:ascii="Times New Roman" w:eastAsia="Times New Roman" w:hAnsi="Times New Roman" w:cs="Times New Roman"/>
                <w:color w:val="000000"/>
                <w:sz w:val="24"/>
                <w:szCs w:val="24"/>
              </w:rPr>
            </w:rPrChange>
          </w:rPr>
          <w:t xml:space="preserve">“Well, as you can see, he clearly isn’t. A simple clerical error,” Grundy pronounced. </w:t>
        </w:r>
      </w:moveFrom>
      <w:moveFromRangeEnd w:id="1367"/>
      <w:del w:id="1378" w:author="Andrea Stafford Hintz" w:date="2016-09-18T16:51:00Z">
        <w:r w:rsidRPr="75C2D9A6">
          <w:rPr>
            <w:rFonts w:ascii="Times New Roman" w:eastAsia="Times New Roman" w:hAnsi="Times New Roman" w:cs="Times New Roman"/>
            <w:color w:val="000000"/>
            <w:sz w:val="24"/>
            <w:szCs w:val="24"/>
            <w:rPrChange w:id="1379" w:author="Bryce Raffle" w:date="2016-09-06T11:42:00Z">
              <w:rPr>
                <w:rFonts w:ascii="Times New Roman" w:hAnsi="Times New Roman" w:cs="Times New Roman"/>
                <w:color w:val="000000"/>
                <w:sz w:val="24"/>
                <w:szCs w:val="24"/>
              </w:rPr>
            </w:rPrChange>
          </w:rPr>
          <w:delText xml:space="preserve">Then, taking Miss Marshall’s arm, he marched inside. </w:delText>
        </w:r>
      </w:del>
      <w:moveFromRangeStart w:id="1380" w:author="Andrea Stafford Hintz" w:date="2016-09-18T16:51:00Z" w:name="move461980856"/>
      <w:moveFrom w:id="1381" w:author="Andrea Stafford Hintz" w:date="2016-09-18T16:51:00Z">
        <w:r w:rsidRPr="009400B4">
          <w:rPr>
            <w:rFonts w:ascii="Times New Roman" w:hAnsi="Times New Roman"/>
            <w:color w:val="000000"/>
            <w:sz w:val="24"/>
            <w:rPrChange w:id="1382" w:author="Andrea Stafford Hintz" w:date="2016-09-18T16:51:00Z">
              <w:rPr>
                <w:rFonts w:ascii="Times New Roman" w:eastAsia="Times New Roman" w:hAnsi="Times New Roman" w:cs="Times New Roman"/>
                <w:color w:val="000000"/>
                <w:sz w:val="24"/>
                <w:szCs w:val="24"/>
              </w:rPr>
            </w:rPrChange>
          </w:rPr>
          <w:t>“Come on then, Jonathan.”</w:t>
        </w:r>
      </w:moveFrom>
    </w:p>
    <w:p w14:paraId="1C5B328F" w14:textId="49F9C50A" w:rsidR="00ED609B" w:rsidRPr="00ED609B" w:rsidRDefault="00ED609B" w:rsidP="00ED609B">
      <w:pPr>
        <w:autoSpaceDE/>
        <w:autoSpaceDN/>
        <w:adjustRightInd/>
        <w:spacing w:line="480" w:lineRule="auto"/>
        <w:ind w:firstLine="220"/>
        <w:rPr>
          <w:moveFrom w:id="1383" w:author="Andrea Stafford Hintz" w:date="2016-09-18T16:51:00Z"/>
          <w:rFonts w:ascii="Times" w:hAnsi="Times" w:cs="Times New Roman"/>
        </w:rPr>
      </w:pPr>
      <w:moveFrom w:id="1384" w:author="Andrea Stafford Hintz" w:date="2016-09-18T16:51:00Z">
        <w:r w:rsidRPr="009400B4">
          <w:rPr>
            <w:rFonts w:ascii="Times New Roman" w:hAnsi="Times New Roman"/>
            <w:color w:val="000000"/>
            <w:sz w:val="24"/>
            <w:rPrChange w:id="1385" w:author="Andrea Stafford Hintz" w:date="2016-09-18T16:51:00Z">
              <w:rPr>
                <w:rFonts w:ascii="Times New Roman" w:eastAsia="Times New Roman" w:hAnsi="Times New Roman" w:cs="Times New Roman"/>
                <w:color w:val="000000"/>
                <w:sz w:val="24"/>
                <w:szCs w:val="24"/>
              </w:rPr>
            </w:rPrChange>
          </w:rPr>
          <w:t xml:space="preserve">Bewildered, Jonathan nonetheless followed them inside. </w:t>
        </w:r>
      </w:moveFrom>
      <w:moveFromRangeEnd w:id="1380"/>
      <w:del w:id="1386" w:author="Andrea Stafford Hintz" w:date="2016-09-18T16:51:00Z">
        <w:r w:rsidRPr="75C2D9A6">
          <w:rPr>
            <w:rFonts w:ascii="Times New Roman" w:eastAsia="Times New Roman" w:hAnsi="Times New Roman" w:cs="Times New Roman"/>
            <w:color w:val="000000"/>
            <w:sz w:val="24"/>
            <w:szCs w:val="24"/>
            <w:rPrChange w:id="1387" w:author="Bryce Raffle" w:date="2016-09-06T11:42:00Z">
              <w:rPr>
                <w:rFonts w:ascii="Times New Roman" w:hAnsi="Times New Roman" w:cs="Times New Roman"/>
                <w:color w:val="000000"/>
                <w:sz w:val="24"/>
                <w:szCs w:val="24"/>
              </w:rPr>
            </w:rPrChange>
          </w:rPr>
          <w:delText xml:space="preserve">Grundy wore a superior expression on his face, </w:delText>
        </w:r>
      </w:del>
      <w:del w:id="1388" w:author="Andrea Stafford Hintz" w:date="2016-08-10T14:08:00Z">
        <w:r w:rsidRPr="00ED609B" w:rsidDel="00D26826">
          <w:rPr>
            <w:rFonts w:ascii="Times New Roman" w:hAnsi="Times New Roman" w:cs="Times New Roman"/>
            <w:color w:val="000000"/>
            <w:sz w:val="24"/>
            <w:szCs w:val="24"/>
          </w:rPr>
          <w:delText xml:space="preserve">seeming to </w:delText>
        </w:r>
      </w:del>
      <w:del w:id="1389" w:author="Andrea Stafford Hintz" w:date="2016-09-18T16:51:00Z">
        <w:r w:rsidRPr="75C2D9A6">
          <w:rPr>
            <w:rFonts w:ascii="Times New Roman" w:eastAsia="Times New Roman" w:hAnsi="Times New Roman" w:cs="Times New Roman"/>
            <w:color w:val="000000"/>
            <w:sz w:val="24"/>
            <w:szCs w:val="24"/>
            <w:rPrChange w:id="1390" w:author="Bryce Raffle" w:date="2016-09-06T11:42:00Z">
              <w:rPr>
                <w:rFonts w:ascii="Times New Roman" w:hAnsi="Times New Roman" w:cs="Times New Roman"/>
                <w:color w:val="000000"/>
                <w:sz w:val="24"/>
                <w:szCs w:val="24"/>
              </w:rPr>
            </w:rPrChange>
          </w:rPr>
          <w:delText>enjoy</w:delText>
        </w:r>
      </w:del>
      <w:proofErr w:type="spellStart"/>
      <w:ins w:id="1391" w:author="Andrea Stafford Hintz" w:date="2016-08-10T14:08:00Z">
        <w:r w:rsidR="00D26826" w:rsidRPr="75C2D9A6">
          <w:rPr>
            <w:rFonts w:ascii="Times New Roman" w:eastAsia="Times New Roman" w:hAnsi="Times New Roman" w:cs="Times New Roman"/>
            <w:color w:val="000000"/>
            <w:sz w:val="24"/>
            <w:szCs w:val="24"/>
            <w:rPrChange w:id="1392" w:author="Bryce Raffle" w:date="2016-09-06T11:42:00Z">
              <w:rPr>
                <w:rFonts w:ascii="Times New Roman" w:hAnsi="Times New Roman" w:cs="Times New Roman"/>
                <w:color w:val="000000"/>
                <w:sz w:val="24"/>
                <w:szCs w:val="24"/>
              </w:rPr>
            </w:rPrChange>
          </w:rPr>
          <w:t>ing</w:t>
        </w:r>
        <w:proofErr w:type="spellEnd"/>
        <w:r w:rsidR="00D26826" w:rsidRPr="75C2D9A6">
          <w:rPr>
            <w:rFonts w:ascii="Times New Roman" w:eastAsia="Times New Roman" w:hAnsi="Times New Roman" w:cs="Times New Roman"/>
            <w:color w:val="000000"/>
            <w:sz w:val="24"/>
            <w:szCs w:val="24"/>
            <w:rPrChange w:id="1393" w:author="Bryce Raffle" w:date="2016-09-06T11:42:00Z">
              <w:rPr>
                <w:rFonts w:ascii="Times New Roman" w:hAnsi="Times New Roman" w:cs="Times New Roman"/>
                <w:color w:val="000000"/>
                <w:sz w:val="24"/>
                <w:szCs w:val="24"/>
              </w:rPr>
            </w:rPrChange>
          </w:rPr>
          <w:t xml:space="preserve"> that he’d</w:t>
        </w:r>
      </w:ins>
      <w:del w:id="1394" w:author="Andrea Stafford Hintz" w:date="2016-08-10T14:08:00Z">
        <w:r w:rsidRPr="00ED609B" w:rsidDel="00D26826">
          <w:rPr>
            <w:rFonts w:ascii="Times New Roman" w:hAnsi="Times New Roman" w:cs="Times New Roman"/>
            <w:color w:val="000000"/>
            <w:sz w:val="24"/>
            <w:szCs w:val="24"/>
          </w:rPr>
          <w:delText xml:space="preserve"> having</w:delText>
        </w:r>
      </w:del>
      <w:del w:id="1395" w:author="Andrea Stafford Hintz" w:date="2016-09-18T16:51:00Z">
        <w:r w:rsidRPr="75C2D9A6">
          <w:rPr>
            <w:rFonts w:ascii="Times New Roman" w:eastAsia="Times New Roman" w:hAnsi="Times New Roman" w:cs="Times New Roman"/>
            <w:color w:val="000000"/>
            <w:sz w:val="24"/>
            <w:szCs w:val="24"/>
            <w:rPrChange w:id="1396" w:author="Bryce Raffle" w:date="2016-09-06T11:42:00Z">
              <w:rPr>
                <w:rFonts w:ascii="Times New Roman" w:hAnsi="Times New Roman" w:cs="Times New Roman"/>
                <w:color w:val="000000"/>
                <w:sz w:val="24"/>
                <w:szCs w:val="24"/>
              </w:rPr>
            </w:rPrChange>
          </w:rPr>
          <w:delText xml:space="preserve"> gotten Jonathan in without an invitation, if only so he could gloat about it. Ignoring him, Jonathan slipped his mask on</w:delText>
        </w:r>
      </w:del>
      <w:ins w:id="1397" w:author="Andrea Stafford Hintz" w:date="2016-08-10T14:09:00Z">
        <w:r w:rsidR="00D26826" w:rsidRPr="75C2D9A6">
          <w:rPr>
            <w:rFonts w:ascii="Times New Roman" w:eastAsia="Times New Roman" w:hAnsi="Times New Roman" w:cs="Times New Roman"/>
            <w:color w:val="000000"/>
            <w:sz w:val="24"/>
            <w:szCs w:val="24"/>
            <w:rPrChange w:id="1398" w:author="Bryce Raffle" w:date="2016-09-06T11:42:00Z">
              <w:rPr>
                <w:rFonts w:ascii="Times New Roman" w:hAnsi="Times New Roman" w:cs="Times New Roman"/>
                <w:color w:val="000000"/>
                <w:sz w:val="24"/>
                <w:szCs w:val="24"/>
              </w:rPr>
            </w:rPrChange>
          </w:rPr>
          <w:t xml:space="preserve"> </w:t>
        </w:r>
      </w:ins>
      <w:del w:id="1399" w:author="Andrea Stafford Hintz" w:date="2016-08-10T14:09:00Z">
        <w:r w:rsidRPr="00ED609B" w:rsidDel="00D26826">
          <w:rPr>
            <w:rFonts w:ascii="Times New Roman" w:hAnsi="Times New Roman" w:cs="Times New Roman"/>
            <w:color w:val="000000"/>
            <w:sz w:val="24"/>
            <w:szCs w:val="24"/>
          </w:rPr>
          <w:delText xml:space="preserve">, </w:delText>
        </w:r>
      </w:del>
      <w:del w:id="1400" w:author="Andrea Stafford Hintz" w:date="2016-09-18T16:51:00Z">
        <w:r w:rsidRPr="75C2D9A6">
          <w:rPr>
            <w:rFonts w:ascii="Times New Roman" w:eastAsia="Times New Roman" w:hAnsi="Times New Roman" w:cs="Times New Roman"/>
            <w:color w:val="000000"/>
            <w:sz w:val="24"/>
            <w:szCs w:val="24"/>
            <w:rPrChange w:id="1401" w:author="Bryce Raffle" w:date="2016-09-06T11:42:00Z">
              <w:rPr>
                <w:rFonts w:ascii="Times New Roman" w:hAnsi="Times New Roman" w:cs="Times New Roman"/>
                <w:color w:val="000000"/>
                <w:sz w:val="24"/>
                <w:szCs w:val="24"/>
              </w:rPr>
            </w:rPrChange>
          </w:rPr>
          <w:delText xml:space="preserve">and </w:delText>
        </w:r>
        <w:commentRangeStart w:id="1402"/>
        <w:r w:rsidRPr="75C2D9A6">
          <w:rPr>
            <w:rFonts w:ascii="Times New Roman" w:eastAsia="Times New Roman" w:hAnsi="Times New Roman" w:cs="Times New Roman"/>
            <w:color w:val="000000"/>
            <w:sz w:val="24"/>
            <w:szCs w:val="24"/>
            <w:rPrChange w:id="1403" w:author="Bryce Raffle" w:date="2016-09-06T11:42:00Z">
              <w:rPr>
                <w:rFonts w:ascii="Times New Roman" w:hAnsi="Times New Roman" w:cs="Times New Roman"/>
                <w:color w:val="000000"/>
                <w:sz w:val="24"/>
                <w:szCs w:val="24"/>
              </w:rPr>
            </w:rPrChange>
          </w:rPr>
          <w:delText xml:space="preserve">Miss Marshall </w:delText>
        </w:r>
        <w:commentRangeEnd w:id="1402"/>
        <w:r w:rsidR="00D26826">
          <w:rPr>
            <w:rStyle w:val="CommentReference"/>
          </w:rPr>
          <w:commentReference w:id="1402"/>
        </w:r>
        <w:r w:rsidRPr="75C2D9A6">
          <w:rPr>
            <w:rFonts w:ascii="Times New Roman" w:eastAsia="Times New Roman" w:hAnsi="Times New Roman" w:cs="Times New Roman"/>
            <w:color w:val="000000"/>
            <w:sz w:val="24"/>
            <w:szCs w:val="24"/>
            <w:rPrChange w:id="1404" w:author="Bryce Raffle" w:date="2016-09-06T11:42:00Z">
              <w:rPr>
                <w:rFonts w:ascii="Times New Roman" w:hAnsi="Times New Roman" w:cs="Times New Roman"/>
                <w:color w:val="000000"/>
                <w:sz w:val="24"/>
                <w:szCs w:val="24"/>
              </w:rPr>
            </w:rPrChange>
          </w:rPr>
          <w:delText>did the same.</w:delText>
        </w:r>
      </w:del>
      <w:moveFromRangeStart w:id="1405" w:author="Andrea Stafford Hintz" w:date="2016-09-18T16:51:00Z" w:name="move461980857"/>
      <w:moveFrom w:id="1406" w:author="Andrea Stafford Hintz" w:date="2016-09-18T16:51:00Z">
        <w:r w:rsidRPr="009400B4">
          <w:rPr>
            <w:rFonts w:ascii="Times New Roman" w:hAnsi="Times New Roman"/>
            <w:color w:val="000000"/>
            <w:sz w:val="24"/>
            <w:rPrChange w:id="1407" w:author="Andrea Stafford Hintz" w:date="2016-09-18T16:51:00Z">
              <w:rPr>
                <w:rFonts w:ascii="Times New Roman" w:eastAsia="Times New Roman" w:hAnsi="Times New Roman" w:cs="Times New Roman"/>
                <w:color w:val="000000"/>
                <w:sz w:val="24"/>
                <w:szCs w:val="24"/>
              </w:rPr>
            </w:rPrChange>
          </w:rPr>
          <w:t xml:space="preserve"> As he took in the crowded ballroom, he reminded them to keep a look out for their host.</w:t>
        </w:r>
      </w:moveFrom>
    </w:p>
    <w:p w14:paraId="71AF59F5" w14:textId="77777777" w:rsidR="00ED609B" w:rsidRPr="00ED609B" w:rsidRDefault="00ED609B" w:rsidP="00ED609B">
      <w:pPr>
        <w:autoSpaceDE/>
        <w:autoSpaceDN/>
        <w:adjustRightInd/>
        <w:spacing w:line="480" w:lineRule="auto"/>
        <w:ind w:firstLine="220"/>
        <w:rPr>
          <w:moveFrom w:id="1408" w:author="Andrea Stafford Hintz" w:date="2016-09-18T16:51:00Z"/>
          <w:rFonts w:ascii="Times" w:hAnsi="Times" w:cs="Times New Roman"/>
        </w:rPr>
      </w:pPr>
      <w:moveFrom w:id="1409" w:author="Andrea Stafford Hintz" w:date="2016-09-18T16:51:00Z">
        <w:r w:rsidRPr="009400B4">
          <w:rPr>
            <w:rFonts w:ascii="Times New Roman" w:hAnsi="Times New Roman"/>
            <w:color w:val="000000"/>
            <w:sz w:val="24"/>
            <w:rPrChange w:id="1410" w:author="Andrea Stafford Hintz" w:date="2016-09-18T16:51:00Z">
              <w:rPr>
                <w:rFonts w:ascii="Times New Roman" w:eastAsia="Times New Roman" w:hAnsi="Times New Roman" w:cs="Times New Roman"/>
                <w:color w:val="000000"/>
                <w:sz w:val="24"/>
                <w:szCs w:val="24"/>
              </w:rPr>
            </w:rPrChange>
          </w:rPr>
          <w:t>“Of course,” said Grundy, slipping on his own mask. His was black, leather, and in the shape of a bird. A plague doctor's mask. Jonathan stared at it for a few seconds, then returned his attention to the other, numerous masked faces in the ballroom.</w:t>
        </w:r>
      </w:moveFrom>
    </w:p>
    <w:p w14:paraId="6F1B0D2D" w14:textId="77777777" w:rsidR="00ED609B" w:rsidRPr="00ED609B" w:rsidRDefault="00ED609B" w:rsidP="00ED609B">
      <w:pPr>
        <w:autoSpaceDE/>
        <w:autoSpaceDN/>
        <w:adjustRightInd/>
        <w:spacing w:line="480" w:lineRule="auto"/>
        <w:ind w:firstLine="220"/>
        <w:rPr>
          <w:moveFrom w:id="1411" w:author="Andrea Stafford Hintz" w:date="2016-09-18T16:51:00Z"/>
          <w:rFonts w:ascii="Times" w:hAnsi="Times" w:cs="Times New Roman"/>
        </w:rPr>
      </w:pPr>
      <w:moveFrom w:id="1412" w:author="Andrea Stafford Hintz" w:date="2016-09-18T16:51:00Z">
        <w:r w:rsidRPr="009400B4">
          <w:rPr>
            <w:rFonts w:ascii="Times New Roman" w:hAnsi="Times New Roman"/>
            <w:color w:val="000000"/>
            <w:sz w:val="24"/>
            <w:rPrChange w:id="1413" w:author="Andrea Stafford Hintz" w:date="2016-09-18T16:51:00Z">
              <w:rPr>
                <w:rFonts w:ascii="Times New Roman" w:eastAsia="Times New Roman" w:hAnsi="Times New Roman" w:cs="Times New Roman"/>
                <w:color w:val="000000"/>
                <w:sz w:val="24"/>
                <w:szCs w:val="24"/>
              </w:rPr>
            </w:rPrChange>
          </w:rPr>
          <w:t>Saying a quick thank you for getting him in without his invitation, he turned to take his leave.</w:t>
        </w:r>
      </w:moveFrom>
    </w:p>
    <w:p w14:paraId="7BD57D3E" w14:textId="77777777" w:rsidR="00ED609B" w:rsidRPr="00ED609B" w:rsidRDefault="00ED609B" w:rsidP="00ED609B">
      <w:pPr>
        <w:autoSpaceDE/>
        <w:autoSpaceDN/>
        <w:adjustRightInd/>
        <w:spacing w:line="480" w:lineRule="auto"/>
        <w:ind w:firstLine="220"/>
        <w:rPr>
          <w:moveFrom w:id="1414" w:author="Andrea Stafford Hintz" w:date="2016-09-18T16:51:00Z"/>
          <w:rFonts w:ascii="Times" w:hAnsi="Times" w:cs="Times New Roman"/>
        </w:rPr>
      </w:pPr>
      <w:moveFrom w:id="1415" w:author="Andrea Stafford Hintz" w:date="2016-09-18T16:51:00Z">
        <w:r w:rsidRPr="009400B4">
          <w:rPr>
            <w:rFonts w:ascii="Times New Roman" w:hAnsi="Times New Roman"/>
            <w:color w:val="000000"/>
            <w:sz w:val="24"/>
            <w:rPrChange w:id="1416" w:author="Andrea Stafford Hintz" w:date="2016-09-18T16:51:00Z">
              <w:rPr>
                <w:rFonts w:ascii="Times New Roman" w:eastAsia="Times New Roman" w:hAnsi="Times New Roman" w:cs="Times New Roman"/>
                <w:color w:val="000000"/>
                <w:sz w:val="24"/>
                <w:szCs w:val="24"/>
              </w:rPr>
            </w:rPrChange>
          </w:rPr>
          <w:lastRenderedPageBreak/>
          <w:t xml:space="preserve">“Mr. </w:t>
        </w:r>
      </w:moveFrom>
      <w:moveFromRangeEnd w:id="1405"/>
      <w:del w:id="1417" w:author="Andrea Stafford Hintz" w:date="2016-09-18T16:51:00Z">
        <w:r w:rsidRPr="75C2D9A6">
          <w:rPr>
            <w:rFonts w:ascii="Times New Roman" w:eastAsia="Times New Roman" w:hAnsi="Times New Roman" w:cs="Times New Roman"/>
            <w:color w:val="000000"/>
            <w:sz w:val="24"/>
            <w:szCs w:val="24"/>
            <w:rPrChange w:id="1418" w:author="Bryce Raffle" w:date="2016-09-06T11:42:00Z">
              <w:rPr>
                <w:rFonts w:ascii="Times New Roman" w:hAnsi="Times New Roman" w:cs="Times New Roman"/>
                <w:color w:val="000000"/>
                <w:sz w:val="24"/>
                <w:szCs w:val="24"/>
              </w:rPr>
            </w:rPrChange>
          </w:rPr>
          <w:delText xml:space="preserve">Grimmer,” Miss Marshall called, stopping him. </w:delText>
        </w:r>
      </w:del>
      <w:moveFromRangeStart w:id="1419" w:author="Andrea Stafford Hintz" w:date="2016-09-18T16:51:00Z" w:name="move461980858"/>
      <w:moveFrom w:id="1420" w:author="Andrea Stafford Hintz" w:date="2016-09-18T16:51:00Z">
        <w:r w:rsidRPr="009400B4">
          <w:rPr>
            <w:rFonts w:ascii="Times New Roman" w:hAnsi="Times New Roman"/>
            <w:color w:val="000000"/>
            <w:sz w:val="24"/>
            <w:rPrChange w:id="1421" w:author="Andrea Stafford Hintz" w:date="2016-09-18T16:51:00Z">
              <w:rPr>
                <w:rFonts w:ascii="Times New Roman" w:eastAsia="Times New Roman" w:hAnsi="Times New Roman" w:cs="Times New Roman"/>
                <w:color w:val="000000"/>
                <w:sz w:val="24"/>
                <w:szCs w:val="24"/>
              </w:rPr>
            </w:rPrChange>
          </w:rPr>
          <w:t>“The waltz is about to start, and I’m in need of a partner.”</w:t>
        </w:r>
      </w:moveFrom>
    </w:p>
    <w:p w14:paraId="4832A424" w14:textId="77777777" w:rsidR="00ED609B" w:rsidRPr="00ED609B" w:rsidRDefault="00ED609B" w:rsidP="00ED609B">
      <w:pPr>
        <w:autoSpaceDE/>
        <w:autoSpaceDN/>
        <w:adjustRightInd/>
        <w:spacing w:line="480" w:lineRule="auto"/>
        <w:ind w:firstLine="220"/>
        <w:rPr>
          <w:moveFrom w:id="1422" w:author="Andrea Stafford Hintz" w:date="2016-09-18T16:51:00Z"/>
          <w:rFonts w:ascii="Times" w:hAnsi="Times" w:cs="Times New Roman"/>
        </w:rPr>
      </w:pPr>
      <w:moveFrom w:id="1423" w:author="Andrea Stafford Hintz" w:date="2016-09-18T16:51:00Z">
        <w:r w:rsidRPr="009400B4">
          <w:rPr>
            <w:rFonts w:ascii="Times New Roman" w:hAnsi="Times New Roman"/>
            <w:color w:val="000000"/>
            <w:sz w:val="24"/>
            <w:rPrChange w:id="1424" w:author="Andrea Stafford Hintz" w:date="2016-09-18T16:51:00Z">
              <w:rPr>
                <w:rFonts w:ascii="Times New Roman" w:eastAsia="Times New Roman" w:hAnsi="Times New Roman" w:cs="Times New Roman"/>
                <w:color w:val="000000"/>
                <w:sz w:val="24"/>
                <w:szCs w:val="24"/>
              </w:rPr>
            </w:rPrChange>
          </w:rPr>
          <w:t>“What of Mr. Grundy?” said Jonathan.</w:t>
        </w:r>
      </w:moveFrom>
    </w:p>
    <w:p w14:paraId="59CFD337" w14:textId="77777777" w:rsidR="00ED609B" w:rsidRPr="00ED609B" w:rsidRDefault="00ED609B" w:rsidP="00ED609B">
      <w:pPr>
        <w:autoSpaceDE/>
        <w:autoSpaceDN/>
        <w:adjustRightInd/>
        <w:spacing w:line="480" w:lineRule="auto"/>
        <w:ind w:firstLine="220"/>
        <w:rPr>
          <w:moveFrom w:id="1425" w:author="Andrea Stafford Hintz" w:date="2016-09-18T16:51:00Z"/>
          <w:rFonts w:ascii="Times" w:hAnsi="Times" w:cs="Times New Roman"/>
        </w:rPr>
      </w:pPr>
      <w:moveFrom w:id="1426" w:author="Andrea Stafford Hintz" w:date="2016-09-18T16:51:00Z">
        <w:r w:rsidRPr="009400B4">
          <w:rPr>
            <w:rFonts w:ascii="Times New Roman" w:hAnsi="Times New Roman"/>
            <w:color w:val="000000"/>
            <w:sz w:val="24"/>
            <w:rPrChange w:id="1427" w:author="Andrea Stafford Hintz" w:date="2016-09-18T16:51:00Z">
              <w:rPr>
                <w:rFonts w:ascii="Times New Roman" w:eastAsia="Times New Roman" w:hAnsi="Times New Roman" w:cs="Times New Roman"/>
                <w:color w:val="000000"/>
                <w:sz w:val="24"/>
                <w:szCs w:val="24"/>
              </w:rPr>
            </w:rPrChange>
          </w:rPr>
          <w:t xml:space="preserve">“Kind of you to think of me, Mr. Grimmer,” said the man in question. </w:t>
        </w:r>
      </w:moveFrom>
      <w:moveFromRangeEnd w:id="1419"/>
      <w:del w:id="1428" w:author="Andrea Stafford Hintz" w:date="2016-09-18T16:51:00Z">
        <w:r w:rsidRPr="75C2D9A6">
          <w:rPr>
            <w:rFonts w:ascii="Times New Roman" w:eastAsia="Times New Roman" w:hAnsi="Times New Roman" w:cs="Times New Roman"/>
            <w:color w:val="000000"/>
            <w:sz w:val="24"/>
            <w:szCs w:val="24"/>
            <w:rPrChange w:id="1429" w:author="Bryce Raffle" w:date="2016-09-06T11:42:00Z">
              <w:rPr>
                <w:rFonts w:ascii="Times New Roman" w:hAnsi="Times New Roman" w:cs="Times New Roman"/>
                <w:color w:val="000000"/>
                <w:sz w:val="24"/>
                <w:szCs w:val="24"/>
              </w:rPr>
            </w:rPrChange>
          </w:rPr>
          <w:delText>“But Miss Marshall</w:delText>
        </w:r>
      </w:del>
      <w:moveFromRangeStart w:id="1430" w:author="Andrea Stafford Hintz" w:date="2016-09-18T16:51:00Z" w:name="move461980859"/>
      <w:moveFrom w:id="1431" w:author="Andrea Stafford Hintz" w:date="2016-09-18T16:51:00Z">
        <w:r w:rsidRPr="009400B4">
          <w:rPr>
            <w:rFonts w:ascii="Times New Roman" w:hAnsi="Times New Roman"/>
            <w:color w:val="000000"/>
            <w:sz w:val="24"/>
            <w:rPrChange w:id="1432" w:author="Andrea Stafford Hintz" w:date="2016-09-18T16:51:00Z">
              <w:rPr>
                <w:rFonts w:ascii="Times New Roman" w:eastAsia="Times New Roman" w:hAnsi="Times New Roman" w:cs="Times New Roman"/>
                <w:color w:val="000000"/>
                <w:sz w:val="24"/>
                <w:szCs w:val="24"/>
              </w:rPr>
            </w:rPrChange>
          </w:rPr>
          <w:t xml:space="preserve"> will surely save the last dance for me. This one’s all yours.”</w:t>
        </w:r>
      </w:moveFrom>
    </w:p>
    <w:moveFromRangeEnd w:id="1430"/>
    <w:p w14:paraId="14E6D287" w14:textId="58F4D6E8" w:rsidR="00ED609B" w:rsidRPr="00ED609B" w:rsidRDefault="00ED609B" w:rsidP="00ED609B">
      <w:pPr>
        <w:autoSpaceDE/>
        <w:autoSpaceDN/>
        <w:adjustRightInd/>
        <w:spacing w:line="480" w:lineRule="auto"/>
        <w:ind w:firstLine="220"/>
        <w:rPr>
          <w:del w:id="1433" w:author="Andrea Stafford Hintz" w:date="2016-09-18T16:51:00Z"/>
          <w:rFonts w:ascii="Times" w:hAnsi="Times" w:cs="Times New Roman"/>
        </w:rPr>
      </w:pPr>
      <w:del w:id="1434" w:author="Andrea Stafford Hintz" w:date="2016-08-10T14:10:00Z">
        <w:r w:rsidRPr="00ED609B" w:rsidDel="00D26826">
          <w:rPr>
            <w:rFonts w:ascii="Times New Roman" w:hAnsi="Times New Roman" w:cs="Times New Roman"/>
            <w:color w:val="000000"/>
            <w:sz w:val="24"/>
            <w:szCs w:val="24"/>
          </w:rPr>
          <w:delText xml:space="preserve">Apparently there was no way out of this. </w:delText>
        </w:r>
      </w:del>
      <w:moveFromRangeStart w:id="1435" w:author="Andrea Stafford Hintz" w:date="2016-09-18T16:51:00Z" w:name="move461980860"/>
      <w:moveFrom w:id="1436" w:author="Andrea Stafford Hintz" w:date="2016-09-18T16:51:00Z">
        <w:r w:rsidRPr="009400B4">
          <w:rPr>
            <w:rFonts w:ascii="Times New Roman" w:hAnsi="Times New Roman"/>
            <w:color w:val="000000"/>
            <w:sz w:val="24"/>
            <w:rPrChange w:id="1437" w:author="Andrea Stafford Hintz" w:date="2016-09-18T16:51:00Z">
              <w:rPr>
                <w:rFonts w:ascii="Times New Roman" w:eastAsia="Times New Roman" w:hAnsi="Times New Roman" w:cs="Times New Roman"/>
                <w:color w:val="000000"/>
                <w:sz w:val="24"/>
                <w:szCs w:val="24"/>
              </w:rPr>
            </w:rPrChange>
          </w:rPr>
          <w:t xml:space="preserve">“I thank you for it,” said Jonathan. </w:t>
        </w:r>
      </w:moveFrom>
      <w:moveFromRangeEnd w:id="1435"/>
      <w:del w:id="1438" w:author="Andrea Stafford Hintz" w:date="2016-09-18T16:51:00Z">
        <w:r w:rsidRPr="75C2D9A6">
          <w:rPr>
            <w:rFonts w:ascii="Times New Roman" w:eastAsia="Times New Roman" w:hAnsi="Times New Roman" w:cs="Times New Roman"/>
            <w:color w:val="000000"/>
            <w:sz w:val="24"/>
            <w:szCs w:val="24"/>
            <w:rPrChange w:id="1439" w:author="Bryce Raffle" w:date="2016-09-06T11:42:00Z">
              <w:rPr>
                <w:rFonts w:ascii="Times New Roman" w:hAnsi="Times New Roman" w:cs="Times New Roman"/>
                <w:color w:val="000000"/>
                <w:sz w:val="24"/>
                <w:szCs w:val="24"/>
              </w:rPr>
            </w:rPrChange>
          </w:rPr>
          <w:delText>Then, taking Lucy</w:delText>
        </w:r>
      </w:del>
      <w:moveFromRangeStart w:id="1440" w:author="Andrea Stafford Hintz" w:date="2016-09-18T16:51:00Z" w:name="move461980861"/>
      <w:moveFrom w:id="1441" w:author="Andrea Stafford Hintz" w:date="2016-09-18T16:51:00Z">
        <w:r w:rsidRPr="009400B4">
          <w:rPr>
            <w:rFonts w:ascii="Times New Roman" w:hAnsi="Times New Roman"/>
            <w:color w:val="000000"/>
            <w:sz w:val="24"/>
            <w:rPrChange w:id="1442" w:author="Andrea Stafford Hintz" w:date="2016-09-18T16:51:00Z">
              <w:rPr>
                <w:rFonts w:ascii="Times New Roman" w:eastAsia="Times New Roman" w:hAnsi="Times New Roman" w:cs="Times New Roman"/>
                <w:color w:val="000000"/>
                <w:sz w:val="24"/>
                <w:szCs w:val="24"/>
              </w:rPr>
            </w:rPrChange>
          </w:rPr>
          <w:t xml:space="preserve"> by the hand, he led her to the dance floor. At least, this should give him the opportunity to look for Connor without drawing attention. “Any sign of Lord Connor?” he asked </w:t>
        </w:r>
      </w:moveFrom>
      <w:moveFromRangeEnd w:id="1440"/>
      <w:del w:id="1443" w:author="Andrea Stafford Hintz" w:date="2016-09-18T16:51:00Z">
        <w:r w:rsidRPr="75C2D9A6">
          <w:rPr>
            <w:rFonts w:ascii="Times New Roman" w:eastAsia="Times New Roman" w:hAnsi="Times New Roman" w:cs="Times New Roman"/>
            <w:color w:val="000000"/>
            <w:sz w:val="24"/>
            <w:szCs w:val="24"/>
            <w:rPrChange w:id="1444" w:author="Bryce Raffle" w:date="2016-09-06T11:42:00Z">
              <w:rPr>
                <w:rFonts w:ascii="Times New Roman" w:hAnsi="Times New Roman" w:cs="Times New Roman"/>
                <w:color w:val="000000"/>
                <w:sz w:val="24"/>
                <w:szCs w:val="24"/>
              </w:rPr>
            </w:rPrChange>
          </w:rPr>
          <w:delText>Lucy.</w:delText>
        </w:r>
      </w:del>
    </w:p>
    <w:p w14:paraId="76274DF2" w14:textId="77777777" w:rsidR="00ED609B" w:rsidRPr="00ED609B" w:rsidRDefault="00ED609B" w:rsidP="00ED609B">
      <w:pPr>
        <w:autoSpaceDE/>
        <w:autoSpaceDN/>
        <w:adjustRightInd/>
        <w:spacing w:line="480" w:lineRule="auto"/>
        <w:ind w:firstLine="220"/>
        <w:rPr>
          <w:del w:id="1445" w:author="Andrea Stafford Hintz" w:date="2016-09-18T16:51:00Z"/>
          <w:rFonts w:ascii="Times" w:hAnsi="Times" w:cs="Times New Roman"/>
        </w:rPr>
      </w:pPr>
      <w:del w:id="1446" w:author="Andrea Stafford Hintz" w:date="2016-09-18T16:51:00Z">
        <w:r w:rsidRPr="75C2D9A6">
          <w:rPr>
            <w:rFonts w:ascii="Times New Roman" w:eastAsia="Times New Roman" w:hAnsi="Times New Roman" w:cs="Times New Roman"/>
            <w:color w:val="000000"/>
            <w:sz w:val="24"/>
            <w:szCs w:val="24"/>
            <w:rPrChange w:id="1447" w:author="Bryce Raffle" w:date="2016-09-06T11:42:00Z">
              <w:rPr>
                <w:rFonts w:ascii="Times New Roman" w:hAnsi="Times New Roman" w:cs="Times New Roman"/>
                <w:color w:val="000000"/>
                <w:sz w:val="24"/>
                <w:szCs w:val="24"/>
              </w:rPr>
            </w:rPrChange>
          </w:rPr>
          <w:delText>“I’ll let you know if I see him,” she replied as the dance began.</w:delText>
        </w:r>
      </w:del>
    </w:p>
    <w:p w14:paraId="5CE63300" w14:textId="59D746F4" w:rsidR="00ED609B" w:rsidRPr="00ED609B" w:rsidRDefault="00ED609B" w:rsidP="00ED609B">
      <w:pPr>
        <w:autoSpaceDE/>
        <w:autoSpaceDN/>
        <w:adjustRightInd/>
        <w:spacing w:line="480" w:lineRule="auto"/>
        <w:ind w:firstLine="220"/>
        <w:rPr>
          <w:del w:id="1448" w:author="Andrea Stafford Hintz" w:date="2016-09-18T16:51:00Z"/>
          <w:rFonts w:ascii="Times" w:hAnsi="Times" w:cs="Times New Roman"/>
        </w:rPr>
      </w:pPr>
      <w:del w:id="1449" w:author="Andrea Stafford Hintz" w:date="2016-09-18T16:51:00Z">
        <w:r w:rsidRPr="75C2D9A6">
          <w:rPr>
            <w:rFonts w:ascii="Times New Roman" w:eastAsia="Times New Roman" w:hAnsi="Times New Roman" w:cs="Times New Roman"/>
            <w:color w:val="000000"/>
            <w:sz w:val="24"/>
            <w:szCs w:val="24"/>
            <w:rPrChange w:id="1450" w:author="Bryce Raffle" w:date="2016-09-06T11:42:00Z">
              <w:rPr>
                <w:rFonts w:ascii="Times New Roman" w:hAnsi="Times New Roman" w:cs="Times New Roman"/>
                <w:color w:val="000000"/>
                <w:sz w:val="24"/>
                <w:szCs w:val="24"/>
              </w:rPr>
            </w:rPrChange>
          </w:rPr>
          <w:delText>True to her word, Lucy</w:delText>
        </w:r>
      </w:del>
      <w:moveFromRangeStart w:id="1451" w:author="Andrea Stafford Hintz" w:date="2016-09-18T16:51:00Z" w:name="move461980862"/>
      <w:moveFrom w:id="1452" w:author="Andrea Stafford Hintz" w:date="2016-09-18T16:51:00Z">
        <w:r w:rsidRPr="009400B4">
          <w:rPr>
            <w:rFonts w:ascii="Times New Roman" w:hAnsi="Times New Roman"/>
            <w:color w:val="000000"/>
            <w:sz w:val="24"/>
            <w:rPrChange w:id="1453" w:author="Andrea Stafford Hintz" w:date="2016-09-18T16:51:00Z">
              <w:rPr>
                <w:rFonts w:ascii="Times New Roman" w:eastAsia="Times New Roman" w:hAnsi="Times New Roman" w:cs="Times New Roman"/>
                <w:color w:val="000000"/>
                <w:sz w:val="24"/>
                <w:szCs w:val="24"/>
              </w:rPr>
            </w:rPrChange>
          </w:rPr>
          <w:t xml:space="preserve"> kept her eyes peeled as they circled the revolving ballroom, scanning for their host, who was nowhere to be seen. She informed Jonathan, as they danced, to expect Connor to be wearing a stag mask. Apparently these sorts of details were printed in lady’s magazines, and evidently </w:t>
        </w:r>
      </w:moveFrom>
      <w:moveFromRangeEnd w:id="1451"/>
      <w:del w:id="1454" w:author="Andrea Stafford Hintz" w:date="2016-09-18T16:51:00Z">
        <w:r w:rsidRPr="75C2D9A6">
          <w:rPr>
            <w:rFonts w:ascii="Times New Roman" w:eastAsia="Times New Roman" w:hAnsi="Times New Roman" w:cs="Times New Roman"/>
            <w:color w:val="000000"/>
            <w:sz w:val="24"/>
            <w:szCs w:val="24"/>
            <w:rPrChange w:id="1455" w:author="Bryce Raffle" w:date="2016-09-06T11:42:00Z">
              <w:rPr>
                <w:rFonts w:ascii="Times New Roman" w:hAnsi="Times New Roman" w:cs="Times New Roman"/>
                <w:color w:val="000000"/>
                <w:sz w:val="24"/>
                <w:szCs w:val="24"/>
              </w:rPr>
            </w:rPrChange>
          </w:rPr>
          <w:delText>Lucy was current in her knowledge of social affairs.</w:delText>
        </w:r>
      </w:del>
      <w:ins w:id="1456" w:author="Andrea Stafford Hintz" w:date="2016-08-10T14:11:00Z">
        <w:r w:rsidR="00D26826" w:rsidRPr="75C2D9A6">
          <w:rPr>
            <w:rFonts w:ascii="Times New Roman" w:eastAsia="Times New Roman" w:hAnsi="Times New Roman" w:cs="Times New Roman"/>
            <w:color w:val="000000"/>
            <w:sz w:val="24"/>
            <w:szCs w:val="24"/>
            <w:rPrChange w:id="1457" w:author="Bryce Raffle" w:date="2016-09-06T11:42:00Z">
              <w:rPr>
                <w:rFonts w:ascii="Times New Roman" w:hAnsi="Times New Roman" w:cs="Times New Roman"/>
                <w:color w:val="000000"/>
                <w:sz w:val="24"/>
                <w:szCs w:val="24"/>
              </w:rPr>
            </w:rPrChange>
          </w:rPr>
          <w:t xml:space="preserve"> S</w:t>
        </w:r>
      </w:ins>
      <w:del w:id="1458" w:author="Andrea Stafford Hintz" w:date="2016-08-10T14:11:00Z">
        <w:r w:rsidRPr="00ED609B" w:rsidDel="00D26826">
          <w:rPr>
            <w:rFonts w:ascii="Times New Roman" w:hAnsi="Times New Roman" w:cs="Times New Roman"/>
            <w:color w:val="000000"/>
            <w:sz w:val="24"/>
            <w:szCs w:val="24"/>
          </w:rPr>
          <w:delText xml:space="preserve"> Well, s</w:delText>
        </w:r>
      </w:del>
      <w:del w:id="1459" w:author="Andrea Stafford Hintz" w:date="2016-09-18T16:51:00Z">
        <w:r w:rsidRPr="75C2D9A6">
          <w:rPr>
            <w:rFonts w:ascii="Times New Roman" w:eastAsia="Times New Roman" w:hAnsi="Times New Roman" w:cs="Times New Roman"/>
            <w:color w:val="000000"/>
            <w:sz w:val="24"/>
            <w:szCs w:val="24"/>
            <w:rPrChange w:id="1460" w:author="Bryce Raffle" w:date="2016-09-06T11:42:00Z">
              <w:rPr>
                <w:rFonts w:ascii="Times New Roman" w:hAnsi="Times New Roman" w:cs="Times New Roman"/>
                <w:color w:val="000000"/>
                <w:sz w:val="24"/>
                <w:szCs w:val="24"/>
              </w:rPr>
            </w:rPrChange>
          </w:rPr>
          <w:delText>he’d have to be, to be invited to Lord Connor’s at all. Still, they’d seen no one in a stag mask, and both Lucy and Jonathan were disappointed by his absence.</w:delText>
        </w:r>
      </w:del>
    </w:p>
    <w:p w14:paraId="063F6B08" w14:textId="72E06A97" w:rsidR="00ED609B" w:rsidRPr="00ED609B" w:rsidRDefault="00ED609B" w:rsidP="00ED609B">
      <w:pPr>
        <w:autoSpaceDE/>
        <w:autoSpaceDN/>
        <w:adjustRightInd/>
        <w:spacing w:line="480" w:lineRule="auto"/>
        <w:ind w:firstLine="220"/>
        <w:rPr>
          <w:del w:id="1461" w:author="Andrea Stafford Hintz" w:date="2016-09-18T16:51:00Z"/>
          <w:rFonts w:ascii="Times" w:hAnsi="Times" w:cs="Times New Roman"/>
        </w:rPr>
      </w:pPr>
      <w:moveFromRangeStart w:id="1462" w:author="Andrea Stafford Hintz" w:date="2016-09-18T16:51:00Z" w:name="move461980863"/>
      <w:commentRangeStart w:id="1463"/>
      <w:moveFrom w:id="1464" w:author="Andrea Stafford Hintz" w:date="2016-09-18T16:51:00Z">
        <w:r w:rsidRPr="009400B4">
          <w:rPr>
            <w:rFonts w:ascii="Times New Roman" w:hAnsi="Times New Roman"/>
            <w:color w:val="000000"/>
            <w:sz w:val="24"/>
            <w:rPrChange w:id="1465" w:author="Andrea Stafford Hintz" w:date="2016-09-18T16:51:00Z">
              <w:rPr>
                <w:rFonts w:ascii="Times New Roman" w:eastAsia="Times New Roman" w:hAnsi="Times New Roman" w:cs="Times New Roman"/>
                <w:color w:val="000000"/>
                <w:sz w:val="24"/>
                <w:szCs w:val="24"/>
              </w:rPr>
            </w:rPrChange>
          </w:rPr>
          <w:t xml:space="preserve">As the dance ended, they showed their appreciation for the musicians by joining in the applause, which all but drowned out the sound of a muffled gunshot from upstairs. </w:t>
        </w:r>
        <w:commentRangeEnd w:id="1463"/>
        <w:r w:rsidR="00D26826">
          <w:rPr>
            <w:rStyle w:val="CommentReference"/>
          </w:rPr>
          <w:commentReference w:id="1463"/>
        </w:r>
        <w:r w:rsidRPr="009400B4">
          <w:rPr>
            <w:rFonts w:ascii="Times New Roman" w:hAnsi="Times New Roman"/>
            <w:color w:val="000000"/>
            <w:sz w:val="24"/>
            <w:rPrChange w:id="1466" w:author="Andrea Stafford Hintz" w:date="2016-09-18T16:51:00Z">
              <w:rPr>
                <w:rFonts w:ascii="Times New Roman" w:eastAsia="Times New Roman" w:hAnsi="Times New Roman" w:cs="Times New Roman"/>
                <w:color w:val="000000"/>
                <w:sz w:val="24"/>
                <w:szCs w:val="24"/>
              </w:rPr>
            </w:rPrChange>
          </w:rPr>
          <w:t xml:space="preserve">It was a sound that Jonathan had heard before; his father had been a hunter. </w:t>
        </w:r>
      </w:moveFrom>
      <w:moveFromRangeEnd w:id="1462"/>
      <w:del w:id="1467" w:author="Andrea Stafford Hintz" w:date="2016-08-10T14:14:00Z">
        <w:r w:rsidRPr="00ED609B" w:rsidDel="00D26826">
          <w:rPr>
            <w:rFonts w:ascii="Times New Roman" w:hAnsi="Times New Roman" w:cs="Times New Roman"/>
            <w:color w:val="000000"/>
            <w:sz w:val="24"/>
            <w:szCs w:val="24"/>
          </w:rPr>
          <w:delText xml:space="preserve">Otherwise, he might not even have noticed it. </w:delText>
        </w:r>
      </w:del>
      <w:del w:id="1468" w:author="Andrea Stafford Hintz" w:date="2016-09-18T16:51:00Z">
        <w:r w:rsidRPr="75C2D9A6">
          <w:rPr>
            <w:rFonts w:ascii="Times New Roman" w:eastAsia="Times New Roman" w:hAnsi="Times New Roman" w:cs="Times New Roman"/>
            <w:color w:val="000000"/>
            <w:sz w:val="24"/>
            <w:szCs w:val="24"/>
            <w:rPrChange w:id="1469" w:author="Bryce Raffle" w:date="2016-09-06T11:42:00Z">
              <w:rPr>
                <w:rFonts w:ascii="Times New Roman" w:hAnsi="Times New Roman" w:cs="Times New Roman"/>
                <w:color w:val="000000"/>
                <w:sz w:val="24"/>
                <w:szCs w:val="24"/>
              </w:rPr>
            </w:rPrChange>
          </w:rPr>
          <w:delText>His eyes darted upwards, but when he returned his attention to Lucy, it seemed that he was alone in having heard it.</w:delText>
        </w:r>
      </w:del>
    </w:p>
    <w:p w14:paraId="49F9D830" w14:textId="77777777" w:rsidR="00ED609B" w:rsidRPr="00ED609B" w:rsidRDefault="00ED609B" w:rsidP="00ED609B">
      <w:pPr>
        <w:autoSpaceDE/>
        <w:autoSpaceDN/>
        <w:adjustRightInd/>
        <w:spacing w:line="480" w:lineRule="auto"/>
        <w:ind w:firstLine="220"/>
        <w:rPr>
          <w:moveFrom w:id="1470" w:author="Andrea Stafford Hintz" w:date="2016-09-18T16:51:00Z"/>
          <w:rFonts w:ascii="Times" w:hAnsi="Times" w:cs="Times New Roman"/>
        </w:rPr>
      </w:pPr>
      <w:moveFromRangeStart w:id="1471" w:author="Andrea Stafford Hintz" w:date="2016-09-18T16:51:00Z" w:name="move461980864"/>
      <w:moveFrom w:id="1472" w:author="Andrea Stafford Hintz" w:date="2016-09-18T16:51:00Z">
        <w:r w:rsidRPr="009400B4">
          <w:rPr>
            <w:rFonts w:ascii="Times New Roman" w:hAnsi="Times New Roman"/>
            <w:color w:val="000000"/>
            <w:sz w:val="24"/>
            <w:rPrChange w:id="1473" w:author="Andrea Stafford Hintz" w:date="2016-09-18T16:51:00Z">
              <w:rPr>
                <w:rFonts w:ascii="Times New Roman" w:eastAsia="Times New Roman" w:hAnsi="Times New Roman" w:cs="Times New Roman"/>
                <w:color w:val="000000"/>
                <w:sz w:val="24"/>
                <w:szCs w:val="24"/>
              </w:rPr>
            </w:rPrChange>
          </w:rPr>
          <w:t>“What is it?” she asked, having noticed that Jonathan’s attention had wandered.</w:t>
        </w:r>
      </w:moveFrom>
    </w:p>
    <w:p w14:paraId="10E791D1" w14:textId="77777777" w:rsidR="00ED609B" w:rsidRPr="00ED609B" w:rsidRDefault="00ED609B" w:rsidP="00ED609B">
      <w:pPr>
        <w:autoSpaceDE/>
        <w:autoSpaceDN/>
        <w:adjustRightInd/>
        <w:spacing w:line="480" w:lineRule="auto"/>
        <w:ind w:firstLine="220"/>
        <w:rPr>
          <w:moveFrom w:id="1474" w:author="Andrea Stafford Hintz" w:date="2016-09-18T16:51:00Z"/>
          <w:rFonts w:ascii="Times" w:hAnsi="Times" w:cs="Times New Roman"/>
        </w:rPr>
      </w:pPr>
      <w:moveFrom w:id="1475" w:author="Andrea Stafford Hintz" w:date="2016-09-18T16:51:00Z">
        <w:r w:rsidRPr="009400B4">
          <w:rPr>
            <w:rFonts w:ascii="Times New Roman" w:hAnsi="Times New Roman"/>
            <w:color w:val="000000"/>
            <w:sz w:val="24"/>
            <w:rPrChange w:id="1476" w:author="Andrea Stafford Hintz" w:date="2016-09-18T16:51:00Z">
              <w:rPr>
                <w:rFonts w:ascii="Times New Roman" w:eastAsia="Times New Roman" w:hAnsi="Times New Roman" w:cs="Times New Roman"/>
                <w:color w:val="000000"/>
                <w:sz w:val="24"/>
                <w:szCs w:val="24"/>
              </w:rPr>
            </w:rPrChange>
          </w:rPr>
          <w:t>“Did you hear that?”</w:t>
        </w:r>
      </w:moveFrom>
    </w:p>
    <w:p w14:paraId="1ED1B361" w14:textId="77777777" w:rsidR="00ED609B" w:rsidRPr="00ED609B" w:rsidRDefault="00ED609B" w:rsidP="00ED609B">
      <w:pPr>
        <w:autoSpaceDE/>
        <w:autoSpaceDN/>
        <w:adjustRightInd/>
        <w:spacing w:line="480" w:lineRule="auto"/>
        <w:ind w:firstLine="220"/>
        <w:rPr>
          <w:moveFrom w:id="1477" w:author="Andrea Stafford Hintz" w:date="2016-09-18T16:51:00Z"/>
          <w:rFonts w:ascii="Times" w:hAnsi="Times" w:cs="Times New Roman"/>
        </w:rPr>
      </w:pPr>
      <w:moveFrom w:id="1478" w:author="Andrea Stafford Hintz" w:date="2016-09-18T16:51:00Z">
        <w:r w:rsidRPr="009400B4">
          <w:rPr>
            <w:rFonts w:ascii="Times New Roman" w:hAnsi="Times New Roman"/>
            <w:color w:val="000000"/>
            <w:sz w:val="24"/>
            <w:rPrChange w:id="1479" w:author="Andrea Stafford Hintz" w:date="2016-09-18T16:51:00Z">
              <w:rPr>
                <w:rFonts w:ascii="Times New Roman" w:eastAsia="Times New Roman" w:hAnsi="Times New Roman" w:cs="Times New Roman"/>
                <w:color w:val="000000"/>
                <w:sz w:val="24"/>
                <w:szCs w:val="24"/>
              </w:rPr>
            </w:rPrChange>
          </w:rPr>
          <w:t>“Hear what?” she replied.</w:t>
        </w:r>
      </w:moveFrom>
    </w:p>
    <w:p w14:paraId="6DDB4968" w14:textId="77777777" w:rsidR="00ED609B" w:rsidRPr="00ED609B" w:rsidRDefault="00ED609B" w:rsidP="00ED609B">
      <w:pPr>
        <w:autoSpaceDE/>
        <w:autoSpaceDN/>
        <w:adjustRightInd/>
        <w:spacing w:line="480" w:lineRule="auto"/>
        <w:ind w:firstLine="220"/>
        <w:rPr>
          <w:moveFrom w:id="1480" w:author="Andrea Stafford Hintz" w:date="2016-09-18T16:51:00Z"/>
          <w:rFonts w:ascii="Times" w:hAnsi="Times" w:cs="Times New Roman"/>
        </w:rPr>
      </w:pPr>
      <w:moveFrom w:id="1481" w:author="Andrea Stafford Hintz" w:date="2016-09-18T16:51:00Z">
        <w:r w:rsidRPr="009400B4">
          <w:rPr>
            <w:rFonts w:ascii="Times New Roman" w:hAnsi="Times New Roman"/>
            <w:color w:val="000000"/>
            <w:sz w:val="24"/>
            <w:rPrChange w:id="1482" w:author="Andrea Stafford Hintz" w:date="2016-09-18T16:51:00Z">
              <w:rPr>
                <w:rFonts w:ascii="Times New Roman" w:eastAsia="Times New Roman" w:hAnsi="Times New Roman" w:cs="Times New Roman"/>
                <w:color w:val="000000"/>
                <w:sz w:val="24"/>
                <w:szCs w:val="24"/>
              </w:rPr>
            </w:rPrChange>
          </w:rPr>
          <w:lastRenderedPageBreak/>
          <w:t xml:space="preserve">Jonathan shook his head, second-guessing himself. Perhaps it was just the clang of clockwork, a </w:t>
        </w:r>
        <w:commentRangeStart w:id="1483"/>
        <w:r w:rsidRPr="009400B4">
          <w:rPr>
            <w:rFonts w:ascii="Times New Roman" w:hAnsi="Times New Roman"/>
            <w:color w:val="000000"/>
            <w:sz w:val="24"/>
            <w:rPrChange w:id="1484" w:author="Andrea Stafford Hintz" w:date="2016-09-18T16:51:00Z">
              <w:rPr>
                <w:rFonts w:ascii="Times New Roman" w:eastAsia="Times New Roman" w:hAnsi="Times New Roman" w:cs="Times New Roman"/>
                <w:color w:val="000000"/>
                <w:sz w:val="24"/>
                <w:szCs w:val="24"/>
              </w:rPr>
            </w:rPrChange>
          </w:rPr>
          <w:t>cog in the machine that rotated the ballroom</w:t>
        </w:r>
        <w:commentRangeEnd w:id="1483"/>
        <w:r w:rsidR="00D26826">
          <w:rPr>
            <w:rStyle w:val="CommentReference"/>
          </w:rPr>
          <w:commentReference w:id="1483"/>
        </w:r>
        <w:r w:rsidRPr="009400B4">
          <w:rPr>
            <w:rFonts w:ascii="Times New Roman" w:hAnsi="Times New Roman"/>
            <w:color w:val="000000"/>
            <w:sz w:val="24"/>
            <w:rPrChange w:id="1485" w:author="Andrea Stafford Hintz" w:date="2016-09-18T16:51:00Z">
              <w:rPr>
                <w:rFonts w:ascii="Times New Roman" w:eastAsia="Times New Roman" w:hAnsi="Times New Roman" w:cs="Times New Roman"/>
                <w:color w:val="000000"/>
                <w:sz w:val="24"/>
                <w:szCs w:val="24"/>
              </w:rPr>
            </w:rPrChange>
          </w:rPr>
          <w:t>.</w:t>
        </w:r>
      </w:moveFrom>
    </w:p>
    <w:p w14:paraId="109C0B54" w14:textId="77777777" w:rsidR="00ED609B" w:rsidRPr="00ED609B" w:rsidRDefault="00ED609B" w:rsidP="00ED609B">
      <w:pPr>
        <w:autoSpaceDE/>
        <w:autoSpaceDN/>
        <w:adjustRightInd/>
        <w:spacing w:line="480" w:lineRule="auto"/>
        <w:ind w:firstLine="220"/>
        <w:rPr>
          <w:moveFrom w:id="1486" w:author="Andrea Stafford Hintz" w:date="2016-09-18T16:51:00Z"/>
          <w:rFonts w:ascii="Times" w:hAnsi="Times" w:cs="Times New Roman"/>
        </w:rPr>
      </w:pPr>
      <w:moveFrom w:id="1487" w:author="Andrea Stafford Hintz" w:date="2016-09-18T16:51:00Z">
        <w:r w:rsidRPr="009400B4">
          <w:rPr>
            <w:rFonts w:ascii="Times New Roman" w:hAnsi="Times New Roman"/>
            <w:color w:val="000000"/>
            <w:sz w:val="24"/>
            <w:rPrChange w:id="1488" w:author="Andrea Stafford Hintz" w:date="2016-09-18T16:51:00Z">
              <w:rPr>
                <w:rFonts w:ascii="Times New Roman" w:eastAsia="Times New Roman" w:hAnsi="Times New Roman" w:cs="Times New Roman"/>
                <w:color w:val="000000"/>
                <w:sz w:val="24"/>
                <w:szCs w:val="24"/>
              </w:rPr>
            </w:rPrChange>
          </w:rPr>
          <w:t>“Never mind,” he said. “What room do you suppose that would be?” he added, pointing up in the direction the gunshot seemed to have come from.</w:t>
        </w:r>
      </w:moveFrom>
    </w:p>
    <w:moveFromRangeEnd w:id="1471"/>
    <w:p w14:paraId="4D6B4266" w14:textId="77777777" w:rsidR="00ED609B" w:rsidRPr="00ED609B" w:rsidRDefault="00ED609B" w:rsidP="00ED609B">
      <w:pPr>
        <w:autoSpaceDE/>
        <w:autoSpaceDN/>
        <w:adjustRightInd/>
        <w:spacing w:line="480" w:lineRule="auto"/>
        <w:ind w:firstLine="220"/>
        <w:rPr>
          <w:moveFrom w:id="1489" w:author="Andrea Stafford Hintz" w:date="2016-09-18T16:51:00Z"/>
          <w:rFonts w:ascii="Times" w:hAnsi="Times" w:cs="Times New Roman"/>
        </w:rPr>
      </w:pPr>
      <w:del w:id="1490" w:author="Andrea Stafford Hintz" w:date="2016-09-18T16:51:00Z">
        <w:r w:rsidRPr="75C2D9A6">
          <w:rPr>
            <w:rFonts w:ascii="Times New Roman" w:eastAsia="Times New Roman" w:hAnsi="Times New Roman" w:cs="Times New Roman"/>
            <w:color w:val="000000"/>
            <w:sz w:val="24"/>
            <w:szCs w:val="24"/>
            <w:rPrChange w:id="1491" w:author="Bryce Raffle" w:date="2016-09-06T11:42:00Z">
              <w:rPr>
                <w:rFonts w:ascii="Times New Roman" w:hAnsi="Times New Roman" w:cs="Times New Roman"/>
                <w:color w:val="000000"/>
                <w:sz w:val="24"/>
                <w:szCs w:val="24"/>
              </w:rPr>
            </w:rPrChange>
          </w:rPr>
          <w:delText>Miss Marshall</w:delText>
        </w:r>
      </w:del>
      <w:moveFromRangeStart w:id="1492" w:author="Andrea Stafford Hintz" w:date="2016-09-18T16:51:00Z" w:name="move461980865"/>
      <w:moveFrom w:id="1493" w:author="Andrea Stafford Hintz" w:date="2016-09-18T16:51:00Z">
        <w:r w:rsidRPr="009400B4">
          <w:rPr>
            <w:rFonts w:ascii="Times New Roman" w:hAnsi="Times New Roman"/>
            <w:color w:val="000000"/>
            <w:sz w:val="24"/>
            <w:rPrChange w:id="1494" w:author="Andrea Stafford Hintz" w:date="2016-09-18T16:51:00Z">
              <w:rPr>
                <w:rFonts w:ascii="Times New Roman" w:eastAsia="Times New Roman" w:hAnsi="Times New Roman" w:cs="Times New Roman"/>
                <w:color w:val="000000"/>
                <w:sz w:val="24"/>
                <w:szCs w:val="24"/>
              </w:rPr>
            </w:rPrChange>
          </w:rPr>
          <w:t xml:space="preserve"> paused to think for a moment.</w:t>
        </w:r>
      </w:moveFrom>
    </w:p>
    <w:p w14:paraId="26DF1554" w14:textId="77777777" w:rsidR="00ED609B" w:rsidRPr="00ED609B" w:rsidRDefault="00ED609B" w:rsidP="00ED609B">
      <w:pPr>
        <w:autoSpaceDE/>
        <w:autoSpaceDN/>
        <w:adjustRightInd/>
        <w:spacing w:line="480" w:lineRule="auto"/>
        <w:ind w:firstLine="220"/>
        <w:rPr>
          <w:moveFrom w:id="1495" w:author="Andrea Stafford Hintz" w:date="2016-09-18T16:51:00Z"/>
          <w:rFonts w:ascii="Times" w:hAnsi="Times" w:cs="Times New Roman"/>
        </w:rPr>
      </w:pPr>
      <w:moveFrom w:id="1496" w:author="Andrea Stafford Hintz" w:date="2016-09-18T16:51:00Z">
        <w:r w:rsidRPr="009400B4">
          <w:rPr>
            <w:rFonts w:ascii="Times New Roman" w:hAnsi="Times New Roman"/>
            <w:color w:val="000000"/>
            <w:sz w:val="24"/>
            <w:rPrChange w:id="1497" w:author="Andrea Stafford Hintz" w:date="2016-09-18T16:51:00Z">
              <w:rPr>
                <w:rFonts w:ascii="Times New Roman" w:eastAsia="Times New Roman" w:hAnsi="Times New Roman" w:cs="Times New Roman"/>
                <w:color w:val="000000"/>
                <w:sz w:val="24"/>
                <w:szCs w:val="24"/>
              </w:rPr>
            </w:rPrChange>
          </w:rPr>
          <w:t>“Lord Connor’s study, I believe,” she replied, “Why? What is it that you heard?”</w:t>
        </w:r>
      </w:moveFrom>
    </w:p>
    <w:moveFromRangeEnd w:id="1492"/>
    <w:p w14:paraId="5741FBED" w14:textId="77777777" w:rsidR="00ED609B" w:rsidRPr="00ED609B" w:rsidRDefault="00ED609B" w:rsidP="00ED609B">
      <w:pPr>
        <w:autoSpaceDE/>
        <w:autoSpaceDN/>
        <w:adjustRightInd/>
        <w:spacing w:line="480" w:lineRule="auto"/>
        <w:ind w:firstLine="220"/>
        <w:rPr>
          <w:moveFrom w:id="1498" w:author="Andrea Stafford Hintz" w:date="2016-09-18T16:51:00Z"/>
          <w:rFonts w:ascii="Times" w:hAnsi="Times" w:cs="Times New Roman"/>
        </w:rPr>
      </w:pPr>
      <w:del w:id="1499" w:author="Andrea Stafford Hintz" w:date="2016-09-18T16:51:00Z">
        <w:r w:rsidRPr="75C2D9A6">
          <w:rPr>
            <w:rFonts w:ascii="Times New Roman" w:eastAsia="Times New Roman" w:hAnsi="Times New Roman" w:cs="Times New Roman"/>
            <w:color w:val="000000"/>
            <w:sz w:val="24"/>
            <w:szCs w:val="24"/>
            <w:rPrChange w:id="1500" w:author="Bryce Raffle" w:date="2016-09-06T11:42:00Z">
              <w:rPr>
                <w:rFonts w:ascii="Times New Roman" w:hAnsi="Times New Roman" w:cs="Times New Roman"/>
                <w:color w:val="000000"/>
                <w:sz w:val="24"/>
                <w:szCs w:val="24"/>
              </w:rPr>
            </w:rPrChange>
          </w:rPr>
          <w:delText>“Thank you, Miss Marshall,” said Jonathan.</w:delText>
        </w:r>
      </w:del>
      <w:moveFromRangeStart w:id="1501" w:author="Andrea Stafford Hintz" w:date="2016-09-18T16:51:00Z" w:name="move461980866"/>
      <w:moveFrom w:id="1502" w:author="Andrea Stafford Hintz" w:date="2016-09-18T16:51:00Z">
        <w:r w:rsidRPr="009400B4">
          <w:rPr>
            <w:rFonts w:ascii="Times New Roman" w:hAnsi="Times New Roman"/>
            <w:color w:val="000000"/>
            <w:sz w:val="24"/>
            <w:rPrChange w:id="1503" w:author="Andrea Stafford Hintz" w:date="2016-09-18T16:51:00Z">
              <w:rPr>
                <w:rFonts w:ascii="Times New Roman" w:eastAsia="Times New Roman" w:hAnsi="Times New Roman" w:cs="Times New Roman"/>
                <w:color w:val="000000"/>
                <w:sz w:val="24"/>
                <w:szCs w:val="24"/>
              </w:rPr>
            </w:rPrChange>
          </w:rPr>
          <w:t xml:space="preserve"> “Be sure to give my regards to Mr. Grundy.”</w:t>
        </w:r>
      </w:moveFrom>
    </w:p>
    <w:p w14:paraId="196A86B8" w14:textId="77777777" w:rsidR="00ED609B" w:rsidRPr="00ED609B" w:rsidRDefault="00ED609B" w:rsidP="00ED609B">
      <w:pPr>
        <w:autoSpaceDE/>
        <w:autoSpaceDN/>
        <w:adjustRightInd/>
        <w:spacing w:line="480" w:lineRule="auto"/>
        <w:ind w:firstLine="220"/>
        <w:rPr>
          <w:moveFrom w:id="1504" w:author="Andrea Stafford Hintz" w:date="2016-09-18T16:51:00Z"/>
          <w:rFonts w:ascii="Times" w:hAnsi="Times" w:cs="Times New Roman"/>
        </w:rPr>
      </w:pPr>
      <w:moveFrom w:id="1505" w:author="Andrea Stafford Hintz" w:date="2016-09-18T16:51:00Z">
        <w:r w:rsidRPr="009400B4">
          <w:rPr>
            <w:rFonts w:ascii="Times New Roman" w:hAnsi="Times New Roman"/>
            <w:color w:val="000000"/>
            <w:sz w:val="24"/>
            <w:rPrChange w:id="1506" w:author="Andrea Stafford Hintz" w:date="2016-09-18T16:51:00Z">
              <w:rPr>
                <w:rFonts w:ascii="Times New Roman" w:eastAsia="Times New Roman" w:hAnsi="Times New Roman" w:cs="Times New Roman"/>
                <w:color w:val="000000"/>
                <w:sz w:val="24"/>
                <w:szCs w:val="24"/>
              </w:rPr>
            </w:rPrChange>
          </w:rPr>
          <w:t xml:space="preserve">Any other night, Jonathan would have been happy to remain in Miss </w:t>
        </w:r>
      </w:moveFrom>
      <w:moveFromRangeEnd w:id="1501"/>
      <w:del w:id="1507" w:author="Andrea Stafford Hintz" w:date="2016-09-18T16:51:00Z">
        <w:r w:rsidRPr="75C2D9A6">
          <w:rPr>
            <w:rFonts w:ascii="Times New Roman" w:eastAsia="Times New Roman" w:hAnsi="Times New Roman" w:cs="Times New Roman"/>
            <w:color w:val="000000"/>
            <w:sz w:val="24"/>
            <w:szCs w:val="24"/>
            <w:rPrChange w:id="1508" w:author="Bryce Raffle" w:date="2016-09-06T11:42:00Z">
              <w:rPr>
                <w:rFonts w:ascii="Times New Roman" w:hAnsi="Times New Roman" w:cs="Times New Roman"/>
                <w:color w:val="000000"/>
                <w:sz w:val="24"/>
                <w:szCs w:val="24"/>
              </w:rPr>
            </w:rPrChange>
          </w:rPr>
          <w:delText>Marshall’s company</w:delText>
        </w:r>
        <w:commentRangeStart w:id="1509"/>
        <w:r w:rsidRPr="75C2D9A6">
          <w:rPr>
            <w:rFonts w:ascii="Times New Roman" w:eastAsia="Times New Roman" w:hAnsi="Times New Roman" w:cs="Times New Roman"/>
            <w:color w:val="000000"/>
            <w:sz w:val="24"/>
            <w:szCs w:val="24"/>
            <w:rPrChange w:id="1510" w:author="Bryce Raffle" w:date="2016-09-06T11:42:00Z">
              <w:rPr>
                <w:rFonts w:ascii="Times New Roman" w:hAnsi="Times New Roman" w:cs="Times New Roman"/>
                <w:color w:val="000000"/>
                <w:sz w:val="24"/>
                <w:szCs w:val="24"/>
              </w:rPr>
            </w:rPrChange>
          </w:rPr>
          <w:delText>.</w:delText>
        </w:r>
      </w:del>
      <w:moveFromRangeStart w:id="1511" w:author="Andrea Stafford Hintz" w:date="2016-09-18T16:51:00Z" w:name="move461980867"/>
      <w:moveFrom w:id="1512" w:author="Andrea Stafford Hintz" w:date="2016-09-18T16:51:00Z">
        <w:r w:rsidRPr="009400B4">
          <w:rPr>
            <w:rFonts w:ascii="Times New Roman" w:hAnsi="Times New Roman"/>
            <w:color w:val="000000"/>
            <w:sz w:val="24"/>
            <w:rPrChange w:id="1513" w:author="Andrea Stafford Hintz" w:date="2016-09-18T16:51:00Z">
              <w:rPr>
                <w:rFonts w:ascii="Times New Roman" w:eastAsia="Times New Roman" w:hAnsi="Times New Roman" w:cs="Times New Roman"/>
                <w:color w:val="000000"/>
                <w:sz w:val="24"/>
                <w:szCs w:val="24"/>
              </w:rPr>
            </w:rPrChange>
          </w:rPr>
          <w:t xml:space="preserve"> He might have made a contest of it, </w:t>
        </w:r>
        <w:commentRangeEnd w:id="1509"/>
        <w:r w:rsidR="00511DFB">
          <w:rPr>
            <w:rStyle w:val="CommentReference"/>
          </w:rPr>
          <w:commentReference w:id="1509"/>
        </w:r>
        <w:r w:rsidRPr="009400B4">
          <w:rPr>
            <w:rFonts w:ascii="Times New Roman" w:hAnsi="Times New Roman"/>
            <w:color w:val="000000"/>
            <w:sz w:val="24"/>
            <w:rPrChange w:id="1514" w:author="Andrea Stafford Hintz" w:date="2016-09-18T16:51:00Z">
              <w:rPr>
                <w:rFonts w:ascii="Times New Roman" w:eastAsia="Times New Roman" w:hAnsi="Times New Roman" w:cs="Times New Roman"/>
                <w:color w:val="000000"/>
                <w:sz w:val="24"/>
                <w:szCs w:val="24"/>
              </w:rPr>
            </w:rPrChange>
          </w:rPr>
          <w:t xml:space="preserve">to see if he could steal her right from under Grundy’s nose. Tonight, he had other things on his mind. </w:t>
        </w:r>
      </w:moveFrom>
      <w:moveFromRangeEnd w:id="1511"/>
      <w:del w:id="1515" w:author="Andrea Stafford Hintz" w:date="2016-09-18T16:51:00Z">
        <w:r w:rsidRPr="75C2D9A6">
          <w:rPr>
            <w:rFonts w:ascii="Times New Roman" w:eastAsia="Times New Roman" w:hAnsi="Times New Roman" w:cs="Times New Roman"/>
            <w:color w:val="000000"/>
            <w:sz w:val="24"/>
            <w:szCs w:val="24"/>
            <w:rPrChange w:id="1516" w:author="Bryce Raffle" w:date="2016-09-06T11:42:00Z">
              <w:rPr>
                <w:rFonts w:ascii="Times New Roman" w:hAnsi="Times New Roman" w:cs="Times New Roman"/>
                <w:color w:val="000000"/>
                <w:sz w:val="24"/>
                <w:szCs w:val="24"/>
              </w:rPr>
            </w:rPrChange>
          </w:rPr>
          <w:delText>He beelined</w:delText>
        </w:r>
      </w:del>
      <w:moveFromRangeStart w:id="1517" w:author="Andrea Stafford Hintz" w:date="2016-09-18T16:51:00Z" w:name="move461980868"/>
      <w:moveFrom w:id="1518" w:author="Andrea Stafford Hintz" w:date="2016-09-18T16:51:00Z">
        <w:r w:rsidRPr="009400B4">
          <w:rPr>
            <w:rFonts w:ascii="Times New Roman" w:hAnsi="Times New Roman"/>
            <w:color w:val="000000"/>
            <w:sz w:val="24"/>
            <w:rPrChange w:id="1519" w:author="Andrea Stafford Hintz" w:date="2016-09-18T16:51:00Z">
              <w:rPr>
                <w:rFonts w:ascii="Times New Roman" w:eastAsia="Times New Roman" w:hAnsi="Times New Roman" w:cs="Times New Roman"/>
                <w:color w:val="000000"/>
                <w:sz w:val="24"/>
                <w:szCs w:val="24"/>
              </w:rPr>
            </w:rPrChange>
          </w:rPr>
          <w:t xml:space="preserve"> for the stairway, which he was relieved to see was crowded with other guests. It seemed there was a balcony upstairs, which was populated by gentlemen who had the good grace to take their cigarettes outside.</w:t>
        </w:r>
      </w:moveFrom>
    </w:p>
    <w:p w14:paraId="26BF0F98" w14:textId="77777777" w:rsidR="00ED609B" w:rsidRPr="00ED609B" w:rsidRDefault="00ED609B" w:rsidP="00ED609B">
      <w:pPr>
        <w:autoSpaceDE/>
        <w:autoSpaceDN/>
        <w:adjustRightInd/>
        <w:spacing w:line="480" w:lineRule="auto"/>
        <w:ind w:firstLine="220"/>
        <w:rPr>
          <w:moveFrom w:id="1520" w:author="Andrea Stafford Hintz" w:date="2016-09-18T16:51:00Z"/>
          <w:rFonts w:ascii="Times" w:hAnsi="Times" w:cs="Times New Roman"/>
        </w:rPr>
      </w:pPr>
      <w:moveFrom w:id="1521" w:author="Andrea Stafford Hintz" w:date="2016-09-18T16:51:00Z">
        <w:r w:rsidRPr="009400B4">
          <w:rPr>
            <w:rFonts w:ascii="Times New Roman" w:hAnsi="Times New Roman"/>
            <w:color w:val="000000"/>
            <w:sz w:val="24"/>
            <w:rPrChange w:id="1522" w:author="Andrea Stafford Hintz" w:date="2016-09-18T16:51:00Z">
              <w:rPr>
                <w:rFonts w:ascii="Times New Roman" w:eastAsia="Times New Roman" w:hAnsi="Times New Roman" w:cs="Times New Roman"/>
                <w:color w:val="000000"/>
                <w:sz w:val="24"/>
                <w:szCs w:val="24"/>
              </w:rPr>
            </w:rPrChange>
          </w:rPr>
          <w:t>He wasn’t certain it was gunfire that he’d heard. Maybe it was nothing at all. Even so, a visit to Connor’s study was in order. If there was no one there, perhaps he would root around and find some further evidence of Connor’s association with the Resurrectionists.</w:t>
        </w:r>
      </w:moveFrom>
    </w:p>
    <w:p w14:paraId="0AC61064" w14:textId="77777777" w:rsidR="00ED609B" w:rsidRPr="00ED609B" w:rsidRDefault="00ED609B" w:rsidP="00ED609B">
      <w:pPr>
        <w:autoSpaceDE/>
        <w:autoSpaceDN/>
        <w:adjustRightInd/>
        <w:spacing w:line="480" w:lineRule="auto"/>
        <w:ind w:firstLine="220"/>
        <w:rPr>
          <w:moveFrom w:id="1523" w:author="Andrea Stafford Hintz" w:date="2016-09-18T16:51:00Z"/>
          <w:rFonts w:ascii="Times" w:hAnsi="Times" w:cs="Times New Roman"/>
        </w:rPr>
      </w:pPr>
      <w:moveFrom w:id="1524" w:author="Andrea Stafford Hintz" w:date="2016-09-18T16:51:00Z">
        <w:r w:rsidRPr="009400B4">
          <w:rPr>
            <w:rFonts w:ascii="Times New Roman" w:hAnsi="Times New Roman"/>
            <w:color w:val="000000"/>
            <w:sz w:val="24"/>
            <w:rPrChange w:id="1525" w:author="Andrea Stafford Hintz" w:date="2016-09-18T16:51:00Z">
              <w:rPr>
                <w:rFonts w:ascii="Times New Roman" w:eastAsia="Times New Roman" w:hAnsi="Times New Roman" w:cs="Times New Roman"/>
                <w:color w:val="000000"/>
                <w:sz w:val="24"/>
                <w:szCs w:val="24"/>
              </w:rPr>
            </w:rPrChange>
          </w:rPr>
          <w:t>As he reached the top of the staircase, he turned away from the doors that led outside to the balcony and headed instead for the gate that seemed to bar the way to Connor’s private quarters. He was relieved to find that it was unlocked.</w:t>
        </w:r>
      </w:moveFrom>
    </w:p>
    <w:p w14:paraId="6B6F7B75" w14:textId="77777777" w:rsidR="00ED609B" w:rsidRDefault="00ED609B" w:rsidP="00ED609B">
      <w:pPr>
        <w:autoSpaceDE/>
        <w:autoSpaceDN/>
        <w:adjustRightInd/>
        <w:spacing w:line="480" w:lineRule="auto"/>
        <w:jc w:val="center"/>
        <w:rPr>
          <w:moveFrom w:id="1526" w:author="Andrea Stafford Hintz" w:date="2016-09-18T16:51:00Z"/>
          <w:rFonts w:ascii="Times New Roman" w:hAnsi="Times New Roman"/>
          <w:color w:val="000000"/>
          <w:sz w:val="24"/>
          <w:rPrChange w:id="1527" w:author="Andrea Stafford Hintz" w:date="2016-09-18T16:51:00Z">
            <w:rPr>
              <w:moveFrom w:id="1528" w:author="Andrea Stafford Hintz" w:date="2016-09-18T16:51:00Z"/>
              <w:rFonts w:ascii="Times" w:hAnsi="Times" w:cs="Times New Roman"/>
            </w:rPr>
          </w:rPrChange>
        </w:rPr>
      </w:pPr>
      <w:moveFrom w:id="1529" w:author="Andrea Stafford Hintz" w:date="2016-09-18T16:51:00Z">
        <w:r w:rsidRPr="009400B4">
          <w:rPr>
            <w:rFonts w:ascii="Times New Roman" w:hAnsi="Times New Roman"/>
            <w:color w:val="000000"/>
            <w:sz w:val="24"/>
            <w:rPrChange w:id="1530" w:author="Andrea Stafford Hintz" w:date="2016-09-18T16:51:00Z">
              <w:rPr>
                <w:rFonts w:ascii="Times New Roman" w:eastAsia="Times New Roman" w:hAnsi="Times New Roman" w:cs="Times New Roman"/>
                <w:color w:val="000000"/>
                <w:sz w:val="24"/>
                <w:szCs w:val="24"/>
              </w:rPr>
            </w:rPrChange>
          </w:rPr>
          <w:t>#</w:t>
        </w:r>
      </w:moveFrom>
    </w:p>
    <w:moveFromRangeEnd w:id="1517"/>
    <w:p w14:paraId="2EE01B03" w14:textId="3A5DF385" w:rsidR="00ED609B" w:rsidRPr="009F0D74" w:rsidRDefault="009F0D74" w:rsidP="009F0D74">
      <w:pPr>
        <w:autoSpaceDE/>
        <w:autoSpaceDN/>
        <w:adjustRightInd/>
        <w:spacing w:line="480" w:lineRule="auto"/>
        <w:ind w:firstLine="220"/>
        <w:rPr>
          <w:rFonts w:ascii="Times New Roman" w:hAnsi="Times New Roman"/>
          <w:color w:val="000000"/>
          <w:sz w:val="24"/>
          <w:rPrChange w:id="1531" w:author="Andrea Stafford Hintz" w:date="2016-09-18T16:51:00Z">
            <w:rPr>
              <w:rFonts w:ascii="Times" w:hAnsi="Times" w:cs="Times New Roman"/>
            </w:rPr>
          </w:rPrChange>
        </w:rPr>
        <w:pPrChange w:id="1532" w:author="Andrea Stafford Hintz" w:date="2016-09-18T16:51:00Z">
          <w:pPr>
            <w:autoSpaceDE/>
            <w:autoSpaceDN/>
            <w:adjustRightInd/>
            <w:spacing w:line="480" w:lineRule="auto"/>
          </w:pPr>
        </w:pPrChange>
      </w:pPr>
      <w:ins w:id="1533" w:author="Andrea Stafford Hintz" w:date="2016-09-18T16:51:00Z">
        <w:r>
          <w:rPr>
            <w:rFonts w:ascii="Times New Roman" w:eastAsia="Times New Roman" w:hAnsi="Times New Roman" w:cs="Times New Roman"/>
            <w:color w:val="000000"/>
            <w:sz w:val="24"/>
            <w:szCs w:val="24"/>
          </w:rPr>
          <w:t xml:space="preserve"> </w:t>
        </w:r>
      </w:ins>
      <w:r w:rsidR="00ED609B" w:rsidRPr="009400B4">
        <w:rPr>
          <w:rFonts w:ascii="Times New Roman" w:hAnsi="Times New Roman"/>
          <w:color w:val="000000"/>
          <w:sz w:val="24"/>
          <w:rPrChange w:id="1534" w:author="Andrea Stafford Hintz" w:date="2016-09-18T16:51:00Z">
            <w:rPr>
              <w:rFonts w:ascii="Times New Roman" w:eastAsia="Times New Roman" w:hAnsi="Times New Roman" w:cs="Times New Roman"/>
              <w:color w:val="000000"/>
              <w:sz w:val="24"/>
              <w:szCs w:val="24"/>
            </w:rPr>
          </w:rPrChange>
        </w:rPr>
        <w:t xml:space="preserve">The moment she heard the click of the </w:t>
      </w:r>
      <w:proofErr w:type="spellStart"/>
      <w:r w:rsidR="00ED609B" w:rsidRPr="009400B4">
        <w:rPr>
          <w:rFonts w:ascii="Times New Roman" w:hAnsi="Times New Roman"/>
          <w:color w:val="000000"/>
          <w:sz w:val="24"/>
          <w:rPrChange w:id="1535" w:author="Andrea Stafford Hintz" w:date="2016-09-18T16:51:00Z">
            <w:rPr>
              <w:rFonts w:ascii="Times New Roman" w:eastAsia="Times New Roman" w:hAnsi="Times New Roman" w:cs="Times New Roman"/>
              <w:color w:val="000000"/>
              <w:sz w:val="24"/>
              <w:szCs w:val="24"/>
            </w:rPr>
          </w:rPrChange>
        </w:rPr>
        <w:t>latch,</w:t>
      </w:r>
      <w:del w:id="1536" w:author="Andrea Stafford Hintz" w:date="2016-09-18T16:51:00Z">
        <w:r w:rsidR="00ED609B" w:rsidRPr="75C2D9A6">
          <w:rPr>
            <w:rFonts w:ascii="Times New Roman" w:eastAsia="Times New Roman" w:hAnsi="Times New Roman" w:cs="Times New Roman"/>
            <w:color w:val="000000"/>
            <w:sz w:val="24"/>
            <w:szCs w:val="24"/>
            <w:rPrChange w:id="1537" w:author="Bryce Raffle" w:date="2016-09-06T11:42:00Z">
              <w:rPr>
                <w:rFonts w:ascii="Times New Roman" w:hAnsi="Times New Roman" w:cs="Times New Roman"/>
                <w:color w:val="000000"/>
                <w:sz w:val="24"/>
                <w:szCs w:val="24"/>
              </w:rPr>
            </w:rPrChange>
          </w:rPr>
          <w:delText xml:space="preserve"> </w:delText>
        </w:r>
      </w:del>
      <w:del w:id="1538" w:author="Andrea Stafford Hintz" w:date="2016-08-10T14:24:00Z">
        <w:r w:rsidR="00ED609B" w:rsidRPr="00ED609B" w:rsidDel="00511DFB">
          <w:rPr>
            <w:rFonts w:ascii="Times New Roman" w:hAnsi="Times New Roman" w:cs="Times New Roman"/>
            <w:color w:val="000000"/>
            <w:sz w:val="24"/>
            <w:szCs w:val="24"/>
          </w:rPr>
          <w:delText xml:space="preserve">she </w:delText>
        </w:r>
      </w:del>
      <w:ins w:id="1539" w:author="Andrea Stafford Hintz" w:date="2016-08-10T14:24:00Z">
        <w:r w:rsidR="00511DFB" w:rsidRPr="009400B4">
          <w:rPr>
            <w:rFonts w:ascii="Times New Roman" w:hAnsi="Times New Roman"/>
            <w:color w:val="000000"/>
            <w:sz w:val="24"/>
            <w:rPrChange w:id="1540" w:author="Andrea Stafford Hintz" w:date="2016-09-18T16:51:00Z">
              <w:rPr>
                <w:rFonts w:ascii="Times New Roman" w:eastAsia="Times New Roman" w:hAnsi="Times New Roman" w:cs="Times New Roman"/>
                <w:color w:val="000000"/>
                <w:sz w:val="24"/>
                <w:szCs w:val="24"/>
              </w:rPr>
            </w:rPrChange>
          </w:rPr>
          <w:t>Annabel</w:t>
        </w:r>
        <w:proofErr w:type="spellEnd"/>
        <w:r w:rsidR="00511DFB" w:rsidRPr="009400B4">
          <w:rPr>
            <w:rFonts w:ascii="Times New Roman" w:hAnsi="Times New Roman"/>
            <w:color w:val="000000"/>
            <w:sz w:val="24"/>
            <w:rPrChange w:id="1541" w:author="Andrea Stafford Hintz" w:date="2016-09-18T16:51:00Z">
              <w:rPr>
                <w:rFonts w:ascii="Times New Roman" w:eastAsia="Times New Roman" w:hAnsi="Times New Roman" w:cs="Times New Roman"/>
                <w:color w:val="000000"/>
                <w:sz w:val="24"/>
                <w:szCs w:val="24"/>
              </w:rPr>
            </w:rPrChange>
          </w:rPr>
          <w:t xml:space="preserve"> </w:t>
        </w:r>
      </w:ins>
      <w:r w:rsidR="00ED609B" w:rsidRPr="009400B4">
        <w:rPr>
          <w:rFonts w:ascii="Times New Roman" w:hAnsi="Times New Roman"/>
          <w:color w:val="000000"/>
          <w:sz w:val="24"/>
          <w:rPrChange w:id="1542" w:author="Andrea Stafford Hintz" w:date="2016-09-18T16:51:00Z">
            <w:rPr>
              <w:rFonts w:ascii="Times New Roman" w:eastAsia="Times New Roman" w:hAnsi="Times New Roman" w:cs="Times New Roman"/>
              <w:color w:val="000000"/>
              <w:sz w:val="24"/>
              <w:szCs w:val="24"/>
            </w:rPr>
          </w:rPrChange>
        </w:rPr>
        <w:t>reached for her mask, and with deft hands, covered her face with it.</w:t>
      </w:r>
    </w:p>
    <w:p w14:paraId="6678FDF5"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3" w:author="Andrea Stafford Hintz" w:date="2016-09-18T16:51:00Z">
            <w:rPr>
              <w:rFonts w:ascii="Times New Roman" w:eastAsia="Times New Roman" w:hAnsi="Times New Roman" w:cs="Times New Roman"/>
              <w:color w:val="000000"/>
              <w:sz w:val="24"/>
              <w:szCs w:val="24"/>
            </w:rPr>
          </w:rPrChange>
        </w:rPr>
        <w:t>When she returned her attention to the door, a gentleman stood there watching her. The expression on his face was one of shock.</w:t>
      </w:r>
    </w:p>
    <w:p w14:paraId="4AB37ED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4" w:author="Andrea Stafford Hintz" w:date="2016-09-18T16:51:00Z">
            <w:rPr>
              <w:rFonts w:ascii="Times New Roman" w:eastAsia="Times New Roman" w:hAnsi="Times New Roman" w:cs="Times New Roman"/>
              <w:color w:val="000000"/>
              <w:sz w:val="24"/>
              <w:szCs w:val="24"/>
            </w:rPr>
          </w:rPrChange>
        </w:rPr>
        <w:lastRenderedPageBreak/>
        <w:t>“My god!” he exclaimed at last.</w:t>
      </w:r>
    </w:p>
    <w:p w14:paraId="6316BC7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5" w:author="Andrea Stafford Hintz" w:date="2016-09-18T16:51:00Z">
            <w:rPr>
              <w:rFonts w:ascii="Times New Roman" w:eastAsia="Times New Roman" w:hAnsi="Times New Roman" w:cs="Times New Roman"/>
              <w:color w:val="000000"/>
              <w:sz w:val="24"/>
              <w:szCs w:val="24"/>
            </w:rPr>
          </w:rPrChange>
        </w:rPr>
        <w:t>“It’s not what it looks like,” said Annabel, still attempting to free herself from beneath Connor.</w:t>
      </w:r>
    </w:p>
    <w:p w14:paraId="7A49662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6" w:author="Andrea Stafford Hintz" w:date="2016-09-18T16:51:00Z">
            <w:rPr>
              <w:rFonts w:ascii="Times New Roman" w:eastAsia="Times New Roman" w:hAnsi="Times New Roman" w:cs="Times New Roman"/>
              <w:color w:val="000000"/>
              <w:sz w:val="24"/>
              <w:szCs w:val="24"/>
            </w:rPr>
          </w:rPrChange>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6CE05A6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7" w:author="Andrea Stafford Hintz" w:date="2016-09-18T16:51:00Z">
            <w:rPr>
              <w:rFonts w:ascii="Times New Roman" w:eastAsia="Times New Roman" w:hAnsi="Times New Roman" w:cs="Times New Roman"/>
              <w:color w:val="000000"/>
              <w:sz w:val="24"/>
              <w:szCs w:val="24"/>
            </w:rPr>
          </w:rPrChange>
        </w:rPr>
        <w:t>Unfortunately, the man at the door was astute.</w:t>
      </w:r>
    </w:p>
    <w:p w14:paraId="75F90DD6"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8" w:author="Andrea Stafford Hintz" w:date="2016-09-18T16:51:00Z">
            <w:rPr>
              <w:rFonts w:ascii="Times New Roman" w:eastAsia="Times New Roman" w:hAnsi="Times New Roman" w:cs="Times New Roman"/>
              <w:color w:val="000000"/>
              <w:sz w:val="24"/>
              <w:szCs w:val="24"/>
            </w:rPr>
          </w:rPrChange>
        </w:rPr>
        <w:t>“It looks like you’ve just shot Lord Connor,” he said.</w:t>
      </w:r>
    </w:p>
    <w:p w14:paraId="34573B0F" w14:textId="77777777" w:rsid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49" w:author="Andrea Stafford Hintz" w:date="2016-09-18T16:51:00Z">
            <w:rPr>
              <w:rFonts w:ascii="Times New Roman" w:eastAsia="Times New Roman" w:hAnsi="Times New Roman" w:cs="Times New Roman"/>
              <w:color w:val="000000"/>
              <w:sz w:val="24"/>
              <w:szCs w:val="24"/>
            </w:rPr>
          </w:rPrChange>
        </w:rPr>
        <w:t>Annabel frowned.</w:t>
      </w:r>
    </w:p>
    <w:p w14:paraId="5C490286" w14:textId="11816B85"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“Oh,” she said in a voice that she hoped disguised her disappointment—or, at least—her femininity. “Then I suppose it’s exactly what it looks like.”</w:t>
      </w:r>
    </w:p>
    <w:p w14:paraId="1AD0DA6C" w14:textId="41540D49" w:rsidR="00952343" w:rsidRPr="00C245FD" w:rsidRDefault="00460F34" w:rsidP="00C245FD">
      <w:pPr>
        <w:tabs>
          <w:tab w:val="left" w:pos="1440"/>
          <w:tab w:val="left" w:pos="2160"/>
          <w:tab w:val="left" w:pos="2880"/>
        </w:tabs>
        <w:spacing w:line="480" w:lineRule="auto"/>
        <w:ind w:firstLine="359"/>
        <w:jc w:val="both"/>
        <w:rPr>
          <w:del w:id="1550" w:author="Andrea Stafford Hintz" w:date="2016-09-18T16:51:00Z"/>
          <w:rFonts w:ascii="Times New Roman" w:hAnsi="Times New Roman" w:cs="Times New Roman"/>
          <w:sz w:val="24"/>
          <w:szCs w:val="24"/>
        </w:rPr>
      </w:pPr>
      <w:ins w:id="1551" w:author="Andrea Stafford Hintz" w:date="2016-09-18T16:51:00Z">
        <w:r>
          <w:rPr>
            <w:rFonts w:ascii="Times New Roman" w:hAnsi="Times New Roman" w:cs="Times New Roman"/>
            <w:sz w:val="24"/>
            <w:szCs w:val="24"/>
          </w:rPr>
          <w:br w:type="page"/>
        </w:r>
        <w:r w:rsidR="00C95DAC">
          <w:rPr>
            <w:rFonts w:ascii="Times New Roman" w:hAnsi="Times New Roman" w:cs="Times New Roman"/>
            <w:sz w:val="24"/>
            <w:szCs w:val="24"/>
          </w:rPr>
          <w:lastRenderedPageBreak/>
          <w:tab/>
        </w:r>
        <w:r w:rsidR="00C95DAC">
          <w:rPr>
            <w:rFonts w:ascii="Times New Roman" w:hAnsi="Times New Roman" w:cs="Times New Roman"/>
            <w:sz w:val="24"/>
            <w:szCs w:val="24"/>
          </w:rPr>
          <w:tab/>
        </w:r>
        <w:r w:rsidR="00C95DAC">
          <w:rPr>
            <w:rFonts w:ascii="Times New Roman" w:hAnsi="Times New Roman" w:cs="Times New Roman"/>
            <w:sz w:val="24"/>
            <w:szCs w:val="24"/>
          </w:rPr>
          <w:tab/>
        </w:r>
        <w:r w:rsidR="00C95DAC">
          <w:rPr>
            <w:rFonts w:ascii="Times New Roman" w:hAnsi="Times New Roman" w:cs="Times New Roman"/>
            <w:sz w:val="24"/>
            <w:szCs w:val="24"/>
          </w:rPr>
          <w:tab/>
        </w:r>
        <w:r w:rsidR="00C95DAC">
          <w:rPr>
            <w:rFonts w:ascii="Times New Roman" w:hAnsi="Times New Roman" w:cs="Times New Roman"/>
            <w:sz w:val="24"/>
            <w:szCs w:val="24"/>
          </w:rPr>
          <w:tab/>
        </w:r>
      </w:ins>
    </w:p>
    <w:p w14:paraId="59582CB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1552" w:author="Andrea Stafford Hintz" w:date="2016-09-18T16:51:00Z"/>
          <w:rFonts w:ascii="Times New Roman" w:hAnsi="Times New Roman" w:cs="Times New Roman"/>
          <w:sz w:val="24"/>
          <w:szCs w:val="24"/>
        </w:rPr>
        <w:sectPr w:rsidR="00952343" w:rsidRPr="00C245FD" w:rsidSect="00C245FD">
          <w:headerReference w:type="even" r:id="rId20"/>
          <w:headerReference w:type="default" r:id="rId21"/>
          <w:footerReference w:type="even" r:id="rId22"/>
          <w:footerReference w:type="default" r:id="rId23"/>
          <w:headerReference w:type="first" r:id="rId24"/>
          <w:footerReference w:type="first" r:id="rId25"/>
          <w:pgSz w:w="12242" w:h="15842"/>
          <w:pgMar w:top="1440" w:right="1440" w:bottom="1440" w:left="1440" w:header="720" w:footer="720" w:gutter="0"/>
          <w:cols w:space="720"/>
          <w:titlePg/>
        </w:sectPr>
      </w:pPr>
    </w:p>
    <w:p w14:paraId="26B73268" w14:textId="77777777" w:rsidR="00952343" w:rsidRPr="00C245FD" w:rsidRDefault="00B67EA3" w:rsidP="00C95DAC">
      <w:pPr>
        <w:autoSpaceDE/>
        <w:autoSpaceDN/>
        <w:adjustRightInd/>
        <w:spacing w:after="160" w:line="259" w:lineRule="auto"/>
        <w:rPr>
          <w:rFonts w:ascii="Times New Roman" w:hAnsi="Times New Roman" w:cs="Times New Roman"/>
          <w:sz w:val="24"/>
          <w:szCs w:val="24"/>
        </w:rPr>
        <w:pPrChange w:id="1553" w:author="Andrea Stafford Hintz" w:date="2016-09-18T16:51:00Z">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PrChange>
      </w:pPr>
      <w:bookmarkStart w:id="1554" w:name="Chapter_3"/>
      <w:r w:rsidRPr="009400B4">
        <w:rPr>
          <w:rFonts w:ascii="Times New Roman" w:hAnsi="Times New Roman"/>
          <w:sz w:val="24"/>
          <w:rPrChange w:id="1555" w:author="Andrea Stafford Hintz" w:date="2016-09-18T16:51:00Z">
            <w:rPr>
              <w:rFonts w:ascii="Times New Roman" w:eastAsia="Times New Roman" w:hAnsi="Times New Roman" w:cs="Times New Roman"/>
              <w:sz w:val="24"/>
              <w:szCs w:val="24"/>
            </w:rPr>
          </w:rPrChange>
        </w:rPr>
        <w:lastRenderedPageBreak/>
        <w:t>Chapter</w:t>
      </w:r>
      <w:bookmarkEnd w:id="1554"/>
      <w:r w:rsidRPr="009400B4">
        <w:rPr>
          <w:rFonts w:ascii="Times New Roman" w:hAnsi="Times New Roman"/>
          <w:sz w:val="24"/>
          <w:rPrChange w:id="1556" w:author="Andrea Stafford Hintz" w:date="2016-09-18T16:51:00Z">
            <w:rPr>
              <w:rFonts w:ascii="Times New Roman" w:eastAsia="Times New Roman" w:hAnsi="Times New Roman" w:cs="Times New Roman"/>
              <w:sz w:val="24"/>
              <w:szCs w:val="24"/>
            </w:rPr>
          </w:rPrChange>
        </w:rPr>
        <w:t xml:space="preserve"> Three</w:t>
      </w:r>
    </w:p>
    <w:p w14:paraId="5D158AC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1557" w:author="Andrea Stafford Hintz" w:date="2016-09-18T16:51:00Z">
            <w:rPr>
              <w:rFonts w:ascii="Times New Roman" w:eastAsia="Times New Roman" w:hAnsi="Times New Roman" w:cs="Times New Roman"/>
              <w:sz w:val="24"/>
              <w:szCs w:val="24"/>
            </w:rPr>
          </w:rPrChange>
        </w:rPr>
        <w:t>“The greatest inventors are the newspaper men.”</w:t>
      </w:r>
    </w:p>
    <w:p w14:paraId="1E7A14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C5FA7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1558" w:author="Andrea Stafford Hintz" w:date="2016-09-18T16:51:00Z">
            <w:rPr>
              <w:rFonts w:ascii="Times New Roman" w:eastAsia="Times New Roman" w:hAnsi="Times New Roman" w:cs="Times New Roman"/>
              <w:sz w:val="24"/>
              <w:szCs w:val="24"/>
            </w:rPr>
          </w:rPrChange>
        </w:rPr>
        <w:t>- Alexander Graham Bell</w:t>
      </w:r>
    </w:p>
    <w:p w14:paraId="0CA46B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ABF1F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0C4C2FA" w14:textId="508E71E6" w:rsidR="00ED609B" w:rsidRPr="00ED609B" w:rsidRDefault="00ED609B" w:rsidP="00ED609B">
      <w:pPr>
        <w:autoSpaceDE/>
        <w:autoSpaceDN/>
        <w:adjustRightInd/>
        <w:spacing w:line="480" w:lineRule="auto"/>
        <w:rPr>
          <w:rFonts w:ascii="Times" w:hAnsi="Times" w:cs="Times New Roman"/>
        </w:rPr>
      </w:pPr>
      <w:r w:rsidRPr="009400B4">
        <w:rPr>
          <w:rFonts w:ascii="Times New Roman" w:hAnsi="Times New Roman"/>
          <w:color w:val="000000"/>
          <w:sz w:val="24"/>
          <w:rPrChange w:id="1559" w:author="Andrea Stafford Hintz" w:date="2016-09-18T16:51:00Z">
            <w:rPr>
              <w:rFonts w:ascii="Times New Roman" w:eastAsia="Times New Roman" w:hAnsi="Times New Roman" w:cs="Times New Roman"/>
              <w:color w:val="000000"/>
              <w:sz w:val="24"/>
              <w:szCs w:val="24"/>
            </w:rPr>
          </w:rPrChange>
        </w:rPr>
        <w:t xml:space="preserve">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w:t>
      </w:r>
      <w:proofErr w:type="spellStart"/>
      <w:ins w:id="1560" w:author="Andrea Stafford Hintz" w:date="2016-09-18T16:51:00Z">
        <w:r w:rsidR="00A22D6C" w:rsidRPr="009400B4">
          <w:rPr>
            <w:rFonts w:ascii="Times New Roman" w:eastAsia="Times New Roman" w:hAnsi="Times New Roman" w:cs="Times New Roman"/>
            <w:color w:val="000000"/>
            <w:sz w:val="24"/>
            <w:szCs w:val="24"/>
          </w:rPr>
          <w:t>thought</w:t>
        </w:r>
      </w:ins>
      <w:del w:id="1561" w:author="Andrea Stafford Hintz" w:date="2016-08-10T14:26:00Z">
        <w:r w:rsidRPr="00ED609B" w:rsidDel="00965AC6">
          <w:rPr>
            <w:rFonts w:ascii="Times New Roman" w:hAnsi="Times New Roman" w:cs="Times New Roman"/>
            <w:color w:val="000000"/>
            <w:sz w:val="24"/>
            <w:szCs w:val="24"/>
          </w:rPr>
          <w:delText>been beginning to think</w:delText>
        </w:r>
      </w:del>
      <w:ins w:id="1562" w:author="Andrea Stafford Hintz" w:date="2016-08-10T14:26:00Z">
        <w:r w:rsidR="00965AC6" w:rsidRPr="75C2D9A6">
          <w:rPr>
            <w:rFonts w:ascii="Times New Roman" w:eastAsia="Times New Roman" w:hAnsi="Times New Roman" w:cs="Times New Roman"/>
            <w:color w:val="000000"/>
            <w:sz w:val="24"/>
            <w:szCs w:val="24"/>
            <w:rPrChange w:id="1563" w:author="Bryce Raffle" w:date="2016-09-06T11:42:00Z">
              <w:rPr>
                <w:rFonts w:ascii="Times New Roman" w:hAnsi="Times New Roman" w:cs="Times New Roman"/>
                <w:color w:val="000000"/>
                <w:sz w:val="24"/>
                <w:szCs w:val="24"/>
              </w:rPr>
            </w:rPrChange>
          </w:rPr>
          <w:t>thought</w:t>
        </w:r>
      </w:ins>
      <w:proofErr w:type="spellEnd"/>
      <w:r w:rsidRPr="009400B4">
        <w:rPr>
          <w:rFonts w:ascii="Times New Roman" w:hAnsi="Times New Roman"/>
          <w:color w:val="000000"/>
          <w:sz w:val="24"/>
          <w:rPrChange w:id="1564" w:author="Andrea Stafford Hintz" w:date="2016-09-18T16:51:00Z">
            <w:rPr>
              <w:rFonts w:ascii="Times New Roman" w:eastAsia="Times New Roman" w:hAnsi="Times New Roman" w:cs="Times New Roman"/>
              <w:color w:val="000000"/>
              <w:sz w:val="24"/>
              <w:szCs w:val="24"/>
            </w:rPr>
          </w:rPrChange>
        </w:rPr>
        <w:t xml:space="preserve"> that nothing could surprise him.</w:t>
      </w:r>
    </w:p>
    <w:p w14:paraId="3778A652" w14:textId="77777777" w:rsidR="00ED609B" w:rsidRPr="00ED609B" w:rsidRDefault="00ED609B" w:rsidP="00ED609B">
      <w:pPr>
        <w:autoSpaceDE/>
        <w:autoSpaceDN/>
        <w:adjustRightInd/>
        <w:spacing w:line="480" w:lineRule="auto"/>
        <w:ind w:firstLine="220"/>
        <w:rPr>
          <w:rFonts w:ascii="Times" w:hAnsi="Times" w:cs="Times New Roman"/>
        </w:rPr>
      </w:pPr>
      <w:commentRangeStart w:id="1565"/>
      <w:r w:rsidRPr="009400B4">
        <w:rPr>
          <w:rFonts w:ascii="Times New Roman" w:hAnsi="Times New Roman"/>
          <w:color w:val="000000"/>
          <w:sz w:val="24"/>
          <w:rPrChange w:id="1566" w:author="Andrea Stafford Hintz" w:date="2016-09-18T16:51:00Z">
            <w:rPr>
              <w:rFonts w:ascii="Times New Roman" w:eastAsia="Times New Roman" w:hAnsi="Times New Roman" w:cs="Times New Roman"/>
              <w:color w:val="000000"/>
              <w:sz w:val="24"/>
              <w:szCs w:val="24"/>
            </w:rPr>
          </w:rPrChange>
        </w:rPr>
        <w:t>“Oh my god!” he exclaimed now, taking in the scene</w:t>
      </w:r>
      <w:commentRangeEnd w:id="1565"/>
      <w:r w:rsidR="00965AC6">
        <w:rPr>
          <w:rStyle w:val="CommentReference"/>
        </w:rPr>
        <w:commentReference w:id="1565"/>
      </w:r>
      <w:r w:rsidRPr="009400B4">
        <w:rPr>
          <w:rFonts w:ascii="Times New Roman" w:hAnsi="Times New Roman"/>
          <w:color w:val="000000"/>
          <w:sz w:val="24"/>
          <w:rPrChange w:id="1567" w:author="Andrea Stafford Hintz" w:date="2016-09-18T16:51:00Z">
            <w:rPr>
              <w:rFonts w:ascii="Times New Roman" w:eastAsia="Times New Roman" w:hAnsi="Times New Roman" w:cs="Times New Roman"/>
              <w:color w:val="000000"/>
              <w:sz w:val="24"/>
              <w:szCs w:val="24"/>
            </w:rPr>
          </w:rPrChange>
        </w:rPr>
        <w:t>.</w:t>
      </w:r>
    </w:p>
    <w:p w14:paraId="2A9165C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68" w:author="Andrea Stafford Hintz" w:date="2016-09-18T16:51:00Z">
            <w:rPr>
              <w:rFonts w:ascii="Times New Roman" w:eastAsia="Times New Roman" w:hAnsi="Times New Roman" w:cs="Times New Roman"/>
              <w:color w:val="000000"/>
              <w:sz w:val="24"/>
              <w:szCs w:val="24"/>
            </w:rPr>
          </w:rPrChange>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26FAD398" w14:textId="77777777" w:rsidR="00ED609B" w:rsidRPr="00ED609B" w:rsidRDefault="00ED609B" w:rsidP="00ED609B">
      <w:pPr>
        <w:autoSpaceDE/>
        <w:autoSpaceDN/>
        <w:adjustRightInd/>
        <w:spacing w:line="480" w:lineRule="auto"/>
        <w:ind w:firstLine="220"/>
        <w:rPr>
          <w:rFonts w:ascii="Times" w:hAnsi="Times" w:cs="Times New Roman"/>
        </w:rPr>
      </w:pPr>
      <w:commentRangeStart w:id="1569"/>
      <w:r w:rsidRPr="009400B4">
        <w:rPr>
          <w:rFonts w:ascii="Times New Roman" w:hAnsi="Times New Roman"/>
          <w:color w:val="000000"/>
          <w:sz w:val="24"/>
          <w:rPrChange w:id="1570" w:author="Andrea Stafford Hintz" w:date="2016-09-18T16:51:00Z">
            <w:rPr>
              <w:rFonts w:ascii="Times New Roman" w:eastAsia="Times New Roman" w:hAnsi="Times New Roman" w:cs="Times New Roman"/>
              <w:color w:val="000000"/>
              <w:sz w:val="24"/>
              <w:szCs w:val="24"/>
            </w:rPr>
          </w:rPrChange>
        </w:rPr>
        <w:t>Finally, Jonathan thought to draw a weapon.</w:t>
      </w:r>
      <w:commentRangeEnd w:id="1569"/>
      <w:r w:rsidR="00965AC6">
        <w:rPr>
          <w:rStyle w:val="CommentReference"/>
        </w:rPr>
        <w:commentReference w:id="1569"/>
      </w:r>
      <w:r w:rsidRPr="009400B4">
        <w:rPr>
          <w:rFonts w:ascii="Times New Roman" w:hAnsi="Times New Roman"/>
          <w:color w:val="000000"/>
          <w:sz w:val="24"/>
          <w:rPrChange w:id="1571" w:author="Andrea Stafford Hintz" w:date="2016-09-18T16:51:00Z">
            <w:rPr>
              <w:rFonts w:ascii="Times New Roman" w:eastAsia="Times New Roman" w:hAnsi="Times New Roman" w:cs="Times New Roman"/>
              <w:color w:val="000000"/>
              <w:sz w:val="24"/>
              <w:szCs w:val="24"/>
            </w:rPr>
          </w:rPrChange>
        </w:rPr>
        <w:t xml:space="preserve"> </w:t>
      </w:r>
      <w:commentRangeStart w:id="1572"/>
      <w:r w:rsidRPr="009400B4">
        <w:rPr>
          <w:rFonts w:ascii="Times New Roman" w:hAnsi="Times New Roman"/>
          <w:color w:val="000000"/>
          <w:sz w:val="24"/>
          <w:rPrChange w:id="1573" w:author="Andrea Stafford Hintz" w:date="2016-09-18T16:51:00Z">
            <w:rPr>
              <w:rFonts w:ascii="Times New Roman" w:eastAsia="Times New Roman" w:hAnsi="Times New Roman" w:cs="Times New Roman"/>
              <w:color w:val="000000"/>
              <w:sz w:val="24"/>
              <w:szCs w:val="24"/>
            </w:rPr>
          </w:rPrChange>
        </w:rPr>
        <w:t>He had one, a pistol, in his belt somewhere. He reached for it, drew the gun from his belt</w:t>
      </w:r>
      <w:commentRangeEnd w:id="1572"/>
      <w:r w:rsidR="00965AC6">
        <w:rPr>
          <w:rStyle w:val="CommentReference"/>
        </w:rPr>
        <w:commentReference w:id="1572"/>
      </w:r>
      <w:r w:rsidRPr="009400B4">
        <w:rPr>
          <w:rFonts w:ascii="Times New Roman" w:hAnsi="Times New Roman"/>
          <w:color w:val="000000"/>
          <w:sz w:val="24"/>
          <w:rPrChange w:id="1574" w:author="Andrea Stafford Hintz" w:date="2016-09-18T16:51:00Z">
            <w:rPr>
              <w:rFonts w:ascii="Times New Roman" w:eastAsia="Times New Roman" w:hAnsi="Times New Roman" w:cs="Times New Roman"/>
              <w:color w:val="000000"/>
              <w:sz w:val="24"/>
              <w:szCs w:val="24"/>
            </w:rPr>
          </w:rPrChange>
        </w:rPr>
        <w:t>, but Connor’s killer was quicker. Much quicker.</w:t>
      </w:r>
    </w:p>
    <w:p w14:paraId="7F94468E" w14:textId="71577A11"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75" w:author="Andrea Stafford Hintz" w:date="2016-09-18T16:51:00Z">
            <w:rPr>
              <w:rFonts w:ascii="Times New Roman" w:eastAsia="Times New Roman" w:hAnsi="Times New Roman" w:cs="Times New Roman"/>
              <w:color w:val="000000"/>
              <w:sz w:val="24"/>
              <w:szCs w:val="24"/>
            </w:rPr>
          </w:rPrChange>
        </w:rPr>
        <w:t>“Drop it,” said the killer, already on his feet. His voice was cold, threatening. He had already killed Connor</w:t>
      </w:r>
      <w:del w:id="1576" w:author="Andrea Stafford Hintz" w:date="2016-09-10T11:55:00Z">
        <w:r w:rsidRPr="75C2D9A6" w:rsidDel="006D7771">
          <w:rPr>
            <w:rFonts w:ascii="Times New Roman" w:eastAsia="Times New Roman" w:hAnsi="Times New Roman" w:cs="Times New Roman"/>
            <w:color w:val="000000"/>
            <w:sz w:val="24"/>
            <w:szCs w:val="24"/>
            <w:rPrChange w:id="1577" w:author="Bryce Raffle" w:date="2016-09-06T11:42:00Z">
              <w:rPr>
                <w:rFonts w:ascii="Times New Roman" w:hAnsi="Times New Roman" w:cs="Times New Roman"/>
                <w:color w:val="000000"/>
                <w:sz w:val="24"/>
                <w:szCs w:val="24"/>
              </w:rPr>
            </w:rPrChange>
          </w:rPr>
          <w:delText>. It seemed that</w:delText>
        </w:r>
      </w:del>
      <w:ins w:id="1578" w:author="Andrea Stafford Hintz" w:date="2016-09-10T11:55:00Z">
        <w:r w:rsidR="006D7771">
          <w:rPr>
            <w:rFonts w:ascii="Times New Roman" w:eastAsia="Times New Roman" w:hAnsi="Times New Roman" w:cs="Times New Roman"/>
            <w:color w:val="000000"/>
            <w:sz w:val="24"/>
            <w:szCs w:val="24"/>
          </w:rPr>
          <w:t>, and</w:t>
        </w:r>
      </w:ins>
      <w:r w:rsidRPr="009400B4">
        <w:rPr>
          <w:rFonts w:ascii="Times New Roman" w:hAnsi="Times New Roman"/>
          <w:color w:val="000000"/>
          <w:sz w:val="24"/>
          <w:rPrChange w:id="1579" w:author="Andrea Stafford Hintz" w:date="2016-09-18T16:51:00Z">
            <w:rPr>
              <w:rFonts w:ascii="Times New Roman" w:eastAsia="Times New Roman" w:hAnsi="Times New Roman" w:cs="Times New Roman"/>
              <w:color w:val="000000"/>
              <w:sz w:val="24"/>
              <w:szCs w:val="24"/>
            </w:rPr>
          </w:rPrChange>
        </w:rPr>
        <w:t xml:space="preserve"> Jonathan was </w:t>
      </w:r>
      <w:ins w:id="1580" w:author="Andrea Stafford Hintz" w:date="2016-09-10T11:55:00Z">
        <w:r w:rsidR="006D7771">
          <w:rPr>
            <w:rFonts w:ascii="Times New Roman" w:eastAsia="Times New Roman" w:hAnsi="Times New Roman" w:cs="Times New Roman"/>
            <w:color w:val="000000"/>
            <w:sz w:val="24"/>
            <w:szCs w:val="24"/>
          </w:rPr>
          <w:t xml:space="preserve">now </w:t>
        </w:r>
      </w:ins>
      <w:r w:rsidRPr="009400B4">
        <w:rPr>
          <w:rFonts w:ascii="Times New Roman" w:hAnsi="Times New Roman"/>
          <w:color w:val="000000"/>
          <w:sz w:val="24"/>
          <w:rPrChange w:id="1581" w:author="Andrea Stafford Hintz" w:date="2016-09-18T16:51:00Z">
            <w:rPr>
              <w:rFonts w:ascii="Times New Roman" w:eastAsia="Times New Roman" w:hAnsi="Times New Roman" w:cs="Times New Roman"/>
              <w:color w:val="000000"/>
              <w:sz w:val="24"/>
              <w:szCs w:val="24"/>
            </w:rPr>
          </w:rPrChange>
        </w:rPr>
        <w:t xml:space="preserve">the </w:t>
      </w:r>
      <w:del w:id="1582" w:author="Andrea Stafford Hintz" w:date="2016-09-10T11:54:00Z">
        <w:r w:rsidRPr="75C2D9A6" w:rsidDel="006D7771">
          <w:rPr>
            <w:rFonts w:ascii="Times New Roman" w:eastAsia="Times New Roman" w:hAnsi="Times New Roman" w:cs="Times New Roman"/>
            <w:color w:val="000000"/>
            <w:sz w:val="24"/>
            <w:szCs w:val="24"/>
            <w:rPrChange w:id="1583" w:author="Bryce Raffle" w:date="2016-09-06T11:42:00Z">
              <w:rPr>
                <w:rFonts w:ascii="Times New Roman" w:hAnsi="Times New Roman" w:cs="Times New Roman"/>
                <w:color w:val="000000"/>
                <w:sz w:val="24"/>
                <w:szCs w:val="24"/>
              </w:rPr>
            </w:rPrChange>
          </w:rPr>
          <w:delText xml:space="preserve">only </w:delText>
        </w:r>
      </w:del>
      <w:ins w:id="1584" w:author="Andrea Stafford Hintz" w:date="2016-09-10T11:54:00Z">
        <w:r w:rsidR="006D7771">
          <w:rPr>
            <w:rFonts w:ascii="Times New Roman" w:eastAsia="Times New Roman" w:hAnsi="Times New Roman" w:cs="Times New Roman"/>
            <w:color w:val="000000"/>
            <w:sz w:val="24"/>
            <w:szCs w:val="24"/>
          </w:rPr>
          <w:t>sole</w:t>
        </w:r>
        <w:r w:rsidR="006D7771" w:rsidRPr="009400B4">
          <w:rPr>
            <w:rFonts w:ascii="Times New Roman" w:hAnsi="Times New Roman"/>
            <w:color w:val="000000"/>
            <w:sz w:val="24"/>
            <w:rPrChange w:id="1585" w:author="Andrea Stafford Hintz" w:date="2016-09-18T16:51:00Z">
              <w:rPr>
                <w:rFonts w:ascii="Times New Roman" w:eastAsia="Times New Roman" w:hAnsi="Times New Roman" w:cs="Times New Roman"/>
                <w:color w:val="000000"/>
                <w:sz w:val="24"/>
                <w:szCs w:val="24"/>
              </w:rPr>
            </w:rPrChange>
          </w:rPr>
          <w:t xml:space="preserve"> </w:t>
        </w:r>
      </w:ins>
      <w:r w:rsidRPr="009400B4">
        <w:rPr>
          <w:rFonts w:ascii="Times New Roman" w:hAnsi="Times New Roman"/>
          <w:color w:val="000000"/>
          <w:sz w:val="24"/>
          <w:rPrChange w:id="1586" w:author="Andrea Stafford Hintz" w:date="2016-09-18T16:51:00Z">
            <w:rPr>
              <w:rFonts w:ascii="Times New Roman" w:eastAsia="Times New Roman" w:hAnsi="Times New Roman" w:cs="Times New Roman"/>
              <w:color w:val="000000"/>
              <w:sz w:val="24"/>
              <w:szCs w:val="24"/>
            </w:rPr>
          </w:rPrChange>
        </w:rPr>
        <w:t xml:space="preserve">witness. It seemed unlikely that he would hesitate to shoot Jonathan now. He hesitated to relinquish his weapon, but it </w:t>
      </w:r>
      <w:commentRangeStart w:id="1587"/>
      <w:r w:rsidRPr="009400B4">
        <w:rPr>
          <w:rFonts w:ascii="Times New Roman" w:hAnsi="Times New Roman"/>
          <w:color w:val="000000"/>
          <w:sz w:val="24"/>
          <w:rPrChange w:id="1588" w:author="Andrea Stafford Hintz" w:date="2016-09-18T16:51:00Z">
            <w:rPr>
              <w:rFonts w:ascii="Times New Roman" w:eastAsia="Times New Roman" w:hAnsi="Times New Roman" w:cs="Times New Roman"/>
              <w:color w:val="000000"/>
              <w:sz w:val="24"/>
              <w:szCs w:val="24"/>
            </w:rPr>
          </w:rPrChange>
        </w:rPr>
        <w:lastRenderedPageBreak/>
        <w:t>seemed</w:t>
      </w:r>
      <w:commentRangeEnd w:id="1587"/>
      <w:r w:rsidR="00965AC6">
        <w:rPr>
          <w:rStyle w:val="CommentReference"/>
        </w:rPr>
        <w:commentReference w:id="1587"/>
      </w:r>
      <w:r w:rsidRPr="009400B4">
        <w:rPr>
          <w:rFonts w:ascii="Times New Roman" w:hAnsi="Times New Roman"/>
          <w:color w:val="000000"/>
          <w:sz w:val="24"/>
          <w:rPrChange w:id="1589" w:author="Andrea Stafford Hintz" w:date="2016-09-18T16:51:00Z">
            <w:rPr>
              <w:rFonts w:ascii="Times New Roman" w:eastAsia="Times New Roman" w:hAnsi="Times New Roman" w:cs="Times New Roman"/>
              <w:color w:val="000000"/>
              <w:sz w:val="24"/>
              <w:szCs w:val="24"/>
            </w:rPr>
          </w:rPrChange>
        </w:rPr>
        <w:t xml:space="preserve"> he had little choice but to do as the killer asked. Taking care not to make any sudden moves, he set the gun on the floor.</w:t>
      </w:r>
    </w:p>
    <w:p w14:paraId="7663BBB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90" w:author="Andrea Stafford Hintz" w:date="2016-09-18T16:51:00Z">
            <w:rPr>
              <w:rFonts w:ascii="Times New Roman" w:eastAsia="Times New Roman" w:hAnsi="Times New Roman" w:cs="Times New Roman"/>
              <w:color w:val="000000"/>
              <w:sz w:val="24"/>
              <w:szCs w:val="24"/>
            </w:rPr>
          </w:rPrChange>
        </w:rPr>
        <w:t>“Kick it over here.”</w:t>
      </w:r>
    </w:p>
    <w:p w14:paraId="6B24EDFC" w14:textId="77777777" w:rsidR="00ED609B" w:rsidRPr="00ED609B" w:rsidRDefault="00ED609B" w:rsidP="00ED609B">
      <w:pPr>
        <w:autoSpaceDE/>
        <w:autoSpaceDN/>
        <w:adjustRightInd/>
        <w:spacing w:line="480" w:lineRule="auto"/>
        <w:ind w:firstLine="220"/>
        <w:rPr>
          <w:rFonts w:ascii="Times" w:hAnsi="Times" w:cs="Times New Roman"/>
        </w:rPr>
      </w:pPr>
      <w:commentRangeStart w:id="1591"/>
      <w:r w:rsidRPr="009400B4">
        <w:rPr>
          <w:rFonts w:ascii="Times New Roman" w:hAnsi="Times New Roman"/>
          <w:color w:val="000000"/>
          <w:sz w:val="24"/>
          <w:rPrChange w:id="1592" w:author="Andrea Stafford Hintz" w:date="2016-09-18T16:51:00Z">
            <w:rPr>
              <w:rFonts w:ascii="Times New Roman" w:eastAsia="Times New Roman" w:hAnsi="Times New Roman" w:cs="Times New Roman"/>
              <w:color w:val="000000"/>
              <w:sz w:val="24"/>
              <w:szCs w:val="24"/>
            </w:rPr>
          </w:rPrChange>
        </w:rPr>
        <w:t>Jonathan did as directed.</w:t>
      </w:r>
      <w:commentRangeEnd w:id="1591"/>
      <w:r w:rsidR="00965AC6">
        <w:rPr>
          <w:rStyle w:val="CommentReference"/>
        </w:rPr>
        <w:commentReference w:id="1591"/>
      </w:r>
    </w:p>
    <w:p w14:paraId="02CAD7A8" w14:textId="0D507B17" w:rsidR="00ED609B" w:rsidRPr="00ED609B" w:rsidRDefault="00ED609B" w:rsidP="00ED609B">
      <w:pPr>
        <w:autoSpaceDE/>
        <w:autoSpaceDN/>
        <w:adjustRightInd/>
        <w:spacing w:line="480" w:lineRule="auto"/>
        <w:ind w:firstLine="220"/>
        <w:rPr>
          <w:rFonts w:ascii="Times" w:hAnsi="Times" w:cs="Times New Roman"/>
        </w:rPr>
      </w:pPr>
      <w:commentRangeStart w:id="1593"/>
      <w:r w:rsidRPr="009400B4">
        <w:rPr>
          <w:rFonts w:ascii="Times New Roman" w:hAnsi="Times New Roman"/>
          <w:color w:val="000000"/>
          <w:sz w:val="24"/>
          <w:rPrChange w:id="1594" w:author="Andrea Stafford Hintz" w:date="2016-09-18T16:51:00Z">
            <w:rPr>
              <w:rFonts w:ascii="Times New Roman" w:eastAsia="Times New Roman" w:hAnsi="Times New Roman" w:cs="Times New Roman"/>
              <w:color w:val="000000"/>
              <w:sz w:val="24"/>
              <w:szCs w:val="24"/>
            </w:rPr>
          </w:rPrChange>
        </w:rPr>
        <w:t>When he stood, the killer</w:t>
      </w:r>
      <w:del w:id="1595" w:author="Andrea Stafford Hintz" w:date="2016-08-10T14:33:00Z">
        <w:r w:rsidRPr="00ED609B" w:rsidDel="00965AC6">
          <w:rPr>
            <w:rFonts w:ascii="Times New Roman" w:hAnsi="Times New Roman" w:cs="Times New Roman"/>
            <w:color w:val="000000"/>
            <w:sz w:val="24"/>
            <w:szCs w:val="24"/>
          </w:rPr>
          <w:delText xml:space="preserve"> had</w:delText>
        </w:r>
      </w:del>
      <w:r w:rsidRPr="009400B4">
        <w:rPr>
          <w:rFonts w:ascii="Times New Roman" w:hAnsi="Times New Roman"/>
          <w:color w:val="000000"/>
          <w:sz w:val="24"/>
          <w:rPrChange w:id="1596" w:author="Andrea Stafford Hintz" w:date="2016-09-18T16:51:00Z">
            <w:rPr>
              <w:rFonts w:ascii="Times New Roman" w:eastAsia="Times New Roman" w:hAnsi="Times New Roman" w:cs="Times New Roman"/>
              <w:color w:val="000000"/>
              <w:sz w:val="24"/>
              <w:szCs w:val="24"/>
            </w:rPr>
          </w:rPrChange>
        </w:rPr>
        <w:t xml:space="preserve"> moved closer and had his pistol aimed directly at Jonathan’s face. His own weapon had been stuffed into the killer’s belt.</w:t>
      </w:r>
      <w:commentRangeEnd w:id="1593"/>
      <w:r w:rsidR="00965AC6">
        <w:rPr>
          <w:rStyle w:val="CommentReference"/>
        </w:rPr>
        <w:commentReference w:id="1593"/>
      </w:r>
    </w:p>
    <w:p w14:paraId="3AC00C4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97" w:author="Andrea Stafford Hintz" w:date="2016-09-18T16:51:00Z">
            <w:rPr>
              <w:rFonts w:ascii="Times New Roman" w:eastAsia="Times New Roman" w:hAnsi="Times New Roman" w:cs="Times New Roman"/>
              <w:color w:val="000000"/>
              <w:sz w:val="24"/>
              <w:szCs w:val="24"/>
            </w:rPr>
          </w:rPrChange>
        </w:rPr>
        <w:t>“What are you doing here?” the killer asked him. Jonathan noticed that though his tone was threatening, his voice was high in pitch, almost feminine.</w:t>
      </w:r>
    </w:p>
    <w:p w14:paraId="74A45EE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598" w:author="Andrea Stafford Hintz" w:date="2016-09-18T16:51:00Z">
            <w:rPr>
              <w:rFonts w:ascii="Times New Roman" w:eastAsia="Times New Roman" w:hAnsi="Times New Roman" w:cs="Times New Roman"/>
              <w:color w:val="000000"/>
              <w:sz w:val="24"/>
              <w:szCs w:val="24"/>
            </w:rPr>
          </w:rPrChange>
        </w:rPr>
        <w:t xml:space="preserve">“I heard gunfire,” Jonathan told him, just barely managing to keep his voice even. He would have killed for a </w:t>
      </w:r>
      <w:commentRangeStart w:id="1599"/>
      <w:r w:rsidRPr="009400B4">
        <w:rPr>
          <w:rFonts w:ascii="Times New Roman" w:hAnsi="Times New Roman"/>
          <w:color w:val="000000"/>
          <w:sz w:val="24"/>
          <w:rPrChange w:id="1600" w:author="Andrea Stafford Hintz" w:date="2016-09-18T16:51:00Z">
            <w:rPr>
              <w:rFonts w:ascii="Times New Roman" w:eastAsia="Times New Roman" w:hAnsi="Times New Roman" w:cs="Times New Roman"/>
              <w:color w:val="000000"/>
              <w:sz w:val="24"/>
              <w:szCs w:val="24"/>
            </w:rPr>
          </w:rPrChange>
        </w:rPr>
        <w:t xml:space="preserve">glass of absinthe </w:t>
      </w:r>
      <w:commentRangeEnd w:id="1599"/>
      <w:r w:rsidR="00965AC6">
        <w:rPr>
          <w:rStyle w:val="CommentReference"/>
        </w:rPr>
        <w:commentReference w:id="1599"/>
      </w:r>
      <w:r w:rsidRPr="009400B4">
        <w:rPr>
          <w:rFonts w:ascii="Times New Roman" w:hAnsi="Times New Roman"/>
          <w:color w:val="000000"/>
          <w:sz w:val="24"/>
          <w:rPrChange w:id="1601" w:author="Andrea Stafford Hintz" w:date="2016-09-18T16:51:00Z">
            <w:rPr>
              <w:rFonts w:ascii="Times New Roman" w:eastAsia="Times New Roman" w:hAnsi="Times New Roman" w:cs="Times New Roman"/>
              <w:color w:val="000000"/>
              <w:sz w:val="24"/>
              <w:szCs w:val="24"/>
            </w:rPr>
          </w:rPrChange>
        </w:rPr>
        <w:t>right now. Anything to steady his nerves.</w:t>
      </w:r>
    </w:p>
    <w:p w14:paraId="60DABE74" w14:textId="77777777" w:rsidR="00ED609B" w:rsidRPr="00ED609B" w:rsidRDefault="00ED609B" w:rsidP="00ED609B">
      <w:pPr>
        <w:autoSpaceDE/>
        <w:autoSpaceDN/>
        <w:adjustRightInd/>
        <w:spacing w:line="480" w:lineRule="auto"/>
        <w:ind w:firstLine="220"/>
        <w:rPr>
          <w:rFonts w:ascii="Times" w:hAnsi="Times" w:cs="Times New Roman"/>
        </w:rPr>
      </w:pPr>
      <w:commentRangeStart w:id="1602"/>
      <w:r w:rsidRPr="009400B4">
        <w:rPr>
          <w:rFonts w:ascii="Times New Roman" w:hAnsi="Times New Roman"/>
          <w:color w:val="000000"/>
          <w:sz w:val="24"/>
          <w:rPrChange w:id="1603" w:author="Andrea Stafford Hintz" w:date="2016-09-18T16:51:00Z">
            <w:rPr>
              <w:rFonts w:ascii="Times New Roman" w:eastAsia="Times New Roman" w:hAnsi="Times New Roman" w:cs="Times New Roman"/>
              <w:color w:val="000000"/>
              <w:sz w:val="24"/>
              <w:szCs w:val="24"/>
            </w:rPr>
          </w:rPrChange>
        </w:rPr>
        <w:t>The killer cursed. “I’d hoped the applause would drown it out,” he said</w:t>
      </w:r>
      <w:commentRangeEnd w:id="1602"/>
      <w:r w:rsidR="00965AC6">
        <w:rPr>
          <w:rStyle w:val="CommentReference"/>
        </w:rPr>
        <w:commentReference w:id="1602"/>
      </w:r>
      <w:r w:rsidRPr="009400B4">
        <w:rPr>
          <w:rFonts w:ascii="Times New Roman" w:hAnsi="Times New Roman"/>
          <w:color w:val="000000"/>
          <w:sz w:val="24"/>
          <w:rPrChange w:id="1604" w:author="Andrea Stafford Hintz" w:date="2016-09-18T16:51:00Z">
            <w:rPr>
              <w:rFonts w:ascii="Times New Roman" w:eastAsia="Times New Roman" w:hAnsi="Times New Roman" w:cs="Times New Roman"/>
              <w:color w:val="000000"/>
              <w:sz w:val="24"/>
              <w:szCs w:val="24"/>
            </w:rPr>
          </w:rPrChange>
        </w:rPr>
        <w:t>.</w:t>
      </w:r>
    </w:p>
    <w:p w14:paraId="42C95AD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05" w:author="Andrea Stafford Hintz" w:date="2016-09-18T16:51:00Z">
            <w:rPr>
              <w:rFonts w:ascii="Times New Roman" w:eastAsia="Times New Roman" w:hAnsi="Times New Roman" w:cs="Times New Roman"/>
              <w:color w:val="000000"/>
              <w:sz w:val="24"/>
              <w:szCs w:val="24"/>
            </w:rPr>
          </w:rPrChange>
        </w:rP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14:paraId="41AF60E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06" w:author="Andrea Stafford Hintz" w:date="2016-09-18T16:51:00Z">
            <w:rPr>
              <w:rFonts w:ascii="Times New Roman" w:eastAsia="Times New Roman" w:hAnsi="Times New Roman" w:cs="Times New Roman"/>
              <w:color w:val="000000"/>
              <w:sz w:val="24"/>
              <w:szCs w:val="24"/>
            </w:rPr>
          </w:rPrChange>
        </w:rPr>
        <w:t>“You came here alone?” he asked. “Nobody else heard the gunshot then?”</w:t>
      </w:r>
    </w:p>
    <w:p w14:paraId="0025FDA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07" w:author="Andrea Stafford Hintz" w:date="2016-09-18T16:51:00Z">
            <w:rPr>
              <w:rFonts w:ascii="Times New Roman" w:eastAsia="Times New Roman" w:hAnsi="Times New Roman" w:cs="Times New Roman"/>
              <w:color w:val="000000"/>
              <w:sz w:val="24"/>
              <w:szCs w:val="24"/>
            </w:rPr>
          </w:rPrChange>
        </w:rPr>
        <w:t xml:space="preserve">“They might have heard it but failed to recognize that it was gunfire. </w:t>
      </w:r>
      <w:commentRangeStart w:id="1608"/>
      <w:r w:rsidRPr="009400B4">
        <w:rPr>
          <w:rFonts w:ascii="Times New Roman" w:hAnsi="Times New Roman"/>
          <w:color w:val="000000"/>
          <w:sz w:val="24"/>
          <w:rPrChange w:id="1609" w:author="Andrea Stafford Hintz" w:date="2016-09-18T16:51:00Z">
            <w:rPr>
              <w:rFonts w:ascii="Times New Roman" w:eastAsia="Times New Roman" w:hAnsi="Times New Roman" w:cs="Times New Roman"/>
              <w:color w:val="000000"/>
              <w:sz w:val="24"/>
              <w:szCs w:val="24"/>
            </w:rPr>
          </w:rPrChange>
        </w:rPr>
        <w:t xml:space="preserve">My father used to take me hunting,” </w:t>
      </w:r>
      <w:commentRangeEnd w:id="1608"/>
      <w:r w:rsidR="00965AC6">
        <w:rPr>
          <w:rStyle w:val="CommentReference"/>
        </w:rPr>
        <w:commentReference w:id="1608"/>
      </w:r>
      <w:r w:rsidRPr="009400B4">
        <w:rPr>
          <w:rFonts w:ascii="Times New Roman" w:hAnsi="Times New Roman"/>
          <w:color w:val="000000"/>
          <w:sz w:val="24"/>
          <w:rPrChange w:id="1610" w:author="Andrea Stafford Hintz" w:date="2016-09-18T16:51:00Z">
            <w:rPr>
              <w:rFonts w:ascii="Times New Roman" w:eastAsia="Times New Roman" w:hAnsi="Times New Roman" w:cs="Times New Roman"/>
              <w:color w:val="000000"/>
              <w:sz w:val="24"/>
              <w:szCs w:val="24"/>
            </w:rPr>
          </w:rPrChange>
        </w:rPr>
        <w:t>Jonathan told him. “I know the sound of a gunshot.”</w:t>
      </w:r>
    </w:p>
    <w:p w14:paraId="4C80A0D2"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11" w:author="Andrea Stafford Hintz" w:date="2016-09-18T16:51:00Z">
            <w:rPr>
              <w:rFonts w:ascii="Times New Roman" w:eastAsia="Times New Roman" w:hAnsi="Times New Roman" w:cs="Times New Roman"/>
              <w:color w:val="000000"/>
              <w:sz w:val="24"/>
              <w:szCs w:val="24"/>
            </w:rPr>
          </w:rPrChange>
        </w:rPr>
        <w:t>“Well, that is inconvenient. For both of us,” said the killer. “You know, you really ought to knock before you enter a room. You could have saved yourself a lot of trouble.”</w:t>
      </w:r>
    </w:p>
    <w:p w14:paraId="7DA6781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12" w:author="Andrea Stafford Hintz" w:date="2016-09-18T16:51:00Z">
            <w:rPr>
              <w:rFonts w:ascii="Times New Roman" w:eastAsia="Times New Roman" w:hAnsi="Times New Roman" w:cs="Times New Roman"/>
              <w:color w:val="000000"/>
              <w:sz w:val="24"/>
              <w:szCs w:val="24"/>
            </w:rPr>
          </w:rPrChange>
        </w:rPr>
        <w:lastRenderedPageBreak/>
        <w:t xml:space="preserve">Jonathan snorted. He was beginning to regain some of his usual composure, which was probably not such a good thing. It might not do to be his </w:t>
      </w:r>
      <w:commentRangeStart w:id="1613"/>
      <w:r w:rsidRPr="009400B4">
        <w:rPr>
          <w:rFonts w:ascii="Times New Roman" w:hAnsi="Times New Roman"/>
          <w:color w:val="000000"/>
          <w:sz w:val="24"/>
          <w:rPrChange w:id="1614" w:author="Andrea Stafford Hintz" w:date="2016-09-18T16:51:00Z">
            <w:rPr>
              <w:rFonts w:ascii="Times New Roman" w:eastAsia="Times New Roman" w:hAnsi="Times New Roman" w:cs="Times New Roman"/>
              <w:color w:val="000000"/>
              <w:sz w:val="24"/>
              <w:szCs w:val="24"/>
            </w:rPr>
          </w:rPrChange>
        </w:rPr>
        <w:t xml:space="preserve">usual sarcastic self </w:t>
      </w:r>
      <w:commentRangeEnd w:id="1613"/>
      <w:r w:rsidR="00460C8E">
        <w:rPr>
          <w:rStyle w:val="CommentReference"/>
        </w:rPr>
        <w:commentReference w:id="1613"/>
      </w:r>
      <w:r w:rsidRPr="009400B4">
        <w:rPr>
          <w:rFonts w:ascii="Times New Roman" w:hAnsi="Times New Roman"/>
          <w:color w:val="000000"/>
          <w:sz w:val="24"/>
          <w:rPrChange w:id="1615" w:author="Andrea Stafford Hintz" w:date="2016-09-18T16:51:00Z">
            <w:rPr>
              <w:rFonts w:ascii="Times New Roman" w:eastAsia="Times New Roman" w:hAnsi="Times New Roman" w:cs="Times New Roman"/>
              <w:color w:val="000000"/>
              <w:sz w:val="24"/>
              <w:szCs w:val="24"/>
            </w:rPr>
          </w:rPrChange>
        </w:rPr>
        <w:t>in the company of a killer.</w:t>
      </w:r>
    </w:p>
    <w:p w14:paraId="765B31B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16" w:author="Andrea Stafford Hintz" w:date="2016-09-18T16:51:00Z">
            <w:rPr>
              <w:rFonts w:ascii="Times New Roman" w:eastAsia="Times New Roman" w:hAnsi="Times New Roman" w:cs="Times New Roman"/>
              <w:color w:val="000000"/>
              <w:sz w:val="24"/>
              <w:szCs w:val="24"/>
            </w:rPr>
          </w:rPrChange>
        </w:rPr>
        <w:t>“I can help you escape,” he said.</w:t>
      </w:r>
    </w:p>
    <w:p w14:paraId="238E845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17" w:author="Andrea Stafford Hintz" w:date="2016-09-18T16:51:00Z">
            <w:rPr>
              <w:rFonts w:ascii="Times New Roman" w:eastAsia="Times New Roman" w:hAnsi="Times New Roman" w:cs="Times New Roman"/>
              <w:color w:val="000000"/>
              <w:sz w:val="24"/>
              <w:szCs w:val="24"/>
            </w:rPr>
          </w:rPrChange>
        </w:rPr>
        <w:t>“</w:t>
      </w:r>
      <w:commentRangeStart w:id="1618"/>
      <w:r w:rsidRPr="009400B4">
        <w:rPr>
          <w:rFonts w:ascii="Times New Roman" w:hAnsi="Times New Roman"/>
          <w:color w:val="000000"/>
          <w:sz w:val="24"/>
          <w:rPrChange w:id="1619" w:author="Andrea Stafford Hintz" w:date="2016-09-18T16:51:00Z">
            <w:rPr>
              <w:rFonts w:ascii="Times New Roman" w:eastAsia="Times New Roman" w:hAnsi="Times New Roman" w:cs="Times New Roman"/>
              <w:color w:val="000000"/>
              <w:sz w:val="24"/>
              <w:szCs w:val="24"/>
            </w:rPr>
          </w:rPrChange>
        </w:rPr>
        <w:t>You saw me kill an innocent man in cold blood. Why would you want to help me?” the killer asked eventually.</w:t>
      </w:r>
      <w:commentRangeEnd w:id="1618"/>
      <w:r w:rsidR="00460C8E">
        <w:rPr>
          <w:rStyle w:val="CommentReference"/>
        </w:rPr>
        <w:commentReference w:id="1618"/>
      </w:r>
    </w:p>
    <w:p w14:paraId="2D78794B" w14:textId="16563098"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20" w:author="Andrea Stafford Hintz" w:date="2016-09-18T16:51:00Z">
            <w:rPr>
              <w:rFonts w:ascii="Times New Roman" w:eastAsia="Times New Roman" w:hAnsi="Times New Roman" w:cs="Times New Roman"/>
              <w:color w:val="000000"/>
              <w:sz w:val="24"/>
              <w:szCs w:val="24"/>
            </w:rPr>
          </w:rPrChange>
        </w:rPr>
        <w:t xml:space="preserve">Jonathan eyed Lord Connor’s body. His flesh was already </w:t>
      </w:r>
      <w:proofErr w:type="spellStart"/>
      <w:r w:rsidRPr="009400B4">
        <w:rPr>
          <w:rFonts w:ascii="Times New Roman" w:hAnsi="Times New Roman"/>
          <w:color w:val="000000"/>
          <w:sz w:val="24"/>
          <w:rPrChange w:id="1621" w:author="Andrea Stafford Hintz" w:date="2016-09-18T16:51:00Z">
            <w:rPr>
              <w:rFonts w:ascii="Times New Roman" w:eastAsia="Times New Roman" w:hAnsi="Times New Roman" w:cs="Times New Roman"/>
              <w:color w:val="000000"/>
              <w:sz w:val="24"/>
              <w:szCs w:val="24"/>
            </w:rPr>
          </w:rPrChange>
        </w:rPr>
        <w:t>rotten</w:t>
      </w:r>
      <w:del w:id="1622" w:author="Andrea Stafford Hintz" w:date="2016-09-18T16:51:00Z">
        <w:r w:rsidRPr="75C2D9A6">
          <w:rPr>
            <w:rFonts w:ascii="Times New Roman" w:eastAsia="Times New Roman" w:hAnsi="Times New Roman" w:cs="Times New Roman"/>
            <w:color w:val="000000"/>
            <w:sz w:val="24"/>
            <w:szCs w:val="24"/>
            <w:rPrChange w:id="1623" w:author="Bryce Raffle" w:date="2016-09-06T11:42:00Z">
              <w:rPr>
                <w:rFonts w:ascii="Times New Roman" w:hAnsi="Times New Roman" w:cs="Times New Roman"/>
                <w:color w:val="000000"/>
                <w:sz w:val="24"/>
                <w:szCs w:val="24"/>
              </w:rPr>
            </w:rPrChange>
          </w:rPr>
          <w:delText xml:space="preserve">, </w:delText>
        </w:r>
      </w:del>
      <w:del w:id="1624" w:author="Andrea Stafford Hintz" w:date="2016-08-10T14:56:00Z">
        <w:r w:rsidRPr="00ED609B" w:rsidDel="00460C8E">
          <w:rPr>
            <w:rFonts w:ascii="Times New Roman" w:hAnsi="Times New Roman" w:cs="Times New Roman"/>
            <w:color w:val="000000"/>
            <w:sz w:val="24"/>
            <w:szCs w:val="24"/>
          </w:rPr>
          <w:delText xml:space="preserve">he noticed, </w:delText>
        </w:r>
      </w:del>
      <w:r w:rsidRPr="009400B4">
        <w:rPr>
          <w:rFonts w:ascii="Times New Roman" w:hAnsi="Times New Roman"/>
          <w:color w:val="000000"/>
          <w:sz w:val="24"/>
          <w:rPrChange w:id="1625" w:author="Andrea Stafford Hintz" w:date="2016-09-18T16:51:00Z">
            <w:rPr>
              <w:rFonts w:ascii="Times New Roman" w:eastAsia="Times New Roman" w:hAnsi="Times New Roman" w:cs="Times New Roman"/>
              <w:color w:val="000000"/>
              <w:sz w:val="24"/>
              <w:szCs w:val="24"/>
            </w:rPr>
          </w:rPrChange>
        </w:rPr>
        <w:t>as</w:t>
      </w:r>
      <w:proofErr w:type="spellEnd"/>
      <w:r w:rsidRPr="009400B4">
        <w:rPr>
          <w:rFonts w:ascii="Times New Roman" w:hAnsi="Times New Roman"/>
          <w:color w:val="000000"/>
          <w:sz w:val="24"/>
          <w:rPrChange w:id="1626" w:author="Andrea Stafford Hintz" w:date="2016-09-18T16:51:00Z">
            <w:rPr>
              <w:rFonts w:ascii="Times New Roman" w:eastAsia="Times New Roman" w:hAnsi="Times New Roman" w:cs="Times New Roman"/>
              <w:color w:val="000000"/>
              <w:sz w:val="24"/>
              <w:szCs w:val="24"/>
            </w:rPr>
          </w:rPrChange>
        </w:rPr>
        <w:t xml:space="preserve"> if he’d been dead for weeks. Strange. If he’d been rotting away in his study for weeks, surely his staff would have noticed.</w:t>
      </w:r>
    </w:p>
    <w:p w14:paraId="01D1EABF" w14:textId="03B4703B"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27" w:author="Andrea Stafford Hintz" w:date="2016-09-18T16:51:00Z">
            <w:rPr>
              <w:rFonts w:ascii="Times New Roman" w:eastAsia="Times New Roman" w:hAnsi="Times New Roman" w:cs="Times New Roman"/>
              <w:color w:val="000000"/>
              <w:sz w:val="24"/>
              <w:szCs w:val="24"/>
            </w:rPr>
          </w:rPrChange>
        </w:rPr>
        <w:t>“Lord Connor wasn’t an innocent man,” Jonathan replied. He hesitated before he said the rest</w:t>
      </w:r>
      <w:ins w:id="1628" w:author="Andrea Stafford Hintz" w:date="2016-08-10T14:57:00Z">
        <w:r w:rsidR="00785DCD" w:rsidRPr="009400B4">
          <w:rPr>
            <w:rFonts w:ascii="Times New Roman" w:hAnsi="Times New Roman"/>
            <w:color w:val="000000"/>
            <w:sz w:val="24"/>
            <w:rPrChange w:id="1629" w:author="Andrea Stafford Hintz" w:date="2016-09-18T16:51:00Z">
              <w:rPr>
                <w:rFonts w:ascii="Times New Roman" w:eastAsia="Times New Roman" w:hAnsi="Times New Roman" w:cs="Times New Roman"/>
                <w:color w:val="000000"/>
                <w:sz w:val="24"/>
                <w:szCs w:val="24"/>
              </w:rPr>
            </w:rPrChange>
          </w:rPr>
          <w:t xml:space="preserve">; </w:t>
        </w:r>
      </w:ins>
      <w:proofErr w:type="spellStart"/>
      <w:ins w:id="1630" w:author="Andrea Stafford Hintz" w:date="2016-09-18T16:51:00Z">
        <w:r w:rsidR="00A22D6C" w:rsidRPr="009400B4">
          <w:rPr>
            <w:rFonts w:ascii="Times New Roman" w:eastAsia="Times New Roman" w:hAnsi="Times New Roman" w:cs="Times New Roman"/>
            <w:color w:val="000000"/>
            <w:sz w:val="24"/>
            <w:szCs w:val="24"/>
          </w:rPr>
          <w:t>he</w:t>
        </w:r>
      </w:ins>
      <w:del w:id="1631" w:author="Andrea Stafford Hintz" w:date="2016-08-10T14:57:00Z">
        <w:r w:rsidRPr="00ED609B" w:rsidDel="00785DCD">
          <w:rPr>
            <w:rFonts w:ascii="Times New Roman" w:hAnsi="Times New Roman" w:cs="Times New Roman"/>
            <w:color w:val="000000"/>
            <w:sz w:val="24"/>
            <w:szCs w:val="24"/>
          </w:rPr>
          <w:delText>. But Jonathan</w:delText>
        </w:r>
      </w:del>
      <w:ins w:id="1632" w:author="Andrea Stafford Hintz" w:date="2016-08-10T14:57:00Z">
        <w:r w:rsidR="00785DCD" w:rsidRPr="75C2D9A6">
          <w:rPr>
            <w:rFonts w:ascii="Times New Roman" w:eastAsia="Times New Roman" w:hAnsi="Times New Roman" w:cs="Times New Roman"/>
            <w:color w:val="000000"/>
            <w:sz w:val="24"/>
            <w:szCs w:val="24"/>
            <w:rPrChange w:id="1633" w:author="Bryce Raffle" w:date="2016-09-06T11:42:00Z">
              <w:rPr>
                <w:rFonts w:ascii="Times New Roman" w:hAnsi="Times New Roman" w:cs="Times New Roman"/>
                <w:color w:val="000000"/>
                <w:sz w:val="24"/>
                <w:szCs w:val="24"/>
              </w:rPr>
            </w:rPrChange>
          </w:rPr>
          <w:t>he</w:t>
        </w:r>
      </w:ins>
      <w:proofErr w:type="spellEnd"/>
      <w:r w:rsidRPr="009400B4">
        <w:rPr>
          <w:rFonts w:ascii="Times New Roman" w:hAnsi="Times New Roman"/>
          <w:color w:val="000000"/>
          <w:sz w:val="24"/>
          <w:rPrChange w:id="1634" w:author="Andrea Stafford Hintz" w:date="2016-09-18T16:51:00Z">
            <w:rPr>
              <w:rFonts w:ascii="Times New Roman" w:eastAsia="Times New Roman" w:hAnsi="Times New Roman" w:cs="Times New Roman"/>
              <w:color w:val="000000"/>
              <w:sz w:val="24"/>
              <w:szCs w:val="24"/>
            </w:rPr>
          </w:rPrChange>
        </w:rPr>
        <w:t xml:space="preserve"> was either a witness to Lord Connor’s murder, or he was an accomplice. Better, he reasoned, to be an accomplice. “Connor was dangerous; he had powerful friends. </w:t>
      </w:r>
      <w:commentRangeStart w:id="1635"/>
      <w:r w:rsidRPr="009400B4">
        <w:rPr>
          <w:rFonts w:ascii="Times New Roman" w:hAnsi="Times New Roman"/>
          <w:color w:val="000000"/>
          <w:sz w:val="24"/>
          <w:rPrChange w:id="1636" w:author="Andrea Stafford Hintz" w:date="2016-09-18T16:51:00Z">
            <w:rPr>
              <w:rFonts w:ascii="Times New Roman" w:eastAsia="Times New Roman" w:hAnsi="Times New Roman" w:cs="Times New Roman"/>
              <w:color w:val="000000"/>
              <w:sz w:val="24"/>
              <w:szCs w:val="24"/>
            </w:rPr>
          </w:rPrChange>
        </w:rPr>
        <w:t>I don’t know why you’ve killed him, but I would like to</w:t>
      </w:r>
      <w:commentRangeEnd w:id="1635"/>
      <w:r w:rsidR="00785DCD">
        <w:rPr>
          <w:rStyle w:val="CommentReference"/>
        </w:rPr>
        <w:commentReference w:id="1635"/>
      </w:r>
      <w:r w:rsidRPr="009400B4">
        <w:rPr>
          <w:rFonts w:ascii="Times New Roman" w:hAnsi="Times New Roman"/>
          <w:color w:val="000000"/>
          <w:sz w:val="24"/>
          <w:rPrChange w:id="1637" w:author="Andrea Stafford Hintz" w:date="2016-09-18T16:51:00Z">
            <w:rPr>
              <w:rFonts w:ascii="Times New Roman" w:eastAsia="Times New Roman" w:hAnsi="Times New Roman" w:cs="Times New Roman"/>
              <w:color w:val="000000"/>
              <w:sz w:val="24"/>
              <w:szCs w:val="24"/>
            </w:rPr>
          </w:rPrChange>
        </w:rPr>
        <w:t>.”</w:t>
      </w:r>
    </w:p>
    <w:p w14:paraId="6D275336" w14:textId="3C423B96"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38" w:author="Andrea Stafford Hintz" w:date="2016-09-18T16:51:00Z">
            <w:rPr>
              <w:rFonts w:ascii="Times New Roman" w:eastAsia="Times New Roman" w:hAnsi="Times New Roman" w:cs="Times New Roman"/>
              <w:color w:val="000000"/>
              <w:sz w:val="24"/>
              <w:szCs w:val="24"/>
            </w:rPr>
          </w:rPrChange>
        </w:rPr>
        <w:t xml:space="preserve">It was impossible to judge the killer’s reaction to this piece of information. He was masked, for one, and it was too dark to see clearly, even with the door still slightly ajar. </w:t>
      </w:r>
      <w:proofErr w:type="spellStart"/>
      <w:ins w:id="1639" w:author="Andrea Stafford Hintz" w:date="2016-09-18T16:51:00Z">
        <w:r w:rsidR="00A22D6C" w:rsidRPr="009400B4">
          <w:rPr>
            <w:rFonts w:ascii="Times New Roman" w:eastAsia="Times New Roman" w:hAnsi="Times New Roman" w:cs="Times New Roman"/>
            <w:color w:val="000000"/>
            <w:sz w:val="24"/>
            <w:szCs w:val="24"/>
          </w:rPr>
          <w:t>His</w:t>
        </w:r>
      </w:ins>
      <w:commentRangeStart w:id="1640"/>
      <w:del w:id="1641" w:author="Andrea Stafford Hintz" w:date="2016-08-12T13:30:00Z">
        <w:r w:rsidRPr="00ED609B" w:rsidDel="0041016F">
          <w:rPr>
            <w:rFonts w:ascii="Times New Roman" w:hAnsi="Times New Roman" w:cs="Times New Roman"/>
            <w:color w:val="000000"/>
            <w:sz w:val="24"/>
            <w:szCs w:val="24"/>
          </w:rPr>
          <w:delText>And for another thing, h</w:delText>
        </w:r>
      </w:del>
      <w:ins w:id="1642" w:author="Andrea Stafford Hintz" w:date="2016-08-12T13:30:00Z">
        <w:r w:rsidR="0041016F" w:rsidRPr="75C2D9A6">
          <w:rPr>
            <w:rFonts w:ascii="Times New Roman" w:eastAsia="Times New Roman" w:hAnsi="Times New Roman" w:cs="Times New Roman"/>
            <w:color w:val="000000"/>
            <w:sz w:val="24"/>
            <w:szCs w:val="24"/>
            <w:rPrChange w:id="1643" w:author="Bryce Raffle" w:date="2016-09-06T11:42:00Z">
              <w:rPr>
                <w:rFonts w:ascii="Times New Roman" w:hAnsi="Times New Roman" w:cs="Times New Roman"/>
                <w:color w:val="000000"/>
                <w:sz w:val="24"/>
                <w:szCs w:val="24"/>
              </w:rPr>
            </w:rPrChange>
          </w:rPr>
          <w:t>H</w:t>
        </w:r>
      </w:ins>
      <w:proofErr w:type="spellEnd"/>
      <w:del w:id="1644" w:author="Andrea Stafford Hintz" w:date="2016-09-18T16:51:00Z">
        <w:r w:rsidRPr="75C2D9A6">
          <w:rPr>
            <w:rFonts w:ascii="Times New Roman" w:eastAsia="Times New Roman" w:hAnsi="Times New Roman" w:cs="Times New Roman"/>
            <w:color w:val="000000"/>
            <w:sz w:val="24"/>
            <w:szCs w:val="24"/>
            <w:rPrChange w:id="1645" w:author="Bryce Raffle" w:date="2016-09-06T11:42:00Z">
              <w:rPr>
                <w:rFonts w:ascii="Times New Roman" w:hAnsi="Times New Roman" w:cs="Times New Roman"/>
                <w:color w:val="000000"/>
                <w:sz w:val="24"/>
                <w:szCs w:val="24"/>
              </w:rPr>
            </w:rPrChange>
          </w:rPr>
          <w:delText>is</w:delText>
        </w:r>
      </w:del>
      <w:r w:rsidRPr="009400B4">
        <w:rPr>
          <w:rFonts w:ascii="Times New Roman" w:hAnsi="Times New Roman"/>
          <w:color w:val="000000"/>
          <w:sz w:val="24"/>
          <w:rPrChange w:id="1646" w:author="Andrea Stafford Hintz" w:date="2016-09-18T16:51:00Z">
            <w:rPr>
              <w:rFonts w:ascii="Times New Roman" w:eastAsia="Times New Roman" w:hAnsi="Times New Roman" w:cs="Times New Roman"/>
              <w:color w:val="000000"/>
              <w:sz w:val="24"/>
              <w:szCs w:val="24"/>
            </w:rPr>
          </w:rPrChange>
        </w:rPr>
        <w:t xml:space="preserve"> right eye was hidden behind some sort of mechanical monocle. As its clockwork gears rotated, the lens pivoted around its axis in a way that was similar to the movement of an eye. </w:t>
      </w:r>
      <w:commentRangeEnd w:id="1640"/>
      <w:r w:rsidR="00785DCD">
        <w:rPr>
          <w:rStyle w:val="CommentReference"/>
        </w:rPr>
        <w:commentReference w:id="1640"/>
      </w:r>
      <w:r w:rsidRPr="009400B4">
        <w:rPr>
          <w:rFonts w:ascii="Times New Roman" w:hAnsi="Times New Roman"/>
          <w:color w:val="000000"/>
          <w:sz w:val="24"/>
          <w:rPrChange w:id="1647" w:author="Andrea Stafford Hintz" w:date="2016-09-18T16:51:00Z">
            <w:rPr>
              <w:rFonts w:ascii="Times New Roman" w:eastAsia="Times New Roman" w:hAnsi="Times New Roman" w:cs="Times New Roman"/>
              <w:color w:val="000000"/>
              <w:sz w:val="24"/>
              <w:szCs w:val="24"/>
            </w:rPr>
          </w:rPrChange>
        </w:rPr>
        <w:t>Jonathan wasn’t sure how it worked or what its purpose was, but he had the sensation that the killer was looking straight through him.</w:t>
      </w:r>
    </w:p>
    <w:p w14:paraId="18B036C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48" w:author="Andrea Stafford Hintz" w:date="2016-09-18T16:51:00Z">
            <w:rPr>
              <w:rFonts w:ascii="Times New Roman" w:eastAsia="Times New Roman" w:hAnsi="Times New Roman" w:cs="Times New Roman"/>
              <w:color w:val="000000"/>
              <w:sz w:val="24"/>
              <w:szCs w:val="24"/>
            </w:rPr>
          </w:rPrChange>
        </w:rPr>
        <w:t>“Someone else might come up here. Do you want my help or not?”</w:t>
      </w:r>
    </w:p>
    <w:p w14:paraId="3B3354E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49" w:author="Andrea Stafford Hintz" w:date="2016-09-18T16:51:00Z">
            <w:rPr>
              <w:rFonts w:ascii="Times New Roman" w:eastAsia="Times New Roman" w:hAnsi="Times New Roman" w:cs="Times New Roman"/>
              <w:color w:val="000000"/>
              <w:sz w:val="24"/>
              <w:szCs w:val="24"/>
            </w:rPr>
          </w:rPrChange>
        </w:rPr>
        <w:t xml:space="preserve">“I </w:t>
      </w:r>
      <w:r w:rsidRPr="009400B4">
        <w:rPr>
          <w:rFonts w:ascii="Times New Roman" w:hAnsi="Times New Roman"/>
          <w:i/>
          <w:color w:val="000000"/>
          <w:sz w:val="24"/>
          <w:rPrChange w:id="1650" w:author="Andrea Stafford Hintz" w:date="2016-09-18T16:51:00Z">
            <w:rPr>
              <w:rFonts w:ascii="Times New Roman" w:eastAsia="Times New Roman" w:hAnsi="Times New Roman" w:cs="Times New Roman"/>
              <w:i/>
              <w:color w:val="000000"/>
              <w:sz w:val="24"/>
              <w:szCs w:val="24"/>
            </w:rPr>
          </w:rPrChange>
        </w:rPr>
        <w:t>could</w:t>
      </w:r>
      <w:r w:rsidRPr="009400B4">
        <w:rPr>
          <w:rFonts w:ascii="Times New Roman" w:hAnsi="Times New Roman"/>
          <w:color w:val="000000"/>
          <w:sz w:val="24"/>
          <w:rPrChange w:id="1651" w:author="Andrea Stafford Hintz" w:date="2016-09-18T16:51:00Z">
            <w:rPr>
              <w:rFonts w:ascii="Times New Roman" w:eastAsia="Times New Roman" w:hAnsi="Times New Roman" w:cs="Times New Roman"/>
              <w:color w:val="000000"/>
              <w:sz w:val="24"/>
              <w:szCs w:val="24"/>
            </w:rPr>
          </w:rPrChange>
        </w:rPr>
        <w:t xml:space="preserve"> just kill you, you know. It would be simpler.” </w:t>
      </w:r>
      <w:commentRangeStart w:id="1652"/>
      <w:r w:rsidRPr="009400B4">
        <w:rPr>
          <w:rFonts w:ascii="Times New Roman" w:hAnsi="Times New Roman"/>
          <w:color w:val="000000"/>
          <w:sz w:val="24"/>
          <w:rPrChange w:id="1653" w:author="Andrea Stafford Hintz" w:date="2016-09-18T16:51:00Z">
            <w:rPr>
              <w:rFonts w:ascii="Times New Roman" w:eastAsia="Times New Roman" w:hAnsi="Times New Roman" w:cs="Times New Roman"/>
              <w:color w:val="000000"/>
              <w:sz w:val="24"/>
              <w:szCs w:val="24"/>
            </w:rPr>
          </w:rPrChange>
        </w:rPr>
        <w:t xml:space="preserve">He raised his pistol as if to demonstrate, even aimed it at Jonathan’s head. </w:t>
      </w:r>
      <w:commentRangeEnd w:id="1652"/>
      <w:r w:rsidR="00785DCD">
        <w:rPr>
          <w:rStyle w:val="CommentReference"/>
        </w:rPr>
        <w:commentReference w:id="1652"/>
      </w:r>
      <w:r w:rsidRPr="009400B4">
        <w:rPr>
          <w:rFonts w:ascii="Times New Roman" w:hAnsi="Times New Roman"/>
          <w:color w:val="000000"/>
          <w:sz w:val="24"/>
          <w:rPrChange w:id="1654" w:author="Andrea Stafford Hintz" w:date="2016-09-18T16:51:00Z">
            <w:rPr>
              <w:rFonts w:ascii="Times New Roman" w:eastAsia="Times New Roman" w:hAnsi="Times New Roman" w:cs="Times New Roman"/>
              <w:color w:val="000000"/>
              <w:sz w:val="24"/>
              <w:szCs w:val="24"/>
            </w:rPr>
          </w:rPrChange>
        </w:rPr>
        <w:t>He mimed shooting it, mouthing the sound of a gunshot, and blew away a puff of imagined smoke. Jonathan braced himself.</w:t>
      </w:r>
    </w:p>
    <w:p w14:paraId="3B4BFFA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55" w:author="Andrea Stafford Hintz" w:date="2016-09-18T16:51:00Z">
            <w:rPr>
              <w:rFonts w:ascii="Times New Roman" w:eastAsia="Times New Roman" w:hAnsi="Times New Roman" w:cs="Times New Roman"/>
              <w:color w:val="000000"/>
              <w:sz w:val="24"/>
              <w:szCs w:val="24"/>
            </w:rPr>
          </w:rPrChange>
        </w:rPr>
        <w:lastRenderedPageBreak/>
        <w:t>“You could,” he said, and took a deep breath.</w:t>
      </w:r>
    </w:p>
    <w:p w14:paraId="6D9A665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56" w:author="Andrea Stafford Hintz" w:date="2016-09-18T16:51:00Z">
            <w:rPr>
              <w:rFonts w:ascii="Times New Roman" w:eastAsia="Times New Roman" w:hAnsi="Times New Roman" w:cs="Times New Roman"/>
              <w:color w:val="000000"/>
              <w:sz w:val="24"/>
              <w:szCs w:val="24"/>
            </w:rPr>
          </w:rPrChange>
        </w:rPr>
        <w:t>At last, the killer holstered his pistol.</w:t>
      </w:r>
    </w:p>
    <w:p w14:paraId="5754901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57" w:author="Andrea Stafford Hintz" w:date="2016-09-18T16:51:00Z">
            <w:rPr>
              <w:rFonts w:ascii="Times New Roman" w:eastAsia="Times New Roman" w:hAnsi="Times New Roman" w:cs="Times New Roman"/>
              <w:color w:val="000000"/>
              <w:sz w:val="24"/>
              <w:szCs w:val="24"/>
            </w:rPr>
          </w:rPrChange>
        </w:rPr>
        <w:t>“Who are you?” said the killer, still managing to give the impression that he was looking straight through Jonathan.</w:t>
      </w:r>
    </w:p>
    <w:p w14:paraId="62297C1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58" w:author="Andrea Stafford Hintz" w:date="2016-09-18T16:51:00Z">
            <w:rPr>
              <w:rFonts w:ascii="Times New Roman" w:eastAsia="Times New Roman" w:hAnsi="Times New Roman" w:cs="Times New Roman"/>
              <w:color w:val="000000"/>
              <w:sz w:val="24"/>
              <w:szCs w:val="24"/>
            </w:rPr>
          </w:rPrChange>
        </w:rPr>
        <w:t xml:space="preserve">“Mr. O,” he said. Jonathan had taken to writing using a pen name. He’d written a few articles using his own name, but he’d always felt that he was under his father’s shadow. With anonymity came a great sense of freedom. Mr. O was his </w:t>
      </w:r>
      <w:r w:rsidRPr="009400B4">
        <w:rPr>
          <w:rFonts w:ascii="Times New Roman" w:hAnsi="Times New Roman"/>
          <w:i/>
          <w:color w:val="000000"/>
          <w:sz w:val="24"/>
          <w:rPrChange w:id="1659" w:author="Andrea Stafford Hintz" w:date="2016-09-18T16:51:00Z">
            <w:rPr>
              <w:rFonts w:ascii="Times New Roman" w:eastAsia="Times New Roman" w:hAnsi="Times New Roman" w:cs="Times New Roman"/>
              <w:i/>
              <w:color w:val="000000"/>
              <w:sz w:val="24"/>
              <w:szCs w:val="24"/>
            </w:rPr>
          </w:rPrChange>
        </w:rPr>
        <w:t>nom de plume</w:t>
      </w:r>
      <w:r w:rsidRPr="009400B4">
        <w:rPr>
          <w:rFonts w:ascii="Times New Roman" w:hAnsi="Times New Roman"/>
          <w:color w:val="000000"/>
          <w:sz w:val="24"/>
          <w:rPrChange w:id="1660" w:author="Andrea Stafford Hintz" w:date="2016-09-18T16:51:00Z">
            <w:rPr>
              <w:rFonts w:ascii="Times New Roman" w:eastAsia="Times New Roman" w:hAnsi="Times New Roman" w:cs="Times New Roman"/>
              <w:color w:val="000000"/>
              <w:sz w:val="24"/>
              <w:szCs w:val="24"/>
            </w:rPr>
          </w:rPrChange>
        </w:rPr>
        <w:t>.</w:t>
      </w:r>
    </w:p>
    <w:p w14:paraId="6C89F96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61" w:author="Andrea Stafford Hintz" w:date="2016-09-18T16:51:00Z">
            <w:rPr>
              <w:rFonts w:ascii="Times New Roman" w:eastAsia="Times New Roman" w:hAnsi="Times New Roman" w:cs="Times New Roman"/>
              <w:color w:val="000000"/>
              <w:sz w:val="24"/>
              <w:szCs w:val="24"/>
            </w:rPr>
          </w:rPrChange>
        </w:rPr>
        <w:t>“Oh?”</w:t>
      </w:r>
    </w:p>
    <w:p w14:paraId="04320B7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62" w:author="Andrea Stafford Hintz" w:date="2016-09-18T16:51:00Z">
            <w:rPr>
              <w:rFonts w:ascii="Times New Roman" w:eastAsia="Times New Roman" w:hAnsi="Times New Roman" w:cs="Times New Roman"/>
              <w:color w:val="000000"/>
              <w:sz w:val="24"/>
              <w:szCs w:val="24"/>
            </w:rPr>
          </w:rPrChange>
        </w:rPr>
        <w:t>“Exactly,” Jonathan replied. “And you are?”</w:t>
      </w:r>
    </w:p>
    <w:p w14:paraId="0EED7685"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63" w:author="Andrea Stafford Hintz" w:date="2016-09-18T16:51:00Z">
            <w:rPr>
              <w:rFonts w:ascii="Times New Roman" w:eastAsia="Times New Roman" w:hAnsi="Times New Roman" w:cs="Times New Roman"/>
              <w:color w:val="000000"/>
              <w:sz w:val="24"/>
              <w:szCs w:val="24"/>
            </w:rPr>
          </w:rPrChange>
        </w:rPr>
        <w:t>“</w:t>
      </w:r>
      <w:commentRangeStart w:id="1664"/>
      <w:r w:rsidRPr="009400B4">
        <w:rPr>
          <w:rFonts w:ascii="Times New Roman" w:hAnsi="Times New Roman"/>
          <w:color w:val="000000"/>
          <w:sz w:val="24"/>
          <w:rPrChange w:id="1665" w:author="Andrea Stafford Hintz" w:date="2016-09-18T16:51:00Z">
            <w:rPr>
              <w:rFonts w:ascii="Times New Roman" w:eastAsia="Times New Roman" w:hAnsi="Times New Roman" w:cs="Times New Roman"/>
              <w:color w:val="000000"/>
              <w:sz w:val="24"/>
              <w:szCs w:val="24"/>
            </w:rPr>
          </w:rPrChange>
        </w:rPr>
        <w:t>Monday</w:t>
      </w:r>
      <w:commentRangeEnd w:id="1664"/>
      <w:r w:rsidR="00785DCD">
        <w:rPr>
          <w:rStyle w:val="CommentReference"/>
        </w:rPr>
        <w:commentReference w:id="1664"/>
      </w:r>
      <w:r w:rsidRPr="009400B4">
        <w:rPr>
          <w:rFonts w:ascii="Times New Roman" w:hAnsi="Times New Roman"/>
          <w:color w:val="000000"/>
          <w:sz w:val="24"/>
          <w:rPrChange w:id="1666" w:author="Andrea Stafford Hintz" w:date="2016-09-18T16:51:00Z">
            <w:rPr>
              <w:rFonts w:ascii="Times New Roman" w:eastAsia="Times New Roman" w:hAnsi="Times New Roman" w:cs="Times New Roman"/>
              <w:color w:val="000000"/>
              <w:sz w:val="24"/>
              <w:szCs w:val="24"/>
            </w:rPr>
          </w:rPrChange>
        </w:rPr>
        <w:t>,” said the killer, reaching out and shaking his hand. “It seems, Mr. O, that we are in this together. At the very least, for the moment. That is, assuming you would prefer to remain on my good side.”</w:t>
      </w:r>
    </w:p>
    <w:p w14:paraId="46E893F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67" w:author="Andrea Stafford Hintz" w:date="2016-09-18T16:51:00Z">
            <w:rPr>
              <w:rFonts w:ascii="Times New Roman" w:eastAsia="Times New Roman" w:hAnsi="Times New Roman" w:cs="Times New Roman"/>
              <w:color w:val="000000"/>
              <w:sz w:val="24"/>
              <w:szCs w:val="24"/>
            </w:rPr>
          </w:rPrChange>
        </w:rPr>
        <w:t>“Are you threatening me?”</w:t>
      </w:r>
    </w:p>
    <w:p w14:paraId="63809DA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68" w:author="Andrea Stafford Hintz" w:date="2016-09-18T16:51:00Z">
            <w:rPr>
              <w:rFonts w:ascii="Times New Roman" w:eastAsia="Times New Roman" w:hAnsi="Times New Roman" w:cs="Times New Roman"/>
              <w:color w:val="000000"/>
              <w:sz w:val="24"/>
              <w:szCs w:val="24"/>
            </w:rPr>
          </w:rPrChange>
        </w:rPr>
        <w:t>“Sorry,” said Monday, still grasping Jonathan’s hand. He stepped closer, so close Jonathan could feel Monday’s breath on his skin. “</w:t>
      </w:r>
      <w:commentRangeStart w:id="1669"/>
      <w:r w:rsidRPr="009400B4">
        <w:rPr>
          <w:rFonts w:ascii="Times New Roman" w:hAnsi="Times New Roman"/>
          <w:color w:val="000000"/>
          <w:sz w:val="24"/>
          <w:rPrChange w:id="1670" w:author="Andrea Stafford Hintz" w:date="2016-09-18T16:51:00Z">
            <w:rPr>
              <w:rFonts w:ascii="Times New Roman" w:eastAsia="Times New Roman" w:hAnsi="Times New Roman" w:cs="Times New Roman"/>
              <w:color w:val="000000"/>
              <w:sz w:val="24"/>
              <w:szCs w:val="24"/>
            </w:rPr>
          </w:rPrChange>
        </w:rPr>
        <w:t>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commentRangeEnd w:id="1669"/>
      <w:r w:rsidR="0041016F">
        <w:rPr>
          <w:rStyle w:val="CommentReference"/>
        </w:rPr>
        <w:commentReference w:id="1669"/>
      </w:r>
    </w:p>
    <w:p w14:paraId="582C06D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71" w:author="Andrea Stafford Hintz" w:date="2016-09-18T16:51:00Z">
            <w:rPr>
              <w:rFonts w:ascii="Times New Roman" w:eastAsia="Times New Roman" w:hAnsi="Times New Roman" w:cs="Times New Roman"/>
              <w:color w:val="000000"/>
              <w:sz w:val="24"/>
              <w:szCs w:val="24"/>
            </w:rPr>
          </w:rPrChange>
        </w:rPr>
        <w:t>Jonathan forced a smile. “Yes, I suppose we are.”</w:t>
      </w:r>
    </w:p>
    <w:p w14:paraId="2C0F991C" w14:textId="77777777" w:rsidR="00ED609B" w:rsidRPr="00ED609B" w:rsidRDefault="00ED609B" w:rsidP="00ED609B">
      <w:pPr>
        <w:autoSpaceDE/>
        <w:autoSpaceDN/>
        <w:adjustRightInd/>
        <w:spacing w:line="480" w:lineRule="auto"/>
        <w:jc w:val="center"/>
        <w:rPr>
          <w:rFonts w:ascii="Times" w:hAnsi="Times" w:cs="Times New Roman"/>
        </w:rPr>
      </w:pPr>
      <w:r w:rsidRPr="009400B4">
        <w:rPr>
          <w:rFonts w:ascii="Times New Roman" w:hAnsi="Times New Roman"/>
          <w:color w:val="000000"/>
          <w:sz w:val="24"/>
          <w:rPrChange w:id="1672" w:author="Andrea Stafford Hintz" w:date="2016-09-18T16:51:00Z">
            <w:rPr>
              <w:rFonts w:ascii="Times New Roman" w:eastAsia="Times New Roman" w:hAnsi="Times New Roman" w:cs="Times New Roman"/>
              <w:color w:val="000000"/>
              <w:sz w:val="24"/>
              <w:szCs w:val="24"/>
            </w:rPr>
          </w:rPrChange>
        </w:rPr>
        <w:t>#</w:t>
      </w:r>
    </w:p>
    <w:p w14:paraId="6D719EB0" w14:textId="77777777" w:rsidR="00ED609B" w:rsidRPr="00ED609B" w:rsidRDefault="00ED609B" w:rsidP="00ED609B">
      <w:pPr>
        <w:autoSpaceDE/>
        <w:autoSpaceDN/>
        <w:adjustRightInd/>
        <w:spacing w:line="480" w:lineRule="auto"/>
        <w:rPr>
          <w:rFonts w:ascii="Times" w:hAnsi="Times" w:cs="Times New Roman"/>
        </w:rPr>
      </w:pPr>
      <w:r w:rsidRPr="009400B4">
        <w:rPr>
          <w:rFonts w:ascii="Times New Roman" w:hAnsi="Times New Roman"/>
          <w:color w:val="000000"/>
          <w:sz w:val="24"/>
          <w:rPrChange w:id="1673" w:author="Andrea Stafford Hintz" w:date="2016-09-18T16:51:00Z">
            <w:rPr>
              <w:rFonts w:ascii="Times New Roman" w:eastAsia="Times New Roman" w:hAnsi="Times New Roman" w:cs="Times New Roman"/>
              <w:color w:val="000000"/>
              <w:sz w:val="24"/>
              <w:szCs w:val="24"/>
            </w:rPr>
          </w:rPrChange>
        </w:rPr>
        <w:t xml:space="preserve">Annabel stooped down to get another look at Lord Connor. She needed to roll him onto his back to do so, and he was heavy. Damn heavy. She huffed with the effort as she heaved him onto his back. His head rolled, giving her a clear view of the exit wound at the </w:t>
      </w:r>
      <w:commentRangeStart w:id="1674"/>
      <w:r w:rsidRPr="009400B4">
        <w:rPr>
          <w:rFonts w:ascii="Times New Roman" w:hAnsi="Times New Roman"/>
          <w:color w:val="000000"/>
          <w:sz w:val="24"/>
          <w:rPrChange w:id="1675" w:author="Andrea Stafford Hintz" w:date="2016-09-18T16:51:00Z">
            <w:rPr>
              <w:rFonts w:ascii="Times New Roman" w:eastAsia="Times New Roman" w:hAnsi="Times New Roman" w:cs="Times New Roman"/>
              <w:color w:val="000000"/>
              <w:sz w:val="24"/>
              <w:szCs w:val="24"/>
            </w:rPr>
          </w:rPrChange>
        </w:rPr>
        <w:t>back o</w:t>
      </w:r>
      <w:commentRangeEnd w:id="1674"/>
      <w:r w:rsidR="0041016F">
        <w:rPr>
          <w:rStyle w:val="CommentReference"/>
        </w:rPr>
        <w:commentReference w:id="1674"/>
      </w:r>
      <w:r w:rsidRPr="009400B4">
        <w:rPr>
          <w:rFonts w:ascii="Times New Roman" w:hAnsi="Times New Roman"/>
          <w:color w:val="000000"/>
          <w:sz w:val="24"/>
          <w:rPrChange w:id="1676" w:author="Andrea Stafford Hintz" w:date="2016-09-18T16:51:00Z">
            <w:rPr>
              <w:rFonts w:ascii="Times New Roman" w:eastAsia="Times New Roman" w:hAnsi="Times New Roman" w:cs="Times New Roman"/>
              <w:color w:val="000000"/>
              <w:sz w:val="24"/>
              <w:szCs w:val="24"/>
            </w:rPr>
          </w:rPrChange>
        </w:rPr>
        <w:t>f his skull.</w:t>
      </w:r>
    </w:p>
    <w:p w14:paraId="3AE1A5C5"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77" w:author="Andrea Stafford Hintz" w:date="2016-09-18T16:51:00Z">
            <w:rPr>
              <w:rFonts w:ascii="Times New Roman" w:eastAsia="Times New Roman" w:hAnsi="Times New Roman" w:cs="Times New Roman"/>
              <w:color w:val="000000"/>
              <w:sz w:val="24"/>
              <w:szCs w:val="24"/>
            </w:rPr>
          </w:rPrChange>
        </w:rPr>
        <w:lastRenderedPageBreak/>
        <w:t>She turned his head until he was looking at her. She almost recoiled. His face was a vision of horror.</w:t>
      </w:r>
    </w:p>
    <w:p w14:paraId="7DA15CB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78" w:author="Andrea Stafford Hintz" w:date="2016-09-18T16:51:00Z">
            <w:rPr>
              <w:rFonts w:ascii="Times New Roman" w:eastAsia="Times New Roman" w:hAnsi="Times New Roman" w:cs="Times New Roman"/>
              <w:color w:val="000000"/>
              <w:sz w:val="24"/>
              <w:szCs w:val="24"/>
            </w:rPr>
          </w:rPrChange>
        </w:rPr>
        <w:t>“Was he always this ugly?” she muttered.</w:t>
      </w:r>
    </w:p>
    <w:p w14:paraId="326DE23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79" w:author="Andrea Stafford Hintz" w:date="2016-09-18T16:51:00Z">
            <w:rPr>
              <w:rFonts w:ascii="Times New Roman" w:eastAsia="Times New Roman" w:hAnsi="Times New Roman" w:cs="Times New Roman"/>
              <w:color w:val="000000"/>
              <w:sz w:val="24"/>
              <w:szCs w:val="24"/>
            </w:rPr>
          </w:rPrChange>
        </w:rPr>
        <w:t xml:space="preserve">He was in his sixties, Annabel guessed. His face was whiskered, and his white hair was stained with blood. His skin was mottled and grey, and in places, it was cracked and blemished. His eyes were white. His nose was broken where she’d kicked him, </w:t>
      </w:r>
      <w:commentRangeStart w:id="1680"/>
      <w:r w:rsidRPr="009400B4">
        <w:rPr>
          <w:rFonts w:ascii="Times New Roman" w:hAnsi="Times New Roman"/>
          <w:color w:val="000000"/>
          <w:sz w:val="24"/>
          <w:rPrChange w:id="1681" w:author="Andrea Stafford Hintz" w:date="2016-09-18T16:51:00Z">
            <w:rPr>
              <w:rFonts w:ascii="Times New Roman" w:eastAsia="Times New Roman" w:hAnsi="Times New Roman" w:cs="Times New Roman"/>
              <w:color w:val="000000"/>
              <w:sz w:val="24"/>
              <w:szCs w:val="24"/>
            </w:rPr>
          </w:rPrChange>
        </w:rPr>
        <w:t>and there was an exit wound in the back of his skull.</w:t>
      </w:r>
      <w:commentRangeEnd w:id="1680"/>
      <w:r w:rsidR="0041016F">
        <w:rPr>
          <w:rStyle w:val="CommentReference"/>
        </w:rPr>
        <w:commentReference w:id="1680"/>
      </w:r>
      <w:r w:rsidRPr="009400B4">
        <w:rPr>
          <w:rFonts w:ascii="Times New Roman" w:hAnsi="Times New Roman"/>
          <w:color w:val="000000"/>
          <w:sz w:val="24"/>
          <w:rPrChange w:id="1682" w:author="Andrea Stafford Hintz" w:date="2016-09-18T16:51:00Z">
            <w:rPr>
              <w:rFonts w:ascii="Times New Roman" w:eastAsia="Times New Roman" w:hAnsi="Times New Roman" w:cs="Times New Roman"/>
              <w:color w:val="000000"/>
              <w:sz w:val="24"/>
              <w:szCs w:val="24"/>
            </w:rPr>
          </w:rPrChange>
        </w:rPr>
        <w:t xml:space="preserve"> She shuddered and stepped back. She hated that she was so disturbed by dead bodies. Not for the first time, she wished she was more ruthless.</w:t>
      </w:r>
    </w:p>
    <w:p w14:paraId="3C8D4CC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3" w:author="Andrea Stafford Hintz" w:date="2016-09-18T16:51:00Z">
            <w:rPr>
              <w:rFonts w:ascii="Times New Roman" w:eastAsia="Times New Roman" w:hAnsi="Times New Roman" w:cs="Times New Roman"/>
              <w:color w:val="000000"/>
              <w:sz w:val="24"/>
              <w:szCs w:val="24"/>
            </w:rPr>
          </w:rPrChange>
        </w:rPr>
        <w:t>Connor would be difficult to move. She wondered if Mr. O had any ideas.</w:t>
      </w:r>
    </w:p>
    <w:p w14:paraId="13C62EA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4" w:author="Andrea Stafford Hintz" w:date="2016-09-18T16:51:00Z">
            <w:rPr>
              <w:rFonts w:ascii="Times New Roman" w:eastAsia="Times New Roman" w:hAnsi="Times New Roman" w:cs="Times New Roman"/>
              <w:color w:val="000000"/>
              <w:sz w:val="24"/>
              <w:szCs w:val="24"/>
            </w:rPr>
          </w:rPrChange>
        </w:rPr>
        <w:t>“We could just leave him here,” she mused. “You said you had an escape plan?”</w:t>
      </w:r>
    </w:p>
    <w:p w14:paraId="34F797E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5" w:author="Andrea Stafford Hintz" w:date="2016-09-18T16:51:00Z">
            <w:rPr>
              <w:rFonts w:ascii="Times New Roman" w:eastAsia="Times New Roman" w:hAnsi="Times New Roman" w:cs="Times New Roman"/>
              <w:color w:val="000000"/>
              <w:sz w:val="24"/>
              <w:szCs w:val="24"/>
            </w:rPr>
          </w:rPrChange>
        </w:rPr>
        <w:t>“I do,” he told her, “But first I need to know…why did you kill him?” After a pause, he added, “Did someone hire you?”</w:t>
      </w:r>
    </w:p>
    <w:p w14:paraId="198B425A"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6" w:author="Andrea Stafford Hintz" w:date="2016-09-18T16:51:00Z">
            <w:rPr>
              <w:rFonts w:ascii="Times New Roman" w:eastAsia="Times New Roman" w:hAnsi="Times New Roman" w:cs="Times New Roman"/>
              <w:color w:val="000000"/>
              <w:sz w:val="24"/>
              <w:szCs w:val="24"/>
            </w:rPr>
          </w:rPrChange>
        </w:rPr>
        <w:t>Annabel took a moment to reach under Connor’s desk to retrieve her revolver. She slipped it back into her gun belt and withdrew a spare bullet for her derringer. She reloaded the gun and holstered it.</w:t>
      </w:r>
    </w:p>
    <w:p w14:paraId="0E7D2A7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7" w:author="Andrea Stafford Hintz" w:date="2016-09-18T16:51:00Z">
            <w:rPr>
              <w:rFonts w:ascii="Times New Roman" w:eastAsia="Times New Roman" w:hAnsi="Times New Roman" w:cs="Times New Roman"/>
              <w:color w:val="000000"/>
              <w:sz w:val="24"/>
              <w:szCs w:val="24"/>
            </w:rPr>
          </w:rPrChange>
        </w:rPr>
        <w:t>“That thing only takes one bullet?” he asked, watching her.</w:t>
      </w:r>
    </w:p>
    <w:p w14:paraId="72D32B2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8" w:author="Andrea Stafford Hintz" w:date="2016-09-18T16:51:00Z">
            <w:rPr>
              <w:rFonts w:ascii="Times New Roman" w:eastAsia="Times New Roman" w:hAnsi="Times New Roman" w:cs="Times New Roman"/>
              <w:color w:val="000000"/>
              <w:sz w:val="24"/>
              <w:szCs w:val="24"/>
            </w:rPr>
          </w:rPrChange>
        </w:rPr>
        <w:t>She nodded.</w:t>
      </w:r>
    </w:p>
    <w:p w14:paraId="2A2ACCFC" w14:textId="3F4A96F1"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689" w:author="Andrea Stafford Hintz" w:date="2016-09-18T16:51:00Z">
            <w:rPr>
              <w:rFonts w:ascii="Times New Roman" w:eastAsia="Times New Roman" w:hAnsi="Times New Roman" w:cs="Times New Roman"/>
              <w:color w:val="000000"/>
              <w:sz w:val="24"/>
              <w:szCs w:val="24"/>
            </w:rPr>
          </w:rPrChange>
        </w:rPr>
        <w:t xml:space="preserve">Annabel considered her ally by circumstance. </w:t>
      </w:r>
      <w:commentRangeStart w:id="1690"/>
      <w:r w:rsidRPr="009400B4">
        <w:rPr>
          <w:rFonts w:ascii="Times New Roman" w:hAnsi="Times New Roman"/>
          <w:color w:val="000000"/>
          <w:sz w:val="24"/>
          <w:rPrChange w:id="1691" w:author="Andrea Stafford Hintz" w:date="2016-09-18T16:51:00Z">
            <w:rPr>
              <w:rFonts w:ascii="Times New Roman" w:eastAsia="Times New Roman" w:hAnsi="Times New Roman" w:cs="Times New Roman"/>
              <w:color w:val="000000"/>
              <w:sz w:val="24"/>
              <w:szCs w:val="24"/>
            </w:rPr>
          </w:rPrChange>
        </w:rPr>
        <w:t xml:space="preserve">She noticed for the first time how tall he was, and how broad-shouldered. </w:t>
      </w:r>
      <w:commentRangeEnd w:id="1690"/>
      <w:r w:rsidR="001F29DE">
        <w:rPr>
          <w:rStyle w:val="CommentReference"/>
        </w:rPr>
        <w:commentReference w:id="1690"/>
      </w:r>
      <w:r w:rsidRPr="009400B4">
        <w:rPr>
          <w:rFonts w:ascii="Times New Roman" w:hAnsi="Times New Roman"/>
          <w:color w:val="000000"/>
          <w:sz w:val="24"/>
          <w:rPrChange w:id="1692" w:author="Andrea Stafford Hintz" w:date="2016-09-18T16:51:00Z">
            <w:rPr>
              <w:rFonts w:ascii="Times New Roman" w:eastAsia="Times New Roman" w:hAnsi="Times New Roman" w:cs="Times New Roman"/>
              <w:color w:val="000000"/>
              <w:sz w:val="24"/>
              <w:szCs w:val="24"/>
            </w:rPr>
          </w:rPrChange>
        </w:rPr>
        <w:t xml:space="preserve">If he’d been a fighter, he could easily have overpowered her, wrestled the gun from her hand, and regained control. The fact that he hadn’t </w:t>
      </w:r>
      <w:proofErr w:type="spellStart"/>
      <w:r w:rsidRPr="009400B4">
        <w:rPr>
          <w:rFonts w:ascii="Times New Roman" w:hAnsi="Times New Roman"/>
          <w:color w:val="000000"/>
          <w:sz w:val="24"/>
          <w:rPrChange w:id="1693" w:author="Andrea Stafford Hintz" w:date="2016-09-18T16:51:00Z">
            <w:rPr>
              <w:rFonts w:ascii="Times New Roman" w:eastAsia="Times New Roman" w:hAnsi="Times New Roman" w:cs="Times New Roman"/>
              <w:color w:val="000000"/>
              <w:sz w:val="24"/>
              <w:szCs w:val="24"/>
            </w:rPr>
          </w:rPrChange>
        </w:rPr>
        <w:t>tried</w:t>
      </w:r>
      <w:del w:id="1694" w:author="Andrea Stafford Hintz" w:date="2016-08-12T13:37:00Z">
        <w:r w:rsidRPr="00ED609B" w:rsidDel="001F29DE">
          <w:rPr>
            <w:rFonts w:ascii="Times New Roman" w:hAnsi="Times New Roman" w:cs="Times New Roman"/>
            <w:color w:val="000000"/>
            <w:sz w:val="24"/>
            <w:szCs w:val="24"/>
          </w:rPr>
          <w:delText xml:space="preserve"> that</w:delText>
        </w:r>
      </w:del>
      <w:del w:id="1695" w:author="Andrea Stafford Hintz" w:date="2016-09-18T16:51:00Z">
        <w:r w:rsidRPr="75C2D9A6">
          <w:rPr>
            <w:rFonts w:ascii="Times New Roman" w:eastAsia="Times New Roman" w:hAnsi="Times New Roman" w:cs="Times New Roman"/>
            <w:color w:val="000000"/>
            <w:sz w:val="24"/>
            <w:szCs w:val="24"/>
            <w:rPrChange w:id="1696" w:author="Bryce Raffle" w:date="2016-09-06T11:42:00Z">
              <w:rPr>
                <w:rFonts w:ascii="Times New Roman" w:hAnsi="Times New Roman" w:cs="Times New Roman"/>
                <w:color w:val="000000"/>
                <w:sz w:val="24"/>
                <w:szCs w:val="24"/>
              </w:rPr>
            </w:rPrChange>
          </w:rPr>
          <w:delText xml:space="preserve"> </w:delText>
        </w:r>
      </w:del>
      <w:r w:rsidRPr="009400B4">
        <w:rPr>
          <w:rFonts w:ascii="Times New Roman" w:hAnsi="Times New Roman"/>
          <w:color w:val="000000"/>
          <w:sz w:val="24"/>
          <w:rPrChange w:id="1697" w:author="Andrea Stafford Hintz" w:date="2016-09-18T16:51:00Z">
            <w:rPr>
              <w:rFonts w:ascii="Times New Roman" w:eastAsia="Times New Roman" w:hAnsi="Times New Roman" w:cs="Times New Roman"/>
              <w:color w:val="000000"/>
              <w:sz w:val="24"/>
              <w:szCs w:val="24"/>
            </w:rPr>
          </w:rPrChange>
        </w:rPr>
        <w:t>suggested</w:t>
      </w:r>
      <w:proofErr w:type="spellEnd"/>
      <w:r w:rsidRPr="009400B4">
        <w:rPr>
          <w:rFonts w:ascii="Times New Roman" w:hAnsi="Times New Roman"/>
          <w:color w:val="000000"/>
          <w:sz w:val="24"/>
          <w:rPrChange w:id="1698" w:author="Andrea Stafford Hintz" w:date="2016-09-18T16:51:00Z">
            <w:rPr>
              <w:rFonts w:ascii="Times New Roman" w:eastAsia="Times New Roman" w:hAnsi="Times New Roman" w:cs="Times New Roman"/>
              <w:color w:val="000000"/>
              <w:sz w:val="24"/>
              <w:szCs w:val="24"/>
            </w:rPr>
          </w:rPrChange>
        </w:rPr>
        <w:t xml:space="preserve"> </w:t>
      </w:r>
      <w:del w:id="1699" w:author="Andrea Stafford Hintz" w:date="2016-08-12T13:38:00Z">
        <w:r w:rsidRPr="00ED609B" w:rsidDel="001F29DE">
          <w:rPr>
            <w:rFonts w:ascii="Times New Roman" w:hAnsi="Times New Roman" w:cs="Times New Roman"/>
            <w:color w:val="000000"/>
            <w:sz w:val="24"/>
            <w:szCs w:val="24"/>
          </w:rPr>
          <w:delText xml:space="preserve">that </w:delText>
        </w:r>
      </w:del>
      <w:r w:rsidRPr="009400B4">
        <w:rPr>
          <w:rFonts w:ascii="Times New Roman" w:hAnsi="Times New Roman"/>
          <w:color w:val="000000"/>
          <w:sz w:val="24"/>
          <w:rPrChange w:id="1700" w:author="Andrea Stafford Hintz" w:date="2016-09-18T16:51:00Z">
            <w:rPr>
              <w:rFonts w:ascii="Times New Roman" w:eastAsia="Times New Roman" w:hAnsi="Times New Roman" w:cs="Times New Roman"/>
              <w:color w:val="000000"/>
              <w:sz w:val="24"/>
              <w:szCs w:val="24"/>
            </w:rPr>
          </w:rPrChange>
        </w:rPr>
        <w:t>he wasn’t a fighter. He’d mentioned that he hunted, which meant he knew how to fire a gun; luckily for her, the derringer was not a hunting weapon.</w:t>
      </w:r>
    </w:p>
    <w:p w14:paraId="4706AF5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01" w:author="Andrea Stafford Hintz" w:date="2016-09-18T16:51:00Z">
            <w:rPr>
              <w:rFonts w:ascii="Times New Roman" w:eastAsia="Times New Roman" w:hAnsi="Times New Roman" w:cs="Times New Roman"/>
              <w:color w:val="000000"/>
              <w:sz w:val="24"/>
              <w:szCs w:val="24"/>
            </w:rPr>
          </w:rPrChange>
        </w:rPr>
        <w:t>“So, when you were pointing that thing at me, it was empty?”</w:t>
      </w:r>
    </w:p>
    <w:p w14:paraId="6681ADF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02" w:author="Andrea Stafford Hintz" w:date="2016-09-18T16:51:00Z">
            <w:rPr>
              <w:rFonts w:ascii="Times New Roman" w:eastAsia="Times New Roman" w:hAnsi="Times New Roman" w:cs="Times New Roman"/>
              <w:color w:val="000000"/>
              <w:sz w:val="24"/>
              <w:szCs w:val="24"/>
            </w:rPr>
          </w:rPrChange>
        </w:rPr>
        <w:lastRenderedPageBreak/>
        <w:t>“It was,” she admitted. “Listen, I’ll make you a deal. You get me out of here and I’ll tell you what you want to know about Connor.”</w:t>
      </w:r>
    </w:p>
    <w:p w14:paraId="17FBC542"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03" w:author="Andrea Stafford Hintz" w:date="2016-09-18T16:51:00Z">
            <w:rPr>
              <w:rFonts w:ascii="Times New Roman" w:eastAsia="Times New Roman" w:hAnsi="Times New Roman" w:cs="Times New Roman"/>
              <w:color w:val="000000"/>
              <w:sz w:val="24"/>
              <w:szCs w:val="24"/>
            </w:rPr>
          </w:rPrChange>
        </w:rPr>
        <w:t>Mr. O seemed to consider her offer, then gave her a nod.</w:t>
      </w:r>
    </w:p>
    <w:p w14:paraId="30CB375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04" w:author="Andrea Stafford Hintz" w:date="2016-09-18T16:51:00Z">
            <w:rPr>
              <w:rFonts w:ascii="Times New Roman" w:eastAsia="Times New Roman" w:hAnsi="Times New Roman" w:cs="Times New Roman"/>
              <w:color w:val="000000"/>
              <w:sz w:val="24"/>
              <w:szCs w:val="24"/>
            </w:rPr>
          </w:rPrChange>
        </w:rPr>
        <w:t>“I need you on lookout,” she said. “Let me know if anyone’s coming. There’s something I need to do before we can leave.”</w:t>
      </w:r>
    </w:p>
    <w:p w14:paraId="7F17C21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05" w:author="Andrea Stafford Hintz" w:date="2016-09-18T16:51:00Z">
            <w:rPr>
              <w:rFonts w:ascii="Times New Roman" w:eastAsia="Times New Roman" w:hAnsi="Times New Roman" w:cs="Times New Roman"/>
              <w:color w:val="000000"/>
              <w:sz w:val="24"/>
              <w:szCs w:val="24"/>
            </w:rPr>
          </w:rPrChange>
        </w:rPr>
        <w:t>Then she took out her lock-picking kit. Just because Connor was dead didn’t mean he couldn’t still be robbed. She spared her new accomplice one last glance. She wondered if she could trust him not to run off as soon as her back was turned.</w:t>
      </w:r>
    </w:p>
    <w:p w14:paraId="4D7D4432" w14:textId="4F638316" w:rsidR="00ED609B" w:rsidRPr="00ED609B" w:rsidDel="001F29DE" w:rsidRDefault="00ED609B" w:rsidP="00ED609B">
      <w:pPr>
        <w:autoSpaceDE/>
        <w:autoSpaceDN/>
        <w:adjustRightInd/>
        <w:spacing w:line="480" w:lineRule="auto"/>
        <w:ind w:firstLine="220"/>
        <w:rPr>
          <w:del w:id="1706" w:author="Andrea Stafford Hintz" w:date="2016-08-12T13:41:00Z"/>
          <w:rFonts w:ascii="Times" w:hAnsi="Times" w:cs="Times New Roman"/>
        </w:rPr>
      </w:pPr>
      <w:commentRangeStart w:id="1707"/>
      <w:commentRangeStart w:id="1708"/>
      <w:del w:id="1709" w:author="Andrea Stafford Hintz" w:date="2016-08-12T13:41:00Z">
        <w:r w:rsidRPr="00ED609B" w:rsidDel="001F29DE">
          <w:rPr>
            <w:rFonts w:ascii="Times New Roman" w:hAnsi="Times New Roman" w:cs="Times New Roman"/>
            <w:color w:val="000000"/>
            <w:sz w:val="24"/>
            <w:szCs w:val="24"/>
          </w:rPr>
          <w:delText xml:space="preserve">As he stood at the door, </w:delText>
        </w:r>
        <w:commentRangeStart w:id="1710"/>
        <w:r w:rsidRPr="00ED609B" w:rsidDel="001F29DE">
          <w:rPr>
            <w:rFonts w:ascii="Times New Roman" w:hAnsi="Times New Roman" w:cs="Times New Roman"/>
            <w:color w:val="000000"/>
            <w:sz w:val="24"/>
            <w:szCs w:val="24"/>
          </w:rPr>
          <w:delText xml:space="preserve">Annabel reached under Connor’s desk to retrieve her revolver. She slipped it back into her gun belt and stood. </w:delText>
        </w:r>
        <w:commentRangeEnd w:id="1710"/>
        <w:r w:rsidR="001F29DE" w:rsidDel="001F29DE">
          <w:rPr>
            <w:rStyle w:val="CommentReference"/>
          </w:rPr>
          <w:commentReference w:id="1710"/>
        </w:r>
        <w:r w:rsidRPr="00ED609B" w:rsidDel="001F29DE">
          <w:rPr>
            <w:rFonts w:ascii="Times New Roman" w:hAnsi="Times New Roman" w:cs="Times New Roman"/>
            <w:color w:val="000000"/>
            <w:sz w:val="24"/>
            <w:szCs w:val="24"/>
          </w:rPr>
          <w:delText xml:space="preserve">Then she took out her lock-picking kit. </w:delText>
        </w:r>
        <w:commentRangeStart w:id="1711"/>
        <w:r w:rsidRPr="00ED609B" w:rsidDel="001F29DE">
          <w:rPr>
            <w:rFonts w:ascii="Times New Roman" w:hAnsi="Times New Roman" w:cs="Times New Roman"/>
            <w:color w:val="000000"/>
            <w:sz w:val="24"/>
            <w:szCs w:val="24"/>
          </w:rPr>
          <w:delText>Just because Connor was dead didn’t mean he couldn’t still be robbed. Sh</w:delText>
        </w:r>
        <w:commentRangeEnd w:id="1711"/>
        <w:r w:rsidR="001F29DE" w:rsidDel="001F29DE">
          <w:rPr>
            <w:rStyle w:val="CommentReference"/>
          </w:rPr>
          <w:commentReference w:id="1711"/>
        </w:r>
        <w:r w:rsidRPr="00ED609B" w:rsidDel="001F29DE">
          <w:rPr>
            <w:rFonts w:ascii="Times New Roman" w:hAnsi="Times New Roman" w:cs="Times New Roman"/>
            <w:color w:val="000000"/>
            <w:sz w:val="24"/>
            <w:szCs w:val="24"/>
          </w:rPr>
          <w:delText>e spared her new accomplice one last glance. She wondered if she could trust him not to run off as soon as her back was turned.</w:delText>
        </w:r>
        <w:commentRangeEnd w:id="1707"/>
        <w:r w:rsidR="001F29DE" w:rsidDel="001F29DE">
          <w:rPr>
            <w:rStyle w:val="CommentReference"/>
          </w:rPr>
          <w:commentReference w:id="1707"/>
        </w:r>
      </w:del>
    </w:p>
    <w:p w14:paraId="59ADFE3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12" w:author="Andrea Stafford Hintz" w:date="2016-09-18T16:51:00Z">
            <w:rPr>
              <w:rFonts w:ascii="Times New Roman" w:eastAsia="Times New Roman" w:hAnsi="Times New Roman" w:cs="Times New Roman"/>
              <w:color w:val="000000"/>
              <w:sz w:val="24"/>
              <w:szCs w:val="24"/>
            </w:rPr>
          </w:rPrChange>
        </w:rPr>
        <w:t>She</w:t>
      </w:r>
      <w:commentRangeEnd w:id="1708"/>
      <w:r w:rsidR="001F29DE">
        <w:rPr>
          <w:rStyle w:val="CommentReference"/>
        </w:rPr>
        <w:commentReference w:id="1708"/>
      </w:r>
      <w:r w:rsidRPr="009400B4">
        <w:rPr>
          <w:rFonts w:ascii="Times New Roman" w:hAnsi="Times New Roman"/>
          <w:color w:val="000000"/>
          <w:sz w:val="24"/>
          <w:rPrChange w:id="1713" w:author="Andrea Stafford Hintz" w:date="2016-09-18T16:51:00Z">
            <w:rPr>
              <w:rFonts w:ascii="Times New Roman" w:eastAsia="Times New Roman" w:hAnsi="Times New Roman" w:cs="Times New Roman"/>
              <w:color w:val="000000"/>
              <w:sz w:val="24"/>
              <w:szCs w:val="24"/>
            </w:rPr>
          </w:rPrChange>
        </w:rPr>
        <w:t xml:space="preserve"> turned away and made her way over to the safe. This would be much more difficult now that she could no longer demand the safe’s combination from its owner. But she set to work cracking it.</w:t>
      </w:r>
    </w:p>
    <w:p w14:paraId="02FE6BD6"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14" w:author="Andrea Stafford Hintz" w:date="2016-09-18T16:51:00Z">
            <w:rPr>
              <w:rFonts w:ascii="Times New Roman" w:eastAsia="Times New Roman" w:hAnsi="Times New Roman" w:cs="Times New Roman"/>
              <w:color w:val="000000"/>
              <w:sz w:val="24"/>
              <w:szCs w:val="24"/>
            </w:rPr>
          </w:rPrChange>
        </w:rPr>
        <w:t>“There was something wrong with him. He was sick,” she said, as she fiddled with the lock.</w:t>
      </w:r>
    </w:p>
    <w:p w14:paraId="757B9AC6"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15" w:author="Andrea Stafford Hintz" w:date="2016-09-18T16:51:00Z">
            <w:rPr>
              <w:rFonts w:ascii="Times New Roman" w:eastAsia="Times New Roman" w:hAnsi="Times New Roman" w:cs="Times New Roman"/>
              <w:color w:val="000000"/>
              <w:sz w:val="24"/>
              <w:szCs w:val="24"/>
            </w:rPr>
          </w:rPrChange>
        </w:rPr>
        <w:t>“</w:t>
      </w:r>
      <w:proofErr w:type="spellStart"/>
      <w:r w:rsidRPr="009400B4">
        <w:rPr>
          <w:rFonts w:ascii="Times New Roman" w:hAnsi="Times New Roman"/>
          <w:color w:val="000000"/>
          <w:sz w:val="24"/>
          <w:rPrChange w:id="1716" w:author="Andrea Stafford Hintz" w:date="2016-09-18T16:51:00Z">
            <w:rPr>
              <w:rFonts w:ascii="Times New Roman" w:eastAsia="Times New Roman" w:hAnsi="Times New Roman" w:cs="Times New Roman"/>
              <w:color w:val="000000"/>
              <w:sz w:val="24"/>
              <w:szCs w:val="24"/>
            </w:rPr>
          </w:rPrChange>
        </w:rPr>
        <w:t>Hm</w:t>
      </w:r>
      <w:proofErr w:type="spellEnd"/>
      <w:r w:rsidRPr="009400B4">
        <w:rPr>
          <w:rFonts w:ascii="Times New Roman" w:hAnsi="Times New Roman"/>
          <w:color w:val="000000"/>
          <w:sz w:val="24"/>
          <w:rPrChange w:id="1717" w:author="Andrea Stafford Hintz" w:date="2016-09-18T16:51:00Z">
            <w:rPr>
              <w:rFonts w:ascii="Times New Roman" w:eastAsia="Times New Roman" w:hAnsi="Times New Roman" w:cs="Times New Roman"/>
              <w:color w:val="000000"/>
              <w:sz w:val="24"/>
              <w:szCs w:val="24"/>
            </w:rPr>
          </w:rPrChange>
        </w:rPr>
        <w:t>?” said Mr. O, who was standing at the door, true to his word.</w:t>
      </w:r>
    </w:p>
    <w:p w14:paraId="21ED9A5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18" w:author="Andrea Stafford Hintz" w:date="2016-09-18T16:51:00Z">
            <w:rPr>
              <w:rFonts w:ascii="Times New Roman" w:eastAsia="Times New Roman" w:hAnsi="Times New Roman" w:cs="Times New Roman"/>
              <w:color w:val="000000"/>
              <w:sz w:val="24"/>
              <w:szCs w:val="24"/>
            </w:rPr>
          </w:rPrChange>
        </w:rPr>
        <w:t>“Lord Connor. I didn’t come here to kill him. He was sick. Deranged. He came at me. I had to put him down. I was merely defending myself.”</w:t>
      </w:r>
    </w:p>
    <w:p w14:paraId="3345CDB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19" w:author="Andrea Stafford Hintz" w:date="2016-09-18T16:51:00Z">
            <w:rPr>
              <w:rFonts w:ascii="Times New Roman" w:eastAsia="Times New Roman" w:hAnsi="Times New Roman" w:cs="Times New Roman"/>
              <w:color w:val="000000"/>
              <w:sz w:val="24"/>
              <w:szCs w:val="24"/>
            </w:rPr>
          </w:rPrChange>
        </w:rPr>
        <w:t>She put a hand to her lips. She needed to listen for the click of the lock as she slowly turned it. Then it clicked. She made a mental note of the number, then began to turn the dial the opposite way.</w:t>
      </w:r>
    </w:p>
    <w:p w14:paraId="17F10F5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0" w:author="Andrea Stafford Hintz" w:date="2016-09-18T16:51:00Z">
            <w:rPr>
              <w:rFonts w:ascii="Times New Roman" w:eastAsia="Times New Roman" w:hAnsi="Times New Roman" w:cs="Times New Roman"/>
              <w:color w:val="000000"/>
              <w:sz w:val="24"/>
              <w:szCs w:val="24"/>
            </w:rPr>
          </w:rPrChange>
        </w:rPr>
        <w:t xml:space="preserve">“Sick how?” Mr. O asked. “Consumption? </w:t>
      </w:r>
      <w:proofErr w:type="spellStart"/>
      <w:r w:rsidRPr="009400B4">
        <w:rPr>
          <w:rFonts w:ascii="Times New Roman" w:hAnsi="Times New Roman"/>
          <w:color w:val="000000"/>
          <w:sz w:val="24"/>
          <w:rPrChange w:id="1721" w:author="Andrea Stafford Hintz" w:date="2016-09-18T16:51:00Z">
            <w:rPr>
              <w:rFonts w:ascii="Times New Roman" w:eastAsia="Times New Roman" w:hAnsi="Times New Roman" w:cs="Times New Roman"/>
              <w:color w:val="000000"/>
              <w:sz w:val="24"/>
              <w:szCs w:val="24"/>
            </w:rPr>
          </w:rPrChange>
        </w:rPr>
        <w:t>Ergotism</w:t>
      </w:r>
      <w:proofErr w:type="spellEnd"/>
      <w:r w:rsidRPr="009400B4">
        <w:rPr>
          <w:rFonts w:ascii="Times New Roman" w:hAnsi="Times New Roman"/>
          <w:color w:val="000000"/>
          <w:sz w:val="24"/>
          <w:rPrChange w:id="1722" w:author="Andrea Stafford Hintz" w:date="2016-09-18T16:51:00Z">
            <w:rPr>
              <w:rFonts w:ascii="Times New Roman" w:eastAsia="Times New Roman" w:hAnsi="Times New Roman" w:cs="Times New Roman"/>
              <w:color w:val="000000"/>
              <w:sz w:val="24"/>
              <w:szCs w:val="24"/>
            </w:rPr>
          </w:rPrChange>
        </w:rPr>
        <w:t>?”</w:t>
      </w:r>
    </w:p>
    <w:p w14:paraId="15E54E4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3" w:author="Andrea Stafford Hintz" w:date="2016-09-18T16:51:00Z">
            <w:rPr>
              <w:rFonts w:ascii="Times New Roman" w:eastAsia="Times New Roman" w:hAnsi="Times New Roman" w:cs="Times New Roman"/>
              <w:color w:val="000000"/>
              <w:sz w:val="24"/>
              <w:szCs w:val="24"/>
            </w:rPr>
          </w:rPrChange>
        </w:rPr>
        <w:lastRenderedPageBreak/>
        <w:t>Annabel looked up from her work. “Something else, I think. He was trying to eat me,” she offered by way of example.</w:t>
      </w:r>
    </w:p>
    <w:p w14:paraId="18F7AD1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4" w:author="Andrea Stafford Hintz" w:date="2016-09-18T16:51:00Z">
            <w:rPr>
              <w:rFonts w:ascii="Times New Roman" w:eastAsia="Times New Roman" w:hAnsi="Times New Roman" w:cs="Times New Roman"/>
              <w:color w:val="000000"/>
              <w:sz w:val="24"/>
              <w:szCs w:val="24"/>
            </w:rPr>
          </w:rPrChange>
        </w:rPr>
        <w:t xml:space="preserve">“He </w:t>
      </w:r>
      <w:r w:rsidRPr="009400B4">
        <w:rPr>
          <w:rFonts w:ascii="Times New Roman" w:hAnsi="Times New Roman"/>
          <w:i/>
          <w:color w:val="000000"/>
          <w:sz w:val="24"/>
          <w:rPrChange w:id="1725" w:author="Andrea Stafford Hintz" w:date="2016-09-18T16:51:00Z">
            <w:rPr>
              <w:rFonts w:ascii="Times New Roman" w:eastAsia="Times New Roman" w:hAnsi="Times New Roman" w:cs="Times New Roman"/>
              <w:i/>
              <w:color w:val="000000"/>
              <w:sz w:val="24"/>
              <w:szCs w:val="24"/>
            </w:rPr>
          </w:rPrChange>
        </w:rPr>
        <w:t>what</w:t>
      </w:r>
      <w:r w:rsidRPr="009400B4">
        <w:rPr>
          <w:rFonts w:ascii="Times New Roman" w:hAnsi="Times New Roman"/>
          <w:color w:val="000000"/>
          <w:sz w:val="24"/>
          <w:rPrChange w:id="1726" w:author="Andrea Stafford Hintz" w:date="2016-09-18T16:51:00Z">
            <w:rPr>
              <w:rFonts w:ascii="Times New Roman" w:eastAsia="Times New Roman" w:hAnsi="Times New Roman" w:cs="Times New Roman"/>
              <w:color w:val="000000"/>
              <w:sz w:val="24"/>
              <w:szCs w:val="24"/>
            </w:rPr>
          </w:rPrChange>
        </w:rPr>
        <w:t>?” Mr. O exclaimed.</w:t>
      </w:r>
    </w:p>
    <w:p w14:paraId="70B81BE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7" w:author="Andrea Stafford Hintz" w:date="2016-09-18T16:51:00Z">
            <w:rPr>
              <w:rFonts w:ascii="Times New Roman" w:eastAsia="Times New Roman" w:hAnsi="Times New Roman" w:cs="Times New Roman"/>
              <w:color w:val="000000"/>
              <w:sz w:val="24"/>
              <w:szCs w:val="24"/>
            </w:rPr>
          </w:rPrChange>
        </w:rPr>
        <w:t>“Well, look at him. He’s far too rotten given he’s only been dead a few minutes. Clearly there was something wrong with him. Anyway, this really isn’t the time. Is anyone coming? This is taking longer than I’d hoped.”</w:t>
      </w:r>
    </w:p>
    <w:p w14:paraId="621350D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8" w:author="Andrea Stafford Hintz" w:date="2016-09-18T16:51:00Z">
            <w:rPr>
              <w:rFonts w:ascii="Times New Roman" w:eastAsia="Times New Roman" w:hAnsi="Times New Roman" w:cs="Times New Roman"/>
              <w:color w:val="000000"/>
              <w:sz w:val="24"/>
              <w:szCs w:val="24"/>
            </w:rPr>
          </w:rPrChange>
        </w:rPr>
        <w:t>“Still clear,” he said.</w:t>
      </w:r>
    </w:p>
    <w:p w14:paraId="1A1260D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29" w:author="Andrea Stafford Hintz" w:date="2016-09-18T16:51:00Z">
            <w:rPr>
              <w:rFonts w:ascii="Times New Roman" w:eastAsia="Times New Roman" w:hAnsi="Times New Roman" w:cs="Times New Roman"/>
              <w:color w:val="000000"/>
              <w:sz w:val="24"/>
              <w:szCs w:val="24"/>
            </w:rPr>
          </w:rPrChange>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4E19EC2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0" w:author="Andrea Stafford Hintz" w:date="2016-09-18T16:51:00Z">
            <w:rPr>
              <w:rFonts w:ascii="Times New Roman" w:eastAsia="Times New Roman" w:hAnsi="Times New Roman" w:cs="Times New Roman"/>
              <w:color w:val="000000"/>
              <w:sz w:val="24"/>
              <w:szCs w:val="24"/>
            </w:rPr>
          </w:rPrChange>
        </w:rPr>
        <w:t>“I think someone’s coming,” Mr. O said suddenly.</w:t>
      </w:r>
    </w:p>
    <w:p w14:paraId="53864C8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1" w:author="Andrea Stafford Hintz" w:date="2016-09-18T16:51:00Z">
            <w:rPr>
              <w:rFonts w:ascii="Times New Roman" w:eastAsia="Times New Roman" w:hAnsi="Times New Roman" w:cs="Times New Roman"/>
              <w:color w:val="000000"/>
              <w:sz w:val="24"/>
              <w:szCs w:val="24"/>
            </w:rPr>
          </w:rPrChange>
        </w:rPr>
        <w:t xml:space="preserve">“Almost…” she said, ignoring him. She really was almost there, if she could just get that one last number. </w:t>
      </w:r>
      <w:commentRangeStart w:id="1732"/>
      <w:r w:rsidRPr="009400B4">
        <w:rPr>
          <w:rFonts w:ascii="Times New Roman" w:hAnsi="Times New Roman"/>
          <w:color w:val="000000"/>
          <w:sz w:val="24"/>
          <w:rPrChange w:id="1733" w:author="Andrea Stafford Hintz" w:date="2016-09-18T16:51:00Z">
            <w:rPr>
              <w:rFonts w:ascii="Times New Roman" w:eastAsia="Times New Roman" w:hAnsi="Times New Roman" w:cs="Times New Roman"/>
              <w:color w:val="000000"/>
              <w:sz w:val="24"/>
              <w:szCs w:val="24"/>
            </w:rPr>
          </w:rPrChange>
        </w:rPr>
        <w:t>She continued to work the lock, listening for the tell-tale sound of the lock sliding into place.</w:t>
      </w:r>
      <w:commentRangeEnd w:id="1732"/>
      <w:r w:rsidR="001F29DE">
        <w:rPr>
          <w:rStyle w:val="CommentReference"/>
        </w:rPr>
        <w:commentReference w:id="1732"/>
      </w:r>
    </w:p>
    <w:p w14:paraId="6233544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4" w:author="Andrea Stafford Hintz" w:date="2016-09-18T16:51:00Z">
            <w:rPr>
              <w:rFonts w:ascii="Times New Roman" w:eastAsia="Times New Roman" w:hAnsi="Times New Roman" w:cs="Times New Roman"/>
              <w:color w:val="000000"/>
              <w:sz w:val="24"/>
              <w:szCs w:val="24"/>
            </w:rPr>
          </w:rPrChange>
        </w:rPr>
        <w:t>“We’ve got to go,” he whispered urgently.</w:t>
      </w:r>
    </w:p>
    <w:p w14:paraId="6635E5B6"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5" w:author="Andrea Stafford Hintz" w:date="2016-09-18T16:51:00Z">
            <w:rPr>
              <w:rFonts w:ascii="Times New Roman" w:eastAsia="Times New Roman" w:hAnsi="Times New Roman" w:cs="Times New Roman"/>
              <w:color w:val="000000"/>
              <w:sz w:val="24"/>
              <w:szCs w:val="24"/>
            </w:rPr>
          </w:rPrChange>
        </w:rPr>
        <w:t>Cursing, she looked up from her work. Mr. O had shut the door and had his ear pressed against it, listening for the approaching footsteps of whoever was coming. She watched in silence, holding her breath as Mr. O tensed.</w:t>
      </w:r>
    </w:p>
    <w:p w14:paraId="3CBA6BDB"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6" w:author="Andrea Stafford Hintz" w:date="2016-09-18T16:51:00Z">
            <w:rPr>
              <w:rFonts w:ascii="Times New Roman" w:eastAsia="Times New Roman" w:hAnsi="Times New Roman" w:cs="Times New Roman"/>
              <w:color w:val="000000"/>
              <w:sz w:val="24"/>
              <w:szCs w:val="24"/>
            </w:rPr>
          </w:rPrChange>
        </w:rPr>
        <w:t xml:space="preserve">A minute passed in silence as they waited for the door to burst open on them. Again, she drew her Derringer. She aimed it at the doorway, even as she willed the door not to open. So far, this had gone exactly how she </w:t>
      </w:r>
      <w:r w:rsidRPr="009400B4">
        <w:rPr>
          <w:rFonts w:ascii="Times New Roman" w:hAnsi="Times New Roman"/>
          <w:i/>
          <w:color w:val="000000"/>
          <w:sz w:val="24"/>
          <w:rPrChange w:id="1737" w:author="Andrea Stafford Hintz" w:date="2016-09-18T16:51:00Z">
            <w:rPr>
              <w:rFonts w:ascii="Times New Roman" w:eastAsia="Times New Roman" w:hAnsi="Times New Roman" w:cs="Times New Roman"/>
              <w:i/>
              <w:color w:val="000000"/>
              <w:sz w:val="24"/>
              <w:szCs w:val="24"/>
            </w:rPr>
          </w:rPrChange>
        </w:rPr>
        <w:t>didn’t</w:t>
      </w:r>
      <w:r w:rsidRPr="009400B4">
        <w:rPr>
          <w:rFonts w:ascii="Times New Roman" w:hAnsi="Times New Roman"/>
          <w:color w:val="000000"/>
          <w:sz w:val="24"/>
          <w:rPrChange w:id="1738" w:author="Andrea Stafford Hintz" w:date="2016-09-18T16:51:00Z">
            <w:rPr>
              <w:rFonts w:ascii="Times New Roman" w:eastAsia="Times New Roman" w:hAnsi="Times New Roman" w:cs="Times New Roman"/>
              <w:color w:val="000000"/>
              <w:sz w:val="24"/>
              <w:szCs w:val="24"/>
            </w:rPr>
          </w:rPrChange>
        </w:rPr>
        <w:t xml:space="preserve"> want it to go. She began to ask if the coast was clear, but Mr. O shushed her.</w:t>
      </w:r>
    </w:p>
    <w:p w14:paraId="56C88A3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39" w:author="Andrea Stafford Hintz" w:date="2016-09-18T16:51:00Z">
            <w:rPr>
              <w:rFonts w:ascii="Times New Roman" w:eastAsia="Times New Roman" w:hAnsi="Times New Roman" w:cs="Times New Roman"/>
              <w:color w:val="000000"/>
              <w:sz w:val="24"/>
              <w:szCs w:val="24"/>
            </w:rPr>
          </w:rPrChange>
        </w:rPr>
        <w:lastRenderedPageBreak/>
        <w:t>Another minute passed. She could hear floorboards creaking outside the door, even over the sound of the music from downstairs. Finally, Mr. O took a deep breath and turned back to her, relief clearly written on his face.</w:t>
      </w:r>
    </w:p>
    <w:p w14:paraId="666C7CF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40" w:author="Andrea Stafford Hintz" w:date="2016-09-18T16:51:00Z">
            <w:rPr>
              <w:rFonts w:ascii="Times New Roman" w:eastAsia="Times New Roman" w:hAnsi="Times New Roman" w:cs="Times New Roman"/>
              <w:color w:val="000000"/>
              <w:sz w:val="24"/>
              <w:szCs w:val="24"/>
            </w:rPr>
          </w:rPrChange>
        </w:rPr>
        <w:t>“False alarm, I suppose,” he said. “They must have gone into the other room. Still, someone is bound to have noticed Connor’s absence by now. We can’t afford to linger any longer than we already have.”</w:t>
      </w:r>
    </w:p>
    <w:p w14:paraId="6B03B12D" w14:textId="53F4AD2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41" w:author="Andrea Stafford Hintz" w:date="2016-09-18T16:51:00Z">
            <w:rPr>
              <w:rFonts w:ascii="Times New Roman" w:eastAsia="Times New Roman" w:hAnsi="Times New Roman" w:cs="Times New Roman"/>
              <w:color w:val="000000"/>
              <w:sz w:val="24"/>
              <w:szCs w:val="24"/>
            </w:rPr>
          </w:rPrChange>
        </w:rPr>
        <w:t xml:space="preserve">Annabel </w:t>
      </w:r>
      <w:proofErr w:type="spellStart"/>
      <w:ins w:id="1742" w:author="Andrea Stafford Hintz" w:date="2016-09-18T16:51:00Z">
        <w:r w:rsidR="00A22D6C" w:rsidRPr="009400B4">
          <w:rPr>
            <w:rFonts w:ascii="Times New Roman" w:eastAsia="Times New Roman" w:hAnsi="Times New Roman" w:cs="Times New Roman"/>
            <w:color w:val="000000"/>
            <w:sz w:val="24"/>
            <w:szCs w:val="24"/>
          </w:rPr>
          <w:t>agreed.</w:t>
        </w:r>
      </w:ins>
      <w:ins w:id="1743" w:author="Andrea Stafford Hintz" w:date="2016-08-12T13:46:00Z">
        <w:r w:rsidR="003C139A" w:rsidRPr="75C2D9A6">
          <w:rPr>
            <w:rFonts w:ascii="Times New Roman" w:eastAsia="Times New Roman" w:hAnsi="Times New Roman" w:cs="Times New Roman"/>
            <w:color w:val="000000"/>
            <w:sz w:val="24"/>
            <w:szCs w:val="24"/>
            <w:rPrChange w:id="1744" w:author="Bryce Raffle" w:date="2016-09-06T11:42:00Z">
              <w:rPr>
                <w:rFonts w:ascii="Times New Roman" w:hAnsi="Times New Roman" w:cs="Times New Roman"/>
                <w:color w:val="000000"/>
                <w:sz w:val="24"/>
                <w:szCs w:val="24"/>
              </w:rPr>
            </w:rPrChange>
          </w:rPr>
          <w:t>agreed</w:t>
        </w:r>
      </w:ins>
      <w:proofErr w:type="spellEnd"/>
      <w:del w:id="1745" w:author="Andrea Stafford Hintz" w:date="2016-08-12T13:46:00Z">
        <w:r w:rsidRPr="00ED609B" w:rsidDel="003C139A">
          <w:rPr>
            <w:rFonts w:ascii="Times New Roman" w:hAnsi="Times New Roman" w:cs="Times New Roman"/>
            <w:color w:val="000000"/>
            <w:sz w:val="24"/>
            <w:szCs w:val="24"/>
          </w:rPr>
          <w:delText>had to agree</w:delText>
        </w:r>
      </w:del>
      <w:del w:id="1746" w:author="Andrea Stafford Hintz" w:date="2016-09-18T16:51:00Z">
        <w:r w:rsidRPr="75C2D9A6">
          <w:rPr>
            <w:rFonts w:ascii="Times New Roman" w:eastAsia="Times New Roman" w:hAnsi="Times New Roman" w:cs="Times New Roman"/>
            <w:color w:val="000000"/>
            <w:sz w:val="24"/>
            <w:szCs w:val="24"/>
            <w:rPrChange w:id="1747" w:author="Bryce Raffle" w:date="2016-09-06T11:42:00Z">
              <w:rPr>
                <w:rFonts w:ascii="Times New Roman" w:hAnsi="Times New Roman" w:cs="Times New Roman"/>
                <w:color w:val="000000"/>
                <w:sz w:val="24"/>
                <w:szCs w:val="24"/>
              </w:rPr>
            </w:rPrChange>
          </w:rPr>
          <w:delText>.</w:delText>
        </w:r>
      </w:del>
      <w:r w:rsidRPr="009400B4">
        <w:rPr>
          <w:rFonts w:ascii="Times New Roman" w:hAnsi="Times New Roman"/>
          <w:color w:val="000000"/>
          <w:sz w:val="24"/>
          <w:rPrChange w:id="1748" w:author="Andrea Stafford Hintz" w:date="2016-09-18T16:51:00Z">
            <w:rPr>
              <w:rFonts w:ascii="Times New Roman" w:eastAsia="Times New Roman" w:hAnsi="Times New Roman" w:cs="Times New Roman"/>
              <w:color w:val="000000"/>
              <w:sz w:val="24"/>
              <w:szCs w:val="24"/>
            </w:rPr>
          </w:rPrChange>
        </w:rPr>
        <w:t xml:space="preserv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w:t>
      </w:r>
      <w:commentRangeStart w:id="1749"/>
      <w:r w:rsidRPr="009400B4">
        <w:rPr>
          <w:rFonts w:ascii="Times New Roman" w:hAnsi="Times New Roman"/>
          <w:color w:val="000000"/>
          <w:sz w:val="24"/>
          <w:rPrChange w:id="1750" w:author="Andrea Stafford Hintz" w:date="2016-09-18T16:51:00Z">
            <w:rPr>
              <w:rFonts w:ascii="Times New Roman" w:eastAsia="Times New Roman" w:hAnsi="Times New Roman" w:cs="Times New Roman"/>
              <w:color w:val="000000"/>
              <w:sz w:val="24"/>
              <w:szCs w:val="24"/>
            </w:rPr>
          </w:rPrChange>
        </w:rPr>
        <w:t>To the untrained ear, the sound would have been easily missed, but Annabel was an expert.</w:t>
      </w:r>
      <w:commentRangeEnd w:id="1749"/>
      <w:r w:rsidR="003C139A">
        <w:rPr>
          <w:rStyle w:val="CommentReference"/>
        </w:rPr>
        <w:commentReference w:id="1749"/>
      </w:r>
      <w:r w:rsidRPr="009400B4">
        <w:rPr>
          <w:rFonts w:ascii="Times New Roman" w:hAnsi="Times New Roman"/>
          <w:color w:val="000000"/>
          <w:sz w:val="24"/>
          <w:rPrChange w:id="1751" w:author="Andrea Stafford Hintz" w:date="2016-09-18T16:51:00Z">
            <w:rPr>
              <w:rFonts w:ascii="Times New Roman" w:eastAsia="Times New Roman" w:hAnsi="Times New Roman" w:cs="Times New Roman"/>
              <w:color w:val="000000"/>
              <w:sz w:val="24"/>
              <w:szCs w:val="24"/>
            </w:rPr>
          </w:rPrChange>
        </w:rPr>
        <w:t xml:space="preserve"> “Got it.”</w:t>
      </w:r>
    </w:p>
    <w:p w14:paraId="07B0FF3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52" w:author="Andrea Stafford Hintz" w:date="2016-09-18T16:51:00Z">
            <w:rPr>
              <w:rFonts w:ascii="Times New Roman" w:eastAsia="Times New Roman" w:hAnsi="Times New Roman" w:cs="Times New Roman"/>
              <w:color w:val="000000"/>
              <w:sz w:val="24"/>
              <w:szCs w:val="24"/>
            </w:rPr>
          </w:rPrChange>
        </w:rPr>
        <w:t xml:space="preserve">She pulled the door open and hastily withdrew a thick, yellow envelope. She got to her feet and </w:t>
      </w:r>
      <w:commentRangeStart w:id="1753"/>
      <w:r w:rsidRPr="009400B4">
        <w:rPr>
          <w:rFonts w:ascii="Times New Roman" w:hAnsi="Times New Roman"/>
          <w:color w:val="000000"/>
          <w:sz w:val="24"/>
          <w:rPrChange w:id="1754" w:author="Andrea Stafford Hintz" w:date="2016-09-18T16:51:00Z">
            <w:rPr>
              <w:rFonts w:ascii="Times New Roman" w:eastAsia="Times New Roman" w:hAnsi="Times New Roman" w:cs="Times New Roman"/>
              <w:color w:val="000000"/>
              <w:sz w:val="24"/>
              <w:szCs w:val="24"/>
            </w:rPr>
          </w:rPrChange>
        </w:rPr>
        <w:t>stealthily</w:t>
      </w:r>
      <w:commentRangeEnd w:id="1753"/>
      <w:r w:rsidR="003C139A">
        <w:rPr>
          <w:rStyle w:val="CommentReference"/>
        </w:rPr>
        <w:commentReference w:id="1753"/>
      </w:r>
      <w:r w:rsidRPr="009400B4">
        <w:rPr>
          <w:rFonts w:ascii="Times New Roman" w:hAnsi="Times New Roman"/>
          <w:color w:val="000000"/>
          <w:sz w:val="24"/>
          <w:rPrChange w:id="1755" w:author="Andrea Stafford Hintz" w:date="2016-09-18T16:51:00Z">
            <w:rPr>
              <w:rFonts w:ascii="Times New Roman" w:eastAsia="Times New Roman" w:hAnsi="Times New Roman" w:cs="Times New Roman"/>
              <w:color w:val="000000"/>
              <w:sz w:val="24"/>
              <w:szCs w:val="24"/>
            </w:rPr>
          </w:rPrChange>
        </w:rPr>
        <w:t xml:space="preserve"> made her way to Mr. O. She realized she was grinning, and she felt that flush of excitement she always felt when she’d </w:t>
      </w:r>
      <w:r w:rsidRPr="009400B4">
        <w:rPr>
          <w:rFonts w:ascii="Times New Roman" w:hAnsi="Times New Roman"/>
          <w:i/>
          <w:color w:val="000000"/>
          <w:sz w:val="24"/>
          <w:rPrChange w:id="1756" w:author="Andrea Stafford Hintz" w:date="2016-09-18T16:51:00Z">
            <w:rPr>
              <w:rFonts w:ascii="Times New Roman" w:eastAsia="Times New Roman" w:hAnsi="Times New Roman" w:cs="Times New Roman"/>
              <w:i/>
              <w:color w:val="000000"/>
              <w:sz w:val="24"/>
              <w:szCs w:val="24"/>
            </w:rPr>
          </w:rPrChange>
        </w:rPr>
        <w:t xml:space="preserve">retrieved </w:t>
      </w:r>
      <w:r w:rsidRPr="009400B4">
        <w:rPr>
          <w:rFonts w:ascii="Times New Roman" w:hAnsi="Times New Roman"/>
          <w:color w:val="000000"/>
          <w:sz w:val="24"/>
          <w:rPrChange w:id="1757" w:author="Andrea Stafford Hintz" w:date="2016-09-18T16:51:00Z">
            <w:rPr>
              <w:rFonts w:ascii="Times New Roman" w:eastAsia="Times New Roman" w:hAnsi="Times New Roman" w:cs="Times New Roman"/>
              <w:color w:val="000000"/>
              <w:sz w:val="24"/>
              <w:szCs w:val="24"/>
            </w:rPr>
          </w:rPrChange>
        </w:rPr>
        <w:t xml:space="preserve">an item of value. O was looking at her impatiently, </w:t>
      </w:r>
      <w:commentRangeStart w:id="1758"/>
      <w:r w:rsidRPr="009400B4">
        <w:rPr>
          <w:rFonts w:ascii="Times New Roman" w:hAnsi="Times New Roman"/>
          <w:color w:val="000000"/>
          <w:sz w:val="24"/>
          <w:rPrChange w:id="1759" w:author="Andrea Stafford Hintz" w:date="2016-09-18T16:51:00Z">
            <w:rPr>
              <w:rFonts w:ascii="Times New Roman" w:eastAsia="Times New Roman" w:hAnsi="Times New Roman" w:cs="Times New Roman"/>
              <w:color w:val="000000"/>
              <w:sz w:val="24"/>
              <w:szCs w:val="24"/>
            </w:rPr>
          </w:rPrChange>
        </w:rPr>
        <w:t>but she couldn’t help but notice how blue his eyes were. A woman could get lost in those eyes.</w:t>
      </w:r>
      <w:commentRangeEnd w:id="1758"/>
      <w:r w:rsidR="003C139A">
        <w:rPr>
          <w:rStyle w:val="CommentReference"/>
        </w:rPr>
        <w:commentReference w:id="1758"/>
      </w:r>
    </w:p>
    <w:p w14:paraId="2C3AA762"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60" w:author="Andrea Stafford Hintz" w:date="2016-09-18T16:51:00Z">
            <w:rPr>
              <w:rFonts w:ascii="Times New Roman" w:eastAsia="Times New Roman" w:hAnsi="Times New Roman" w:cs="Times New Roman"/>
              <w:color w:val="000000"/>
              <w:sz w:val="24"/>
              <w:szCs w:val="24"/>
            </w:rPr>
          </w:rPrChange>
        </w:rPr>
        <w:t>Smiling as she handled the envelope from Connor’s safe, she forced herself to focus.</w:t>
      </w:r>
    </w:p>
    <w:p w14:paraId="6134375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61" w:author="Andrea Stafford Hintz" w:date="2016-09-18T16:51:00Z">
            <w:rPr>
              <w:rFonts w:ascii="Times New Roman" w:eastAsia="Times New Roman" w:hAnsi="Times New Roman" w:cs="Times New Roman"/>
              <w:color w:val="000000"/>
              <w:sz w:val="24"/>
              <w:szCs w:val="24"/>
            </w:rPr>
          </w:rPrChange>
        </w:rPr>
        <w:t>“So, how do we get out of here?”</w:t>
      </w:r>
    </w:p>
    <w:p w14:paraId="2B3CBFAE" w14:textId="59383BFA" w:rsidR="00ED609B" w:rsidRPr="00ED609B" w:rsidRDefault="00ED609B" w:rsidP="00ED609B">
      <w:pPr>
        <w:autoSpaceDE/>
        <w:autoSpaceDN/>
        <w:adjustRightInd/>
        <w:spacing w:line="480" w:lineRule="auto"/>
        <w:ind w:firstLine="220"/>
        <w:rPr>
          <w:rFonts w:ascii="Times" w:hAnsi="Times" w:cs="Times New Roman"/>
        </w:rPr>
      </w:pPr>
      <w:commentRangeStart w:id="1762"/>
      <w:r w:rsidRPr="009400B4">
        <w:rPr>
          <w:rFonts w:ascii="Times New Roman" w:hAnsi="Times New Roman"/>
          <w:color w:val="000000"/>
          <w:sz w:val="24"/>
          <w:rPrChange w:id="1763" w:author="Andrea Stafford Hintz" w:date="2016-09-18T16:51:00Z">
            <w:rPr>
              <w:rFonts w:ascii="Times New Roman" w:eastAsia="Times New Roman" w:hAnsi="Times New Roman" w:cs="Times New Roman"/>
              <w:color w:val="000000"/>
              <w:sz w:val="24"/>
              <w:szCs w:val="24"/>
            </w:rPr>
          </w:rPrChange>
        </w:rPr>
        <w:t>He held up a finger</w:t>
      </w:r>
      <w:ins w:id="1764" w:author="Andrea Stafford Hintz" w:date="2016-08-12T13:53:00Z">
        <w:r w:rsidR="003C139A" w:rsidRPr="009400B4">
          <w:rPr>
            <w:rFonts w:ascii="Times New Roman" w:hAnsi="Times New Roman"/>
            <w:color w:val="000000"/>
            <w:sz w:val="24"/>
            <w:rPrChange w:id="1765" w:author="Andrea Stafford Hintz" w:date="2016-09-18T16:51:00Z">
              <w:rPr>
                <w:rFonts w:ascii="Times New Roman" w:eastAsia="Times New Roman" w:hAnsi="Times New Roman" w:cs="Times New Roman"/>
                <w:color w:val="000000"/>
                <w:sz w:val="24"/>
                <w:szCs w:val="24"/>
              </w:rPr>
            </w:rPrChange>
          </w:rPr>
          <w:t>—</w:t>
        </w:r>
        <w:r w:rsidR="003C139A" w:rsidRPr="75C2D9A6">
          <w:rPr>
            <w:rFonts w:ascii="Times New Roman" w:eastAsia="Times New Roman" w:hAnsi="Times New Roman" w:cs="Times New Roman"/>
            <w:color w:val="000000"/>
            <w:sz w:val="24"/>
            <w:szCs w:val="24"/>
            <w:rPrChange w:id="1766" w:author="Bryce Raffle" w:date="2016-09-06T11:42:00Z">
              <w:rPr>
                <w:rFonts w:ascii="Times New Roman" w:hAnsi="Times New Roman" w:cs="Times New Roman"/>
                <w:color w:val="000000"/>
                <w:sz w:val="24"/>
                <w:szCs w:val="24"/>
              </w:rPr>
            </w:rPrChange>
          </w:rPr>
          <w:t>a</w:t>
        </w:r>
      </w:ins>
      <w:del w:id="1767" w:author="Andrea Stafford Hintz" w:date="2016-08-12T13:53:00Z">
        <w:r w:rsidRPr="00ED609B" w:rsidDel="003C139A">
          <w:rPr>
            <w:rFonts w:ascii="Times New Roman" w:hAnsi="Times New Roman" w:cs="Times New Roman"/>
            <w:color w:val="000000"/>
            <w:sz w:val="24"/>
            <w:szCs w:val="24"/>
          </w:rPr>
          <w:delText>, a</w:delText>
        </w:r>
      </w:del>
      <w:r w:rsidRPr="009400B4">
        <w:rPr>
          <w:rFonts w:ascii="Times New Roman" w:hAnsi="Times New Roman"/>
          <w:color w:val="000000"/>
          <w:sz w:val="24"/>
          <w:rPrChange w:id="1768" w:author="Andrea Stafford Hintz" w:date="2016-09-18T16:51:00Z">
            <w:rPr>
              <w:rFonts w:ascii="Times New Roman" w:eastAsia="Times New Roman" w:hAnsi="Times New Roman" w:cs="Times New Roman"/>
              <w:color w:val="000000"/>
              <w:sz w:val="24"/>
              <w:szCs w:val="24"/>
            </w:rPr>
          </w:rPrChange>
        </w:rPr>
        <w:t xml:space="preserve">s if to say </w:t>
      </w:r>
      <w:r w:rsidRPr="009400B4">
        <w:rPr>
          <w:rFonts w:ascii="Times New Roman" w:hAnsi="Times New Roman"/>
          <w:i/>
          <w:color w:val="000000"/>
          <w:sz w:val="24"/>
          <w:rPrChange w:id="1769" w:author="Andrea Stafford Hintz" w:date="2016-09-18T16:51:00Z">
            <w:rPr>
              <w:rFonts w:ascii="Times New Roman" w:eastAsia="Times New Roman" w:hAnsi="Times New Roman" w:cs="Times New Roman"/>
              <w:i/>
              <w:color w:val="000000"/>
              <w:sz w:val="24"/>
              <w:szCs w:val="24"/>
            </w:rPr>
          </w:rPrChange>
        </w:rPr>
        <w:t>hold that thought</w:t>
      </w:r>
      <w:ins w:id="1770" w:author="Andrea Stafford Hintz" w:date="2016-08-12T13:53:00Z">
        <w:r w:rsidR="003C139A" w:rsidRPr="009400B4">
          <w:rPr>
            <w:rFonts w:ascii="Times New Roman" w:hAnsi="Times New Roman"/>
            <w:color w:val="000000"/>
            <w:sz w:val="24"/>
            <w:rPrChange w:id="1771" w:author="Andrea Stafford Hintz" w:date="2016-09-18T16:51:00Z">
              <w:rPr>
                <w:rFonts w:ascii="Times New Roman" w:eastAsia="Times New Roman" w:hAnsi="Times New Roman" w:cs="Times New Roman"/>
                <w:color w:val="000000"/>
                <w:sz w:val="24"/>
                <w:szCs w:val="24"/>
              </w:rPr>
            </w:rPrChange>
          </w:rPr>
          <w:t>—</w:t>
        </w:r>
        <w:r w:rsidR="003C139A" w:rsidRPr="75C2D9A6">
          <w:rPr>
            <w:rFonts w:ascii="Times New Roman" w:eastAsia="Times New Roman" w:hAnsi="Times New Roman" w:cs="Times New Roman"/>
            <w:color w:val="000000"/>
            <w:sz w:val="24"/>
            <w:szCs w:val="24"/>
            <w:rPrChange w:id="1772" w:author="Bryce Raffle" w:date="2016-09-06T11:42:00Z">
              <w:rPr>
                <w:rFonts w:ascii="Times New Roman" w:hAnsi="Times New Roman" w:cs="Times New Roman"/>
                <w:color w:val="000000"/>
                <w:sz w:val="24"/>
                <w:szCs w:val="24"/>
              </w:rPr>
            </w:rPrChange>
          </w:rPr>
          <w:t>a</w:t>
        </w:r>
      </w:ins>
      <w:del w:id="1773" w:author="Andrea Stafford Hintz" w:date="2016-08-12T13:53:00Z">
        <w:r w:rsidRPr="00ED609B" w:rsidDel="003C139A">
          <w:rPr>
            <w:rFonts w:ascii="Times New Roman" w:hAnsi="Times New Roman" w:cs="Times New Roman"/>
            <w:color w:val="000000"/>
            <w:sz w:val="24"/>
            <w:szCs w:val="24"/>
          </w:rPr>
          <w:delText>, a</w:delText>
        </w:r>
      </w:del>
      <w:r w:rsidRPr="009400B4">
        <w:rPr>
          <w:rFonts w:ascii="Times New Roman" w:hAnsi="Times New Roman"/>
          <w:color w:val="000000"/>
          <w:sz w:val="24"/>
          <w:rPrChange w:id="1774" w:author="Andrea Stafford Hintz" w:date="2016-09-18T16:51:00Z">
            <w:rPr>
              <w:rFonts w:ascii="Times New Roman" w:eastAsia="Times New Roman" w:hAnsi="Times New Roman" w:cs="Times New Roman"/>
              <w:color w:val="000000"/>
              <w:sz w:val="24"/>
              <w:szCs w:val="24"/>
            </w:rPr>
          </w:rPrChange>
        </w:rPr>
        <w:t xml:space="preserve">nd made his way to the window, </w:t>
      </w:r>
      <w:proofErr w:type="spellStart"/>
      <w:ins w:id="1775" w:author="Andrea Stafford Hintz" w:date="2016-09-18T16:51:00Z">
        <w:r w:rsidR="00A22D6C" w:rsidRPr="009400B4">
          <w:rPr>
            <w:rFonts w:ascii="Times New Roman" w:eastAsia="Times New Roman" w:hAnsi="Times New Roman" w:cs="Times New Roman"/>
            <w:color w:val="000000"/>
            <w:sz w:val="24"/>
            <w:szCs w:val="24"/>
          </w:rPr>
          <w:t>drawing</w:t>
        </w:r>
      </w:ins>
      <w:del w:id="1776" w:author="Andrea Stafford Hintz" w:date="2016-09-18T16:51:00Z">
        <w:r w:rsidRPr="75C2D9A6">
          <w:rPr>
            <w:rFonts w:ascii="Times New Roman" w:eastAsia="Times New Roman" w:hAnsi="Times New Roman" w:cs="Times New Roman"/>
            <w:color w:val="000000"/>
            <w:sz w:val="24"/>
            <w:szCs w:val="24"/>
            <w:rPrChange w:id="1777" w:author="Bryce Raffle" w:date="2016-09-06T11:42:00Z">
              <w:rPr>
                <w:rFonts w:ascii="Times New Roman" w:hAnsi="Times New Roman" w:cs="Times New Roman"/>
                <w:color w:val="000000"/>
                <w:sz w:val="24"/>
                <w:szCs w:val="24"/>
              </w:rPr>
            </w:rPrChange>
          </w:rPr>
          <w:delText>dr</w:delText>
        </w:r>
      </w:del>
      <w:ins w:id="1778" w:author="Andrea Stafford Hintz" w:date="2016-08-12T13:53:00Z">
        <w:r w:rsidR="003C139A" w:rsidRPr="75C2D9A6">
          <w:rPr>
            <w:rFonts w:ascii="Times New Roman" w:eastAsia="Times New Roman" w:hAnsi="Times New Roman" w:cs="Times New Roman"/>
            <w:color w:val="000000"/>
            <w:sz w:val="24"/>
            <w:szCs w:val="24"/>
            <w:rPrChange w:id="1779" w:author="Bryce Raffle" w:date="2016-09-06T11:42:00Z">
              <w:rPr>
                <w:rFonts w:ascii="Times New Roman" w:hAnsi="Times New Roman" w:cs="Times New Roman"/>
                <w:color w:val="000000"/>
                <w:sz w:val="24"/>
                <w:szCs w:val="24"/>
              </w:rPr>
            </w:rPrChange>
          </w:rPr>
          <w:t>a</w:t>
        </w:r>
      </w:ins>
      <w:del w:id="1780" w:author="Andrea Stafford Hintz" w:date="2016-08-12T13:53:00Z">
        <w:r w:rsidRPr="00ED609B" w:rsidDel="003C139A">
          <w:rPr>
            <w:rFonts w:ascii="Times New Roman" w:hAnsi="Times New Roman" w:cs="Times New Roman"/>
            <w:color w:val="000000"/>
            <w:sz w:val="24"/>
            <w:szCs w:val="24"/>
          </w:rPr>
          <w:delText>e</w:delText>
        </w:r>
      </w:del>
      <w:del w:id="1781" w:author="Andrea Stafford Hintz" w:date="2016-09-18T16:51:00Z">
        <w:r w:rsidRPr="75C2D9A6">
          <w:rPr>
            <w:rFonts w:ascii="Times New Roman" w:eastAsia="Times New Roman" w:hAnsi="Times New Roman" w:cs="Times New Roman"/>
            <w:color w:val="000000"/>
            <w:sz w:val="24"/>
            <w:szCs w:val="24"/>
            <w:rPrChange w:id="1782" w:author="Bryce Raffle" w:date="2016-09-06T11:42:00Z">
              <w:rPr>
                <w:rFonts w:ascii="Times New Roman" w:hAnsi="Times New Roman" w:cs="Times New Roman"/>
                <w:color w:val="000000"/>
                <w:sz w:val="24"/>
                <w:szCs w:val="24"/>
              </w:rPr>
            </w:rPrChange>
          </w:rPr>
          <w:delText>w</w:delText>
        </w:r>
      </w:del>
      <w:ins w:id="1783" w:author="Andrea Stafford Hintz" w:date="2016-08-12T13:53:00Z">
        <w:r w:rsidR="003C139A" w:rsidRPr="75C2D9A6">
          <w:rPr>
            <w:rFonts w:ascii="Times New Roman" w:eastAsia="Times New Roman" w:hAnsi="Times New Roman" w:cs="Times New Roman"/>
            <w:color w:val="000000"/>
            <w:sz w:val="24"/>
            <w:szCs w:val="24"/>
            <w:rPrChange w:id="1784" w:author="Bryce Raffle" w:date="2016-09-06T11:42:00Z">
              <w:rPr>
                <w:rFonts w:ascii="Times New Roman" w:hAnsi="Times New Roman" w:cs="Times New Roman"/>
                <w:color w:val="000000"/>
                <w:sz w:val="24"/>
                <w:szCs w:val="24"/>
              </w:rPr>
            </w:rPrChange>
          </w:rPr>
          <w:t>ing</w:t>
        </w:r>
      </w:ins>
      <w:proofErr w:type="spellEnd"/>
      <w:r w:rsidRPr="009400B4">
        <w:rPr>
          <w:rFonts w:ascii="Times New Roman" w:hAnsi="Times New Roman"/>
          <w:color w:val="000000"/>
          <w:sz w:val="24"/>
          <w:rPrChange w:id="1785" w:author="Andrea Stafford Hintz" w:date="2016-09-18T16:51:00Z">
            <w:rPr>
              <w:rFonts w:ascii="Times New Roman" w:eastAsia="Times New Roman" w:hAnsi="Times New Roman" w:cs="Times New Roman"/>
              <w:color w:val="000000"/>
              <w:sz w:val="24"/>
              <w:szCs w:val="24"/>
            </w:rPr>
          </w:rPrChange>
        </w:rPr>
        <w:t xml:space="preserve"> aside the curtains</w:t>
      </w:r>
      <w:del w:id="1786" w:author="Andrea Stafford Hintz" w:date="2016-08-12T13:54:00Z">
        <w:r w:rsidRPr="00ED609B" w:rsidDel="003C139A">
          <w:rPr>
            <w:rFonts w:ascii="Times New Roman" w:hAnsi="Times New Roman" w:cs="Times New Roman"/>
            <w:color w:val="000000"/>
            <w:sz w:val="24"/>
            <w:szCs w:val="24"/>
          </w:rPr>
          <w:delText>,</w:delText>
        </w:r>
      </w:del>
      <w:r w:rsidRPr="009400B4">
        <w:rPr>
          <w:rFonts w:ascii="Times New Roman" w:hAnsi="Times New Roman"/>
          <w:color w:val="000000"/>
          <w:sz w:val="24"/>
          <w:rPrChange w:id="1787" w:author="Andrea Stafford Hintz" w:date="2016-09-18T16:51:00Z">
            <w:rPr>
              <w:rFonts w:ascii="Times New Roman" w:eastAsia="Times New Roman" w:hAnsi="Times New Roman" w:cs="Times New Roman"/>
              <w:color w:val="000000"/>
              <w:sz w:val="24"/>
              <w:szCs w:val="24"/>
            </w:rPr>
          </w:rPrChange>
        </w:rPr>
        <w:t xml:space="preserve"> and </w:t>
      </w:r>
      <w:proofErr w:type="spellStart"/>
      <w:ins w:id="1788" w:author="Andrea Stafford Hintz" w:date="2016-09-18T16:51:00Z">
        <w:r w:rsidR="00A22D6C" w:rsidRPr="009400B4">
          <w:rPr>
            <w:rFonts w:ascii="Times New Roman" w:eastAsia="Times New Roman" w:hAnsi="Times New Roman" w:cs="Times New Roman"/>
            <w:color w:val="000000"/>
            <w:sz w:val="24"/>
            <w:szCs w:val="24"/>
          </w:rPr>
          <w:t>opening</w:t>
        </w:r>
      </w:ins>
      <w:del w:id="1789" w:author="Andrea Stafford Hintz" w:date="2016-09-18T16:51:00Z">
        <w:r w:rsidRPr="75C2D9A6">
          <w:rPr>
            <w:rFonts w:ascii="Times New Roman" w:eastAsia="Times New Roman" w:hAnsi="Times New Roman" w:cs="Times New Roman"/>
            <w:color w:val="000000"/>
            <w:sz w:val="24"/>
            <w:szCs w:val="24"/>
            <w:rPrChange w:id="1790" w:author="Bryce Raffle" w:date="2016-09-06T11:42:00Z">
              <w:rPr>
                <w:rFonts w:ascii="Times New Roman" w:hAnsi="Times New Roman" w:cs="Times New Roman"/>
                <w:color w:val="000000"/>
                <w:sz w:val="24"/>
                <w:szCs w:val="24"/>
              </w:rPr>
            </w:rPrChange>
          </w:rPr>
          <w:delText>open</w:delText>
        </w:r>
      </w:del>
      <w:ins w:id="1791" w:author="Andrea Stafford Hintz" w:date="2016-08-12T13:54:00Z">
        <w:r w:rsidR="003C139A" w:rsidRPr="75C2D9A6">
          <w:rPr>
            <w:rFonts w:ascii="Times New Roman" w:eastAsia="Times New Roman" w:hAnsi="Times New Roman" w:cs="Times New Roman"/>
            <w:color w:val="000000"/>
            <w:sz w:val="24"/>
            <w:szCs w:val="24"/>
            <w:rPrChange w:id="1792" w:author="Bryce Raffle" w:date="2016-09-06T11:42:00Z">
              <w:rPr>
                <w:rFonts w:ascii="Times New Roman" w:hAnsi="Times New Roman" w:cs="Times New Roman"/>
                <w:color w:val="000000"/>
                <w:sz w:val="24"/>
                <w:szCs w:val="24"/>
              </w:rPr>
            </w:rPrChange>
          </w:rPr>
          <w:t>ing</w:t>
        </w:r>
      </w:ins>
      <w:proofErr w:type="spellEnd"/>
      <w:del w:id="1793" w:author="Andrea Stafford Hintz" w:date="2016-08-12T13:54:00Z">
        <w:r w:rsidRPr="00ED609B" w:rsidDel="003C139A">
          <w:rPr>
            <w:rFonts w:ascii="Times New Roman" w:hAnsi="Times New Roman" w:cs="Times New Roman"/>
            <w:color w:val="000000"/>
            <w:sz w:val="24"/>
            <w:szCs w:val="24"/>
          </w:rPr>
          <w:delText>ed</w:delText>
        </w:r>
      </w:del>
      <w:r w:rsidRPr="009400B4">
        <w:rPr>
          <w:rFonts w:ascii="Times New Roman" w:hAnsi="Times New Roman"/>
          <w:color w:val="000000"/>
          <w:sz w:val="24"/>
          <w:rPrChange w:id="1794" w:author="Andrea Stafford Hintz" w:date="2016-09-18T16:51:00Z">
            <w:rPr>
              <w:rFonts w:ascii="Times New Roman" w:eastAsia="Times New Roman" w:hAnsi="Times New Roman" w:cs="Times New Roman"/>
              <w:color w:val="000000"/>
              <w:sz w:val="24"/>
              <w:szCs w:val="24"/>
            </w:rPr>
          </w:rPrChange>
        </w:rPr>
        <w:t xml:space="preserve"> the latch.</w:t>
      </w:r>
      <w:commentRangeEnd w:id="1762"/>
      <w:r w:rsidR="003C139A">
        <w:rPr>
          <w:rStyle w:val="CommentReference"/>
        </w:rPr>
        <w:commentReference w:id="1762"/>
      </w:r>
      <w:r w:rsidRPr="009400B4">
        <w:rPr>
          <w:rFonts w:ascii="Times New Roman" w:hAnsi="Times New Roman"/>
          <w:color w:val="000000"/>
          <w:sz w:val="24"/>
          <w:rPrChange w:id="1795" w:author="Andrea Stafford Hintz" w:date="2016-09-18T16:51:00Z">
            <w:rPr>
              <w:rFonts w:ascii="Times New Roman" w:eastAsia="Times New Roman" w:hAnsi="Times New Roman" w:cs="Times New Roman"/>
              <w:color w:val="000000"/>
              <w:sz w:val="24"/>
              <w:szCs w:val="24"/>
            </w:rPr>
          </w:rPrChange>
        </w:rPr>
        <w:t xml:space="preserve"> A cool breeze drifted into the room, causing the curtains to ripple like waves and the paper on Connor’s desk to dance. Annabel could hear the lilting voices of ladies and deep baritone laughs of gentlemen from somewhere below.</w:t>
      </w:r>
    </w:p>
    <w:p w14:paraId="54924855" w14:textId="5D61B851"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796" w:author="Andrea Stafford Hintz" w:date="2016-09-18T16:51:00Z">
            <w:rPr>
              <w:rFonts w:ascii="Times New Roman" w:eastAsia="Times New Roman" w:hAnsi="Times New Roman" w:cs="Times New Roman"/>
              <w:color w:val="000000"/>
              <w:sz w:val="24"/>
              <w:szCs w:val="24"/>
            </w:rPr>
          </w:rPrChange>
        </w:rPr>
        <w:lastRenderedPageBreak/>
        <w:t>In the yard, just a few feet from the window, an airship was secured to a tree. It was elegant and sleek in design</w:t>
      </w:r>
      <w:ins w:id="1797" w:author="Andrea Stafford Hintz" w:date="2016-09-18T16:51:00Z">
        <w:r w:rsidR="00A22D6C" w:rsidRPr="009400B4">
          <w:rPr>
            <w:rFonts w:ascii="Times New Roman" w:eastAsia="Times New Roman" w:hAnsi="Times New Roman" w:cs="Times New Roman"/>
            <w:color w:val="000000"/>
            <w:sz w:val="24"/>
            <w:szCs w:val="24"/>
          </w:rPr>
          <w:t>;</w:t>
        </w:r>
      </w:ins>
      <w:del w:id="1798" w:author="Andrea Stafford Hintz" w:date="2016-08-12T13:56:00Z">
        <w:r w:rsidRPr="00ED609B" w:rsidDel="002340D5">
          <w:rPr>
            <w:rFonts w:ascii="Times New Roman" w:hAnsi="Times New Roman" w:cs="Times New Roman"/>
            <w:color w:val="000000"/>
            <w:sz w:val="24"/>
            <w:szCs w:val="24"/>
          </w:rPr>
          <w:delText>,</w:delText>
        </w:r>
      </w:del>
      <w:ins w:id="1799" w:author="Andrea Stafford Hintz" w:date="2016-08-12T13:56:00Z">
        <w:r w:rsidR="002340D5" w:rsidRPr="75C2D9A6">
          <w:rPr>
            <w:rFonts w:ascii="Times New Roman" w:eastAsia="Times New Roman" w:hAnsi="Times New Roman" w:cs="Times New Roman"/>
            <w:color w:val="000000"/>
            <w:sz w:val="24"/>
            <w:szCs w:val="24"/>
            <w:rPrChange w:id="1800" w:author="Bryce Raffle" w:date="2016-09-06T11:42:00Z">
              <w:rPr>
                <w:rFonts w:ascii="Times New Roman" w:hAnsi="Times New Roman" w:cs="Times New Roman"/>
                <w:color w:val="000000"/>
                <w:sz w:val="24"/>
                <w:szCs w:val="24"/>
              </w:rPr>
            </w:rPrChange>
          </w:rPr>
          <w:t>;</w:t>
        </w:r>
      </w:ins>
      <w:del w:id="1801" w:author="Andrea Stafford Hintz" w:date="2016-08-12T13:56:00Z">
        <w:r w:rsidRPr="00ED609B" w:rsidDel="002340D5">
          <w:rPr>
            <w:rFonts w:ascii="Times New Roman" w:hAnsi="Times New Roman" w:cs="Times New Roman"/>
            <w:color w:val="000000"/>
            <w:sz w:val="24"/>
            <w:szCs w:val="24"/>
          </w:rPr>
          <w:delText xml:space="preserve"> with</w:delText>
        </w:r>
      </w:del>
      <w:r w:rsidRPr="009400B4">
        <w:rPr>
          <w:rFonts w:ascii="Times New Roman" w:hAnsi="Times New Roman"/>
          <w:color w:val="000000"/>
          <w:sz w:val="24"/>
          <w:rPrChange w:id="1802" w:author="Andrea Stafford Hintz" w:date="2016-09-18T16:51:00Z">
            <w:rPr>
              <w:rFonts w:ascii="Times New Roman" w:eastAsia="Times New Roman" w:hAnsi="Times New Roman" w:cs="Times New Roman"/>
              <w:color w:val="000000"/>
              <w:sz w:val="24"/>
              <w:szCs w:val="24"/>
            </w:rPr>
          </w:rPrChange>
        </w:rPr>
        <w:t xml:space="preserve"> propellers of polished brass </w:t>
      </w:r>
      <w:ins w:id="1803" w:author="Andrea Stafford Hintz" w:date="2016-08-12T13:56:00Z">
        <w:r w:rsidR="002340D5" w:rsidRPr="009400B4">
          <w:rPr>
            <w:rFonts w:ascii="Times New Roman" w:hAnsi="Times New Roman"/>
            <w:color w:val="000000"/>
            <w:sz w:val="24"/>
            <w:rPrChange w:id="1804" w:author="Andrea Stafford Hintz" w:date="2016-09-18T16:51:00Z">
              <w:rPr>
                <w:rFonts w:ascii="Times New Roman" w:eastAsia="Times New Roman" w:hAnsi="Times New Roman" w:cs="Times New Roman"/>
                <w:color w:val="000000"/>
                <w:sz w:val="24"/>
                <w:szCs w:val="24"/>
              </w:rPr>
            </w:rPrChange>
          </w:rPr>
          <w:t xml:space="preserve">were </w:t>
        </w:r>
      </w:ins>
      <w:r w:rsidRPr="009400B4">
        <w:rPr>
          <w:rFonts w:ascii="Times New Roman" w:hAnsi="Times New Roman"/>
          <w:color w:val="000000"/>
          <w:sz w:val="24"/>
          <w:rPrChange w:id="1805" w:author="Andrea Stafford Hintz" w:date="2016-09-18T16:51:00Z">
            <w:rPr>
              <w:rFonts w:ascii="Times New Roman" w:eastAsia="Times New Roman" w:hAnsi="Times New Roman" w:cs="Times New Roman"/>
              <w:color w:val="000000"/>
              <w:sz w:val="24"/>
              <w:szCs w:val="24"/>
            </w:rPr>
          </w:rPrChange>
        </w:rPr>
        <w:t>mounted along its enormous length, with sails beneath its gondola. She could only see a portion of it</w:t>
      </w:r>
      <w:del w:id="1806" w:author="Andrea Stafford Hintz" w:date="2016-08-12T13:56:00Z">
        <w:r w:rsidRPr="00ED609B" w:rsidDel="002340D5">
          <w:rPr>
            <w:rFonts w:ascii="Times New Roman" w:hAnsi="Times New Roman" w:cs="Times New Roman"/>
            <w:color w:val="000000"/>
            <w:sz w:val="24"/>
            <w:szCs w:val="24"/>
          </w:rPr>
          <w:delText>,</w:delText>
        </w:r>
      </w:del>
      <w:r w:rsidRPr="009400B4">
        <w:rPr>
          <w:rFonts w:ascii="Times New Roman" w:hAnsi="Times New Roman"/>
          <w:color w:val="000000"/>
          <w:sz w:val="24"/>
          <w:rPrChange w:id="1807" w:author="Andrea Stafford Hintz" w:date="2016-09-18T16:51:00Z">
            <w:rPr>
              <w:rFonts w:ascii="Times New Roman" w:eastAsia="Times New Roman" w:hAnsi="Times New Roman" w:cs="Times New Roman"/>
              <w:color w:val="000000"/>
              <w:sz w:val="24"/>
              <w:szCs w:val="24"/>
            </w:rPr>
          </w:rPrChange>
        </w:rPr>
        <w:t xml:space="preserve"> from their present angle, such was its size.</w:t>
      </w:r>
    </w:p>
    <w:p w14:paraId="0AEDC1B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08" w:author="Andrea Stafford Hintz" w:date="2016-09-18T16:51:00Z">
            <w:rPr>
              <w:rFonts w:ascii="Times New Roman" w:eastAsia="Times New Roman" w:hAnsi="Times New Roman" w:cs="Times New Roman"/>
              <w:color w:val="000000"/>
              <w:sz w:val="24"/>
              <w:szCs w:val="24"/>
            </w:rPr>
          </w:rPrChange>
        </w:rPr>
        <w:t>“Are you insane?” said Annabel, looking at her newfound companion in astonishment. “This vessel is yours?”</w:t>
      </w:r>
    </w:p>
    <w:p w14:paraId="5E2D6557" w14:textId="08E8D4BE"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09" w:author="Andrea Stafford Hintz" w:date="2016-09-18T16:51:00Z">
            <w:rPr>
              <w:rFonts w:ascii="Times New Roman" w:eastAsia="Times New Roman" w:hAnsi="Times New Roman" w:cs="Times New Roman"/>
              <w:color w:val="000000"/>
              <w:sz w:val="24"/>
              <w:szCs w:val="24"/>
            </w:rPr>
          </w:rPrChange>
        </w:rPr>
        <w:t xml:space="preserve">“I like to travel in style,” he replied, looking out at the airship, </w:t>
      </w:r>
      <w:proofErr w:type="spellStart"/>
      <w:ins w:id="1810" w:author="Andrea Stafford Hintz" w:date="2016-09-18T16:51:00Z">
        <w:r w:rsidR="00A22D6C" w:rsidRPr="009400B4">
          <w:rPr>
            <w:rFonts w:ascii="Times New Roman" w:eastAsia="Times New Roman" w:hAnsi="Times New Roman" w:cs="Times New Roman"/>
            <w:color w:val="000000"/>
            <w:sz w:val="24"/>
            <w:szCs w:val="24"/>
          </w:rPr>
          <w:t>ignoring</w:t>
        </w:r>
      </w:ins>
      <w:commentRangeStart w:id="1811"/>
      <w:del w:id="1812" w:author="Andrea Stafford Hintz" w:date="2016-08-12T13:56:00Z">
        <w:r w:rsidRPr="00ED609B" w:rsidDel="002340D5">
          <w:rPr>
            <w:rFonts w:ascii="Times New Roman" w:hAnsi="Times New Roman" w:cs="Times New Roman"/>
            <w:color w:val="000000"/>
            <w:sz w:val="24"/>
            <w:szCs w:val="24"/>
          </w:rPr>
          <w:delText>seeming not to have noticed</w:delText>
        </w:r>
      </w:del>
      <w:ins w:id="1813" w:author="Andrea Stafford Hintz" w:date="2016-08-12T13:56:00Z">
        <w:r w:rsidR="002340D5" w:rsidRPr="75C2D9A6">
          <w:rPr>
            <w:rFonts w:ascii="Times New Roman" w:eastAsia="Times New Roman" w:hAnsi="Times New Roman" w:cs="Times New Roman"/>
            <w:color w:val="000000"/>
            <w:sz w:val="24"/>
            <w:szCs w:val="24"/>
            <w:rPrChange w:id="1814" w:author="Bryce Raffle" w:date="2016-09-06T11:42:00Z">
              <w:rPr>
                <w:rFonts w:ascii="Times New Roman" w:hAnsi="Times New Roman" w:cs="Times New Roman"/>
                <w:color w:val="000000"/>
                <w:sz w:val="24"/>
                <w:szCs w:val="24"/>
              </w:rPr>
            </w:rPrChange>
          </w:rPr>
          <w:t>ignoring</w:t>
        </w:r>
      </w:ins>
      <w:proofErr w:type="spellEnd"/>
      <w:r w:rsidRPr="009400B4">
        <w:rPr>
          <w:rFonts w:ascii="Times New Roman" w:hAnsi="Times New Roman"/>
          <w:color w:val="000000"/>
          <w:sz w:val="24"/>
          <w:rPrChange w:id="1815" w:author="Andrea Stafford Hintz" w:date="2016-09-18T16:51:00Z">
            <w:rPr>
              <w:rFonts w:ascii="Times New Roman" w:eastAsia="Times New Roman" w:hAnsi="Times New Roman" w:cs="Times New Roman"/>
              <w:color w:val="000000"/>
              <w:sz w:val="24"/>
              <w:szCs w:val="24"/>
            </w:rPr>
          </w:rPrChange>
        </w:rPr>
        <w:t xml:space="preserve"> </w:t>
      </w:r>
      <w:commentRangeEnd w:id="1811"/>
      <w:r w:rsidR="002340D5">
        <w:rPr>
          <w:rStyle w:val="CommentReference"/>
        </w:rPr>
        <w:commentReference w:id="1811"/>
      </w:r>
      <w:r w:rsidRPr="009400B4">
        <w:rPr>
          <w:rFonts w:ascii="Times New Roman" w:hAnsi="Times New Roman"/>
          <w:color w:val="000000"/>
          <w:sz w:val="24"/>
          <w:rPrChange w:id="1816" w:author="Andrea Stafford Hintz" w:date="2016-09-18T16:51:00Z">
            <w:rPr>
              <w:rFonts w:ascii="Times New Roman" w:eastAsia="Times New Roman" w:hAnsi="Times New Roman" w:cs="Times New Roman"/>
              <w:color w:val="000000"/>
              <w:sz w:val="24"/>
              <w:szCs w:val="24"/>
            </w:rPr>
          </w:rPrChange>
        </w:rPr>
        <w:t>her tone.</w:t>
      </w:r>
    </w:p>
    <w:p w14:paraId="0E95AEF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17" w:author="Andrea Stafford Hintz" w:date="2016-09-18T16:51:00Z">
            <w:rPr>
              <w:rFonts w:ascii="Times New Roman" w:eastAsia="Times New Roman" w:hAnsi="Times New Roman" w:cs="Times New Roman"/>
              <w:color w:val="000000"/>
              <w:sz w:val="24"/>
              <w:szCs w:val="24"/>
            </w:rPr>
          </w:rPrChange>
        </w:rPr>
        <w:t xml:space="preserve">“Have you no concept whatsoever of the word </w:t>
      </w:r>
      <w:r w:rsidRPr="009400B4">
        <w:rPr>
          <w:rFonts w:ascii="Times New Roman" w:hAnsi="Times New Roman"/>
          <w:i/>
          <w:color w:val="000000"/>
          <w:sz w:val="24"/>
          <w:rPrChange w:id="1818" w:author="Andrea Stafford Hintz" w:date="2016-09-18T16:51:00Z">
            <w:rPr>
              <w:rFonts w:ascii="Times New Roman" w:eastAsia="Times New Roman" w:hAnsi="Times New Roman" w:cs="Times New Roman"/>
              <w:i/>
              <w:color w:val="000000"/>
              <w:sz w:val="24"/>
              <w:szCs w:val="24"/>
            </w:rPr>
          </w:rPrChange>
        </w:rPr>
        <w:t>clandestine</w:t>
      </w:r>
      <w:r w:rsidRPr="009400B4">
        <w:rPr>
          <w:rFonts w:ascii="Times New Roman" w:hAnsi="Times New Roman"/>
          <w:color w:val="000000"/>
          <w:sz w:val="24"/>
          <w:rPrChange w:id="1819" w:author="Andrea Stafford Hintz" w:date="2016-09-18T16:51:00Z">
            <w:rPr>
              <w:rFonts w:ascii="Times New Roman" w:eastAsia="Times New Roman" w:hAnsi="Times New Roman" w:cs="Times New Roman"/>
              <w:color w:val="000000"/>
              <w:sz w:val="24"/>
              <w:szCs w:val="24"/>
            </w:rPr>
          </w:rPrChange>
        </w:rPr>
        <w:t xml:space="preserve">? The idea is to </w:t>
      </w:r>
      <w:r w:rsidRPr="009400B4">
        <w:rPr>
          <w:rFonts w:ascii="Times New Roman" w:hAnsi="Times New Roman"/>
          <w:i/>
          <w:color w:val="000000"/>
          <w:sz w:val="24"/>
          <w:rPrChange w:id="1820" w:author="Andrea Stafford Hintz" w:date="2016-09-18T16:51:00Z">
            <w:rPr>
              <w:rFonts w:ascii="Times New Roman" w:eastAsia="Times New Roman" w:hAnsi="Times New Roman" w:cs="Times New Roman"/>
              <w:i/>
              <w:color w:val="000000"/>
              <w:sz w:val="24"/>
              <w:szCs w:val="24"/>
            </w:rPr>
          </w:rPrChange>
        </w:rPr>
        <w:t>avoid</w:t>
      </w:r>
      <w:r w:rsidRPr="009400B4">
        <w:rPr>
          <w:rFonts w:ascii="Times New Roman" w:hAnsi="Times New Roman"/>
          <w:color w:val="000000"/>
          <w:sz w:val="24"/>
          <w:rPrChange w:id="1821" w:author="Andrea Stafford Hintz" w:date="2016-09-18T16:51:00Z">
            <w:rPr>
              <w:rFonts w:ascii="Times New Roman" w:eastAsia="Times New Roman" w:hAnsi="Times New Roman" w:cs="Times New Roman"/>
              <w:color w:val="000000"/>
              <w:sz w:val="24"/>
              <w:szCs w:val="24"/>
            </w:rPr>
          </w:rPrChange>
        </w:rPr>
        <w:t xml:space="preserve"> attention, not draw it. Are you honestly suggesting we throw Connor’s body in your dirigible and just fly away? You don’t think anyone might notice?”</w:t>
      </w:r>
    </w:p>
    <w:p w14:paraId="1F663D4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22" w:author="Andrea Stafford Hintz" w:date="2016-09-18T16:51:00Z">
            <w:rPr>
              <w:rFonts w:ascii="Times New Roman" w:eastAsia="Times New Roman" w:hAnsi="Times New Roman" w:cs="Times New Roman"/>
              <w:color w:val="000000"/>
              <w:sz w:val="24"/>
              <w:szCs w:val="24"/>
            </w:rPr>
          </w:rPrChange>
        </w:rPr>
        <w:t>He shrugged. Annabel crossed her arms and tapped her foot.</w:t>
      </w:r>
    </w:p>
    <w:p w14:paraId="304AB1A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23" w:author="Andrea Stafford Hintz" w:date="2016-09-18T16:51:00Z">
            <w:rPr>
              <w:rFonts w:ascii="Times New Roman" w:eastAsia="Times New Roman" w:hAnsi="Times New Roman" w:cs="Times New Roman"/>
              <w:color w:val="000000"/>
              <w:sz w:val="24"/>
              <w:szCs w:val="24"/>
            </w:rPr>
          </w:rPrChange>
        </w:rPr>
        <w:t xml:space="preserve">“Well, yes, I’ve always found the airship draws a bit more attention than I’d care for. To be honest, </w:t>
      </w:r>
      <w:commentRangeStart w:id="1824"/>
      <w:r w:rsidRPr="009400B4">
        <w:rPr>
          <w:rFonts w:ascii="Times New Roman" w:hAnsi="Times New Roman"/>
          <w:color w:val="000000"/>
          <w:sz w:val="24"/>
          <w:rPrChange w:id="1825" w:author="Andrea Stafford Hintz" w:date="2016-09-18T16:51:00Z">
            <w:rPr>
              <w:rFonts w:ascii="Times New Roman" w:eastAsia="Times New Roman" w:hAnsi="Times New Roman" w:cs="Times New Roman"/>
              <w:color w:val="000000"/>
              <w:sz w:val="24"/>
              <w:szCs w:val="24"/>
            </w:rPr>
          </w:rPrChange>
        </w:rPr>
        <w:t xml:space="preserve">I hardly ever use it. </w:t>
      </w:r>
      <w:commentRangeEnd w:id="1824"/>
      <w:r w:rsidR="002340D5">
        <w:rPr>
          <w:rStyle w:val="CommentReference"/>
        </w:rPr>
        <w:commentReference w:id="1824"/>
      </w:r>
      <w:r w:rsidRPr="009400B4">
        <w:rPr>
          <w:rFonts w:ascii="Times New Roman" w:hAnsi="Times New Roman"/>
          <w:color w:val="000000"/>
          <w:sz w:val="24"/>
          <w:rPrChange w:id="1826" w:author="Andrea Stafford Hintz" w:date="2016-09-18T16:51:00Z">
            <w:rPr>
              <w:rFonts w:ascii="Times New Roman" w:eastAsia="Times New Roman" w:hAnsi="Times New Roman" w:cs="Times New Roman"/>
              <w:color w:val="000000"/>
              <w:sz w:val="24"/>
              <w:szCs w:val="24"/>
            </w:rPr>
          </w:rPrChange>
        </w:rPr>
        <w:t>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3C8F199B" w14:textId="6736444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27" w:author="Andrea Stafford Hintz" w:date="2016-09-18T16:51:00Z">
            <w:rPr>
              <w:rFonts w:ascii="Times New Roman" w:eastAsia="Times New Roman" w:hAnsi="Times New Roman" w:cs="Times New Roman"/>
              <w:color w:val="000000"/>
              <w:sz w:val="24"/>
              <w:szCs w:val="24"/>
            </w:rPr>
          </w:rPrChange>
        </w:rPr>
        <w:t>Annabel snorted. Well, when he put it that way, the plan wasn’t as idiotic as it seemed</w:t>
      </w:r>
      <w:ins w:id="1828" w:author="Andrea Stafford Hintz" w:date="2016-08-12T13:58:00Z">
        <w:r w:rsidR="002340D5" w:rsidRPr="009400B4">
          <w:rPr>
            <w:rFonts w:ascii="Times New Roman" w:hAnsi="Times New Roman"/>
            <w:color w:val="000000"/>
            <w:sz w:val="24"/>
            <w:rPrChange w:id="1829" w:author="Andrea Stafford Hintz" w:date="2016-09-18T16:51:00Z">
              <w:rPr>
                <w:rFonts w:ascii="Times New Roman" w:eastAsia="Times New Roman" w:hAnsi="Times New Roman" w:cs="Times New Roman"/>
                <w:color w:val="000000"/>
                <w:sz w:val="24"/>
                <w:szCs w:val="24"/>
              </w:rPr>
            </w:rPrChange>
          </w:rPr>
          <w:t>.</w:t>
        </w:r>
      </w:ins>
      <w:r w:rsidRPr="009400B4">
        <w:rPr>
          <w:rFonts w:ascii="Times New Roman" w:hAnsi="Times New Roman"/>
          <w:color w:val="000000"/>
          <w:sz w:val="24"/>
          <w:rPrChange w:id="1830" w:author="Andrea Stafford Hintz" w:date="2016-09-18T16:51:00Z">
            <w:rPr>
              <w:rFonts w:ascii="Times New Roman" w:eastAsia="Times New Roman" w:hAnsi="Times New Roman" w:cs="Times New Roman"/>
              <w:color w:val="000000"/>
              <w:sz w:val="24"/>
              <w:szCs w:val="24"/>
            </w:rPr>
          </w:rPrChange>
        </w:rPr>
        <w:t xml:space="preserve"> </w:t>
      </w:r>
      <w:proofErr w:type="spellStart"/>
      <w:ins w:id="1831" w:author="Andrea Stafford Hintz" w:date="2016-09-18T16:51:00Z">
        <w:r w:rsidR="00A22D6C" w:rsidRPr="009400B4">
          <w:rPr>
            <w:rFonts w:ascii="Times New Roman" w:eastAsia="Times New Roman" w:hAnsi="Times New Roman" w:cs="Times New Roman"/>
            <w:color w:val="000000"/>
            <w:sz w:val="24"/>
            <w:szCs w:val="24"/>
          </w:rPr>
          <w:t>Still</w:t>
        </w:r>
      </w:ins>
      <w:del w:id="1832" w:author="Andrea Stafford Hintz" w:date="2016-08-12T13:58:00Z">
        <w:r w:rsidRPr="00ED609B" w:rsidDel="002340D5">
          <w:rPr>
            <w:rFonts w:ascii="Times New Roman" w:hAnsi="Times New Roman" w:cs="Times New Roman"/>
            <w:color w:val="000000"/>
            <w:sz w:val="24"/>
            <w:szCs w:val="24"/>
          </w:rPr>
          <w:delText>upon further consideration, but s</w:delText>
        </w:r>
      </w:del>
      <w:ins w:id="1833" w:author="Andrea Stafford Hintz" w:date="2016-08-12T13:58:00Z">
        <w:r w:rsidR="002340D5" w:rsidRPr="75C2D9A6">
          <w:rPr>
            <w:rFonts w:ascii="Times New Roman" w:eastAsia="Times New Roman" w:hAnsi="Times New Roman" w:cs="Times New Roman"/>
            <w:color w:val="000000"/>
            <w:sz w:val="24"/>
            <w:szCs w:val="24"/>
            <w:rPrChange w:id="1834" w:author="Bryce Raffle" w:date="2016-09-06T11:42:00Z">
              <w:rPr>
                <w:rFonts w:ascii="Times New Roman" w:hAnsi="Times New Roman" w:cs="Times New Roman"/>
                <w:color w:val="000000"/>
                <w:sz w:val="24"/>
                <w:szCs w:val="24"/>
              </w:rPr>
            </w:rPrChange>
          </w:rPr>
          <w:t>S</w:t>
        </w:r>
      </w:ins>
      <w:proofErr w:type="spellEnd"/>
      <w:del w:id="1835" w:author="Andrea Stafford Hintz" w:date="2016-09-18T16:51:00Z">
        <w:r w:rsidRPr="75C2D9A6">
          <w:rPr>
            <w:rFonts w:ascii="Times New Roman" w:eastAsia="Times New Roman" w:hAnsi="Times New Roman" w:cs="Times New Roman"/>
            <w:color w:val="000000"/>
            <w:sz w:val="24"/>
            <w:szCs w:val="24"/>
            <w:rPrChange w:id="1836" w:author="Bryce Raffle" w:date="2016-09-06T11:42:00Z">
              <w:rPr>
                <w:rFonts w:ascii="Times New Roman" w:hAnsi="Times New Roman" w:cs="Times New Roman"/>
                <w:color w:val="000000"/>
                <w:sz w:val="24"/>
                <w:szCs w:val="24"/>
              </w:rPr>
            </w:rPrChange>
          </w:rPr>
          <w:delText>till</w:delText>
        </w:r>
      </w:del>
      <w:r w:rsidRPr="009400B4">
        <w:rPr>
          <w:rFonts w:ascii="Times New Roman" w:hAnsi="Times New Roman"/>
          <w:color w:val="000000"/>
          <w:sz w:val="24"/>
          <w:rPrChange w:id="1837" w:author="Andrea Stafford Hintz" w:date="2016-09-18T16:51:00Z">
            <w:rPr>
              <w:rFonts w:ascii="Times New Roman" w:eastAsia="Times New Roman" w:hAnsi="Times New Roman" w:cs="Times New Roman"/>
              <w:color w:val="000000"/>
              <w:sz w:val="24"/>
              <w:szCs w:val="24"/>
            </w:rPr>
          </w:rPrChange>
        </w:rPr>
        <w:t xml:space="preserve">, the airship was certain to draw </w:t>
      </w:r>
      <w:ins w:id="1838" w:author="Andrea Stafford Hintz" w:date="2016-08-12T13:58:00Z">
        <w:r w:rsidR="002340D5" w:rsidRPr="009400B4">
          <w:rPr>
            <w:rFonts w:ascii="Times New Roman" w:hAnsi="Times New Roman"/>
            <w:color w:val="000000"/>
            <w:sz w:val="24"/>
            <w:rPrChange w:id="1839" w:author="Andrea Stafford Hintz" w:date="2016-09-18T16:51:00Z">
              <w:rPr>
                <w:rFonts w:ascii="Times New Roman" w:eastAsia="Times New Roman" w:hAnsi="Times New Roman" w:cs="Times New Roman"/>
                <w:color w:val="000000"/>
                <w:sz w:val="24"/>
                <w:szCs w:val="24"/>
              </w:rPr>
            </w:rPrChange>
          </w:rPr>
          <w:t xml:space="preserve">unwanted </w:t>
        </w:r>
      </w:ins>
      <w:r w:rsidRPr="009400B4">
        <w:rPr>
          <w:rFonts w:ascii="Times New Roman" w:hAnsi="Times New Roman"/>
          <w:color w:val="000000"/>
          <w:sz w:val="24"/>
          <w:rPrChange w:id="1840" w:author="Andrea Stafford Hintz" w:date="2016-09-18T16:51:00Z">
            <w:rPr>
              <w:rFonts w:ascii="Times New Roman" w:eastAsia="Times New Roman" w:hAnsi="Times New Roman" w:cs="Times New Roman"/>
              <w:color w:val="000000"/>
              <w:sz w:val="24"/>
              <w:szCs w:val="24"/>
            </w:rPr>
          </w:rPrChange>
        </w:rPr>
        <w:t>attention.</w:t>
      </w:r>
    </w:p>
    <w:p w14:paraId="58D62E6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41" w:author="Andrea Stafford Hintz" w:date="2016-09-18T16:51:00Z">
            <w:rPr>
              <w:rFonts w:ascii="Times New Roman" w:eastAsia="Times New Roman" w:hAnsi="Times New Roman" w:cs="Times New Roman"/>
              <w:color w:val="000000"/>
              <w:sz w:val="24"/>
              <w:szCs w:val="24"/>
            </w:rPr>
          </w:rPrChange>
        </w:rPr>
        <w:t>“Fine,” he said at last, “Then I suppose you’ve got a better idea?”</w:t>
      </w:r>
    </w:p>
    <w:p w14:paraId="2BBE9F6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42" w:author="Andrea Stafford Hintz" w:date="2016-09-18T16:51:00Z">
            <w:rPr>
              <w:rFonts w:ascii="Times New Roman" w:eastAsia="Times New Roman" w:hAnsi="Times New Roman" w:cs="Times New Roman"/>
              <w:color w:val="000000"/>
              <w:sz w:val="24"/>
              <w:szCs w:val="24"/>
            </w:rPr>
          </w:rPrChange>
        </w:rPr>
        <w:t xml:space="preserve">“As I said earlier, suppose we leave the body here? Certainly he’ll be discovered eventually, but so long as we aren’t found </w:t>
      </w:r>
      <w:r w:rsidRPr="009400B4">
        <w:rPr>
          <w:rFonts w:ascii="Times New Roman" w:hAnsi="Times New Roman"/>
          <w:i/>
          <w:color w:val="000000"/>
          <w:sz w:val="24"/>
          <w:rPrChange w:id="1843" w:author="Andrea Stafford Hintz" w:date="2016-09-18T16:51:00Z">
            <w:rPr>
              <w:rFonts w:ascii="Times New Roman" w:eastAsia="Times New Roman" w:hAnsi="Times New Roman" w:cs="Times New Roman"/>
              <w:i/>
              <w:color w:val="000000"/>
              <w:sz w:val="24"/>
              <w:szCs w:val="24"/>
            </w:rPr>
          </w:rPrChange>
        </w:rPr>
        <w:t>with</w:t>
      </w:r>
      <w:r w:rsidRPr="009400B4">
        <w:rPr>
          <w:rFonts w:ascii="Times New Roman" w:hAnsi="Times New Roman"/>
          <w:color w:val="000000"/>
          <w:sz w:val="24"/>
          <w:rPrChange w:id="1844" w:author="Andrea Stafford Hintz" w:date="2016-09-18T16:51:00Z">
            <w:rPr>
              <w:rFonts w:ascii="Times New Roman" w:eastAsia="Times New Roman" w:hAnsi="Times New Roman" w:cs="Times New Roman"/>
              <w:color w:val="000000"/>
              <w:sz w:val="24"/>
              <w:szCs w:val="24"/>
            </w:rPr>
          </w:rPrChange>
        </w:rPr>
        <w:t xml:space="preserve"> the body, that’s still better than being seen removing the body.”</w:t>
      </w:r>
    </w:p>
    <w:p w14:paraId="4AF6DE0E" w14:textId="03E80CD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45" w:author="Andrea Stafford Hintz" w:date="2016-09-18T16:51:00Z">
            <w:rPr>
              <w:rFonts w:ascii="Times New Roman" w:eastAsia="Times New Roman" w:hAnsi="Times New Roman" w:cs="Times New Roman"/>
              <w:color w:val="000000"/>
              <w:sz w:val="24"/>
              <w:szCs w:val="24"/>
            </w:rPr>
          </w:rPrChange>
        </w:rPr>
        <w:lastRenderedPageBreak/>
        <w:t>“Hm. One small problem with that solution. What happens when the body is discovered and the police start asking questions?”</w:t>
      </w:r>
      <w:ins w:id="1846" w:author="Andrea Stafford Hintz" w:date="2016-08-12T14:00:00Z">
        <w:r w:rsidR="002340D5" w:rsidRPr="009400B4">
          <w:rPr>
            <w:rFonts w:ascii="Times New Roman" w:hAnsi="Times New Roman"/>
            <w:color w:val="000000"/>
            <w:sz w:val="24"/>
            <w:rPrChange w:id="1847" w:author="Andrea Stafford Hintz" w:date="2016-09-18T16:51:00Z">
              <w:rPr>
                <w:rFonts w:ascii="Times New Roman" w:eastAsia="Times New Roman" w:hAnsi="Times New Roman" w:cs="Times New Roman"/>
                <w:color w:val="000000"/>
                <w:sz w:val="24"/>
                <w:szCs w:val="24"/>
              </w:rPr>
            </w:rPrChange>
          </w:rPr>
          <w:t xml:space="preserve"> he said.</w:t>
        </w:r>
      </w:ins>
    </w:p>
    <w:p w14:paraId="7BB1A78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48" w:author="Andrea Stafford Hintz" w:date="2016-09-18T16:51:00Z">
            <w:rPr>
              <w:rFonts w:ascii="Times New Roman" w:eastAsia="Times New Roman" w:hAnsi="Times New Roman" w:cs="Times New Roman"/>
              <w:color w:val="000000"/>
              <w:sz w:val="24"/>
              <w:szCs w:val="24"/>
            </w:rPr>
          </w:rPrChange>
        </w:rPr>
        <w:t>“Nothing will happen. No one saw you heading upstairs, did they?”</w:t>
      </w:r>
    </w:p>
    <w:p w14:paraId="6975148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49" w:author="Andrea Stafford Hintz" w:date="2016-09-18T16:51:00Z">
            <w:rPr>
              <w:rFonts w:ascii="Times New Roman" w:eastAsia="Times New Roman" w:hAnsi="Times New Roman" w:cs="Times New Roman"/>
              <w:color w:val="000000"/>
              <w:sz w:val="24"/>
              <w:szCs w:val="24"/>
            </w:rPr>
          </w:rPrChange>
        </w:rPr>
        <w:t>Mr. O awarded her question with a contrite expression and a shrug of his shoulders.</w:t>
      </w:r>
    </w:p>
    <w:p w14:paraId="4BA240B6"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0" w:author="Andrea Stafford Hintz" w:date="2016-09-18T16:51:00Z">
            <w:rPr>
              <w:rFonts w:ascii="Times New Roman" w:eastAsia="Times New Roman" w:hAnsi="Times New Roman" w:cs="Times New Roman"/>
              <w:color w:val="000000"/>
              <w:sz w:val="24"/>
              <w:szCs w:val="24"/>
            </w:rPr>
          </w:rPrChange>
        </w:rPr>
        <w:t xml:space="preserve">“Oh, god,” she said. “You really </w:t>
      </w:r>
      <w:r w:rsidRPr="009400B4">
        <w:rPr>
          <w:rFonts w:ascii="Times New Roman" w:hAnsi="Times New Roman"/>
          <w:i/>
          <w:color w:val="000000"/>
          <w:sz w:val="24"/>
          <w:rPrChange w:id="1851" w:author="Andrea Stafford Hintz" w:date="2016-09-18T16:51:00Z">
            <w:rPr>
              <w:rFonts w:ascii="Times New Roman" w:eastAsia="Times New Roman" w:hAnsi="Times New Roman" w:cs="Times New Roman"/>
              <w:i/>
              <w:color w:val="000000"/>
              <w:sz w:val="24"/>
              <w:szCs w:val="24"/>
            </w:rPr>
          </w:rPrChange>
        </w:rPr>
        <w:t>do</w:t>
      </w:r>
      <w:r w:rsidRPr="009400B4">
        <w:rPr>
          <w:rFonts w:ascii="Times New Roman" w:hAnsi="Times New Roman"/>
          <w:color w:val="000000"/>
          <w:sz w:val="24"/>
          <w:rPrChange w:id="1852" w:author="Andrea Stafford Hintz" w:date="2016-09-18T16:51:00Z">
            <w:rPr>
              <w:rFonts w:ascii="Times New Roman" w:eastAsia="Times New Roman" w:hAnsi="Times New Roman" w:cs="Times New Roman"/>
              <w:color w:val="000000"/>
              <w:sz w:val="24"/>
              <w:szCs w:val="24"/>
            </w:rPr>
          </w:rPrChange>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2A9957A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3" w:author="Andrea Stafford Hintz" w:date="2016-09-18T16:51:00Z">
            <w:rPr>
              <w:rFonts w:ascii="Times New Roman" w:eastAsia="Times New Roman" w:hAnsi="Times New Roman" w:cs="Times New Roman"/>
              <w:color w:val="000000"/>
              <w:sz w:val="24"/>
              <w:szCs w:val="24"/>
            </w:rPr>
          </w:rPrChange>
        </w:rPr>
        <w:t xml:space="preserve">“I thought we were </w:t>
      </w:r>
      <w:r w:rsidRPr="009400B4">
        <w:rPr>
          <w:rFonts w:ascii="Times New Roman" w:hAnsi="Times New Roman"/>
          <w:i/>
          <w:color w:val="000000"/>
          <w:sz w:val="24"/>
          <w:rPrChange w:id="1854" w:author="Andrea Stafford Hintz" w:date="2016-09-18T16:51:00Z">
            <w:rPr>
              <w:rFonts w:ascii="Times New Roman" w:eastAsia="Times New Roman" w:hAnsi="Times New Roman" w:cs="Times New Roman"/>
              <w:i/>
              <w:color w:val="000000"/>
              <w:sz w:val="24"/>
              <w:szCs w:val="24"/>
            </w:rPr>
          </w:rPrChange>
        </w:rPr>
        <w:t>in this together</w:t>
      </w:r>
      <w:r w:rsidRPr="009400B4">
        <w:rPr>
          <w:rFonts w:ascii="Times New Roman" w:hAnsi="Times New Roman"/>
          <w:color w:val="000000"/>
          <w:sz w:val="24"/>
          <w:rPrChange w:id="1855" w:author="Andrea Stafford Hintz" w:date="2016-09-18T16:51:00Z">
            <w:rPr>
              <w:rFonts w:ascii="Times New Roman" w:eastAsia="Times New Roman" w:hAnsi="Times New Roman" w:cs="Times New Roman"/>
              <w:color w:val="000000"/>
              <w:sz w:val="24"/>
              <w:szCs w:val="24"/>
            </w:rPr>
          </w:rPrChange>
        </w:rPr>
        <w:t>,” he protested, using her own turn of phrase.</w:t>
      </w:r>
    </w:p>
    <w:p w14:paraId="57C3FA0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6" w:author="Andrea Stafford Hintz" w:date="2016-09-18T16:51:00Z">
            <w:rPr>
              <w:rFonts w:ascii="Times New Roman" w:eastAsia="Times New Roman" w:hAnsi="Times New Roman" w:cs="Times New Roman"/>
              <w:color w:val="000000"/>
              <w:sz w:val="24"/>
              <w:szCs w:val="24"/>
            </w:rPr>
          </w:rPrChange>
        </w:rPr>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14:paraId="145BDB6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7" w:author="Andrea Stafford Hintz" w:date="2016-09-18T16:51:00Z">
            <w:rPr>
              <w:rFonts w:ascii="Times New Roman" w:eastAsia="Times New Roman" w:hAnsi="Times New Roman" w:cs="Times New Roman"/>
              <w:color w:val="000000"/>
              <w:sz w:val="24"/>
              <w:szCs w:val="24"/>
            </w:rPr>
          </w:rPrChange>
        </w:rPr>
        <w:t>She paused. Her shirt was stained with Connor’s blood.</w:t>
      </w:r>
    </w:p>
    <w:p w14:paraId="22FBBCE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8" w:author="Andrea Stafford Hintz" w:date="2016-09-18T16:51:00Z">
            <w:rPr>
              <w:rFonts w:ascii="Times New Roman" w:eastAsia="Times New Roman" w:hAnsi="Times New Roman" w:cs="Times New Roman"/>
              <w:color w:val="000000"/>
              <w:sz w:val="24"/>
              <w:szCs w:val="24"/>
            </w:rPr>
          </w:rPrChange>
        </w:rPr>
        <w:t>“I need your jacket, by the way,” she said.</w:t>
      </w:r>
    </w:p>
    <w:p w14:paraId="2E89D6C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59" w:author="Andrea Stafford Hintz" w:date="2016-09-18T16:51:00Z">
            <w:rPr>
              <w:rFonts w:ascii="Times New Roman" w:eastAsia="Times New Roman" w:hAnsi="Times New Roman" w:cs="Times New Roman"/>
              <w:color w:val="000000"/>
              <w:sz w:val="24"/>
              <w:szCs w:val="24"/>
            </w:rPr>
          </w:rPrChange>
        </w:rPr>
        <w:t>Mr. O snorted. “You want my trousers too? While you’re at it, how about my dignity?”</w:t>
      </w:r>
    </w:p>
    <w:p w14:paraId="1861F1B1" w14:textId="77777777" w:rsid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860" w:author="Andrea Stafford Hintz" w:date="2016-09-18T16:51:00Z">
            <w:rPr>
              <w:rFonts w:ascii="Times New Roman" w:eastAsia="Times New Roman" w:hAnsi="Times New Roman" w:cs="Times New Roman"/>
              <w:color w:val="000000"/>
              <w:sz w:val="24"/>
              <w:szCs w:val="24"/>
            </w:rPr>
          </w:rPrChange>
        </w:rPr>
        <w:t>“Don’t tempt me,” Annabel replied. “I am a thief, remember.”</w:t>
      </w:r>
    </w:p>
    <w:p w14:paraId="5920ED21" w14:textId="0F6E3E0D" w:rsidR="00952343"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 xml:space="preserve">She stood at the door, ready to leave. Before she did, she handed him back his gun. It was the least she could </w:t>
      </w:r>
      <w:commentRangeStart w:id="1861"/>
      <w:r w:rsidRPr="00ED609B">
        <w:rPr>
          <w:rFonts w:ascii="Times New Roman" w:eastAsia="Times New Roman" w:hAnsi="Times New Roman" w:cs="Times New Roman"/>
          <w:color w:val="000000"/>
          <w:sz w:val="24"/>
          <w:szCs w:val="24"/>
        </w:rPr>
        <w:t>do</w:t>
      </w:r>
      <w:commentRangeEnd w:id="1861"/>
      <w:r w:rsidR="002340D5">
        <w:rPr>
          <w:rStyle w:val="CommentReference"/>
        </w:rPr>
        <w:commentReference w:id="1861"/>
      </w:r>
      <w:r w:rsidRPr="00ED609B">
        <w:rPr>
          <w:rFonts w:ascii="Times New Roman" w:eastAsia="Times New Roman" w:hAnsi="Times New Roman" w:cs="Times New Roman"/>
          <w:color w:val="000000"/>
          <w:sz w:val="24"/>
          <w:szCs w:val="24"/>
        </w:rPr>
        <w:t>.</w:t>
      </w:r>
    </w:p>
    <w:p w14:paraId="5F35E70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26"/>
          <w:headerReference w:type="default" r:id="rId27"/>
          <w:footerReference w:type="even" r:id="rId28"/>
          <w:footerReference w:type="default" r:id="rId29"/>
          <w:headerReference w:type="first" r:id="rId30"/>
          <w:footerReference w:type="first" r:id="rId31"/>
          <w:pgSz w:w="12242" w:h="15842"/>
          <w:pgMar w:top="1440" w:right="1440" w:bottom="1440" w:left="1440" w:header="720" w:footer="720" w:gutter="0"/>
          <w:cols w:space="720"/>
          <w:titlePg/>
        </w:sectPr>
      </w:pPr>
    </w:p>
    <w:p w14:paraId="31EBC6F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1862" w:name="Chapter_4"/>
      <w:r w:rsidRPr="009400B4">
        <w:rPr>
          <w:rFonts w:ascii="Times New Roman" w:hAnsi="Times New Roman"/>
          <w:sz w:val="24"/>
          <w:rPrChange w:id="1863" w:author="Andrea Stafford Hintz" w:date="2016-09-18T16:51:00Z">
            <w:rPr>
              <w:rFonts w:ascii="Times New Roman" w:eastAsia="Times New Roman" w:hAnsi="Times New Roman" w:cs="Times New Roman"/>
              <w:sz w:val="24"/>
              <w:szCs w:val="24"/>
            </w:rPr>
          </w:rPrChange>
        </w:rPr>
        <w:lastRenderedPageBreak/>
        <w:t>Chapter</w:t>
      </w:r>
      <w:bookmarkEnd w:id="1862"/>
      <w:r w:rsidRPr="009400B4">
        <w:rPr>
          <w:rFonts w:ascii="Times New Roman" w:hAnsi="Times New Roman"/>
          <w:sz w:val="24"/>
          <w:rPrChange w:id="1864" w:author="Andrea Stafford Hintz" w:date="2016-09-18T16:51:00Z">
            <w:rPr>
              <w:rFonts w:ascii="Times New Roman" w:eastAsia="Times New Roman" w:hAnsi="Times New Roman" w:cs="Times New Roman"/>
              <w:sz w:val="24"/>
              <w:szCs w:val="24"/>
            </w:rPr>
          </w:rPrChange>
        </w:rPr>
        <w:t xml:space="preserve"> Four</w:t>
      </w:r>
    </w:p>
    <w:p w14:paraId="3D3BBA2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1865" w:author="Andrea Stafford Hintz" w:date="2016-09-18T16:51:00Z">
            <w:rPr>
              <w:rFonts w:ascii="Times New Roman" w:eastAsia="Times New Roman" w:hAnsi="Times New Roman" w:cs="Times New Roman"/>
              <w:sz w:val="24"/>
              <w:szCs w:val="24"/>
            </w:rPr>
          </w:rPrChange>
        </w:rPr>
        <w:t>“Where there is no imagination, there is no horror”</w:t>
      </w:r>
    </w:p>
    <w:p w14:paraId="3761699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F1DD17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1866" w:author="Andrea Stafford Hintz" w:date="2016-09-18T16:51:00Z">
            <w:rPr>
              <w:rFonts w:ascii="Times New Roman" w:eastAsia="Times New Roman" w:hAnsi="Times New Roman" w:cs="Times New Roman"/>
              <w:sz w:val="24"/>
              <w:szCs w:val="24"/>
            </w:rPr>
          </w:rPrChange>
        </w:rPr>
        <w:t>- Sir Arthur Conan Doyle</w:t>
      </w:r>
    </w:p>
    <w:p w14:paraId="25FA118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580656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E5CAC7B" w14:textId="77777777" w:rsidR="00ED609B" w:rsidRPr="00ED609B" w:rsidRDefault="00ED609B" w:rsidP="00ED609B">
      <w:pPr>
        <w:autoSpaceDE/>
        <w:autoSpaceDN/>
        <w:adjustRightInd/>
        <w:spacing w:line="480" w:lineRule="auto"/>
        <w:rPr>
          <w:rFonts w:ascii="Times" w:hAnsi="Times" w:cs="Times New Roman"/>
        </w:rPr>
      </w:pPr>
      <w:r w:rsidRPr="009400B4">
        <w:rPr>
          <w:rFonts w:ascii="Times New Roman" w:hAnsi="Times New Roman"/>
          <w:color w:val="000000"/>
          <w:sz w:val="24"/>
          <w:rPrChange w:id="1867" w:author="Andrea Stafford Hintz" w:date="2016-09-18T16:51:00Z">
            <w:rPr>
              <w:rFonts w:ascii="Times New Roman" w:eastAsia="Times New Roman" w:hAnsi="Times New Roman" w:cs="Times New Roman"/>
              <w:color w:val="000000"/>
              <w:sz w:val="24"/>
              <w:szCs w:val="24"/>
            </w:rPr>
          </w:rPrChange>
        </w:rPr>
        <w:t>The door closed behind Monday, leaving Jonathan with a sense of being trapped. He was alone, in the dark, with Lord Connor’s body. He hovered at the door for a moment. He nearly considered following Monday out of the room, but he quickly realized that wasn’t an option.</w:t>
      </w:r>
    </w:p>
    <w:p w14:paraId="3451B517" w14:textId="77777777" w:rsidR="00ED609B" w:rsidRPr="00ED609B" w:rsidRDefault="00ED609B" w:rsidP="00ED609B">
      <w:pPr>
        <w:autoSpaceDE/>
        <w:autoSpaceDN/>
        <w:adjustRightInd/>
        <w:spacing w:line="480" w:lineRule="auto"/>
        <w:ind w:firstLine="220"/>
        <w:rPr>
          <w:rFonts w:ascii="Times" w:hAnsi="Times" w:cs="Times New Roman"/>
        </w:rPr>
      </w:pPr>
      <w:commentRangeStart w:id="1868"/>
      <w:r w:rsidRPr="009400B4">
        <w:rPr>
          <w:rFonts w:ascii="Times New Roman" w:hAnsi="Times New Roman"/>
          <w:color w:val="000000"/>
          <w:sz w:val="24"/>
          <w:rPrChange w:id="1869" w:author="Andrea Stafford Hintz" w:date="2016-09-18T16:51:00Z">
            <w:rPr>
              <w:rFonts w:ascii="Times New Roman" w:eastAsia="Times New Roman" w:hAnsi="Times New Roman" w:cs="Times New Roman"/>
              <w:color w:val="000000"/>
              <w:sz w:val="24"/>
              <w:szCs w:val="24"/>
            </w:rPr>
          </w:rPrChange>
        </w:rPr>
        <w:t>This wasn’t the first time Jonathan’s impulsiveness had gotten him into a sticky situation.</w:t>
      </w:r>
      <w:commentRangeEnd w:id="1868"/>
      <w:r w:rsidR="00CB6B5A">
        <w:rPr>
          <w:rStyle w:val="CommentReference"/>
        </w:rPr>
        <w:commentReference w:id="1868"/>
      </w:r>
      <w:r w:rsidRPr="009400B4">
        <w:rPr>
          <w:rFonts w:ascii="Times New Roman" w:hAnsi="Times New Roman"/>
          <w:color w:val="000000"/>
          <w:sz w:val="24"/>
          <w:rPrChange w:id="1870" w:author="Andrea Stafford Hintz" w:date="2016-09-18T16:51:00Z">
            <w:rPr>
              <w:rFonts w:ascii="Times New Roman" w:eastAsia="Times New Roman" w:hAnsi="Times New Roman" w:cs="Times New Roman"/>
              <w:color w:val="000000"/>
              <w:sz w:val="24"/>
              <w:szCs w:val="24"/>
            </w:rPr>
          </w:rPrChange>
        </w:rPr>
        <w:t xml:space="preserve"> He didn’t know what he would have done if Connor had been alive when he’d stormed into the room. He hadn’t thought that far ahead.</w:t>
      </w:r>
    </w:p>
    <w:p w14:paraId="3D9CF4FE" w14:textId="56F3809D" w:rsidR="00ED609B" w:rsidRPr="00ED609B" w:rsidRDefault="00CB6B5A" w:rsidP="00ED609B">
      <w:pPr>
        <w:autoSpaceDE/>
        <w:autoSpaceDN/>
        <w:adjustRightInd/>
        <w:spacing w:line="480" w:lineRule="auto"/>
        <w:ind w:firstLine="220"/>
        <w:rPr>
          <w:rFonts w:ascii="Times" w:hAnsi="Times" w:cs="Times New Roman"/>
        </w:rPr>
      </w:pPr>
      <w:commentRangeStart w:id="1871"/>
      <w:ins w:id="1872" w:author="Andrea Stafford Hintz" w:date="2016-08-12T14:09:00Z">
        <w:r w:rsidRPr="75C2D9A6">
          <w:rPr>
            <w:rFonts w:ascii="Times New Roman" w:eastAsia="Times New Roman" w:hAnsi="Times New Roman" w:cs="Times New Roman"/>
            <w:color w:val="000000"/>
            <w:sz w:val="24"/>
            <w:szCs w:val="24"/>
            <w:rPrChange w:id="1873" w:author="Bryce Raffle" w:date="2016-09-06T11:42:00Z">
              <w:rPr>
                <w:rFonts w:ascii="Times New Roman" w:hAnsi="Times New Roman" w:cs="Times New Roman"/>
                <w:color w:val="000000"/>
                <w:sz w:val="24"/>
                <w:szCs w:val="24"/>
              </w:rPr>
            </w:rPrChange>
          </w:rPr>
          <w:t>H</w:t>
        </w:r>
      </w:ins>
      <w:del w:id="1874" w:author="Andrea Stafford Hintz" w:date="2016-08-12T14:08:00Z">
        <w:r w:rsidR="00ED609B" w:rsidRPr="00ED609B" w:rsidDel="00CB6B5A">
          <w:rPr>
            <w:rFonts w:ascii="Times New Roman" w:hAnsi="Times New Roman" w:cs="Times New Roman"/>
            <w:color w:val="000000"/>
            <w:sz w:val="24"/>
            <w:szCs w:val="24"/>
          </w:rPr>
          <w:delText>H</w:delText>
        </w:r>
      </w:del>
      <w:r w:rsidR="00ED609B" w:rsidRPr="009400B4">
        <w:rPr>
          <w:rFonts w:ascii="Times New Roman" w:hAnsi="Times New Roman"/>
          <w:color w:val="000000"/>
          <w:sz w:val="24"/>
          <w:rPrChange w:id="1875" w:author="Andrea Stafford Hintz" w:date="2016-09-18T16:51:00Z">
            <w:rPr>
              <w:rFonts w:ascii="Times New Roman" w:eastAsia="Times New Roman" w:hAnsi="Times New Roman" w:cs="Times New Roman"/>
              <w:color w:val="000000"/>
              <w:sz w:val="24"/>
              <w:szCs w:val="24"/>
            </w:rPr>
          </w:rPrChange>
        </w:rPr>
        <w:t xml:space="preserve">e felt sick to his stomach as he thought of </w:t>
      </w:r>
      <w:proofErr w:type="spellStart"/>
      <w:ins w:id="1876" w:author="Andrea Stafford Hintz" w:date="2016-09-18T16:51:00Z">
        <w:r w:rsidR="00A22D6C" w:rsidRPr="009400B4">
          <w:rPr>
            <w:rFonts w:ascii="Times New Roman" w:eastAsia="Times New Roman" w:hAnsi="Times New Roman" w:cs="Times New Roman"/>
            <w:color w:val="000000"/>
            <w:sz w:val="24"/>
            <w:szCs w:val="24"/>
          </w:rPr>
          <w:t>what</w:t>
        </w:r>
      </w:ins>
      <w:del w:id="1877" w:author="Andrea Stafford Hintz" w:date="2016-08-12T14:08:00Z">
        <w:r w:rsidR="00ED609B" w:rsidRPr="00ED609B" w:rsidDel="00CB6B5A">
          <w:rPr>
            <w:rFonts w:ascii="Times New Roman" w:hAnsi="Times New Roman" w:cs="Times New Roman"/>
            <w:color w:val="000000"/>
            <w:sz w:val="24"/>
            <w:szCs w:val="24"/>
          </w:rPr>
          <w:delText>how it would look</w:delText>
        </w:r>
      </w:del>
      <w:ins w:id="1878" w:author="Andrea Stafford Hintz" w:date="2016-08-12T14:08:00Z">
        <w:r w:rsidRPr="75C2D9A6">
          <w:rPr>
            <w:rFonts w:ascii="Times New Roman" w:eastAsia="Times New Roman" w:hAnsi="Times New Roman" w:cs="Times New Roman"/>
            <w:color w:val="000000"/>
            <w:sz w:val="24"/>
            <w:szCs w:val="24"/>
            <w:rPrChange w:id="1879" w:author="Bryce Raffle" w:date="2016-09-06T11:42:00Z">
              <w:rPr>
                <w:rFonts w:ascii="Times New Roman" w:hAnsi="Times New Roman" w:cs="Times New Roman"/>
                <w:color w:val="000000"/>
                <w:sz w:val="24"/>
                <w:szCs w:val="24"/>
              </w:rPr>
            </w:rPrChange>
          </w:rPr>
          <w:t>what</w:t>
        </w:r>
        <w:proofErr w:type="spellEnd"/>
        <w:r w:rsidRPr="009400B4">
          <w:rPr>
            <w:rFonts w:ascii="Times New Roman" w:hAnsi="Times New Roman"/>
            <w:color w:val="000000"/>
            <w:sz w:val="24"/>
            <w:rPrChange w:id="1880" w:author="Andrea Stafford Hintz" w:date="2016-09-18T16:51:00Z">
              <w:rPr>
                <w:rFonts w:ascii="Times New Roman" w:eastAsia="Times New Roman" w:hAnsi="Times New Roman" w:cs="Times New Roman"/>
                <w:color w:val="000000"/>
                <w:sz w:val="24"/>
                <w:szCs w:val="24"/>
              </w:rPr>
            </w:rPrChange>
          </w:rPr>
          <w:t xml:space="preserve"> they would assume</w:t>
        </w:r>
      </w:ins>
      <w:r w:rsidR="00ED609B" w:rsidRPr="009400B4">
        <w:rPr>
          <w:rFonts w:ascii="Times New Roman" w:hAnsi="Times New Roman"/>
          <w:color w:val="000000"/>
          <w:sz w:val="24"/>
          <w:rPrChange w:id="1881" w:author="Andrea Stafford Hintz" w:date="2016-09-18T16:51:00Z">
            <w:rPr>
              <w:rFonts w:ascii="Times New Roman" w:eastAsia="Times New Roman" w:hAnsi="Times New Roman" w:cs="Times New Roman"/>
              <w:color w:val="000000"/>
              <w:sz w:val="24"/>
              <w:szCs w:val="24"/>
            </w:rPr>
          </w:rPrChange>
        </w:rPr>
        <w:t xml:space="preserve"> when Connor’s body was found</w:t>
      </w:r>
      <w:ins w:id="1882" w:author="Andrea Stafford Hintz" w:date="2016-09-18T16:51:00Z">
        <w:r w:rsidR="00A22D6C" w:rsidRPr="009400B4">
          <w:rPr>
            <w:rFonts w:ascii="Times New Roman" w:eastAsia="Times New Roman" w:hAnsi="Times New Roman" w:cs="Times New Roman"/>
            <w:color w:val="000000"/>
            <w:sz w:val="24"/>
            <w:szCs w:val="24"/>
          </w:rPr>
          <w:t>.</w:t>
        </w:r>
      </w:ins>
      <w:del w:id="1883" w:author="Andrea Stafford Hintz" w:date="2016-08-12T14:08:00Z">
        <w:r w:rsidR="00ED609B" w:rsidRPr="00ED609B" w:rsidDel="00CB6B5A">
          <w:rPr>
            <w:rFonts w:ascii="Times New Roman" w:hAnsi="Times New Roman" w:cs="Times New Roman"/>
            <w:color w:val="000000"/>
            <w:sz w:val="24"/>
            <w:szCs w:val="24"/>
          </w:rPr>
          <w:delText>,</w:delText>
        </w:r>
      </w:del>
      <w:del w:id="1884" w:author="Andrea Stafford Hintz" w:date="2016-08-12T14:07:00Z">
        <w:r w:rsidR="00ED609B" w:rsidRPr="00ED609B" w:rsidDel="00CB6B5A">
          <w:rPr>
            <w:rFonts w:ascii="Times New Roman" w:hAnsi="Times New Roman" w:cs="Times New Roman"/>
            <w:color w:val="000000"/>
            <w:sz w:val="24"/>
            <w:szCs w:val="24"/>
          </w:rPr>
          <w:delText xml:space="preserve"> even if he managed to flee the room unseen</w:delText>
        </w:r>
      </w:del>
      <w:del w:id="1885" w:author="Andrea Stafford Hintz" w:date="2016-09-18T16:51:00Z">
        <w:r w:rsidR="00ED609B" w:rsidRPr="75C2D9A6">
          <w:rPr>
            <w:rFonts w:ascii="Times New Roman" w:eastAsia="Times New Roman" w:hAnsi="Times New Roman" w:cs="Times New Roman"/>
            <w:color w:val="000000"/>
            <w:sz w:val="24"/>
            <w:szCs w:val="24"/>
            <w:rPrChange w:id="1886" w:author="Bryce Raffle" w:date="2016-09-06T11:42:00Z">
              <w:rPr>
                <w:rFonts w:ascii="Times New Roman" w:hAnsi="Times New Roman" w:cs="Times New Roman"/>
                <w:color w:val="000000"/>
                <w:sz w:val="24"/>
                <w:szCs w:val="24"/>
              </w:rPr>
            </w:rPrChange>
          </w:rPr>
          <w:delText>.</w:delText>
        </w:r>
      </w:del>
      <w:r w:rsidR="00ED609B" w:rsidRPr="009400B4">
        <w:rPr>
          <w:rFonts w:ascii="Times New Roman" w:hAnsi="Times New Roman"/>
          <w:color w:val="000000"/>
          <w:sz w:val="24"/>
          <w:rPrChange w:id="1887" w:author="Andrea Stafford Hintz" w:date="2016-09-18T16:51:00Z">
            <w:rPr>
              <w:rFonts w:ascii="Times New Roman" w:eastAsia="Times New Roman" w:hAnsi="Times New Roman" w:cs="Times New Roman"/>
              <w:color w:val="000000"/>
              <w:sz w:val="24"/>
              <w:szCs w:val="24"/>
            </w:rPr>
          </w:rPrChange>
        </w:rPr>
        <w:t xml:space="preserve"> </w:t>
      </w:r>
      <w:ins w:id="1888" w:author="Andrea Stafford Hintz" w:date="2016-08-12T14:10:00Z">
        <w:r w:rsidRPr="009400B4">
          <w:rPr>
            <w:rFonts w:ascii="Times New Roman" w:hAnsi="Times New Roman"/>
            <w:color w:val="000000"/>
            <w:sz w:val="24"/>
            <w:rPrChange w:id="1889" w:author="Andrea Stafford Hintz" w:date="2016-09-18T16:51:00Z">
              <w:rPr>
                <w:rFonts w:ascii="Times New Roman" w:eastAsia="Times New Roman" w:hAnsi="Times New Roman" w:cs="Times New Roman"/>
                <w:color w:val="000000"/>
                <w:sz w:val="24"/>
                <w:szCs w:val="24"/>
              </w:rPr>
            </w:rPrChange>
          </w:rPr>
          <w:t>E</w:t>
        </w:r>
      </w:ins>
      <w:ins w:id="1890" w:author="Andrea Stafford Hintz" w:date="2016-08-12T14:09:00Z">
        <w:r w:rsidRPr="009400B4">
          <w:rPr>
            <w:rFonts w:ascii="Times New Roman" w:hAnsi="Times New Roman"/>
            <w:color w:val="000000"/>
            <w:sz w:val="24"/>
            <w:rPrChange w:id="1891" w:author="Andrea Stafford Hintz" w:date="2016-09-18T16:51:00Z">
              <w:rPr>
                <w:rFonts w:ascii="Times New Roman" w:eastAsia="Times New Roman" w:hAnsi="Times New Roman" w:cs="Times New Roman"/>
                <w:color w:val="000000"/>
                <w:sz w:val="24"/>
                <w:szCs w:val="24"/>
              </w:rPr>
            </w:rPrChange>
          </w:rPr>
          <w:t>ven if he managed to flee the room unseen</w:t>
        </w:r>
      </w:ins>
      <w:ins w:id="1892" w:author="Andrea Stafford Hintz" w:date="2016-08-12T14:10:00Z">
        <w:r w:rsidRPr="009400B4">
          <w:rPr>
            <w:rFonts w:ascii="Times New Roman" w:hAnsi="Times New Roman"/>
            <w:color w:val="000000"/>
            <w:sz w:val="24"/>
            <w:rPrChange w:id="1893" w:author="Andrea Stafford Hintz" w:date="2016-09-18T16:51:00Z">
              <w:rPr>
                <w:rFonts w:ascii="Times New Roman" w:eastAsia="Times New Roman" w:hAnsi="Times New Roman" w:cs="Times New Roman"/>
                <w:color w:val="000000"/>
                <w:sz w:val="24"/>
                <w:szCs w:val="24"/>
              </w:rPr>
            </w:rPrChange>
          </w:rPr>
          <w:t xml:space="preserve">, </w:t>
        </w:r>
      </w:ins>
      <w:proofErr w:type="spellStart"/>
      <w:ins w:id="1894" w:author="Andrea Stafford Hintz" w:date="2016-09-18T16:51:00Z">
        <w:r w:rsidR="00A22D6C" w:rsidRPr="009400B4">
          <w:rPr>
            <w:rFonts w:ascii="Times New Roman" w:eastAsia="Times New Roman" w:hAnsi="Times New Roman" w:cs="Times New Roman"/>
            <w:color w:val="000000"/>
            <w:sz w:val="24"/>
            <w:szCs w:val="24"/>
          </w:rPr>
          <w:t>as</w:t>
        </w:r>
      </w:ins>
      <w:del w:id="1895" w:author="Andrea Stafford Hintz" w:date="2016-08-12T14:10:00Z">
        <w:r w:rsidR="00ED609B" w:rsidRPr="00ED609B" w:rsidDel="00CB6B5A">
          <w:rPr>
            <w:rFonts w:ascii="Times New Roman" w:hAnsi="Times New Roman" w:cs="Times New Roman"/>
            <w:color w:val="000000"/>
            <w:sz w:val="24"/>
            <w:szCs w:val="24"/>
          </w:rPr>
          <w:delText>A</w:delText>
        </w:r>
      </w:del>
      <w:ins w:id="1896" w:author="Andrea Stafford Hintz" w:date="2016-08-12T14:10:00Z">
        <w:r w:rsidRPr="75C2D9A6">
          <w:rPr>
            <w:rFonts w:ascii="Times New Roman" w:eastAsia="Times New Roman" w:hAnsi="Times New Roman" w:cs="Times New Roman"/>
            <w:color w:val="000000"/>
            <w:sz w:val="24"/>
            <w:szCs w:val="24"/>
            <w:rPrChange w:id="1897" w:author="Bryce Raffle" w:date="2016-09-06T11:42:00Z">
              <w:rPr>
                <w:rFonts w:ascii="Times New Roman" w:hAnsi="Times New Roman" w:cs="Times New Roman"/>
                <w:color w:val="000000"/>
                <w:sz w:val="24"/>
                <w:szCs w:val="24"/>
              </w:rPr>
            </w:rPrChange>
          </w:rPr>
          <w:t>a</w:t>
        </w:r>
      </w:ins>
      <w:proofErr w:type="spellEnd"/>
      <w:del w:id="1898" w:author="Andrea Stafford Hintz" w:date="2016-09-18T16:51:00Z">
        <w:r w:rsidR="00ED609B" w:rsidRPr="75C2D9A6">
          <w:rPr>
            <w:rFonts w:ascii="Times New Roman" w:eastAsia="Times New Roman" w:hAnsi="Times New Roman" w:cs="Times New Roman"/>
            <w:color w:val="000000"/>
            <w:sz w:val="24"/>
            <w:szCs w:val="24"/>
            <w:rPrChange w:id="1899" w:author="Bryce Raffle" w:date="2016-09-06T11:42:00Z">
              <w:rPr>
                <w:rFonts w:ascii="Times New Roman" w:hAnsi="Times New Roman" w:cs="Times New Roman"/>
                <w:color w:val="000000"/>
                <w:sz w:val="24"/>
                <w:szCs w:val="24"/>
              </w:rPr>
            </w:rPrChange>
          </w:rPr>
          <w:delText>s</w:delText>
        </w:r>
      </w:del>
      <w:r w:rsidR="00ED609B" w:rsidRPr="009400B4">
        <w:rPr>
          <w:rFonts w:ascii="Times New Roman" w:hAnsi="Times New Roman"/>
          <w:color w:val="000000"/>
          <w:sz w:val="24"/>
          <w:rPrChange w:id="1900" w:author="Andrea Stafford Hintz" w:date="2016-09-18T16:51:00Z">
            <w:rPr>
              <w:rFonts w:ascii="Times New Roman" w:eastAsia="Times New Roman" w:hAnsi="Times New Roman" w:cs="Times New Roman"/>
              <w:color w:val="000000"/>
              <w:sz w:val="24"/>
              <w:szCs w:val="24"/>
            </w:rPr>
          </w:rPrChange>
        </w:rPr>
        <w:t xml:space="preserve"> he’d pointed out, he’d made no secret of the fact that he was looking for </w:t>
      </w:r>
      <w:commentRangeStart w:id="1901"/>
      <w:r w:rsidR="00ED609B" w:rsidRPr="009400B4">
        <w:rPr>
          <w:rFonts w:ascii="Times New Roman" w:hAnsi="Times New Roman"/>
          <w:color w:val="000000"/>
          <w:sz w:val="24"/>
          <w:rPrChange w:id="1902" w:author="Andrea Stafford Hintz" w:date="2016-09-18T16:51:00Z">
            <w:rPr>
              <w:rFonts w:ascii="Times New Roman" w:eastAsia="Times New Roman" w:hAnsi="Times New Roman" w:cs="Times New Roman"/>
              <w:color w:val="000000"/>
              <w:sz w:val="24"/>
              <w:szCs w:val="24"/>
            </w:rPr>
          </w:rPrChange>
        </w:rPr>
        <w:t>Connor</w:t>
      </w:r>
      <w:commentRangeEnd w:id="1901"/>
      <w:r>
        <w:rPr>
          <w:rStyle w:val="CommentReference"/>
        </w:rPr>
        <w:commentReference w:id="1901"/>
      </w:r>
      <w:r w:rsidR="00ED609B" w:rsidRPr="009400B4">
        <w:rPr>
          <w:rFonts w:ascii="Times New Roman" w:hAnsi="Times New Roman"/>
          <w:color w:val="000000"/>
          <w:sz w:val="24"/>
          <w:rPrChange w:id="1903" w:author="Andrea Stafford Hintz" w:date="2016-09-18T16:51:00Z">
            <w:rPr>
              <w:rFonts w:ascii="Times New Roman" w:eastAsia="Times New Roman" w:hAnsi="Times New Roman" w:cs="Times New Roman"/>
              <w:color w:val="000000"/>
              <w:sz w:val="24"/>
              <w:szCs w:val="24"/>
            </w:rPr>
          </w:rPrChange>
        </w:rPr>
        <w:t>.</w:t>
      </w:r>
      <w:commentRangeEnd w:id="1871"/>
      <w:r>
        <w:rPr>
          <w:rStyle w:val="CommentReference"/>
        </w:rPr>
        <w:commentReference w:id="1871"/>
      </w:r>
      <w:r w:rsidR="00ED609B" w:rsidRPr="009400B4">
        <w:rPr>
          <w:rFonts w:ascii="Times New Roman" w:hAnsi="Times New Roman"/>
          <w:color w:val="000000"/>
          <w:sz w:val="24"/>
          <w:rPrChange w:id="1904" w:author="Andrea Stafford Hintz" w:date="2016-09-18T16:51:00Z">
            <w:rPr>
              <w:rFonts w:ascii="Times New Roman" w:eastAsia="Times New Roman" w:hAnsi="Times New Roman" w:cs="Times New Roman"/>
              <w:color w:val="000000"/>
              <w:sz w:val="24"/>
              <w:szCs w:val="24"/>
            </w:rPr>
          </w:rPrChange>
        </w:rPr>
        <w:t xml:space="preserve"> </w:t>
      </w:r>
      <w:ins w:id="1905" w:author="Andrea Stafford Hintz" w:date="2016-09-18T16:51:00Z">
        <w:r w:rsidR="00DE562C">
          <w:rPr>
            <w:rFonts w:ascii="Times New Roman" w:eastAsia="Times New Roman" w:hAnsi="Times New Roman" w:cs="Times New Roman"/>
            <w:color w:val="000000"/>
            <w:sz w:val="24"/>
            <w:szCs w:val="24"/>
          </w:rPr>
          <w:t>Camille</w:t>
        </w:r>
        <w:r w:rsidR="00A22D6C" w:rsidRPr="009400B4">
          <w:rPr>
            <w:rFonts w:ascii="Times New Roman" w:eastAsia="Times New Roman" w:hAnsi="Times New Roman" w:cs="Times New Roman"/>
            <w:color w:val="000000"/>
            <w:sz w:val="24"/>
            <w:szCs w:val="24"/>
          </w:rPr>
          <w:t xml:space="preserve"> </w:t>
        </w:r>
        <w:r w:rsidR="00DE562C">
          <w:rPr>
            <w:rFonts w:ascii="Times New Roman" w:eastAsia="Times New Roman" w:hAnsi="Times New Roman" w:cs="Times New Roman"/>
            <w:color w:val="000000"/>
            <w:sz w:val="24"/>
            <w:szCs w:val="24"/>
          </w:rPr>
          <w:t>Karnstein</w:t>
        </w:r>
      </w:ins>
      <w:del w:id="1906" w:author="Andrea Stafford Hintz" w:date="2016-09-18T16:51:00Z">
        <w:r w:rsidR="00ED609B" w:rsidRPr="75C2D9A6">
          <w:rPr>
            <w:rFonts w:ascii="Times New Roman" w:eastAsia="Times New Roman" w:hAnsi="Times New Roman" w:cs="Times New Roman"/>
            <w:color w:val="000000"/>
            <w:sz w:val="24"/>
            <w:szCs w:val="24"/>
            <w:rPrChange w:id="1907" w:author="Bryce Raffle" w:date="2016-09-06T11:42:00Z">
              <w:rPr>
                <w:rFonts w:ascii="Times New Roman" w:hAnsi="Times New Roman" w:cs="Times New Roman"/>
                <w:color w:val="000000"/>
                <w:sz w:val="24"/>
                <w:szCs w:val="24"/>
              </w:rPr>
            </w:rPrChange>
          </w:rPr>
          <w:delText>Lucy Marshall</w:delText>
        </w:r>
      </w:del>
      <w:r w:rsidR="00ED609B" w:rsidRPr="009400B4">
        <w:rPr>
          <w:rFonts w:ascii="Times New Roman" w:hAnsi="Times New Roman"/>
          <w:color w:val="000000"/>
          <w:sz w:val="24"/>
          <w:rPrChange w:id="1908" w:author="Andrea Stafford Hintz" w:date="2016-09-18T16:51:00Z">
            <w:rPr>
              <w:rFonts w:ascii="Times New Roman" w:eastAsia="Times New Roman" w:hAnsi="Times New Roman" w:cs="Times New Roman"/>
              <w:color w:val="000000"/>
              <w:sz w:val="24"/>
              <w:szCs w:val="24"/>
            </w:rPr>
          </w:rPrChange>
        </w:rPr>
        <w:t xml:space="preserve"> had likely seen him heading upstairs in pursuit of Connor. As soon as the police questioned her, they’d learn Jonathan’s name. </w:t>
      </w:r>
    </w:p>
    <w:p w14:paraId="496F929C" w14:textId="676BED85" w:rsidR="00ED609B" w:rsidRPr="00ED609B" w:rsidRDefault="00ED609B" w:rsidP="00ED609B">
      <w:pPr>
        <w:autoSpaceDE/>
        <w:autoSpaceDN/>
        <w:adjustRightInd/>
        <w:spacing w:line="480" w:lineRule="auto"/>
        <w:ind w:firstLine="220"/>
        <w:rPr>
          <w:rFonts w:ascii="Times" w:hAnsi="Times" w:cs="Times New Roman"/>
        </w:rPr>
      </w:pPr>
      <w:commentRangeStart w:id="1909"/>
      <w:r w:rsidRPr="009400B4">
        <w:rPr>
          <w:rFonts w:ascii="Times New Roman" w:hAnsi="Times New Roman"/>
          <w:color w:val="000000"/>
          <w:sz w:val="24"/>
          <w:rPrChange w:id="1910" w:author="Andrea Stafford Hintz" w:date="2016-09-18T16:51:00Z">
            <w:rPr>
              <w:rFonts w:ascii="Times New Roman" w:eastAsia="Times New Roman" w:hAnsi="Times New Roman" w:cs="Times New Roman"/>
              <w:color w:val="000000"/>
              <w:sz w:val="24"/>
              <w:szCs w:val="24"/>
            </w:rPr>
          </w:rPrChange>
        </w:rPr>
        <w:t xml:space="preserve">He looked at the body on the floor. He </w:t>
      </w:r>
      <w:proofErr w:type="spellStart"/>
      <w:ins w:id="1911" w:author="Andrea Stafford Hintz" w:date="2016-09-18T16:51:00Z">
        <w:r w:rsidR="00A22D6C" w:rsidRPr="009400B4">
          <w:rPr>
            <w:rFonts w:ascii="Times New Roman" w:eastAsia="Times New Roman" w:hAnsi="Times New Roman" w:cs="Times New Roman"/>
            <w:color w:val="000000"/>
            <w:sz w:val="24"/>
            <w:szCs w:val="24"/>
          </w:rPr>
          <w:t>must</w:t>
        </w:r>
      </w:ins>
      <w:del w:id="1912" w:author="Andrea Stafford Hintz" w:date="2016-08-12T14:11:00Z">
        <w:r w:rsidRPr="00ED609B" w:rsidDel="00CB6B5A">
          <w:rPr>
            <w:rFonts w:ascii="Times New Roman" w:hAnsi="Times New Roman" w:cs="Times New Roman"/>
            <w:color w:val="000000"/>
            <w:sz w:val="24"/>
            <w:szCs w:val="24"/>
          </w:rPr>
          <w:delText>needed to</w:delText>
        </w:r>
      </w:del>
      <w:ins w:id="1913" w:author="Andrea Stafford Hintz" w:date="2016-08-12T14:11:00Z">
        <w:r w:rsidR="00CB6B5A" w:rsidRPr="75C2D9A6">
          <w:rPr>
            <w:rFonts w:ascii="Times New Roman" w:eastAsia="Times New Roman" w:hAnsi="Times New Roman" w:cs="Times New Roman"/>
            <w:color w:val="000000"/>
            <w:sz w:val="24"/>
            <w:szCs w:val="24"/>
            <w:rPrChange w:id="1914" w:author="Bryce Raffle" w:date="2016-09-06T11:42:00Z">
              <w:rPr>
                <w:rFonts w:ascii="Times New Roman" w:hAnsi="Times New Roman" w:cs="Times New Roman"/>
                <w:color w:val="000000"/>
                <w:sz w:val="24"/>
                <w:szCs w:val="24"/>
              </w:rPr>
            </w:rPrChange>
          </w:rPr>
          <w:t>must</w:t>
        </w:r>
      </w:ins>
      <w:proofErr w:type="spellEnd"/>
      <w:r w:rsidRPr="009400B4">
        <w:rPr>
          <w:rFonts w:ascii="Times New Roman" w:hAnsi="Times New Roman"/>
          <w:color w:val="000000"/>
          <w:sz w:val="24"/>
          <w:rPrChange w:id="1915" w:author="Andrea Stafford Hintz" w:date="2016-09-18T16:51:00Z">
            <w:rPr>
              <w:rFonts w:ascii="Times New Roman" w:eastAsia="Times New Roman" w:hAnsi="Times New Roman" w:cs="Times New Roman"/>
              <w:color w:val="000000"/>
              <w:sz w:val="24"/>
              <w:szCs w:val="24"/>
            </w:rPr>
          </w:rPrChange>
        </w:rPr>
        <w:t xml:space="preserve"> get rid of it</w:t>
      </w:r>
      <w:ins w:id="1916" w:author="Andrea Stafford Hintz" w:date="2016-08-12T14:11:00Z">
        <w:r w:rsidR="00CB6B5A" w:rsidRPr="009400B4">
          <w:rPr>
            <w:rFonts w:ascii="Times New Roman" w:hAnsi="Times New Roman"/>
            <w:color w:val="000000"/>
            <w:sz w:val="24"/>
            <w:rPrChange w:id="1917" w:author="Andrea Stafford Hintz" w:date="2016-09-18T16:51:00Z">
              <w:rPr>
                <w:rFonts w:ascii="Times New Roman" w:eastAsia="Times New Roman" w:hAnsi="Times New Roman" w:cs="Times New Roman"/>
                <w:color w:val="000000"/>
                <w:sz w:val="24"/>
                <w:szCs w:val="24"/>
              </w:rPr>
            </w:rPrChange>
          </w:rPr>
          <w:t xml:space="preserve">; </w:t>
        </w:r>
      </w:ins>
      <w:proofErr w:type="spellStart"/>
      <w:ins w:id="1918" w:author="Andrea Stafford Hintz" w:date="2016-09-18T16:51:00Z">
        <w:r w:rsidR="00A22D6C" w:rsidRPr="009400B4">
          <w:rPr>
            <w:rFonts w:ascii="Times New Roman" w:eastAsia="Times New Roman" w:hAnsi="Times New Roman" w:cs="Times New Roman"/>
            <w:color w:val="000000"/>
            <w:sz w:val="24"/>
            <w:szCs w:val="24"/>
          </w:rPr>
          <w:t>that</w:t>
        </w:r>
      </w:ins>
      <w:ins w:id="1919" w:author="Andrea Stafford Hintz" w:date="2016-08-12T14:11:00Z">
        <w:r w:rsidR="00CB6B5A" w:rsidRPr="75C2D9A6">
          <w:rPr>
            <w:rFonts w:ascii="Times New Roman" w:eastAsia="Times New Roman" w:hAnsi="Times New Roman" w:cs="Times New Roman"/>
            <w:color w:val="000000"/>
            <w:sz w:val="24"/>
            <w:szCs w:val="24"/>
            <w:rPrChange w:id="1920" w:author="Bryce Raffle" w:date="2016-09-06T11:42:00Z">
              <w:rPr>
                <w:rFonts w:ascii="Times New Roman" w:hAnsi="Times New Roman" w:cs="Times New Roman"/>
                <w:color w:val="000000"/>
                <w:sz w:val="24"/>
                <w:szCs w:val="24"/>
              </w:rPr>
            </w:rPrChange>
          </w:rPr>
          <w:t>t</w:t>
        </w:r>
      </w:ins>
      <w:proofErr w:type="spellEnd"/>
      <w:del w:id="1921" w:author="Andrea Stafford Hintz" w:date="2016-08-12T14:11:00Z">
        <w:r w:rsidRPr="00ED609B" w:rsidDel="00CB6B5A">
          <w:rPr>
            <w:rFonts w:ascii="Times New Roman" w:hAnsi="Times New Roman" w:cs="Times New Roman"/>
            <w:color w:val="000000"/>
            <w:sz w:val="24"/>
            <w:szCs w:val="24"/>
          </w:rPr>
          <w:delText>. T</w:delText>
        </w:r>
      </w:del>
      <w:del w:id="1922" w:author="Andrea Stafford Hintz" w:date="2016-09-18T16:51:00Z">
        <w:r w:rsidRPr="75C2D9A6">
          <w:rPr>
            <w:rFonts w:ascii="Times New Roman" w:eastAsia="Times New Roman" w:hAnsi="Times New Roman" w:cs="Times New Roman"/>
            <w:color w:val="000000"/>
            <w:sz w:val="24"/>
            <w:szCs w:val="24"/>
            <w:rPrChange w:id="1923" w:author="Bryce Raffle" w:date="2016-09-06T11:42:00Z">
              <w:rPr>
                <w:rFonts w:ascii="Times New Roman" w:hAnsi="Times New Roman" w:cs="Times New Roman"/>
                <w:color w:val="000000"/>
                <w:sz w:val="24"/>
                <w:szCs w:val="24"/>
              </w:rPr>
            </w:rPrChange>
          </w:rPr>
          <w:delText>hat</w:delText>
        </w:r>
      </w:del>
      <w:r w:rsidRPr="009400B4">
        <w:rPr>
          <w:rFonts w:ascii="Times New Roman" w:hAnsi="Times New Roman"/>
          <w:color w:val="000000"/>
          <w:sz w:val="24"/>
          <w:rPrChange w:id="1924" w:author="Andrea Stafford Hintz" w:date="2016-09-18T16:51:00Z">
            <w:rPr>
              <w:rFonts w:ascii="Times New Roman" w:eastAsia="Times New Roman" w:hAnsi="Times New Roman" w:cs="Times New Roman"/>
              <w:color w:val="000000"/>
              <w:sz w:val="24"/>
              <w:szCs w:val="24"/>
            </w:rPr>
          </w:rPrChange>
        </w:rPr>
        <w:t xml:space="preserve"> was the only answer he could think of. It would be heavy, difficult to move on his own. </w:t>
      </w:r>
      <w:commentRangeEnd w:id="1909"/>
      <w:r w:rsidR="00CB6B5A">
        <w:rPr>
          <w:rStyle w:val="CommentReference"/>
        </w:rPr>
        <w:commentReference w:id="1909"/>
      </w:r>
      <w:r w:rsidRPr="009400B4">
        <w:rPr>
          <w:rFonts w:ascii="Times New Roman" w:hAnsi="Times New Roman"/>
          <w:color w:val="000000"/>
          <w:sz w:val="24"/>
          <w:rPrChange w:id="1925" w:author="Andrea Stafford Hintz" w:date="2016-09-18T16:51:00Z">
            <w:rPr>
              <w:rFonts w:ascii="Times New Roman" w:eastAsia="Times New Roman" w:hAnsi="Times New Roman" w:cs="Times New Roman"/>
              <w:color w:val="000000"/>
              <w:sz w:val="24"/>
              <w:szCs w:val="24"/>
            </w:rPr>
          </w:rPrChange>
        </w:rPr>
        <w:t>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14:paraId="58583872" w14:textId="16246F0A"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26" w:author="Andrea Stafford Hintz" w:date="2016-09-18T16:51:00Z">
            <w:rPr>
              <w:rFonts w:ascii="Times New Roman" w:eastAsia="Times New Roman" w:hAnsi="Times New Roman" w:cs="Times New Roman"/>
              <w:color w:val="000000"/>
              <w:sz w:val="24"/>
              <w:szCs w:val="24"/>
            </w:rPr>
          </w:rPrChange>
        </w:rPr>
        <w:lastRenderedPageBreak/>
        <w:t>He cursed Monday for leaving him here to deal with this on his own. There were no good options</w:t>
      </w:r>
      <w:ins w:id="1927" w:author="Andrea Stafford Hintz" w:date="2016-08-12T14:13:00Z">
        <w:r w:rsidR="00CB6B5A" w:rsidRPr="009400B4">
          <w:rPr>
            <w:rFonts w:ascii="Times New Roman" w:hAnsi="Times New Roman"/>
            <w:color w:val="000000"/>
            <w:sz w:val="24"/>
            <w:rPrChange w:id="1928" w:author="Andrea Stafford Hintz" w:date="2016-09-18T16:51:00Z">
              <w:rPr>
                <w:rFonts w:ascii="Times New Roman" w:eastAsia="Times New Roman" w:hAnsi="Times New Roman" w:cs="Times New Roman"/>
                <w:color w:val="000000"/>
                <w:sz w:val="24"/>
                <w:szCs w:val="24"/>
              </w:rPr>
            </w:rPrChange>
          </w:rPr>
          <w:t>;</w:t>
        </w:r>
        <w:r w:rsidR="00CB6B5A" w:rsidRPr="75C2D9A6">
          <w:rPr>
            <w:rFonts w:ascii="Times New Roman" w:eastAsia="Times New Roman" w:hAnsi="Times New Roman" w:cs="Times New Roman"/>
            <w:color w:val="000000"/>
            <w:sz w:val="24"/>
            <w:szCs w:val="24"/>
            <w:rPrChange w:id="1929" w:author="Bryce Raffle" w:date="2016-09-06T11:42:00Z">
              <w:rPr>
                <w:rFonts w:ascii="Times New Roman" w:hAnsi="Times New Roman" w:cs="Times New Roman"/>
                <w:color w:val="000000"/>
                <w:sz w:val="24"/>
                <w:szCs w:val="24"/>
              </w:rPr>
            </w:rPrChange>
          </w:rPr>
          <w:t xml:space="preserve"> </w:t>
        </w:r>
      </w:ins>
      <w:del w:id="1930" w:author="Andrea Stafford Hintz" w:date="2016-08-12T14:13:00Z">
        <w:r w:rsidRPr="00ED609B" w:rsidDel="00CB6B5A">
          <w:rPr>
            <w:rFonts w:ascii="Times New Roman" w:hAnsi="Times New Roman" w:cs="Times New Roman"/>
            <w:color w:val="000000"/>
            <w:sz w:val="24"/>
            <w:szCs w:val="24"/>
          </w:rPr>
          <w:delText xml:space="preserve">, but </w:delText>
        </w:r>
      </w:del>
      <w:r w:rsidRPr="009400B4">
        <w:rPr>
          <w:rFonts w:ascii="Times New Roman" w:hAnsi="Times New Roman"/>
          <w:color w:val="000000"/>
          <w:sz w:val="24"/>
          <w:rPrChange w:id="1931" w:author="Andrea Stafford Hintz" w:date="2016-09-18T16:51:00Z">
            <w:rPr>
              <w:rFonts w:ascii="Times New Roman" w:eastAsia="Times New Roman" w:hAnsi="Times New Roman" w:cs="Times New Roman"/>
              <w:color w:val="000000"/>
              <w:sz w:val="24"/>
              <w:szCs w:val="24"/>
            </w:rPr>
          </w:rPrChange>
        </w:rPr>
        <w:t>he had little choice but to deal with Monday’s mess.</w:t>
      </w:r>
    </w:p>
    <w:p w14:paraId="4B7A5C15" w14:textId="0EE3E6B5"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32" w:author="Andrea Stafford Hintz" w:date="2016-09-18T16:51:00Z">
            <w:rPr>
              <w:rFonts w:ascii="Times New Roman" w:eastAsia="Times New Roman" w:hAnsi="Times New Roman" w:cs="Times New Roman"/>
              <w:color w:val="000000"/>
              <w:sz w:val="24"/>
              <w:szCs w:val="24"/>
            </w:rPr>
          </w:rPrChange>
        </w:rPr>
        <w:t>He was beginning to</w:t>
      </w:r>
      <w:ins w:id="1933" w:author="Andrea Stafford Hintz" w:date="2016-08-12T14:14:00Z">
        <w:r w:rsidR="00CB6B5A" w:rsidRPr="009400B4">
          <w:rPr>
            <w:rFonts w:ascii="Times New Roman" w:hAnsi="Times New Roman"/>
            <w:color w:val="000000"/>
            <w:sz w:val="24"/>
            <w:rPrChange w:id="1934" w:author="Andrea Stafford Hintz" w:date="2016-09-18T16:51:00Z">
              <w:rPr>
                <w:rFonts w:ascii="Times New Roman" w:eastAsia="Times New Roman" w:hAnsi="Times New Roman" w:cs="Times New Roman"/>
                <w:color w:val="000000"/>
                <w:sz w:val="24"/>
                <w:szCs w:val="24"/>
              </w:rPr>
            </w:rPrChange>
          </w:rPr>
          <w:t xml:space="preserve"> </w:t>
        </w:r>
        <w:proofErr w:type="spellStart"/>
        <w:r w:rsidR="00CB6B5A" w:rsidRPr="009400B4">
          <w:rPr>
            <w:rFonts w:ascii="Times New Roman" w:hAnsi="Times New Roman"/>
            <w:color w:val="000000"/>
            <w:sz w:val="24"/>
            <w:rPrChange w:id="1935" w:author="Andrea Stafford Hintz" w:date="2016-09-18T16:51:00Z">
              <w:rPr>
                <w:rFonts w:ascii="Times New Roman" w:eastAsia="Times New Roman" w:hAnsi="Times New Roman" w:cs="Times New Roman"/>
                <w:color w:val="000000"/>
                <w:sz w:val="24"/>
                <w:szCs w:val="24"/>
              </w:rPr>
            </w:rPrChange>
          </w:rPr>
          <w:t>believe</w:t>
        </w:r>
      </w:ins>
      <w:del w:id="1936" w:author="Andrea Stafford Hintz" w:date="2016-08-12T14:14:00Z">
        <w:r w:rsidRPr="00ED609B" w:rsidDel="00CB6B5A">
          <w:rPr>
            <w:rFonts w:ascii="Times New Roman" w:hAnsi="Times New Roman" w:cs="Times New Roman"/>
            <w:color w:val="000000"/>
            <w:sz w:val="24"/>
            <w:szCs w:val="24"/>
          </w:rPr>
          <w:delText xml:space="preserve"> think</w:delText>
        </w:r>
      </w:del>
      <w:del w:id="1937" w:author="Andrea Stafford Hintz" w:date="2016-09-18T16:51:00Z">
        <w:r w:rsidRPr="75C2D9A6">
          <w:rPr>
            <w:rFonts w:ascii="Times New Roman" w:eastAsia="Times New Roman" w:hAnsi="Times New Roman" w:cs="Times New Roman"/>
            <w:color w:val="000000"/>
            <w:sz w:val="24"/>
            <w:szCs w:val="24"/>
            <w:rPrChange w:id="1938" w:author="Bryce Raffle" w:date="2016-09-06T11:42:00Z">
              <w:rPr>
                <w:rFonts w:ascii="Times New Roman" w:hAnsi="Times New Roman" w:cs="Times New Roman"/>
                <w:color w:val="000000"/>
                <w:sz w:val="24"/>
                <w:szCs w:val="24"/>
              </w:rPr>
            </w:rPrChange>
          </w:rPr>
          <w:delText xml:space="preserve"> </w:delText>
        </w:r>
      </w:del>
      <w:r w:rsidRPr="009400B4">
        <w:rPr>
          <w:rFonts w:ascii="Times New Roman" w:hAnsi="Times New Roman"/>
          <w:color w:val="000000"/>
          <w:sz w:val="24"/>
          <w:rPrChange w:id="1939" w:author="Andrea Stafford Hintz" w:date="2016-09-18T16:51:00Z">
            <w:rPr>
              <w:rFonts w:ascii="Times New Roman" w:eastAsia="Times New Roman" w:hAnsi="Times New Roman" w:cs="Times New Roman"/>
              <w:color w:val="000000"/>
              <w:sz w:val="24"/>
              <w:szCs w:val="24"/>
            </w:rPr>
          </w:rPrChange>
        </w:rPr>
        <w:t>that</w:t>
      </w:r>
      <w:proofErr w:type="spellEnd"/>
      <w:r w:rsidRPr="009400B4">
        <w:rPr>
          <w:rFonts w:ascii="Times New Roman" w:hAnsi="Times New Roman"/>
          <w:color w:val="000000"/>
          <w:sz w:val="24"/>
          <w:rPrChange w:id="1940" w:author="Andrea Stafford Hintz" w:date="2016-09-18T16:51:00Z">
            <w:rPr>
              <w:rFonts w:ascii="Times New Roman" w:eastAsia="Times New Roman" w:hAnsi="Times New Roman" w:cs="Times New Roman"/>
              <w:color w:val="000000"/>
              <w:sz w:val="24"/>
              <w:szCs w:val="24"/>
            </w:rPr>
          </w:rPrChange>
        </w:rPr>
        <w:t xml:space="preserve"> things couldn’t possibly get any worse</w:t>
      </w:r>
      <w:del w:id="1941" w:author="Andrea Stafford Hintz" w:date="2016-08-12T14:14:00Z">
        <w:r w:rsidRPr="00ED609B" w:rsidDel="00CB6B5A">
          <w:rPr>
            <w:rFonts w:ascii="Times New Roman" w:hAnsi="Times New Roman" w:cs="Times New Roman"/>
            <w:color w:val="000000"/>
            <w:sz w:val="24"/>
            <w:szCs w:val="24"/>
          </w:rPr>
          <w:delText>,</w:delText>
        </w:r>
      </w:del>
      <w:r w:rsidRPr="009400B4">
        <w:rPr>
          <w:rFonts w:ascii="Times New Roman" w:hAnsi="Times New Roman"/>
          <w:color w:val="000000"/>
          <w:sz w:val="24"/>
          <w:rPrChange w:id="1942" w:author="Andrea Stafford Hintz" w:date="2016-09-18T16:51:00Z">
            <w:rPr>
              <w:rFonts w:ascii="Times New Roman" w:eastAsia="Times New Roman" w:hAnsi="Times New Roman" w:cs="Times New Roman"/>
              <w:color w:val="000000"/>
              <w:sz w:val="24"/>
              <w:szCs w:val="24"/>
            </w:rPr>
          </w:rPrChange>
        </w:rPr>
        <w:t xml:space="preserve"> when a knock came at the door.</w:t>
      </w:r>
    </w:p>
    <w:p w14:paraId="302B7655"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43" w:author="Andrea Stafford Hintz" w:date="2016-09-18T16:51:00Z">
            <w:rPr>
              <w:rFonts w:ascii="Times New Roman" w:eastAsia="Times New Roman" w:hAnsi="Times New Roman" w:cs="Times New Roman"/>
              <w:color w:val="000000"/>
              <w:sz w:val="24"/>
              <w:szCs w:val="24"/>
            </w:rPr>
          </w:rPrChange>
        </w:rPr>
        <w:t>“Lord Connor?” said a voice from outside.</w:t>
      </w:r>
    </w:p>
    <w:p w14:paraId="0E677984" w14:textId="77777777" w:rsidR="00ED609B" w:rsidRPr="00ED609B" w:rsidRDefault="00ED609B" w:rsidP="00ED609B">
      <w:pPr>
        <w:autoSpaceDE/>
        <w:autoSpaceDN/>
        <w:adjustRightInd/>
        <w:spacing w:line="480" w:lineRule="auto"/>
        <w:ind w:firstLine="220"/>
        <w:rPr>
          <w:rFonts w:ascii="Times" w:hAnsi="Times" w:cs="Times New Roman"/>
        </w:rPr>
      </w:pPr>
      <w:commentRangeStart w:id="1944"/>
      <w:r w:rsidRPr="009400B4">
        <w:rPr>
          <w:rFonts w:ascii="Times New Roman" w:hAnsi="Times New Roman"/>
          <w:color w:val="000000"/>
          <w:sz w:val="24"/>
          <w:rPrChange w:id="1945" w:author="Andrea Stafford Hintz" w:date="2016-09-18T16:51:00Z">
            <w:rPr>
              <w:rFonts w:ascii="Times New Roman" w:eastAsia="Times New Roman" w:hAnsi="Times New Roman" w:cs="Times New Roman"/>
              <w:color w:val="000000"/>
              <w:sz w:val="24"/>
              <w:szCs w:val="24"/>
            </w:rPr>
          </w:rPrChange>
        </w:rPr>
        <w:t>With a sickening sense of dread,</w:t>
      </w:r>
      <w:commentRangeEnd w:id="1944"/>
      <w:r w:rsidR="00CB6B5A">
        <w:rPr>
          <w:rStyle w:val="CommentReference"/>
        </w:rPr>
        <w:commentReference w:id="1944"/>
      </w:r>
      <w:r w:rsidRPr="009400B4">
        <w:rPr>
          <w:rFonts w:ascii="Times New Roman" w:hAnsi="Times New Roman"/>
          <w:color w:val="000000"/>
          <w:sz w:val="24"/>
          <w:rPrChange w:id="1946" w:author="Andrea Stafford Hintz" w:date="2016-09-18T16:51:00Z">
            <w:rPr>
              <w:rFonts w:ascii="Times New Roman" w:eastAsia="Times New Roman" w:hAnsi="Times New Roman" w:cs="Times New Roman"/>
              <w:color w:val="000000"/>
              <w:sz w:val="24"/>
              <w:szCs w:val="24"/>
            </w:rPr>
          </w:rPrChange>
        </w:rPr>
        <w:t xml:space="preserve"> he thought of who might be on the other side of that door. One of Lord Connor’s servants? One of his guests? Or, he thought with a </w:t>
      </w:r>
      <w:commentRangeStart w:id="1947"/>
      <w:r w:rsidRPr="009400B4">
        <w:rPr>
          <w:rFonts w:ascii="Times New Roman" w:hAnsi="Times New Roman"/>
          <w:color w:val="000000"/>
          <w:sz w:val="24"/>
          <w:rPrChange w:id="1948" w:author="Andrea Stafford Hintz" w:date="2016-09-18T16:51:00Z">
            <w:rPr>
              <w:rFonts w:ascii="Times New Roman" w:eastAsia="Times New Roman" w:hAnsi="Times New Roman" w:cs="Times New Roman"/>
              <w:color w:val="000000"/>
              <w:sz w:val="24"/>
              <w:szCs w:val="24"/>
            </w:rPr>
          </w:rPrChange>
        </w:rPr>
        <w:t>deepening sense of panic</w:t>
      </w:r>
      <w:commentRangeEnd w:id="1947"/>
      <w:r w:rsidR="00CA0AD3">
        <w:rPr>
          <w:rStyle w:val="CommentReference"/>
        </w:rPr>
        <w:commentReference w:id="1947"/>
      </w:r>
      <w:r w:rsidRPr="009400B4">
        <w:rPr>
          <w:rFonts w:ascii="Times New Roman" w:hAnsi="Times New Roman"/>
          <w:color w:val="000000"/>
          <w:sz w:val="24"/>
          <w:rPrChange w:id="1949" w:author="Andrea Stafford Hintz" w:date="2016-09-18T16:51:00Z">
            <w:rPr>
              <w:rFonts w:ascii="Times New Roman" w:eastAsia="Times New Roman" w:hAnsi="Times New Roman" w:cs="Times New Roman"/>
              <w:color w:val="000000"/>
              <w:sz w:val="24"/>
              <w:szCs w:val="24"/>
            </w:rPr>
          </w:rPrChange>
        </w:rPr>
        <w:t>, was it the police? It was possible that someone else heard the gunshot and thought to summon policemen to investigate.</w:t>
      </w:r>
    </w:p>
    <w:p w14:paraId="32AD803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50" w:author="Andrea Stafford Hintz" w:date="2016-09-18T16:51:00Z">
            <w:rPr>
              <w:rFonts w:ascii="Times New Roman" w:eastAsia="Times New Roman" w:hAnsi="Times New Roman" w:cs="Times New Roman"/>
              <w:color w:val="000000"/>
              <w:sz w:val="24"/>
              <w:szCs w:val="24"/>
            </w:rPr>
          </w:rPrChange>
        </w:rPr>
        <w:t>His lack of good options had narrowed even further. He desperately scanned the room for some place to put the body, feeling like a cornered animal.</w:t>
      </w:r>
    </w:p>
    <w:p w14:paraId="451D825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51" w:author="Andrea Stafford Hintz" w:date="2016-09-18T16:51:00Z">
            <w:rPr>
              <w:rFonts w:ascii="Times New Roman" w:eastAsia="Times New Roman" w:hAnsi="Times New Roman" w:cs="Times New Roman"/>
              <w:color w:val="000000"/>
              <w:sz w:val="24"/>
              <w:szCs w:val="24"/>
            </w:rPr>
          </w:rPrChange>
        </w:rPr>
        <w:t>Under the desk? A closet? Anywhere, really, so long as they didn’t see Lord Connor’s body lying face up on the floor the moment they walked in. No options presented themselves. The body was too large, and the room didn’t even have a broom closet.</w:t>
      </w:r>
    </w:p>
    <w:p w14:paraId="181E502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52" w:author="Andrea Stafford Hintz" w:date="2016-09-18T16:51:00Z">
            <w:rPr>
              <w:rFonts w:ascii="Times New Roman" w:eastAsia="Times New Roman" w:hAnsi="Times New Roman" w:cs="Times New Roman"/>
              <w:color w:val="000000"/>
              <w:sz w:val="24"/>
              <w:szCs w:val="24"/>
            </w:rPr>
          </w:rPrChange>
        </w:rPr>
        <w:t xml:space="preserve">“Just a moment,” he said in his best imitation of </w:t>
      </w:r>
      <w:commentRangeStart w:id="1953"/>
      <w:r w:rsidRPr="009400B4">
        <w:rPr>
          <w:rFonts w:ascii="Times New Roman" w:hAnsi="Times New Roman"/>
          <w:color w:val="000000"/>
          <w:sz w:val="24"/>
          <w:rPrChange w:id="1954" w:author="Andrea Stafford Hintz" w:date="2016-09-18T16:51:00Z">
            <w:rPr>
              <w:rFonts w:ascii="Times New Roman" w:eastAsia="Times New Roman" w:hAnsi="Times New Roman" w:cs="Times New Roman"/>
              <w:color w:val="000000"/>
              <w:sz w:val="24"/>
              <w:szCs w:val="24"/>
            </w:rPr>
          </w:rPrChange>
        </w:rPr>
        <w:t>Connor’s voice</w:t>
      </w:r>
      <w:commentRangeEnd w:id="1953"/>
      <w:r w:rsidR="00CA0AD3">
        <w:rPr>
          <w:rStyle w:val="CommentReference"/>
        </w:rPr>
        <w:commentReference w:id="1953"/>
      </w:r>
      <w:r w:rsidRPr="009400B4">
        <w:rPr>
          <w:rFonts w:ascii="Times New Roman" w:hAnsi="Times New Roman"/>
          <w:color w:val="000000"/>
          <w:sz w:val="24"/>
          <w:rPrChange w:id="1955" w:author="Andrea Stafford Hintz" w:date="2016-09-18T16:51:00Z">
            <w:rPr>
              <w:rFonts w:ascii="Times New Roman" w:eastAsia="Times New Roman" w:hAnsi="Times New Roman" w:cs="Times New Roman"/>
              <w:color w:val="000000"/>
              <w:sz w:val="24"/>
              <w:szCs w:val="24"/>
            </w:rPr>
          </w:rPrChange>
        </w:rPr>
        <w:t>. He wasn’t sure if it was convincing, but if it was, he might have just bought himself some time.</w:t>
      </w:r>
    </w:p>
    <w:p w14:paraId="5DF6788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56" w:author="Andrea Stafford Hintz" w:date="2016-09-18T16:51:00Z">
            <w:rPr>
              <w:rFonts w:ascii="Times New Roman" w:eastAsia="Times New Roman" w:hAnsi="Times New Roman" w:cs="Times New Roman"/>
              <w:color w:val="000000"/>
              <w:sz w:val="24"/>
              <w:szCs w:val="24"/>
            </w:rPr>
          </w:rPrChange>
        </w:rPr>
        <w:t xml:space="preserve">Quickly, but with an effort to be stealthy, he grabbed Connor’s chair and lodged it under the doorknob, jamming the door firmly. </w:t>
      </w:r>
      <w:commentRangeStart w:id="1957"/>
      <w:r w:rsidRPr="009400B4">
        <w:rPr>
          <w:rFonts w:ascii="Times New Roman" w:hAnsi="Times New Roman"/>
          <w:color w:val="000000"/>
          <w:sz w:val="24"/>
          <w:rPrChange w:id="1958" w:author="Andrea Stafford Hintz" w:date="2016-09-18T16:51:00Z">
            <w:rPr>
              <w:rFonts w:ascii="Times New Roman" w:eastAsia="Times New Roman" w:hAnsi="Times New Roman" w:cs="Times New Roman"/>
              <w:color w:val="000000"/>
              <w:sz w:val="24"/>
              <w:szCs w:val="24"/>
            </w:rPr>
          </w:rPrChange>
        </w:rPr>
        <w:t>There wasn’t a proper lock on the door</w:t>
      </w:r>
      <w:commentRangeEnd w:id="1957"/>
      <w:r w:rsidR="00CA0AD3">
        <w:rPr>
          <w:rStyle w:val="CommentReference"/>
        </w:rPr>
        <w:commentReference w:id="1957"/>
      </w:r>
      <w:r w:rsidRPr="009400B4">
        <w:rPr>
          <w:rFonts w:ascii="Times New Roman" w:hAnsi="Times New Roman"/>
          <w:color w:val="000000"/>
          <w:sz w:val="24"/>
          <w:rPrChange w:id="1959" w:author="Andrea Stafford Hintz" w:date="2016-09-18T16:51:00Z">
            <w:rPr>
              <w:rFonts w:ascii="Times New Roman" w:eastAsia="Times New Roman" w:hAnsi="Times New Roman" w:cs="Times New Roman"/>
              <w:color w:val="000000"/>
              <w:sz w:val="24"/>
              <w:szCs w:val="24"/>
            </w:rPr>
          </w:rPrChange>
        </w:rPr>
        <w:t>. The chair might not hold long, but it was the best he could do, given the circumstances.</w:t>
      </w:r>
    </w:p>
    <w:p w14:paraId="537ADD5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60" w:author="Andrea Stafford Hintz" w:date="2016-09-18T16:51:00Z">
            <w:rPr>
              <w:rFonts w:ascii="Times New Roman" w:eastAsia="Times New Roman" w:hAnsi="Times New Roman" w:cs="Times New Roman"/>
              <w:color w:val="000000"/>
              <w:sz w:val="24"/>
              <w:szCs w:val="24"/>
            </w:rPr>
          </w:rPrChange>
        </w:rPr>
        <w:t>“Sir, your guests are expecting you,” said the voice.</w:t>
      </w:r>
    </w:p>
    <w:p w14:paraId="2B8AF81A"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61" w:author="Andrea Stafford Hintz" w:date="2016-09-18T16:51:00Z">
            <w:rPr>
              <w:rFonts w:ascii="Times New Roman" w:eastAsia="Times New Roman" w:hAnsi="Times New Roman" w:cs="Times New Roman"/>
              <w:color w:val="000000"/>
              <w:sz w:val="24"/>
              <w:szCs w:val="24"/>
            </w:rPr>
          </w:rPrChange>
        </w:rPr>
        <w:t>“Yes,” he called again. “Just give me a moment.”</w:t>
      </w:r>
    </w:p>
    <w:p w14:paraId="0D5CC395" w14:textId="3283FB9B" w:rsidR="00ED609B" w:rsidRPr="00ED609B" w:rsidRDefault="00A22D6C" w:rsidP="00ED609B">
      <w:pPr>
        <w:autoSpaceDE/>
        <w:autoSpaceDN/>
        <w:adjustRightInd/>
        <w:spacing w:line="480" w:lineRule="auto"/>
        <w:ind w:firstLine="220"/>
        <w:rPr>
          <w:rFonts w:ascii="Times" w:hAnsi="Times" w:cs="Times New Roman"/>
        </w:rPr>
      </w:pPr>
      <w:proofErr w:type="spellStart"/>
      <w:ins w:id="1962" w:author="Andrea Stafford Hintz" w:date="2016-09-18T16:51:00Z">
        <w:r w:rsidRPr="009400B4">
          <w:rPr>
            <w:rFonts w:ascii="Times New Roman" w:eastAsia="Times New Roman" w:hAnsi="Times New Roman" w:cs="Times New Roman"/>
            <w:color w:val="000000"/>
            <w:sz w:val="24"/>
            <w:szCs w:val="24"/>
          </w:rPr>
          <w:t>He</w:t>
        </w:r>
      </w:ins>
      <w:ins w:id="1963" w:author="Andrea Stafford Hintz" w:date="2016-08-12T14:22:00Z">
        <w:r w:rsidR="00CA0AD3" w:rsidRPr="75C2D9A6">
          <w:rPr>
            <w:rFonts w:ascii="Times New Roman" w:eastAsia="Times New Roman" w:hAnsi="Times New Roman" w:cs="Times New Roman"/>
            <w:color w:val="000000"/>
            <w:sz w:val="24"/>
            <w:szCs w:val="24"/>
            <w:rPrChange w:id="1964" w:author="Bryce Raffle" w:date="2016-09-06T11:42:00Z">
              <w:rPr>
                <w:rFonts w:ascii="Times New Roman" w:hAnsi="Times New Roman" w:cs="Times New Roman"/>
                <w:color w:val="000000"/>
                <w:sz w:val="24"/>
                <w:szCs w:val="24"/>
              </w:rPr>
            </w:rPrChange>
          </w:rPr>
          <w:t>H</w:t>
        </w:r>
      </w:ins>
      <w:proofErr w:type="spellEnd"/>
      <w:del w:id="1965" w:author="Andrea Stafford Hintz" w:date="2016-08-12T14:22:00Z">
        <w:r w:rsidR="00ED609B" w:rsidRPr="00ED609B" w:rsidDel="00CA0AD3">
          <w:rPr>
            <w:rFonts w:ascii="Times New Roman" w:hAnsi="Times New Roman" w:cs="Times New Roman"/>
            <w:color w:val="000000"/>
            <w:sz w:val="24"/>
            <w:szCs w:val="24"/>
          </w:rPr>
          <w:delText>After a moment, h</w:delText>
        </w:r>
      </w:del>
      <w:del w:id="1966" w:author="Andrea Stafford Hintz" w:date="2016-09-18T16:51:00Z">
        <w:r w:rsidR="00ED609B" w:rsidRPr="75C2D9A6">
          <w:rPr>
            <w:rFonts w:ascii="Times New Roman" w:eastAsia="Times New Roman" w:hAnsi="Times New Roman" w:cs="Times New Roman"/>
            <w:color w:val="000000"/>
            <w:sz w:val="24"/>
            <w:szCs w:val="24"/>
            <w:rPrChange w:id="1967" w:author="Bryce Raffle" w:date="2016-09-06T11:42:00Z">
              <w:rPr>
                <w:rFonts w:ascii="Times New Roman" w:hAnsi="Times New Roman" w:cs="Times New Roman"/>
                <w:color w:val="000000"/>
                <w:sz w:val="24"/>
                <w:szCs w:val="24"/>
              </w:rPr>
            </w:rPrChange>
          </w:rPr>
          <w:delText>e</w:delText>
        </w:r>
      </w:del>
      <w:r w:rsidR="00ED609B" w:rsidRPr="009400B4">
        <w:rPr>
          <w:rFonts w:ascii="Times New Roman" w:hAnsi="Times New Roman"/>
          <w:color w:val="000000"/>
          <w:sz w:val="24"/>
          <w:rPrChange w:id="1968" w:author="Andrea Stafford Hintz" w:date="2016-09-18T16:51:00Z">
            <w:rPr>
              <w:rFonts w:ascii="Times New Roman" w:eastAsia="Times New Roman" w:hAnsi="Times New Roman" w:cs="Times New Roman"/>
              <w:color w:val="000000"/>
              <w:sz w:val="24"/>
              <w:szCs w:val="24"/>
            </w:rPr>
          </w:rPrChange>
        </w:rPr>
        <w:t xml:space="preserve"> heard muffled voices, conversing, arguing. Then the latch began to jiggle. They were trying the door. They must not have been convinced by his impression.</w:t>
      </w:r>
    </w:p>
    <w:p w14:paraId="3AC7DF34"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i/>
          <w:color w:val="000000"/>
          <w:sz w:val="24"/>
          <w:rPrChange w:id="1969" w:author="Andrea Stafford Hintz" w:date="2016-09-18T16:51:00Z">
            <w:rPr>
              <w:rFonts w:ascii="Times New Roman" w:eastAsia="Times New Roman" w:hAnsi="Times New Roman" w:cs="Times New Roman"/>
              <w:i/>
              <w:color w:val="000000"/>
              <w:sz w:val="24"/>
              <w:szCs w:val="24"/>
            </w:rPr>
          </w:rPrChange>
        </w:rPr>
        <w:lastRenderedPageBreak/>
        <w:t>Bang</w:t>
      </w:r>
      <w:r w:rsidRPr="009400B4">
        <w:rPr>
          <w:rFonts w:ascii="Times New Roman" w:hAnsi="Times New Roman"/>
          <w:color w:val="000000"/>
          <w:sz w:val="24"/>
          <w:rPrChange w:id="1970" w:author="Andrea Stafford Hintz" w:date="2016-09-18T16:51:00Z">
            <w:rPr>
              <w:rFonts w:ascii="Times New Roman" w:eastAsia="Times New Roman" w:hAnsi="Times New Roman" w:cs="Times New Roman"/>
              <w:color w:val="000000"/>
              <w:sz w:val="24"/>
              <w:szCs w:val="24"/>
            </w:rPr>
          </w:rPrChange>
        </w:rPr>
        <w:t>.</w:t>
      </w:r>
    </w:p>
    <w:p w14:paraId="20CAB0F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71" w:author="Andrea Stafford Hintz" w:date="2016-09-18T16:51:00Z">
            <w:rPr>
              <w:rFonts w:ascii="Times New Roman" w:eastAsia="Times New Roman" w:hAnsi="Times New Roman" w:cs="Times New Roman"/>
              <w:color w:val="000000"/>
              <w:sz w:val="24"/>
              <w:szCs w:val="24"/>
            </w:rPr>
          </w:rPrChange>
        </w:rPr>
        <w:t>The chair rattled. It held, but they began to bang on the door with more force. They would find their way in, sooner than later, and Jonathan would be caught in the room.</w:t>
      </w:r>
    </w:p>
    <w:p w14:paraId="1AF312B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72" w:author="Andrea Stafford Hintz" w:date="2016-09-18T16:51:00Z">
            <w:rPr>
              <w:rFonts w:ascii="Times New Roman" w:eastAsia="Times New Roman" w:hAnsi="Times New Roman" w:cs="Times New Roman"/>
              <w:color w:val="000000"/>
              <w:sz w:val="24"/>
              <w:szCs w:val="24"/>
            </w:rPr>
          </w:rPrChange>
        </w:rPr>
        <w:t>"Shit, shit, shit," he said under his breath.</w:t>
      </w:r>
    </w:p>
    <w:p w14:paraId="7A212E3F" w14:textId="0C583F8E" w:rsidR="00ED609B" w:rsidRPr="00ED609B" w:rsidRDefault="00ED609B" w:rsidP="00ED609B">
      <w:pPr>
        <w:autoSpaceDE/>
        <w:autoSpaceDN/>
        <w:adjustRightInd/>
        <w:spacing w:line="480" w:lineRule="auto"/>
        <w:ind w:firstLine="220"/>
        <w:rPr>
          <w:rFonts w:ascii="Times" w:hAnsi="Times" w:cs="Times New Roman"/>
        </w:rPr>
      </w:pPr>
      <w:commentRangeStart w:id="1973"/>
      <w:r w:rsidRPr="009400B4">
        <w:rPr>
          <w:rFonts w:ascii="Times New Roman" w:hAnsi="Times New Roman"/>
          <w:color w:val="000000"/>
          <w:sz w:val="24"/>
          <w:rPrChange w:id="1974" w:author="Andrea Stafford Hintz" w:date="2016-09-18T16:51:00Z">
            <w:rPr>
              <w:rFonts w:ascii="Times New Roman" w:eastAsia="Times New Roman" w:hAnsi="Times New Roman" w:cs="Times New Roman"/>
              <w:color w:val="000000"/>
              <w:sz w:val="24"/>
              <w:szCs w:val="24"/>
            </w:rPr>
          </w:rPrChange>
        </w:rPr>
        <w:t>There was no hiding the body at this point</w:t>
      </w:r>
      <w:commentRangeEnd w:id="1973"/>
      <w:r w:rsidR="00CA0AD3">
        <w:rPr>
          <w:rStyle w:val="CommentReference"/>
        </w:rPr>
        <w:commentReference w:id="1973"/>
      </w:r>
      <w:r w:rsidRPr="009400B4">
        <w:rPr>
          <w:rFonts w:ascii="Times New Roman" w:hAnsi="Times New Roman"/>
          <w:color w:val="000000"/>
          <w:sz w:val="24"/>
          <w:rPrChange w:id="1975" w:author="Andrea Stafford Hintz" w:date="2016-09-18T16:51:00Z">
            <w:rPr>
              <w:rFonts w:ascii="Times New Roman" w:eastAsia="Times New Roman" w:hAnsi="Times New Roman" w:cs="Times New Roman"/>
              <w:color w:val="000000"/>
              <w:sz w:val="24"/>
              <w:szCs w:val="24"/>
            </w:rPr>
          </w:rPrChange>
        </w:rPr>
        <w:t xml:space="preserve">. There were only two ways out of the room. The first was through the hallway, where Connor’s servants were banging relentlessly on the door. The other option wasn’t that much better. But on the off-chance that he </w:t>
      </w:r>
      <w:r w:rsidRPr="009400B4">
        <w:rPr>
          <w:rFonts w:ascii="Times New Roman" w:hAnsi="Times New Roman"/>
          <w:i/>
          <w:color w:val="000000"/>
          <w:sz w:val="24"/>
          <w:rPrChange w:id="1976" w:author="Andrea Stafford Hintz" w:date="2016-09-18T16:51:00Z">
            <w:rPr>
              <w:rFonts w:ascii="Times New Roman" w:eastAsia="Times New Roman" w:hAnsi="Times New Roman" w:cs="Times New Roman"/>
              <w:i/>
              <w:color w:val="000000"/>
              <w:sz w:val="24"/>
              <w:szCs w:val="24"/>
            </w:rPr>
          </w:rPrChange>
        </w:rPr>
        <w:t>hadn’t</w:t>
      </w:r>
      <w:r w:rsidRPr="009400B4">
        <w:rPr>
          <w:rFonts w:ascii="Times New Roman" w:hAnsi="Times New Roman"/>
          <w:color w:val="000000"/>
          <w:sz w:val="24"/>
          <w:rPrChange w:id="1977" w:author="Andrea Stafford Hintz" w:date="2016-09-18T16:51:00Z">
            <w:rPr>
              <w:rFonts w:ascii="Times New Roman" w:eastAsia="Times New Roman" w:hAnsi="Times New Roman" w:cs="Times New Roman"/>
              <w:color w:val="000000"/>
              <w:sz w:val="24"/>
              <w:szCs w:val="24"/>
            </w:rPr>
          </w:rPrChange>
        </w:rPr>
        <w:t xml:space="preserve"> been seen heading up to Connor’s office or on the chance that the police failed to question </w:t>
      </w:r>
      <w:ins w:id="1978" w:author="Andrea Stafford Hintz" w:date="2016-09-18T16:51:00Z">
        <w:r w:rsidR="00DE562C">
          <w:rPr>
            <w:rFonts w:ascii="Times New Roman" w:eastAsia="Times New Roman" w:hAnsi="Times New Roman" w:cs="Times New Roman"/>
            <w:color w:val="000000"/>
            <w:sz w:val="24"/>
            <w:szCs w:val="24"/>
          </w:rPr>
          <w:t>Camille</w:t>
        </w:r>
        <w:r w:rsidR="00A22D6C" w:rsidRPr="009400B4">
          <w:rPr>
            <w:rFonts w:ascii="Times New Roman" w:eastAsia="Times New Roman" w:hAnsi="Times New Roman" w:cs="Times New Roman"/>
            <w:color w:val="000000"/>
            <w:sz w:val="24"/>
            <w:szCs w:val="24"/>
          </w:rPr>
          <w:t xml:space="preserve"> </w:t>
        </w:r>
        <w:r w:rsidR="00DE562C">
          <w:rPr>
            <w:rFonts w:ascii="Times New Roman" w:eastAsia="Times New Roman" w:hAnsi="Times New Roman" w:cs="Times New Roman"/>
            <w:color w:val="000000"/>
            <w:sz w:val="24"/>
            <w:szCs w:val="24"/>
          </w:rPr>
          <w:t>Karnstein</w:t>
        </w:r>
      </w:ins>
      <w:del w:id="1979" w:author="Andrea Stafford Hintz" w:date="2016-09-18T16:51:00Z">
        <w:r w:rsidRPr="75C2D9A6">
          <w:rPr>
            <w:rFonts w:ascii="Times New Roman" w:eastAsia="Times New Roman" w:hAnsi="Times New Roman" w:cs="Times New Roman"/>
            <w:color w:val="000000"/>
            <w:sz w:val="24"/>
            <w:szCs w:val="24"/>
            <w:rPrChange w:id="1980" w:author="Bryce Raffle" w:date="2016-09-06T11:42:00Z">
              <w:rPr>
                <w:rFonts w:ascii="Times New Roman" w:hAnsi="Times New Roman" w:cs="Times New Roman"/>
                <w:color w:val="000000"/>
                <w:sz w:val="24"/>
                <w:szCs w:val="24"/>
              </w:rPr>
            </w:rPrChange>
          </w:rPr>
          <w:delText>Lucy Marshall</w:delText>
        </w:r>
      </w:del>
      <w:r w:rsidRPr="009400B4">
        <w:rPr>
          <w:rFonts w:ascii="Times New Roman" w:hAnsi="Times New Roman"/>
          <w:color w:val="000000"/>
          <w:sz w:val="24"/>
          <w:rPrChange w:id="1981" w:author="Andrea Stafford Hintz" w:date="2016-09-18T16:51:00Z">
            <w:rPr>
              <w:rFonts w:ascii="Times New Roman" w:eastAsia="Times New Roman" w:hAnsi="Times New Roman" w:cs="Times New Roman"/>
              <w:color w:val="000000"/>
              <w:sz w:val="24"/>
              <w:szCs w:val="24"/>
            </w:rPr>
          </w:rPrChange>
        </w:rPr>
        <w:t>, it would at least be better than being caught in the room with Connor’s body.</w:t>
      </w:r>
    </w:p>
    <w:p w14:paraId="65F8233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82" w:author="Andrea Stafford Hintz" w:date="2016-09-18T16:51:00Z">
            <w:rPr>
              <w:rFonts w:ascii="Times New Roman" w:eastAsia="Times New Roman" w:hAnsi="Times New Roman" w:cs="Times New Roman"/>
              <w:color w:val="000000"/>
              <w:sz w:val="24"/>
              <w:szCs w:val="24"/>
            </w:rPr>
          </w:rPrChange>
        </w:rPr>
        <w:t>He headed for the window, the chair continuing to rattle.</w:t>
      </w:r>
    </w:p>
    <w:p w14:paraId="7B6AF5D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83" w:author="Andrea Stafford Hintz" w:date="2016-09-18T16:51:00Z">
            <w:rPr>
              <w:rFonts w:ascii="Times New Roman" w:eastAsia="Times New Roman" w:hAnsi="Times New Roman" w:cs="Times New Roman"/>
              <w:color w:val="000000"/>
              <w:sz w:val="24"/>
              <w:szCs w:val="24"/>
            </w:rPr>
          </w:rPrChange>
        </w:rPr>
        <w:t>“Captain!” he began shouting. The chair jostled more furiously, and the wood began to splinter.</w:t>
      </w:r>
    </w:p>
    <w:p w14:paraId="5165967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84" w:author="Andrea Stafford Hintz" w:date="2016-09-18T16:51:00Z">
            <w:rPr>
              <w:rFonts w:ascii="Times New Roman" w:eastAsia="Times New Roman" w:hAnsi="Times New Roman" w:cs="Times New Roman"/>
              <w:color w:val="000000"/>
              <w:sz w:val="24"/>
              <w:szCs w:val="24"/>
            </w:rPr>
          </w:rPrChange>
        </w:rPr>
        <w:t>“Captain!” he shouted again, more urgently.</w:t>
      </w:r>
    </w:p>
    <w:p w14:paraId="414B168C" w14:textId="64C152B2"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85" w:author="Andrea Stafford Hintz" w:date="2016-09-18T16:51:00Z">
            <w:rPr>
              <w:rFonts w:ascii="Times New Roman" w:eastAsia="Times New Roman" w:hAnsi="Times New Roman" w:cs="Times New Roman"/>
              <w:color w:val="000000"/>
              <w:sz w:val="24"/>
              <w:szCs w:val="24"/>
            </w:rPr>
          </w:rPrChange>
        </w:rPr>
        <w:t xml:space="preserve">He felt a sense of panic as he looked out at the airship. He was trapped in this room, the airship his </w:t>
      </w:r>
      <w:del w:id="1986" w:author="Andrea Stafford Hintz" w:date="2016-09-10T11:56:00Z">
        <w:r w:rsidRPr="75C2D9A6" w:rsidDel="00C45F63">
          <w:rPr>
            <w:rFonts w:ascii="Times New Roman" w:eastAsia="Times New Roman" w:hAnsi="Times New Roman" w:cs="Times New Roman"/>
            <w:color w:val="000000"/>
            <w:sz w:val="24"/>
            <w:szCs w:val="24"/>
            <w:rPrChange w:id="1987" w:author="Bryce Raffle" w:date="2016-09-06T11:42:00Z">
              <w:rPr>
                <w:rFonts w:ascii="Times New Roman" w:hAnsi="Times New Roman" w:cs="Times New Roman"/>
                <w:color w:val="000000"/>
                <w:sz w:val="24"/>
                <w:szCs w:val="24"/>
              </w:rPr>
            </w:rPrChange>
          </w:rPr>
          <w:delText xml:space="preserve">only </w:delText>
        </w:r>
      </w:del>
      <w:ins w:id="1988" w:author="Andrea Stafford Hintz" w:date="2016-09-10T11:56:00Z">
        <w:r w:rsidR="00C45F63">
          <w:rPr>
            <w:rFonts w:ascii="Times New Roman" w:eastAsia="Times New Roman" w:hAnsi="Times New Roman" w:cs="Times New Roman"/>
            <w:color w:val="000000"/>
            <w:sz w:val="24"/>
            <w:szCs w:val="24"/>
          </w:rPr>
          <w:t>last</w:t>
        </w:r>
        <w:r w:rsidR="00C45F63" w:rsidRPr="009400B4">
          <w:rPr>
            <w:rFonts w:ascii="Times New Roman" w:hAnsi="Times New Roman"/>
            <w:color w:val="000000"/>
            <w:sz w:val="24"/>
            <w:rPrChange w:id="1989" w:author="Andrea Stafford Hintz" w:date="2016-09-18T16:51:00Z">
              <w:rPr>
                <w:rFonts w:ascii="Times New Roman" w:eastAsia="Times New Roman" w:hAnsi="Times New Roman" w:cs="Times New Roman"/>
                <w:color w:val="000000"/>
                <w:sz w:val="24"/>
                <w:szCs w:val="24"/>
              </w:rPr>
            </w:rPrChange>
          </w:rPr>
          <w:t xml:space="preserve"> </w:t>
        </w:r>
      </w:ins>
      <w:r w:rsidRPr="009400B4">
        <w:rPr>
          <w:rFonts w:ascii="Times New Roman" w:hAnsi="Times New Roman"/>
          <w:color w:val="000000"/>
          <w:sz w:val="24"/>
          <w:rPrChange w:id="1990" w:author="Andrea Stafford Hintz" w:date="2016-09-18T16:51:00Z">
            <w:rPr>
              <w:rFonts w:ascii="Times New Roman" w:eastAsia="Times New Roman" w:hAnsi="Times New Roman" w:cs="Times New Roman"/>
              <w:color w:val="000000"/>
              <w:sz w:val="24"/>
              <w:szCs w:val="24"/>
            </w:rPr>
          </w:rPrChange>
        </w:rPr>
        <w:t>hope for escape. If he could hail its captain. Otherwise, the ship was still too far to reach from here. His panic worsened the longer the ship continued to float there, unmoving. Every time the chair rattled, his nerves rattled with it.</w:t>
      </w:r>
    </w:p>
    <w:p w14:paraId="78ACCA3A"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1" w:author="Andrea Stafford Hintz" w:date="2016-09-18T16:51:00Z">
            <w:rPr>
              <w:rFonts w:ascii="Times New Roman" w:eastAsia="Times New Roman" w:hAnsi="Times New Roman" w:cs="Times New Roman"/>
              <w:color w:val="000000"/>
              <w:sz w:val="24"/>
              <w:szCs w:val="24"/>
            </w:rPr>
          </w:rPrChange>
        </w:rPr>
        <w:t>He looked down at Connor’s corpse and thought dismally of how he might fare in Newgate Prison if the chair failed to hold. He tried not to think of what he might wear for his date with the gallows rope.</w:t>
      </w:r>
    </w:p>
    <w:p w14:paraId="17D71D5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2" w:author="Andrea Stafford Hintz" w:date="2016-09-18T16:51:00Z">
            <w:rPr>
              <w:rFonts w:ascii="Times New Roman" w:eastAsia="Times New Roman" w:hAnsi="Times New Roman" w:cs="Times New Roman"/>
              <w:color w:val="000000"/>
              <w:sz w:val="24"/>
              <w:szCs w:val="24"/>
            </w:rPr>
          </w:rPrChange>
        </w:rPr>
        <w:t>At last, the ship’s captain emerged onto its deck.</w:t>
      </w:r>
    </w:p>
    <w:p w14:paraId="328C64D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3" w:author="Andrea Stafford Hintz" w:date="2016-09-18T16:51:00Z">
            <w:rPr>
              <w:rFonts w:ascii="Times New Roman" w:eastAsia="Times New Roman" w:hAnsi="Times New Roman" w:cs="Times New Roman"/>
              <w:color w:val="000000"/>
              <w:sz w:val="24"/>
              <w:szCs w:val="24"/>
            </w:rPr>
          </w:rPrChange>
        </w:rPr>
        <w:t>“What is it, sir?” said Captain Merrick, whose disheveled hair and lethargic movements suggested that he’d been catching some sleep. “I wasn’t expecting you so soon.”</w:t>
      </w:r>
    </w:p>
    <w:p w14:paraId="4F05AA0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4" w:author="Andrea Stafford Hintz" w:date="2016-09-18T16:51:00Z">
            <w:rPr>
              <w:rFonts w:ascii="Times New Roman" w:eastAsia="Times New Roman" w:hAnsi="Times New Roman" w:cs="Times New Roman"/>
              <w:color w:val="000000"/>
              <w:sz w:val="24"/>
              <w:szCs w:val="24"/>
            </w:rPr>
          </w:rPrChange>
        </w:rPr>
        <w:lastRenderedPageBreak/>
        <w:t>“Never mind that! The ship!” Jonathan called, still in a bit of a panic. “I need you to bring it closer.”</w:t>
      </w:r>
    </w:p>
    <w:p w14:paraId="2759B108" w14:textId="77777777" w:rsidR="00ED609B" w:rsidRPr="00ED609B" w:rsidRDefault="00ED609B" w:rsidP="00ED609B">
      <w:pPr>
        <w:autoSpaceDE/>
        <w:autoSpaceDN/>
        <w:adjustRightInd/>
        <w:spacing w:line="480" w:lineRule="auto"/>
        <w:ind w:firstLine="220"/>
        <w:rPr>
          <w:rFonts w:ascii="Times" w:hAnsi="Times" w:cs="Times New Roman"/>
        </w:rPr>
      </w:pPr>
      <w:commentRangeStart w:id="1995"/>
      <w:r w:rsidRPr="009400B4">
        <w:rPr>
          <w:rFonts w:ascii="Times New Roman" w:hAnsi="Times New Roman"/>
          <w:color w:val="000000"/>
          <w:sz w:val="24"/>
          <w:rPrChange w:id="1996" w:author="Andrea Stafford Hintz" w:date="2016-09-18T16:51:00Z">
            <w:rPr>
              <w:rFonts w:ascii="Times New Roman" w:eastAsia="Times New Roman" w:hAnsi="Times New Roman" w:cs="Times New Roman"/>
              <w:color w:val="000000"/>
              <w:sz w:val="24"/>
              <w:szCs w:val="24"/>
            </w:rPr>
          </w:rPrChange>
        </w:rPr>
        <w:t>“Closer?” the captain repeated.</w:t>
      </w:r>
    </w:p>
    <w:p w14:paraId="36E9407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7" w:author="Andrea Stafford Hintz" w:date="2016-09-18T16:51:00Z">
            <w:rPr>
              <w:rFonts w:ascii="Times New Roman" w:eastAsia="Times New Roman" w:hAnsi="Times New Roman" w:cs="Times New Roman"/>
              <w:color w:val="000000"/>
              <w:sz w:val="24"/>
              <w:szCs w:val="24"/>
            </w:rPr>
          </w:rPrChange>
        </w:rPr>
        <w:t>“Right up against the house,” Jonathan explained.</w:t>
      </w:r>
      <w:commentRangeEnd w:id="1995"/>
      <w:r w:rsidR="00D23513">
        <w:rPr>
          <w:rStyle w:val="CommentReference"/>
        </w:rPr>
        <w:commentReference w:id="1995"/>
      </w:r>
    </w:p>
    <w:p w14:paraId="2D5C11A5" w14:textId="52D909BA"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1998" w:author="Andrea Stafford Hintz" w:date="2016-09-18T16:51:00Z">
            <w:rPr>
              <w:rFonts w:ascii="Times New Roman" w:eastAsia="Times New Roman" w:hAnsi="Times New Roman" w:cs="Times New Roman"/>
              <w:color w:val="000000"/>
              <w:sz w:val="24"/>
              <w:szCs w:val="24"/>
            </w:rPr>
          </w:rPrChange>
        </w:rPr>
        <w:t xml:space="preserve">He chewed his lip as he waited, </w:t>
      </w:r>
      <w:commentRangeStart w:id="1999"/>
      <w:r w:rsidRPr="009400B4">
        <w:rPr>
          <w:rFonts w:ascii="Times New Roman" w:hAnsi="Times New Roman"/>
          <w:color w:val="000000"/>
          <w:sz w:val="24"/>
          <w:rPrChange w:id="2000" w:author="Andrea Stafford Hintz" w:date="2016-09-18T16:51:00Z">
            <w:rPr>
              <w:rFonts w:ascii="Times New Roman" w:eastAsia="Times New Roman" w:hAnsi="Times New Roman" w:cs="Times New Roman"/>
              <w:color w:val="000000"/>
              <w:sz w:val="24"/>
              <w:szCs w:val="24"/>
            </w:rPr>
          </w:rPrChange>
        </w:rPr>
        <w:t xml:space="preserve">a nervous habit of his that tended to leave his lips a bit chapped. </w:t>
      </w:r>
      <w:commentRangeEnd w:id="1999"/>
      <w:r w:rsidR="00D23513">
        <w:rPr>
          <w:rStyle w:val="CommentReference"/>
        </w:rPr>
        <w:commentReference w:id="1999"/>
      </w:r>
      <w:r w:rsidRPr="009400B4">
        <w:rPr>
          <w:rFonts w:ascii="Times New Roman" w:hAnsi="Times New Roman"/>
          <w:color w:val="000000"/>
          <w:sz w:val="24"/>
          <w:rPrChange w:id="2001" w:author="Andrea Stafford Hintz" w:date="2016-09-18T16:51:00Z">
            <w:rPr>
              <w:rFonts w:ascii="Times New Roman" w:eastAsia="Times New Roman" w:hAnsi="Times New Roman" w:cs="Times New Roman"/>
              <w:color w:val="000000"/>
              <w:sz w:val="24"/>
              <w:szCs w:val="24"/>
            </w:rPr>
          </w:rPrChange>
        </w:rPr>
        <w:t>He gestured frantically for the captain to hurry it up. Any moment now the door would cave in beneath the efforts of Lord Connor’s servants</w:t>
      </w:r>
      <w:ins w:id="2002" w:author="Andrea Stafford Hintz" w:date="2016-08-12T14:32:00Z">
        <w:r w:rsidR="00D23513" w:rsidRPr="009400B4">
          <w:rPr>
            <w:rFonts w:ascii="Times New Roman" w:hAnsi="Times New Roman"/>
            <w:color w:val="000000"/>
            <w:sz w:val="24"/>
            <w:rPrChange w:id="2003" w:author="Andrea Stafford Hintz" w:date="2016-09-18T16:51:00Z">
              <w:rPr>
                <w:rFonts w:ascii="Times New Roman" w:eastAsia="Times New Roman" w:hAnsi="Times New Roman" w:cs="Times New Roman"/>
                <w:color w:val="000000"/>
                <w:sz w:val="24"/>
                <w:szCs w:val="24"/>
              </w:rPr>
            </w:rPrChange>
          </w:rPr>
          <w:t>,</w:t>
        </w:r>
      </w:ins>
      <w:r w:rsidRPr="009400B4">
        <w:rPr>
          <w:rFonts w:ascii="Times New Roman" w:hAnsi="Times New Roman"/>
          <w:color w:val="000000"/>
          <w:sz w:val="24"/>
          <w:rPrChange w:id="2004" w:author="Andrea Stafford Hintz" w:date="2016-09-18T16:51:00Z">
            <w:rPr>
              <w:rFonts w:ascii="Times New Roman" w:eastAsia="Times New Roman" w:hAnsi="Times New Roman" w:cs="Times New Roman"/>
              <w:color w:val="000000"/>
              <w:sz w:val="24"/>
              <w:szCs w:val="24"/>
            </w:rPr>
          </w:rPrChange>
        </w:rPr>
        <w:t xml:space="preserve"> and whoever else might be assisting them. Perhaps</w:t>
      </w:r>
      <w:ins w:id="2005" w:author="Andrea Stafford Hintz" w:date="2016-08-12T14:25:00Z">
        <w:r w:rsidR="00CA0AD3" w:rsidRPr="75C2D9A6">
          <w:rPr>
            <w:rFonts w:ascii="Times New Roman" w:eastAsia="Times New Roman" w:hAnsi="Times New Roman" w:cs="Times New Roman"/>
            <w:color w:val="000000"/>
            <w:sz w:val="24"/>
            <w:szCs w:val="24"/>
            <w:rPrChange w:id="2006" w:author="Bryce Raffle" w:date="2016-09-06T11:42:00Z">
              <w:rPr>
                <w:rFonts w:ascii="Times New Roman" w:hAnsi="Times New Roman" w:cs="Times New Roman"/>
                <w:color w:val="000000"/>
                <w:sz w:val="24"/>
                <w:szCs w:val="24"/>
              </w:rPr>
            </w:rPrChange>
          </w:rPr>
          <w:t xml:space="preserve"> </w:t>
        </w:r>
      </w:ins>
      <w:del w:id="2007" w:author="Andrea Stafford Hintz" w:date="2016-08-12T14:25:00Z">
        <w:r w:rsidRPr="00ED609B" w:rsidDel="00CA0AD3">
          <w:rPr>
            <w:rFonts w:ascii="Times New Roman" w:hAnsi="Times New Roman" w:cs="Times New Roman"/>
            <w:color w:val="000000"/>
            <w:sz w:val="24"/>
            <w:szCs w:val="24"/>
          </w:rPr>
          <w:delText xml:space="preserve">, he thought again, even </w:delText>
        </w:r>
      </w:del>
      <w:r w:rsidRPr="009400B4">
        <w:rPr>
          <w:rFonts w:ascii="Times New Roman" w:hAnsi="Times New Roman"/>
          <w:color w:val="000000"/>
          <w:sz w:val="24"/>
          <w:rPrChange w:id="2008" w:author="Andrea Stafford Hintz" w:date="2016-09-18T16:51:00Z">
            <w:rPr>
              <w:rFonts w:ascii="Times New Roman" w:eastAsia="Times New Roman" w:hAnsi="Times New Roman" w:cs="Times New Roman"/>
              <w:color w:val="000000"/>
              <w:sz w:val="24"/>
              <w:szCs w:val="24"/>
            </w:rPr>
          </w:rPrChange>
        </w:rPr>
        <w:t xml:space="preserve">the police had </w:t>
      </w:r>
      <w:ins w:id="2009" w:author="Andrea Stafford Hintz" w:date="2016-08-12T14:25:00Z">
        <w:r w:rsidR="00CA0AD3" w:rsidRPr="009400B4">
          <w:rPr>
            <w:rFonts w:ascii="Times New Roman" w:hAnsi="Times New Roman"/>
            <w:color w:val="000000"/>
            <w:sz w:val="24"/>
            <w:rPrChange w:id="2010" w:author="Andrea Stafford Hintz" w:date="2016-09-18T16:51:00Z">
              <w:rPr>
                <w:rFonts w:ascii="Times New Roman" w:eastAsia="Times New Roman" w:hAnsi="Times New Roman" w:cs="Times New Roman"/>
                <w:color w:val="000000"/>
                <w:sz w:val="24"/>
                <w:szCs w:val="24"/>
              </w:rPr>
            </w:rPrChange>
          </w:rPr>
          <w:t xml:space="preserve">already </w:t>
        </w:r>
      </w:ins>
      <w:r w:rsidRPr="009400B4">
        <w:rPr>
          <w:rFonts w:ascii="Times New Roman" w:hAnsi="Times New Roman"/>
          <w:color w:val="000000"/>
          <w:sz w:val="24"/>
          <w:rPrChange w:id="2011" w:author="Andrea Stafford Hintz" w:date="2016-09-18T16:51:00Z">
            <w:rPr>
              <w:rFonts w:ascii="Times New Roman" w:eastAsia="Times New Roman" w:hAnsi="Times New Roman" w:cs="Times New Roman"/>
              <w:color w:val="000000"/>
              <w:sz w:val="24"/>
              <w:szCs w:val="24"/>
            </w:rPr>
          </w:rPrChange>
        </w:rPr>
        <w:t>been summoned.</w:t>
      </w:r>
    </w:p>
    <w:p w14:paraId="401DA1AF" w14:textId="77777777" w:rsidR="00ED609B" w:rsidRPr="00ED609B" w:rsidRDefault="00ED609B" w:rsidP="00ED609B">
      <w:pPr>
        <w:autoSpaceDE/>
        <w:autoSpaceDN/>
        <w:adjustRightInd/>
        <w:spacing w:line="480" w:lineRule="auto"/>
        <w:ind w:firstLine="220"/>
        <w:rPr>
          <w:rFonts w:ascii="Times" w:hAnsi="Times" w:cs="Times New Roman"/>
        </w:rPr>
      </w:pPr>
      <w:commentRangeStart w:id="2012"/>
      <w:r w:rsidRPr="009400B4">
        <w:rPr>
          <w:rFonts w:ascii="Times New Roman" w:hAnsi="Times New Roman"/>
          <w:color w:val="000000"/>
          <w:sz w:val="24"/>
          <w:rPrChange w:id="2013" w:author="Andrea Stafford Hintz" w:date="2016-09-18T16:51:00Z">
            <w:rPr>
              <w:rFonts w:ascii="Times New Roman" w:eastAsia="Times New Roman" w:hAnsi="Times New Roman" w:cs="Times New Roman"/>
              <w:color w:val="000000"/>
              <w:sz w:val="24"/>
              <w:szCs w:val="24"/>
            </w:rPr>
          </w:rPrChange>
        </w:rPr>
        <w:t>The captain issued a message to his crew, speaking into a little tube that conveyed his voice into the cabin.</w:t>
      </w:r>
      <w:commentRangeEnd w:id="2012"/>
      <w:r w:rsidR="00D23513">
        <w:rPr>
          <w:rStyle w:val="CommentReference"/>
        </w:rPr>
        <w:commentReference w:id="2012"/>
      </w:r>
      <w:r w:rsidRPr="009400B4">
        <w:rPr>
          <w:rFonts w:ascii="Times New Roman" w:hAnsi="Times New Roman"/>
          <w:color w:val="000000"/>
          <w:sz w:val="24"/>
          <w:rPrChange w:id="2014" w:author="Andrea Stafford Hintz" w:date="2016-09-18T16:51:00Z">
            <w:rPr>
              <w:rFonts w:ascii="Times New Roman" w:eastAsia="Times New Roman" w:hAnsi="Times New Roman" w:cs="Times New Roman"/>
              <w:color w:val="000000"/>
              <w:sz w:val="24"/>
              <w:szCs w:val="24"/>
            </w:rPr>
          </w:rPrChange>
        </w:rPr>
        <w:t xml:space="preserve"> A moment later, they were taking in the lines that held the airship tethered to a nearby tree.</w:t>
      </w:r>
    </w:p>
    <w:p w14:paraId="4BD09FF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15" w:author="Andrea Stafford Hintz" w:date="2016-09-18T16:51:00Z">
            <w:rPr>
              <w:rFonts w:ascii="Times New Roman" w:eastAsia="Times New Roman" w:hAnsi="Times New Roman" w:cs="Times New Roman"/>
              <w:color w:val="000000"/>
              <w:sz w:val="24"/>
              <w:szCs w:val="24"/>
            </w:rPr>
          </w:rPrChange>
        </w:rPr>
        <w:t>The ship at last cast off, but it was already too late. With a violent splintering of wood, the door crashed open. The chair toppled to the floor. Jonathan saw that the latch had been broken. Three men were fighting their way through the doorway.</w:t>
      </w:r>
    </w:p>
    <w:p w14:paraId="1D96E948" w14:textId="308AE0AF"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16" w:author="Andrea Stafford Hintz" w:date="2016-09-18T16:51:00Z">
            <w:rPr>
              <w:rFonts w:ascii="Times New Roman" w:eastAsia="Times New Roman" w:hAnsi="Times New Roman" w:cs="Times New Roman"/>
              <w:color w:val="000000"/>
              <w:sz w:val="24"/>
              <w:szCs w:val="24"/>
            </w:rPr>
          </w:rPrChange>
        </w:rPr>
        <w:t>To his surprise and horror, they were not servants at all</w:t>
      </w:r>
      <w:ins w:id="2017" w:author="Andrea Stafford Hintz" w:date="2016-09-18T16:51:00Z">
        <w:r w:rsidR="00A22D6C" w:rsidRPr="009400B4">
          <w:rPr>
            <w:rFonts w:ascii="Times New Roman" w:eastAsia="Times New Roman" w:hAnsi="Times New Roman" w:cs="Times New Roman"/>
            <w:color w:val="000000"/>
            <w:sz w:val="24"/>
            <w:szCs w:val="24"/>
          </w:rPr>
          <w:t>;</w:t>
        </w:r>
      </w:ins>
      <w:ins w:id="2018" w:author="Andrea Stafford Hintz" w:date="2016-08-12T14:34:00Z">
        <w:r w:rsidR="00D23513" w:rsidRPr="75C2D9A6">
          <w:rPr>
            <w:rFonts w:ascii="Times New Roman" w:eastAsia="Times New Roman" w:hAnsi="Times New Roman" w:cs="Times New Roman"/>
            <w:color w:val="000000"/>
            <w:sz w:val="24"/>
            <w:szCs w:val="24"/>
            <w:rPrChange w:id="2019" w:author="Bryce Raffle" w:date="2016-09-06T11:42:00Z">
              <w:rPr>
                <w:rFonts w:ascii="Times New Roman" w:hAnsi="Times New Roman" w:cs="Times New Roman"/>
                <w:color w:val="000000"/>
                <w:sz w:val="24"/>
                <w:szCs w:val="24"/>
              </w:rPr>
            </w:rPrChange>
          </w:rPr>
          <w:t>;</w:t>
        </w:r>
      </w:ins>
      <w:del w:id="2020" w:author="Andrea Stafford Hintz" w:date="2016-08-12T14:34:00Z">
        <w:r w:rsidRPr="00ED609B" w:rsidDel="00D23513">
          <w:rPr>
            <w:rFonts w:ascii="Times New Roman" w:hAnsi="Times New Roman" w:cs="Times New Roman"/>
            <w:color w:val="000000"/>
            <w:sz w:val="24"/>
            <w:szCs w:val="24"/>
          </w:rPr>
          <w:delText>,</w:delText>
        </w:r>
      </w:del>
      <w:r w:rsidRPr="009400B4">
        <w:rPr>
          <w:rFonts w:ascii="Times New Roman" w:hAnsi="Times New Roman"/>
          <w:color w:val="000000"/>
          <w:sz w:val="24"/>
          <w:rPrChange w:id="2021" w:author="Andrea Stafford Hintz" w:date="2016-09-18T16:51:00Z">
            <w:rPr>
              <w:rFonts w:ascii="Times New Roman" w:eastAsia="Times New Roman" w:hAnsi="Times New Roman" w:cs="Times New Roman"/>
              <w:color w:val="000000"/>
              <w:sz w:val="24"/>
              <w:szCs w:val="24"/>
            </w:rPr>
          </w:rPrChange>
        </w:rPr>
        <w:t xml:space="preserve"> neither were they policemen. They wore the black, bird-like leather masks of plague doctors. Like Solomon Grundy, the man he'd met on his way into the masquerade. Suddenly, something clicked inside his mind. These men were Resurrectionists.</w:t>
      </w:r>
    </w:p>
    <w:p w14:paraId="41803B5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22" w:author="Andrea Stafford Hintz" w:date="2016-09-18T16:51:00Z">
            <w:rPr>
              <w:rFonts w:ascii="Times New Roman" w:eastAsia="Times New Roman" w:hAnsi="Times New Roman" w:cs="Times New Roman"/>
              <w:color w:val="000000"/>
              <w:sz w:val="24"/>
              <w:szCs w:val="24"/>
            </w:rPr>
          </w:rPrChange>
        </w:rPr>
        <w:t>The first of them, masked like the others and wearing a red cloak, had set his eyes on the spots of blood on the carpet. The bullet hole. The body.</w:t>
      </w:r>
    </w:p>
    <w:p w14:paraId="6F7207D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23" w:author="Andrea Stafford Hintz" w:date="2016-09-18T16:51:00Z">
            <w:rPr>
              <w:rFonts w:ascii="Times New Roman" w:eastAsia="Times New Roman" w:hAnsi="Times New Roman" w:cs="Times New Roman"/>
              <w:color w:val="000000"/>
              <w:sz w:val="24"/>
              <w:szCs w:val="24"/>
            </w:rPr>
          </w:rPrChange>
        </w:rPr>
        <w:t>Jonathan turned away for just a second, looking out at the airship. Still too far to reach, but there was nothing for it but to jump. He pushed the window open a bit further, and climbed up onto the windowsill.</w:t>
      </w:r>
    </w:p>
    <w:p w14:paraId="04A3D7F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24" w:author="Andrea Stafford Hintz" w:date="2016-09-18T16:51:00Z">
            <w:rPr>
              <w:rFonts w:ascii="Times New Roman" w:eastAsia="Times New Roman" w:hAnsi="Times New Roman" w:cs="Times New Roman"/>
              <w:color w:val="000000"/>
              <w:sz w:val="24"/>
              <w:szCs w:val="24"/>
            </w:rPr>
          </w:rPrChange>
        </w:rPr>
        <w:lastRenderedPageBreak/>
        <w:t xml:space="preserve">“Stop!” cried one of the plague doctors, his voice muffled through the leather of the mask. Jonathan recognized him by his top hat. </w:t>
      </w:r>
      <w:commentRangeStart w:id="2025"/>
      <w:r w:rsidRPr="009400B4">
        <w:rPr>
          <w:rFonts w:ascii="Times New Roman" w:hAnsi="Times New Roman"/>
          <w:color w:val="000000"/>
          <w:sz w:val="24"/>
          <w:rPrChange w:id="2026" w:author="Andrea Stafford Hintz" w:date="2016-09-18T16:51:00Z">
            <w:rPr>
              <w:rFonts w:ascii="Times New Roman" w:eastAsia="Times New Roman" w:hAnsi="Times New Roman" w:cs="Times New Roman"/>
              <w:color w:val="000000"/>
              <w:sz w:val="24"/>
              <w:szCs w:val="24"/>
            </w:rPr>
          </w:rPrChange>
        </w:rPr>
        <w:t>It was Solomon Grundy</w:t>
      </w:r>
      <w:commentRangeEnd w:id="2025"/>
      <w:r w:rsidR="00126BCE">
        <w:rPr>
          <w:rStyle w:val="CommentReference"/>
        </w:rPr>
        <w:commentReference w:id="2025"/>
      </w:r>
      <w:r w:rsidRPr="009400B4">
        <w:rPr>
          <w:rFonts w:ascii="Times New Roman" w:hAnsi="Times New Roman"/>
          <w:color w:val="000000"/>
          <w:sz w:val="24"/>
          <w:rPrChange w:id="2027" w:author="Andrea Stafford Hintz" w:date="2016-09-18T16:51:00Z">
            <w:rPr>
              <w:rFonts w:ascii="Times New Roman" w:eastAsia="Times New Roman" w:hAnsi="Times New Roman" w:cs="Times New Roman"/>
              <w:color w:val="000000"/>
              <w:sz w:val="24"/>
              <w:szCs w:val="24"/>
            </w:rPr>
          </w:rPrChange>
        </w:rPr>
        <w:t>. “He’s going to jump. Stop him!”</w:t>
      </w:r>
    </w:p>
    <w:p w14:paraId="1CA1DBC1" w14:textId="0A5F319D" w:rsidR="00ED609B" w:rsidRPr="00ED609B" w:rsidRDefault="00A22D6C" w:rsidP="00ED609B">
      <w:pPr>
        <w:autoSpaceDE/>
        <w:autoSpaceDN/>
        <w:adjustRightInd/>
        <w:spacing w:line="480" w:lineRule="auto"/>
        <w:ind w:firstLine="220"/>
        <w:rPr>
          <w:rFonts w:ascii="Times" w:hAnsi="Times" w:cs="Times New Roman"/>
        </w:rPr>
      </w:pPr>
      <w:proofErr w:type="spellStart"/>
      <w:ins w:id="2028" w:author="Andrea Stafford Hintz" w:date="2016-09-18T16:51:00Z">
        <w:r w:rsidRPr="009400B4">
          <w:rPr>
            <w:rFonts w:ascii="Times New Roman" w:eastAsia="Times New Roman" w:hAnsi="Times New Roman" w:cs="Times New Roman"/>
            <w:color w:val="000000"/>
            <w:sz w:val="24"/>
            <w:szCs w:val="24"/>
          </w:rPr>
          <w:t>They</w:t>
        </w:r>
      </w:ins>
      <w:del w:id="2029" w:author="Andrea Stafford Hintz" w:date="2016-08-12T14:36:00Z">
        <w:r w:rsidR="00ED609B" w:rsidRPr="00ED609B" w:rsidDel="00126BCE">
          <w:rPr>
            <w:rFonts w:ascii="Times New Roman" w:hAnsi="Times New Roman" w:cs="Times New Roman"/>
            <w:color w:val="000000"/>
            <w:sz w:val="24"/>
            <w:szCs w:val="24"/>
          </w:rPr>
          <w:delText>Jonathan realized the Resurrectionists</w:delText>
        </w:r>
      </w:del>
      <w:ins w:id="2030" w:author="Andrea Stafford Hintz" w:date="2016-08-12T14:36:00Z">
        <w:r w:rsidR="00126BCE" w:rsidRPr="75C2D9A6">
          <w:rPr>
            <w:rFonts w:ascii="Times New Roman" w:eastAsia="Times New Roman" w:hAnsi="Times New Roman" w:cs="Times New Roman"/>
            <w:color w:val="000000"/>
            <w:sz w:val="24"/>
            <w:szCs w:val="24"/>
            <w:rPrChange w:id="2031" w:author="Bryce Raffle" w:date="2016-09-06T11:42:00Z">
              <w:rPr>
                <w:rFonts w:ascii="Times New Roman" w:hAnsi="Times New Roman" w:cs="Times New Roman"/>
                <w:color w:val="000000"/>
                <w:sz w:val="24"/>
                <w:szCs w:val="24"/>
              </w:rPr>
            </w:rPrChange>
          </w:rPr>
          <w:t>They</w:t>
        </w:r>
        <w:proofErr w:type="spellEnd"/>
        <w:r w:rsidR="00126BCE" w:rsidRPr="75C2D9A6">
          <w:rPr>
            <w:rFonts w:ascii="Times New Roman" w:eastAsia="Times New Roman" w:hAnsi="Times New Roman" w:cs="Times New Roman"/>
            <w:color w:val="000000"/>
            <w:sz w:val="24"/>
            <w:szCs w:val="24"/>
            <w:rPrChange w:id="2032" w:author="Bryce Raffle" w:date="2016-09-06T11:42:00Z">
              <w:rPr>
                <w:rFonts w:ascii="Times New Roman" w:hAnsi="Times New Roman" w:cs="Times New Roman"/>
                <w:color w:val="000000"/>
                <w:sz w:val="24"/>
                <w:szCs w:val="24"/>
              </w:rPr>
            </w:rPrChange>
          </w:rPr>
          <w:t xml:space="preserve"> </w:t>
        </w:r>
      </w:ins>
      <w:del w:id="2033" w:author="Andrea Stafford Hintz" w:date="2016-08-12T14:36:00Z">
        <w:r w:rsidR="00ED609B" w:rsidRPr="00ED609B" w:rsidDel="00126BCE">
          <w:rPr>
            <w:rFonts w:ascii="Times New Roman" w:hAnsi="Times New Roman" w:cs="Times New Roman"/>
            <w:color w:val="000000"/>
            <w:sz w:val="24"/>
            <w:szCs w:val="24"/>
          </w:rPr>
          <w:delText xml:space="preserve"> </w:delText>
        </w:r>
      </w:del>
      <w:r w:rsidR="00ED609B" w:rsidRPr="009400B4">
        <w:rPr>
          <w:rFonts w:ascii="Times New Roman" w:hAnsi="Times New Roman"/>
          <w:color w:val="000000"/>
          <w:sz w:val="24"/>
          <w:rPrChange w:id="2034" w:author="Andrea Stafford Hintz" w:date="2016-09-18T16:51:00Z">
            <w:rPr>
              <w:rFonts w:ascii="Times New Roman" w:eastAsia="Times New Roman" w:hAnsi="Times New Roman" w:cs="Times New Roman"/>
              <w:color w:val="000000"/>
              <w:sz w:val="24"/>
              <w:szCs w:val="24"/>
            </w:rPr>
          </w:rPrChange>
        </w:rPr>
        <w:t xml:space="preserve">hadn’t seen the airship. They thought he </w:t>
      </w:r>
      <w:proofErr w:type="spellStart"/>
      <w:ins w:id="2035" w:author="Andrea Stafford Hintz" w:date="2016-09-18T16:51:00Z">
        <w:r w:rsidRPr="009400B4">
          <w:rPr>
            <w:rFonts w:ascii="Times New Roman" w:eastAsia="Times New Roman" w:hAnsi="Times New Roman" w:cs="Times New Roman"/>
            <w:color w:val="000000"/>
            <w:sz w:val="24"/>
            <w:szCs w:val="24"/>
          </w:rPr>
          <w:t>would</w:t>
        </w:r>
      </w:ins>
      <w:del w:id="2036" w:author="Andrea Stafford Hintz" w:date="2016-08-12T14:37:00Z">
        <w:r w:rsidR="00ED609B" w:rsidRPr="00ED609B" w:rsidDel="00126BCE">
          <w:rPr>
            <w:rFonts w:ascii="Times New Roman" w:hAnsi="Times New Roman" w:cs="Times New Roman"/>
            <w:color w:val="000000"/>
            <w:sz w:val="24"/>
            <w:szCs w:val="24"/>
          </w:rPr>
          <w:delText>was going</w:delText>
        </w:r>
      </w:del>
      <w:ins w:id="2037" w:author="Andrea Stafford Hintz" w:date="2016-08-12T14:37:00Z">
        <w:r w:rsidR="00126BCE" w:rsidRPr="75C2D9A6">
          <w:rPr>
            <w:rFonts w:ascii="Times New Roman" w:eastAsia="Times New Roman" w:hAnsi="Times New Roman" w:cs="Times New Roman"/>
            <w:color w:val="000000"/>
            <w:sz w:val="24"/>
            <w:szCs w:val="24"/>
            <w:rPrChange w:id="2038" w:author="Bryce Raffle" w:date="2016-09-06T11:42:00Z">
              <w:rPr>
                <w:rFonts w:ascii="Times New Roman" w:hAnsi="Times New Roman" w:cs="Times New Roman"/>
                <w:color w:val="000000"/>
                <w:sz w:val="24"/>
                <w:szCs w:val="24"/>
              </w:rPr>
            </w:rPrChange>
          </w:rPr>
          <w:t>would</w:t>
        </w:r>
      </w:ins>
      <w:proofErr w:type="spellEnd"/>
      <w:del w:id="2039" w:author="Andrea Stafford Hintz" w:date="2016-08-12T14:37:00Z">
        <w:r w:rsidR="00ED609B" w:rsidRPr="00ED609B" w:rsidDel="00126BCE">
          <w:rPr>
            <w:rFonts w:ascii="Times New Roman" w:hAnsi="Times New Roman" w:cs="Times New Roman"/>
            <w:color w:val="000000"/>
            <w:sz w:val="24"/>
            <w:szCs w:val="24"/>
          </w:rPr>
          <w:delText xml:space="preserve"> to</w:delText>
        </w:r>
      </w:del>
      <w:r w:rsidR="00ED609B" w:rsidRPr="009400B4">
        <w:rPr>
          <w:rFonts w:ascii="Times New Roman" w:hAnsi="Times New Roman"/>
          <w:color w:val="000000"/>
          <w:sz w:val="24"/>
          <w:rPrChange w:id="2040" w:author="Andrea Stafford Hintz" w:date="2016-09-18T16:51:00Z">
            <w:rPr>
              <w:rFonts w:ascii="Times New Roman" w:eastAsia="Times New Roman" w:hAnsi="Times New Roman" w:cs="Times New Roman"/>
              <w:color w:val="000000"/>
              <w:sz w:val="24"/>
              <w:szCs w:val="24"/>
            </w:rPr>
          </w:rPrChange>
        </w:rPr>
        <w:t xml:space="preserve"> jump to his death</w:t>
      </w:r>
      <w:ins w:id="2041" w:author="Andrea Stafford Hintz" w:date="2016-08-12T14:37:00Z">
        <w:r w:rsidR="00126BCE" w:rsidRPr="009400B4">
          <w:rPr>
            <w:rFonts w:ascii="Times New Roman" w:hAnsi="Times New Roman"/>
            <w:color w:val="000000"/>
            <w:sz w:val="24"/>
            <w:rPrChange w:id="2042" w:author="Andrea Stafford Hintz" w:date="2016-09-18T16:51:00Z">
              <w:rPr>
                <w:rFonts w:ascii="Times New Roman" w:eastAsia="Times New Roman" w:hAnsi="Times New Roman" w:cs="Times New Roman"/>
                <w:color w:val="000000"/>
                <w:sz w:val="24"/>
                <w:szCs w:val="24"/>
              </w:rPr>
            </w:rPrChange>
          </w:rPr>
          <w:t>, rather than be taken alive</w:t>
        </w:r>
      </w:ins>
      <w:r w:rsidR="00ED609B" w:rsidRPr="009400B4">
        <w:rPr>
          <w:rFonts w:ascii="Times New Roman" w:hAnsi="Times New Roman"/>
          <w:color w:val="000000"/>
          <w:sz w:val="24"/>
          <w:rPrChange w:id="2043" w:author="Andrea Stafford Hintz" w:date="2016-09-18T16:51:00Z">
            <w:rPr>
              <w:rFonts w:ascii="Times New Roman" w:eastAsia="Times New Roman" w:hAnsi="Times New Roman" w:cs="Times New Roman"/>
              <w:color w:val="000000"/>
              <w:sz w:val="24"/>
              <w:szCs w:val="24"/>
            </w:rPr>
          </w:rPrChange>
        </w:rPr>
        <w:t>. He waited, trying to bide his time and let the airship draw closer. He wobbled on the windowsill</w:t>
      </w:r>
      <w:ins w:id="2044" w:author="Andrea Stafford Hintz" w:date="2016-08-12T14:38:00Z">
        <w:r w:rsidR="00126BCE" w:rsidRPr="009400B4">
          <w:rPr>
            <w:rFonts w:ascii="Times New Roman" w:hAnsi="Times New Roman"/>
            <w:color w:val="000000"/>
            <w:sz w:val="24"/>
            <w:rPrChange w:id="2045" w:author="Andrea Stafford Hintz" w:date="2016-09-18T16:51:00Z">
              <w:rPr>
                <w:rFonts w:ascii="Times New Roman" w:eastAsia="Times New Roman" w:hAnsi="Times New Roman" w:cs="Times New Roman"/>
                <w:color w:val="000000"/>
                <w:sz w:val="24"/>
                <w:szCs w:val="24"/>
              </w:rPr>
            </w:rPrChange>
          </w:rPr>
          <w:t xml:space="preserve"> and</w:t>
        </w:r>
      </w:ins>
      <w:del w:id="2046" w:author="Andrea Stafford Hintz" w:date="2016-08-12T14:38:00Z">
        <w:r w:rsidR="00ED609B" w:rsidRPr="00ED609B" w:rsidDel="00126BCE">
          <w:rPr>
            <w:rFonts w:ascii="Times New Roman" w:hAnsi="Times New Roman" w:cs="Times New Roman"/>
            <w:color w:val="000000"/>
            <w:sz w:val="24"/>
            <w:szCs w:val="24"/>
          </w:rPr>
          <w:delText>, but</w:delText>
        </w:r>
      </w:del>
      <w:r w:rsidR="00ED609B" w:rsidRPr="009400B4">
        <w:rPr>
          <w:rFonts w:ascii="Times New Roman" w:hAnsi="Times New Roman"/>
          <w:color w:val="000000"/>
          <w:sz w:val="24"/>
          <w:rPrChange w:id="2047" w:author="Andrea Stafford Hintz" w:date="2016-09-18T16:51:00Z">
            <w:rPr>
              <w:rFonts w:ascii="Times New Roman" w:eastAsia="Times New Roman" w:hAnsi="Times New Roman" w:cs="Times New Roman"/>
              <w:color w:val="000000"/>
              <w:sz w:val="24"/>
              <w:szCs w:val="24"/>
            </w:rPr>
          </w:rPrChange>
        </w:rPr>
        <w:t xml:space="preserve"> the </w:t>
      </w:r>
      <w:proofErr w:type="spellStart"/>
      <w:r w:rsidR="00ED609B" w:rsidRPr="009400B4">
        <w:rPr>
          <w:rFonts w:ascii="Times New Roman" w:hAnsi="Times New Roman"/>
          <w:color w:val="000000"/>
          <w:sz w:val="24"/>
          <w:rPrChange w:id="2048" w:author="Andrea Stafford Hintz" w:date="2016-09-18T16:51:00Z">
            <w:rPr>
              <w:rFonts w:ascii="Times New Roman" w:eastAsia="Times New Roman" w:hAnsi="Times New Roman" w:cs="Times New Roman"/>
              <w:color w:val="000000"/>
              <w:sz w:val="24"/>
              <w:szCs w:val="24"/>
            </w:rPr>
          </w:rPrChange>
        </w:rPr>
        <w:t>Resurrectionists</w:t>
      </w:r>
      <w:del w:id="2049" w:author="Andrea Stafford Hintz" w:date="2016-08-12T14:38:00Z">
        <w:r w:rsidR="00ED609B" w:rsidRPr="00ED609B" w:rsidDel="00126BCE">
          <w:rPr>
            <w:rFonts w:ascii="Times New Roman" w:hAnsi="Times New Roman" w:cs="Times New Roman"/>
            <w:color w:val="000000"/>
            <w:sz w:val="24"/>
            <w:szCs w:val="24"/>
          </w:rPr>
          <w:delText xml:space="preserve"> had</w:delText>
        </w:r>
      </w:del>
      <w:del w:id="2050" w:author="Andrea Stafford Hintz" w:date="2016-09-18T16:51:00Z">
        <w:r w:rsidR="00ED609B" w:rsidRPr="75C2D9A6">
          <w:rPr>
            <w:rFonts w:ascii="Times New Roman" w:eastAsia="Times New Roman" w:hAnsi="Times New Roman" w:cs="Times New Roman"/>
            <w:color w:val="000000"/>
            <w:sz w:val="24"/>
            <w:szCs w:val="24"/>
            <w:rPrChange w:id="2051" w:author="Bryce Raffle" w:date="2016-09-06T11:42:00Z">
              <w:rPr>
                <w:rFonts w:ascii="Times New Roman" w:hAnsi="Times New Roman" w:cs="Times New Roman"/>
                <w:color w:val="000000"/>
                <w:sz w:val="24"/>
                <w:szCs w:val="24"/>
              </w:rPr>
            </w:rPrChange>
          </w:rPr>
          <w:delText xml:space="preserve"> </w:delText>
        </w:r>
      </w:del>
      <w:r w:rsidR="00ED609B" w:rsidRPr="009400B4">
        <w:rPr>
          <w:rFonts w:ascii="Times New Roman" w:hAnsi="Times New Roman"/>
          <w:color w:val="000000"/>
          <w:sz w:val="24"/>
          <w:rPrChange w:id="2052" w:author="Andrea Stafford Hintz" w:date="2016-09-18T16:51:00Z">
            <w:rPr>
              <w:rFonts w:ascii="Times New Roman" w:eastAsia="Times New Roman" w:hAnsi="Times New Roman" w:cs="Times New Roman"/>
              <w:color w:val="000000"/>
              <w:sz w:val="24"/>
              <w:szCs w:val="24"/>
            </w:rPr>
          </w:rPrChange>
        </w:rPr>
        <w:t>halted</w:t>
      </w:r>
      <w:proofErr w:type="spellEnd"/>
      <w:r w:rsidR="00ED609B" w:rsidRPr="009400B4">
        <w:rPr>
          <w:rFonts w:ascii="Times New Roman" w:hAnsi="Times New Roman"/>
          <w:color w:val="000000"/>
          <w:sz w:val="24"/>
          <w:rPrChange w:id="2053" w:author="Andrea Stafford Hintz" w:date="2016-09-18T16:51:00Z">
            <w:rPr>
              <w:rFonts w:ascii="Times New Roman" w:eastAsia="Times New Roman" w:hAnsi="Times New Roman" w:cs="Times New Roman"/>
              <w:color w:val="000000"/>
              <w:sz w:val="24"/>
              <w:szCs w:val="24"/>
            </w:rPr>
          </w:rPrChange>
        </w:rPr>
        <w:t xml:space="preserve">, wary of startling Jonathan and </w:t>
      </w:r>
      <w:del w:id="2054" w:author="Andrea Stafford Hintz" w:date="2016-08-12T14:38:00Z">
        <w:r w:rsidR="00ED609B" w:rsidRPr="00ED609B" w:rsidDel="00126BCE">
          <w:rPr>
            <w:rFonts w:ascii="Times New Roman" w:hAnsi="Times New Roman" w:cs="Times New Roman"/>
            <w:color w:val="000000"/>
            <w:sz w:val="24"/>
            <w:szCs w:val="24"/>
          </w:rPr>
          <w:delText xml:space="preserve">causing </w:delText>
        </w:r>
      </w:del>
      <w:ins w:id="2055" w:author="Andrea Stafford Hintz" w:date="2016-08-12T14:38:00Z">
        <w:r w:rsidR="00126BCE" w:rsidRPr="009400B4">
          <w:rPr>
            <w:rFonts w:ascii="Times New Roman" w:hAnsi="Times New Roman"/>
            <w:color w:val="000000"/>
            <w:sz w:val="24"/>
            <w:rPrChange w:id="2056" w:author="Andrea Stafford Hintz" w:date="2016-09-18T16:51:00Z">
              <w:rPr>
                <w:rFonts w:ascii="Times New Roman" w:eastAsia="Times New Roman" w:hAnsi="Times New Roman" w:cs="Times New Roman"/>
                <w:color w:val="000000"/>
                <w:sz w:val="24"/>
                <w:szCs w:val="24"/>
              </w:rPr>
            </w:rPrChange>
          </w:rPr>
          <w:t xml:space="preserve">convincing </w:t>
        </w:r>
      </w:ins>
      <w:r w:rsidR="00ED609B" w:rsidRPr="009400B4">
        <w:rPr>
          <w:rFonts w:ascii="Times New Roman" w:hAnsi="Times New Roman"/>
          <w:color w:val="000000"/>
          <w:sz w:val="24"/>
          <w:rPrChange w:id="2057" w:author="Andrea Stafford Hintz" w:date="2016-09-18T16:51:00Z">
            <w:rPr>
              <w:rFonts w:ascii="Times New Roman" w:eastAsia="Times New Roman" w:hAnsi="Times New Roman" w:cs="Times New Roman"/>
              <w:color w:val="000000"/>
              <w:sz w:val="24"/>
              <w:szCs w:val="24"/>
            </w:rPr>
          </w:rPrChange>
        </w:rPr>
        <w:t xml:space="preserve">him to jump. At least, he thought, this meant they wanted him alive. Probably so they could question him and kill him later, but still. It was nice to know </w:t>
      </w:r>
      <w:commentRangeStart w:id="2058"/>
      <w:r w:rsidR="00ED609B" w:rsidRPr="009400B4">
        <w:rPr>
          <w:rFonts w:ascii="Times New Roman" w:hAnsi="Times New Roman"/>
          <w:color w:val="000000"/>
          <w:sz w:val="24"/>
          <w:rPrChange w:id="2059" w:author="Andrea Stafford Hintz" w:date="2016-09-18T16:51:00Z">
            <w:rPr>
              <w:rFonts w:ascii="Times New Roman" w:eastAsia="Times New Roman" w:hAnsi="Times New Roman" w:cs="Times New Roman"/>
              <w:color w:val="000000"/>
              <w:sz w:val="24"/>
              <w:szCs w:val="24"/>
            </w:rPr>
          </w:rPrChange>
        </w:rPr>
        <w:t>they didn’t want him immediately dead</w:t>
      </w:r>
      <w:commentRangeEnd w:id="2058"/>
      <w:r w:rsidR="00126BCE">
        <w:rPr>
          <w:rStyle w:val="CommentReference"/>
        </w:rPr>
        <w:commentReference w:id="2058"/>
      </w:r>
      <w:r w:rsidR="00ED609B" w:rsidRPr="009400B4">
        <w:rPr>
          <w:rFonts w:ascii="Times New Roman" w:hAnsi="Times New Roman"/>
          <w:color w:val="000000"/>
          <w:sz w:val="24"/>
          <w:rPrChange w:id="2060" w:author="Andrea Stafford Hintz" w:date="2016-09-18T16:51:00Z">
            <w:rPr>
              <w:rFonts w:ascii="Times New Roman" w:eastAsia="Times New Roman" w:hAnsi="Times New Roman" w:cs="Times New Roman"/>
              <w:color w:val="000000"/>
              <w:sz w:val="24"/>
              <w:szCs w:val="24"/>
            </w:rPr>
          </w:rPrChange>
        </w:rPr>
        <w:t>.</w:t>
      </w:r>
    </w:p>
    <w:p w14:paraId="08784299" w14:textId="53097BAD"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61" w:author="Andrea Stafford Hintz" w:date="2016-09-18T16:51:00Z">
            <w:rPr>
              <w:rFonts w:ascii="Times New Roman" w:eastAsia="Times New Roman" w:hAnsi="Times New Roman" w:cs="Times New Roman"/>
              <w:color w:val="000000"/>
              <w:sz w:val="24"/>
              <w:szCs w:val="24"/>
            </w:rPr>
          </w:rPrChange>
        </w:rPr>
        <w:t xml:space="preserve">He didn’t dare look out the window to check on the </w:t>
      </w:r>
      <w:r w:rsidRPr="009400B4">
        <w:rPr>
          <w:rFonts w:ascii="Times New Roman" w:hAnsi="Times New Roman"/>
          <w:i/>
          <w:color w:val="000000"/>
          <w:sz w:val="24"/>
          <w:rPrChange w:id="2062" w:author="Andrea Stafford Hintz" w:date="2016-09-18T16:51:00Z">
            <w:rPr>
              <w:rFonts w:ascii="Times New Roman" w:eastAsia="Times New Roman" w:hAnsi="Times New Roman" w:cs="Times New Roman"/>
              <w:i/>
              <w:color w:val="000000"/>
              <w:sz w:val="24"/>
              <w:szCs w:val="24"/>
            </w:rPr>
          </w:rPrChange>
        </w:rPr>
        <w:t xml:space="preserve">Penny Dreadful’s </w:t>
      </w:r>
      <w:r w:rsidRPr="009400B4">
        <w:rPr>
          <w:rFonts w:ascii="Times New Roman" w:hAnsi="Times New Roman"/>
          <w:color w:val="000000"/>
          <w:sz w:val="24"/>
          <w:rPrChange w:id="2063" w:author="Andrea Stafford Hintz" w:date="2016-09-18T16:51:00Z">
            <w:rPr>
              <w:rFonts w:ascii="Times New Roman" w:eastAsia="Times New Roman" w:hAnsi="Times New Roman" w:cs="Times New Roman"/>
              <w:color w:val="000000"/>
              <w:sz w:val="24"/>
              <w:szCs w:val="24"/>
            </w:rPr>
          </w:rPrChange>
        </w:rPr>
        <w:t xml:space="preserve">progress, for fear of giving away his escape plan. Worst case scenario, </w:t>
      </w:r>
      <w:commentRangeStart w:id="2064"/>
      <w:r w:rsidRPr="009400B4">
        <w:rPr>
          <w:rFonts w:ascii="Times New Roman" w:hAnsi="Times New Roman"/>
          <w:color w:val="000000"/>
          <w:sz w:val="24"/>
          <w:rPrChange w:id="2065" w:author="Andrea Stafford Hintz" w:date="2016-09-18T16:51:00Z">
            <w:rPr>
              <w:rFonts w:ascii="Times New Roman" w:eastAsia="Times New Roman" w:hAnsi="Times New Roman" w:cs="Times New Roman"/>
              <w:color w:val="000000"/>
              <w:sz w:val="24"/>
              <w:szCs w:val="24"/>
            </w:rPr>
          </w:rPrChange>
        </w:rPr>
        <w:t>should he fail to make the jump, he was only on the second floor</w:t>
      </w:r>
      <w:commentRangeEnd w:id="2064"/>
      <w:r w:rsidR="00126BCE">
        <w:rPr>
          <w:rStyle w:val="CommentReference"/>
        </w:rPr>
        <w:commentReference w:id="2064"/>
      </w:r>
      <w:commentRangeStart w:id="2066"/>
      <w:r w:rsidRPr="009400B4">
        <w:rPr>
          <w:rFonts w:ascii="Times New Roman" w:hAnsi="Times New Roman"/>
          <w:color w:val="000000"/>
          <w:sz w:val="24"/>
          <w:rPrChange w:id="2067" w:author="Andrea Stafford Hintz" w:date="2016-09-18T16:51:00Z">
            <w:rPr>
              <w:rFonts w:ascii="Times New Roman" w:eastAsia="Times New Roman" w:hAnsi="Times New Roman" w:cs="Times New Roman"/>
              <w:color w:val="000000"/>
              <w:sz w:val="24"/>
              <w:szCs w:val="24"/>
            </w:rPr>
          </w:rPrChange>
        </w:rPr>
        <w:t>. He’d land on the grass below, suffer a broken arm or leg</w:t>
      </w:r>
      <w:ins w:id="2068" w:author="Andrea Stafford Hintz" w:date="2016-08-12T14:43:00Z">
        <w:r w:rsidR="00126BCE" w:rsidRPr="009400B4">
          <w:rPr>
            <w:rFonts w:ascii="Times New Roman" w:hAnsi="Times New Roman"/>
            <w:color w:val="000000"/>
            <w:sz w:val="24"/>
            <w:rPrChange w:id="2069" w:author="Andrea Stafford Hintz" w:date="2016-09-18T16:51:00Z">
              <w:rPr>
                <w:rFonts w:ascii="Times New Roman" w:eastAsia="Times New Roman" w:hAnsi="Times New Roman" w:cs="Times New Roman"/>
                <w:color w:val="000000"/>
                <w:sz w:val="24"/>
                <w:szCs w:val="24"/>
              </w:rPr>
            </w:rPrChange>
          </w:rPr>
          <w:t xml:space="preserve"> and </w:t>
        </w:r>
      </w:ins>
      <w:proofErr w:type="spellStart"/>
      <w:ins w:id="2070" w:author="Andrea Stafford Hintz" w:date="2016-09-18T16:51:00Z">
        <w:r w:rsidR="00A22D6C" w:rsidRPr="009400B4">
          <w:rPr>
            <w:rFonts w:ascii="Times New Roman" w:eastAsia="Times New Roman" w:hAnsi="Times New Roman" w:cs="Times New Roman"/>
            <w:color w:val="000000"/>
            <w:sz w:val="24"/>
            <w:szCs w:val="24"/>
          </w:rPr>
          <w:t>be</w:t>
        </w:r>
      </w:ins>
      <w:del w:id="2071" w:author="Andrea Stafford Hintz" w:date="2016-08-12T14:43:00Z">
        <w:r w:rsidRPr="00ED609B" w:rsidDel="00126BCE">
          <w:rPr>
            <w:rFonts w:ascii="Times New Roman" w:hAnsi="Times New Roman" w:cs="Times New Roman"/>
            <w:color w:val="000000"/>
            <w:sz w:val="24"/>
            <w:szCs w:val="24"/>
          </w:rPr>
          <w:delText xml:space="preserve">, </w:delText>
        </w:r>
      </w:del>
      <w:ins w:id="2072" w:author="Andrea Stafford Hintz" w:date="2016-08-12T14:42:00Z">
        <w:r w:rsidR="00126BCE" w:rsidRPr="75C2D9A6">
          <w:rPr>
            <w:rFonts w:ascii="Times New Roman" w:eastAsia="Times New Roman" w:hAnsi="Times New Roman" w:cs="Times New Roman"/>
            <w:color w:val="000000"/>
            <w:sz w:val="24"/>
            <w:szCs w:val="24"/>
            <w:rPrChange w:id="2073" w:author="Bryce Raffle" w:date="2016-09-06T11:42:00Z">
              <w:rPr>
                <w:rFonts w:ascii="Times New Roman" w:hAnsi="Times New Roman" w:cs="Times New Roman"/>
                <w:color w:val="000000"/>
                <w:sz w:val="24"/>
                <w:szCs w:val="24"/>
              </w:rPr>
            </w:rPrChange>
          </w:rPr>
          <w:t>be</w:t>
        </w:r>
        <w:proofErr w:type="spellEnd"/>
        <w:r w:rsidR="00126BCE" w:rsidRPr="75C2D9A6">
          <w:rPr>
            <w:rFonts w:ascii="Times New Roman" w:eastAsia="Times New Roman" w:hAnsi="Times New Roman" w:cs="Times New Roman"/>
            <w:color w:val="000000"/>
            <w:sz w:val="24"/>
            <w:szCs w:val="24"/>
            <w:rPrChange w:id="2074" w:author="Bryce Raffle" w:date="2016-09-06T11:42:00Z">
              <w:rPr>
                <w:rFonts w:ascii="Times New Roman" w:hAnsi="Times New Roman" w:cs="Times New Roman"/>
                <w:color w:val="000000"/>
                <w:sz w:val="24"/>
                <w:szCs w:val="24"/>
              </w:rPr>
            </w:rPrChange>
          </w:rPr>
          <w:t xml:space="preserve"> </w:t>
        </w:r>
      </w:ins>
      <w:del w:id="2075" w:author="Andrea Stafford Hintz" w:date="2016-08-12T14:42:00Z">
        <w:r w:rsidRPr="00ED609B" w:rsidDel="00126BCE">
          <w:rPr>
            <w:rFonts w:ascii="Times New Roman" w:hAnsi="Times New Roman" w:cs="Times New Roman"/>
            <w:color w:val="000000"/>
            <w:sz w:val="24"/>
            <w:szCs w:val="24"/>
          </w:rPr>
          <w:delText xml:space="preserve">and be apprehended and </w:delText>
        </w:r>
      </w:del>
      <w:r w:rsidRPr="009400B4">
        <w:rPr>
          <w:rFonts w:ascii="Times New Roman" w:hAnsi="Times New Roman"/>
          <w:color w:val="000000"/>
          <w:sz w:val="24"/>
          <w:rPrChange w:id="2076" w:author="Andrea Stafford Hintz" w:date="2016-09-18T16:51:00Z">
            <w:rPr>
              <w:rFonts w:ascii="Times New Roman" w:eastAsia="Times New Roman" w:hAnsi="Times New Roman" w:cs="Times New Roman"/>
              <w:color w:val="000000"/>
              <w:sz w:val="24"/>
              <w:szCs w:val="24"/>
            </w:rPr>
          </w:rPrChange>
        </w:rPr>
        <w:t xml:space="preserve">arrested for murder, </w:t>
      </w:r>
      <w:ins w:id="2077" w:author="Andrea Stafford Hintz" w:date="2016-08-12T14:43:00Z">
        <w:r w:rsidR="00126BCE" w:rsidRPr="009400B4">
          <w:rPr>
            <w:rFonts w:ascii="Times New Roman" w:hAnsi="Times New Roman"/>
            <w:color w:val="000000"/>
            <w:sz w:val="24"/>
            <w:rPrChange w:id="2078" w:author="Andrea Stafford Hintz" w:date="2016-09-18T16:51:00Z">
              <w:rPr>
                <w:rFonts w:ascii="Times New Roman" w:eastAsia="Times New Roman" w:hAnsi="Times New Roman" w:cs="Times New Roman"/>
                <w:color w:val="000000"/>
                <w:sz w:val="24"/>
                <w:szCs w:val="24"/>
              </w:rPr>
            </w:rPrChange>
          </w:rPr>
          <w:t xml:space="preserve">or </w:t>
        </w:r>
      </w:ins>
      <w:ins w:id="2079" w:author="Andrea Stafford Hintz" w:date="2016-08-12T14:44:00Z">
        <w:r w:rsidR="00126BCE" w:rsidRPr="009400B4">
          <w:rPr>
            <w:rFonts w:ascii="Times New Roman" w:hAnsi="Times New Roman"/>
            <w:color w:val="000000"/>
            <w:sz w:val="24"/>
            <w:rPrChange w:id="2080" w:author="Andrea Stafford Hintz" w:date="2016-09-18T16:51:00Z">
              <w:rPr>
                <w:rFonts w:ascii="Times New Roman" w:eastAsia="Times New Roman" w:hAnsi="Times New Roman" w:cs="Times New Roman"/>
                <w:color w:val="000000"/>
                <w:sz w:val="24"/>
                <w:szCs w:val="24"/>
              </w:rPr>
            </w:rPrChange>
          </w:rPr>
          <w:t xml:space="preserve">be </w:t>
        </w:r>
      </w:ins>
      <w:r w:rsidRPr="009400B4">
        <w:rPr>
          <w:rFonts w:ascii="Times New Roman" w:hAnsi="Times New Roman"/>
          <w:color w:val="000000"/>
          <w:sz w:val="24"/>
          <w:rPrChange w:id="2081" w:author="Andrea Stafford Hintz" w:date="2016-09-18T16:51:00Z">
            <w:rPr>
              <w:rFonts w:ascii="Times New Roman" w:eastAsia="Times New Roman" w:hAnsi="Times New Roman" w:cs="Times New Roman"/>
              <w:color w:val="000000"/>
              <w:sz w:val="24"/>
              <w:szCs w:val="24"/>
            </w:rPr>
          </w:rPrChange>
        </w:rPr>
        <w:t>tortured and killed discretely by the Resurrectionists</w:t>
      </w:r>
      <w:ins w:id="2082" w:author="Andrea Stafford Hintz" w:date="2016-08-12T14:43:00Z">
        <w:r w:rsidR="00126BCE" w:rsidRPr="009400B4">
          <w:rPr>
            <w:rFonts w:ascii="Times New Roman" w:hAnsi="Times New Roman"/>
            <w:color w:val="000000"/>
            <w:sz w:val="24"/>
            <w:rPrChange w:id="2083" w:author="Andrea Stafford Hintz" w:date="2016-09-18T16:51:00Z">
              <w:rPr>
                <w:rFonts w:ascii="Times New Roman" w:eastAsia="Times New Roman" w:hAnsi="Times New Roman" w:cs="Times New Roman"/>
                <w:color w:val="000000"/>
                <w:sz w:val="24"/>
                <w:szCs w:val="24"/>
              </w:rPr>
            </w:rPrChange>
          </w:rPr>
          <w:t xml:space="preserve">. </w:t>
        </w:r>
      </w:ins>
      <w:del w:id="2084" w:author="Andrea Stafford Hintz" w:date="2016-08-12T14:43:00Z">
        <w:r w:rsidRPr="00ED609B" w:rsidDel="00126BCE">
          <w:rPr>
            <w:rFonts w:ascii="Times New Roman" w:hAnsi="Times New Roman" w:cs="Times New Roman"/>
            <w:color w:val="000000"/>
            <w:sz w:val="24"/>
            <w:szCs w:val="24"/>
          </w:rPr>
          <w:delText>, o</w:delText>
        </w:r>
      </w:del>
      <w:ins w:id="2085" w:author="Andrea Stafford Hintz" w:date="2016-08-12T14:43:00Z">
        <w:r w:rsidR="00126BCE" w:rsidRPr="009400B4">
          <w:rPr>
            <w:rFonts w:ascii="Times New Roman" w:hAnsi="Times New Roman"/>
            <w:color w:val="000000"/>
            <w:sz w:val="24"/>
            <w:rPrChange w:id="2086" w:author="Andrea Stafford Hintz" w:date="2016-09-18T16:51:00Z">
              <w:rPr>
                <w:rFonts w:ascii="Times New Roman" w:eastAsia="Times New Roman" w:hAnsi="Times New Roman" w:cs="Times New Roman"/>
                <w:color w:val="000000"/>
                <w:sz w:val="24"/>
                <w:szCs w:val="24"/>
              </w:rPr>
            </w:rPrChange>
          </w:rPr>
          <w:t xml:space="preserve"> O</w:t>
        </w:r>
      </w:ins>
      <w:r w:rsidRPr="009400B4">
        <w:rPr>
          <w:rFonts w:ascii="Times New Roman" w:hAnsi="Times New Roman"/>
          <w:color w:val="000000"/>
          <w:sz w:val="24"/>
          <w:rPrChange w:id="2087" w:author="Andrea Stafford Hintz" w:date="2016-09-18T16:51:00Z">
            <w:rPr>
              <w:rFonts w:ascii="Times New Roman" w:eastAsia="Times New Roman" w:hAnsi="Times New Roman" w:cs="Times New Roman"/>
              <w:color w:val="000000"/>
              <w:sz w:val="24"/>
              <w:szCs w:val="24"/>
            </w:rPr>
          </w:rPrChange>
        </w:rPr>
        <w:t xml:space="preserve">r he might hit a propeller on the way down and meet his swift end </w:t>
      </w:r>
      <w:proofErr w:type="spellStart"/>
      <w:ins w:id="2088" w:author="Andrea Stafford Hintz" w:date="2016-09-18T16:51:00Z">
        <w:r w:rsidR="00A22D6C" w:rsidRPr="009400B4">
          <w:rPr>
            <w:rFonts w:ascii="Times New Roman" w:eastAsia="Times New Roman" w:hAnsi="Times New Roman" w:cs="Times New Roman"/>
            <w:color w:val="000000"/>
            <w:sz w:val="24"/>
            <w:szCs w:val="24"/>
          </w:rPr>
          <w:t>in</w:t>
        </w:r>
      </w:ins>
      <w:ins w:id="2089" w:author="Andrea Stafford Hintz" w:date="2016-08-12T14:41:00Z">
        <w:r w:rsidR="00126BCE" w:rsidRPr="75C2D9A6">
          <w:rPr>
            <w:rFonts w:ascii="Times New Roman" w:eastAsia="Times New Roman" w:hAnsi="Times New Roman" w:cs="Times New Roman"/>
            <w:color w:val="000000"/>
            <w:sz w:val="24"/>
            <w:szCs w:val="24"/>
            <w:rPrChange w:id="2090" w:author="Bryce Raffle" w:date="2016-09-06T11:42:00Z">
              <w:rPr>
                <w:rFonts w:ascii="Times New Roman" w:hAnsi="Times New Roman" w:cs="Times New Roman"/>
                <w:color w:val="000000"/>
                <w:sz w:val="24"/>
                <w:szCs w:val="24"/>
              </w:rPr>
            </w:rPrChange>
          </w:rPr>
          <w:t>in</w:t>
        </w:r>
      </w:ins>
      <w:proofErr w:type="spellEnd"/>
      <w:del w:id="2091" w:author="Andrea Stafford Hintz" w:date="2016-08-12T14:41:00Z">
        <w:r w:rsidRPr="00ED609B" w:rsidDel="00126BCE">
          <w:rPr>
            <w:rFonts w:ascii="Times New Roman" w:hAnsi="Times New Roman" w:cs="Times New Roman"/>
            <w:color w:val="000000"/>
            <w:sz w:val="24"/>
            <w:szCs w:val="24"/>
          </w:rPr>
          <w:delText>to</w:delText>
        </w:r>
      </w:del>
      <w:r w:rsidRPr="009400B4">
        <w:rPr>
          <w:rFonts w:ascii="Times New Roman" w:hAnsi="Times New Roman"/>
          <w:color w:val="000000"/>
          <w:sz w:val="24"/>
          <w:rPrChange w:id="2092" w:author="Andrea Stafford Hintz" w:date="2016-09-18T16:51:00Z">
            <w:rPr>
              <w:rFonts w:ascii="Times New Roman" w:eastAsia="Times New Roman" w:hAnsi="Times New Roman" w:cs="Times New Roman"/>
              <w:color w:val="000000"/>
              <w:sz w:val="24"/>
              <w:szCs w:val="24"/>
            </w:rPr>
          </w:rPrChange>
        </w:rPr>
        <w:t xml:space="preserve"> the spinning blade</w:t>
      </w:r>
      <w:ins w:id="2093" w:author="Andrea Stafford Hintz" w:date="2016-08-12T14:43:00Z">
        <w:r w:rsidR="00126BCE" w:rsidRPr="009400B4">
          <w:rPr>
            <w:rFonts w:ascii="Times New Roman" w:hAnsi="Times New Roman"/>
            <w:color w:val="000000"/>
            <w:sz w:val="24"/>
            <w:rPrChange w:id="2094" w:author="Andrea Stafford Hintz" w:date="2016-09-18T16:51:00Z">
              <w:rPr>
                <w:rFonts w:ascii="Times New Roman" w:eastAsia="Times New Roman" w:hAnsi="Times New Roman" w:cs="Times New Roman"/>
                <w:color w:val="000000"/>
                <w:sz w:val="24"/>
                <w:szCs w:val="24"/>
              </w:rPr>
            </w:rPrChange>
          </w:rPr>
          <w:t>s</w:t>
        </w:r>
      </w:ins>
      <w:r w:rsidRPr="009400B4">
        <w:rPr>
          <w:rFonts w:ascii="Times New Roman" w:hAnsi="Times New Roman"/>
          <w:color w:val="000000"/>
          <w:sz w:val="24"/>
          <w:rPrChange w:id="2095" w:author="Andrea Stafford Hintz" w:date="2016-09-18T16:51:00Z">
            <w:rPr>
              <w:rFonts w:ascii="Times New Roman" w:eastAsia="Times New Roman" w:hAnsi="Times New Roman" w:cs="Times New Roman"/>
              <w:color w:val="000000"/>
              <w:sz w:val="24"/>
              <w:szCs w:val="24"/>
            </w:rPr>
          </w:rPrChange>
        </w:rPr>
        <w:t xml:space="preserve">. </w:t>
      </w:r>
      <w:commentRangeEnd w:id="2066"/>
      <w:r w:rsidR="00126BCE">
        <w:rPr>
          <w:rStyle w:val="CommentReference"/>
        </w:rPr>
        <w:commentReference w:id="2066"/>
      </w:r>
      <w:r w:rsidRPr="009400B4">
        <w:rPr>
          <w:rFonts w:ascii="Times New Roman" w:hAnsi="Times New Roman"/>
          <w:color w:val="000000"/>
          <w:sz w:val="24"/>
          <w:rPrChange w:id="2096" w:author="Andrea Stafford Hintz" w:date="2016-09-18T16:51:00Z">
            <w:rPr>
              <w:rFonts w:ascii="Times New Roman" w:eastAsia="Times New Roman" w:hAnsi="Times New Roman" w:cs="Times New Roman"/>
              <w:color w:val="000000"/>
              <w:sz w:val="24"/>
              <w:szCs w:val="24"/>
            </w:rPr>
          </w:rPrChange>
        </w:rPr>
        <w:t>So, no pressure.</w:t>
      </w:r>
    </w:p>
    <w:p w14:paraId="089FA600" w14:textId="2BEA98D9"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097" w:author="Andrea Stafford Hintz" w:date="2016-09-18T16:51:00Z">
            <w:rPr>
              <w:rFonts w:ascii="Times New Roman" w:eastAsia="Times New Roman" w:hAnsi="Times New Roman" w:cs="Times New Roman"/>
              <w:color w:val="000000"/>
              <w:sz w:val="24"/>
              <w:szCs w:val="24"/>
            </w:rPr>
          </w:rPrChange>
        </w:rPr>
        <w:t>Best to wait until the last possible moment. The ship was quick despite its size, but the Resurrectionists were quicker</w:t>
      </w:r>
      <w:ins w:id="2098" w:author="Andrea Stafford Hintz" w:date="2016-08-12T14:44:00Z">
        <w:r w:rsidR="00126BCE" w:rsidRPr="009400B4">
          <w:rPr>
            <w:rFonts w:ascii="Times New Roman" w:hAnsi="Times New Roman"/>
            <w:color w:val="000000"/>
            <w:sz w:val="24"/>
            <w:rPrChange w:id="2099" w:author="Andrea Stafford Hintz" w:date="2016-09-18T16:51:00Z">
              <w:rPr>
                <w:rFonts w:ascii="Times New Roman" w:eastAsia="Times New Roman" w:hAnsi="Times New Roman" w:cs="Times New Roman"/>
                <w:color w:val="000000"/>
                <w:sz w:val="24"/>
                <w:szCs w:val="24"/>
              </w:rPr>
            </w:rPrChange>
          </w:rPr>
          <w:t>,</w:t>
        </w:r>
      </w:ins>
      <w:r w:rsidRPr="009400B4">
        <w:rPr>
          <w:rFonts w:ascii="Times New Roman" w:hAnsi="Times New Roman"/>
          <w:color w:val="000000"/>
          <w:sz w:val="24"/>
          <w:rPrChange w:id="2100" w:author="Andrea Stafford Hintz" w:date="2016-09-18T16:51:00Z">
            <w:rPr>
              <w:rFonts w:ascii="Times New Roman" w:eastAsia="Times New Roman" w:hAnsi="Times New Roman" w:cs="Times New Roman"/>
              <w:color w:val="000000"/>
              <w:sz w:val="24"/>
              <w:szCs w:val="24"/>
            </w:rPr>
          </w:rPrChange>
        </w:rPr>
        <w:t xml:space="preserve"> and had less distance to travel.</w:t>
      </w:r>
    </w:p>
    <w:p w14:paraId="6FB00D3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1" w:author="Andrea Stafford Hintz" w:date="2016-09-18T16:51:00Z">
            <w:rPr>
              <w:rFonts w:ascii="Times New Roman" w:eastAsia="Times New Roman" w:hAnsi="Times New Roman" w:cs="Times New Roman"/>
              <w:color w:val="000000"/>
              <w:sz w:val="24"/>
              <w:szCs w:val="24"/>
            </w:rPr>
          </w:rPrChange>
        </w:rPr>
        <w:t>“Just come down from there,” said Grundy, his voice so muffled by the mask Jonathan could barely understand him. “We just want to ask you some questions.”</w:t>
      </w:r>
    </w:p>
    <w:p w14:paraId="4FF8C2B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2" w:author="Andrea Stafford Hintz" w:date="2016-09-18T16:51:00Z">
            <w:rPr>
              <w:rFonts w:ascii="Times New Roman" w:eastAsia="Times New Roman" w:hAnsi="Times New Roman" w:cs="Times New Roman"/>
              <w:color w:val="000000"/>
              <w:sz w:val="24"/>
              <w:szCs w:val="24"/>
            </w:rPr>
          </w:rPrChange>
        </w:rPr>
        <w:t>“Don’t come any closer, Mr. Grundy,” Jonathan warned. “I’ll jump.”</w:t>
      </w:r>
    </w:p>
    <w:p w14:paraId="1551B89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3" w:author="Andrea Stafford Hintz" w:date="2016-09-18T16:51:00Z">
            <w:rPr>
              <w:rFonts w:ascii="Times New Roman" w:eastAsia="Times New Roman" w:hAnsi="Times New Roman" w:cs="Times New Roman"/>
              <w:color w:val="000000"/>
              <w:sz w:val="24"/>
              <w:szCs w:val="24"/>
            </w:rPr>
          </w:rPrChange>
        </w:rPr>
        <w:t>“Let’s just shoot him and get it over with,” said the plague doctor with the red cloak.</w:t>
      </w:r>
    </w:p>
    <w:p w14:paraId="7B22A2AF"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4" w:author="Andrea Stafford Hintz" w:date="2016-09-18T16:51:00Z">
            <w:rPr>
              <w:rFonts w:ascii="Times New Roman" w:eastAsia="Times New Roman" w:hAnsi="Times New Roman" w:cs="Times New Roman"/>
              <w:color w:val="000000"/>
              <w:sz w:val="24"/>
              <w:szCs w:val="24"/>
            </w:rPr>
          </w:rPrChange>
        </w:rPr>
        <w:lastRenderedPageBreak/>
        <w:t>Jonathan drew his own gun and pointed it at them. His hand was trembling from nerves, and he was wobbling precariously on the ledge of the window. This caused them to hesitate. Nothing was more dangerous than a frightened man with a loaded gun.</w:t>
      </w:r>
    </w:p>
    <w:p w14:paraId="7AC8181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5" w:author="Andrea Stafford Hintz" w:date="2016-09-18T16:51:00Z">
            <w:rPr>
              <w:rFonts w:ascii="Times New Roman" w:eastAsia="Times New Roman" w:hAnsi="Times New Roman" w:cs="Times New Roman"/>
              <w:color w:val="000000"/>
              <w:sz w:val="24"/>
              <w:szCs w:val="24"/>
            </w:rPr>
          </w:rPrChange>
        </w:rPr>
        <w:t xml:space="preserve">Jonathan tried to listen for the airship. As its engines grew louder, he judged that it </w:t>
      </w:r>
      <w:r w:rsidRPr="009400B4">
        <w:rPr>
          <w:rFonts w:ascii="Times New Roman" w:hAnsi="Times New Roman"/>
          <w:i/>
          <w:color w:val="000000"/>
          <w:sz w:val="24"/>
          <w:rPrChange w:id="2106" w:author="Andrea Stafford Hintz" w:date="2016-09-18T16:51:00Z">
            <w:rPr>
              <w:rFonts w:ascii="Times New Roman" w:eastAsia="Times New Roman" w:hAnsi="Times New Roman" w:cs="Times New Roman"/>
              <w:i/>
              <w:color w:val="000000"/>
              <w:sz w:val="24"/>
              <w:szCs w:val="24"/>
            </w:rPr>
          </w:rPrChange>
        </w:rPr>
        <w:t>might</w:t>
      </w:r>
      <w:r w:rsidRPr="009400B4">
        <w:rPr>
          <w:rFonts w:ascii="Times New Roman" w:hAnsi="Times New Roman"/>
          <w:color w:val="000000"/>
          <w:sz w:val="24"/>
          <w:rPrChange w:id="2107" w:author="Andrea Stafford Hintz" w:date="2016-09-18T16:51:00Z">
            <w:rPr>
              <w:rFonts w:ascii="Times New Roman" w:eastAsia="Times New Roman" w:hAnsi="Times New Roman" w:cs="Times New Roman"/>
              <w:color w:val="000000"/>
              <w:sz w:val="24"/>
              <w:szCs w:val="24"/>
            </w:rPr>
          </w:rPrChange>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6952438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8" w:author="Andrea Stafford Hintz" w:date="2016-09-18T16:51:00Z">
            <w:rPr>
              <w:rFonts w:ascii="Times New Roman" w:eastAsia="Times New Roman" w:hAnsi="Times New Roman" w:cs="Times New Roman"/>
              <w:color w:val="000000"/>
              <w:sz w:val="24"/>
              <w:szCs w:val="24"/>
            </w:rPr>
          </w:rPrChange>
        </w:rPr>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13F5DCBA"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09" w:author="Andrea Stafford Hintz" w:date="2016-09-18T16:51:00Z">
            <w:rPr>
              <w:rFonts w:ascii="Times New Roman" w:eastAsia="Times New Roman" w:hAnsi="Times New Roman" w:cs="Times New Roman"/>
              <w:color w:val="000000"/>
              <w:sz w:val="24"/>
              <w:szCs w:val="24"/>
            </w:rPr>
          </w:rPrChange>
        </w:rPr>
        <w:t>One of the crewmen hurried over to help Jonathan scramble over the railing and swing himself up onto the ship’s deck.</w:t>
      </w:r>
    </w:p>
    <w:p w14:paraId="5A218C02"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10" w:author="Andrea Stafford Hintz" w:date="2016-09-18T16:51:00Z">
            <w:rPr>
              <w:rFonts w:ascii="Times New Roman" w:eastAsia="Times New Roman" w:hAnsi="Times New Roman" w:cs="Times New Roman"/>
              <w:color w:val="000000"/>
              <w:sz w:val="24"/>
              <w:szCs w:val="24"/>
            </w:rPr>
          </w:rPrChange>
        </w:rPr>
        <w:t>“Get us away from the house, Captain,” said Jonathan, still struggling for breath.</w:t>
      </w:r>
    </w:p>
    <w:p w14:paraId="54050AA8" w14:textId="2DDA6F8C" w:rsidR="00ED609B" w:rsidRPr="00ED609B" w:rsidRDefault="00ED609B" w:rsidP="00ED609B">
      <w:pPr>
        <w:autoSpaceDE/>
        <w:autoSpaceDN/>
        <w:adjustRightInd/>
        <w:spacing w:line="480" w:lineRule="auto"/>
        <w:ind w:firstLine="220"/>
        <w:rPr>
          <w:rFonts w:ascii="Times" w:hAnsi="Times" w:cs="Times New Roman"/>
        </w:rPr>
      </w:pPr>
      <w:commentRangeStart w:id="2111"/>
      <w:r w:rsidRPr="009400B4">
        <w:rPr>
          <w:rFonts w:ascii="Times New Roman" w:hAnsi="Times New Roman"/>
          <w:color w:val="000000"/>
          <w:sz w:val="24"/>
          <w:rPrChange w:id="2112" w:author="Andrea Stafford Hintz" w:date="2016-09-18T16:51:00Z">
            <w:rPr>
              <w:rFonts w:ascii="Times New Roman" w:eastAsia="Times New Roman" w:hAnsi="Times New Roman" w:cs="Times New Roman"/>
              <w:color w:val="000000"/>
              <w:sz w:val="24"/>
              <w:szCs w:val="24"/>
            </w:rPr>
          </w:rPrChange>
        </w:rPr>
        <w:t xml:space="preserve">Already, Grundy </w:t>
      </w:r>
      <w:proofErr w:type="spellStart"/>
      <w:ins w:id="2113" w:author="Andrea Stafford Hintz" w:date="2016-09-18T16:51:00Z">
        <w:r w:rsidR="00A22D6C" w:rsidRPr="009400B4">
          <w:rPr>
            <w:rFonts w:ascii="Times New Roman" w:eastAsia="Times New Roman" w:hAnsi="Times New Roman" w:cs="Times New Roman"/>
            <w:color w:val="000000"/>
            <w:sz w:val="24"/>
            <w:szCs w:val="24"/>
          </w:rPr>
          <w:t>looked</w:t>
        </w:r>
      </w:ins>
      <w:ins w:id="2114" w:author="Andrea Stafford Hintz" w:date="2016-08-12T14:46:00Z">
        <w:r w:rsidR="006225EB" w:rsidRPr="75C2D9A6">
          <w:rPr>
            <w:rFonts w:ascii="Times New Roman" w:eastAsia="Times New Roman" w:hAnsi="Times New Roman" w:cs="Times New Roman"/>
            <w:color w:val="000000"/>
            <w:sz w:val="24"/>
            <w:szCs w:val="24"/>
            <w:rPrChange w:id="2115" w:author="Bryce Raffle" w:date="2016-09-06T11:42:00Z">
              <w:rPr>
                <w:rFonts w:ascii="Times New Roman" w:hAnsi="Times New Roman" w:cs="Times New Roman"/>
                <w:color w:val="000000"/>
                <w:sz w:val="24"/>
                <w:szCs w:val="24"/>
              </w:rPr>
            </w:rPrChange>
          </w:rPr>
          <w:t>looked</w:t>
        </w:r>
      </w:ins>
      <w:proofErr w:type="spellEnd"/>
      <w:del w:id="2116" w:author="Andrea Stafford Hintz" w:date="2016-08-12T14:46:00Z">
        <w:r w:rsidRPr="00ED609B" w:rsidDel="006225EB">
          <w:rPr>
            <w:rFonts w:ascii="Times New Roman" w:hAnsi="Times New Roman" w:cs="Times New Roman"/>
            <w:color w:val="000000"/>
            <w:sz w:val="24"/>
            <w:szCs w:val="24"/>
          </w:rPr>
          <w:delText>was looking</w:delText>
        </w:r>
      </w:del>
      <w:r w:rsidRPr="009400B4">
        <w:rPr>
          <w:rFonts w:ascii="Times New Roman" w:hAnsi="Times New Roman"/>
          <w:color w:val="000000"/>
          <w:sz w:val="24"/>
          <w:rPrChange w:id="2117" w:author="Andrea Stafford Hintz" w:date="2016-09-18T16:51:00Z">
            <w:rPr>
              <w:rFonts w:ascii="Times New Roman" w:eastAsia="Times New Roman" w:hAnsi="Times New Roman" w:cs="Times New Roman"/>
              <w:color w:val="000000"/>
              <w:sz w:val="24"/>
              <w:szCs w:val="24"/>
            </w:rPr>
          </w:rPrChange>
        </w:rPr>
        <w:t xml:space="preserve"> like he was </w:t>
      </w:r>
      <w:proofErr w:type="spellStart"/>
      <w:r w:rsidRPr="009400B4">
        <w:rPr>
          <w:rFonts w:ascii="Times New Roman" w:hAnsi="Times New Roman"/>
          <w:color w:val="000000"/>
          <w:sz w:val="24"/>
          <w:rPrChange w:id="2118" w:author="Andrea Stafford Hintz" w:date="2016-09-18T16:51:00Z">
            <w:rPr>
              <w:rFonts w:ascii="Times New Roman" w:eastAsia="Times New Roman" w:hAnsi="Times New Roman" w:cs="Times New Roman"/>
              <w:color w:val="000000"/>
              <w:sz w:val="24"/>
              <w:szCs w:val="24"/>
            </w:rPr>
          </w:rPrChange>
        </w:rPr>
        <w:t>considering</w:t>
      </w:r>
      <w:del w:id="2119" w:author="Andrea Stafford Hintz" w:date="2016-08-12T14:47:00Z">
        <w:r w:rsidRPr="00ED609B" w:rsidDel="006225EB">
          <w:rPr>
            <w:rFonts w:ascii="Times New Roman" w:hAnsi="Times New Roman" w:cs="Times New Roman"/>
            <w:color w:val="000000"/>
            <w:sz w:val="24"/>
            <w:szCs w:val="24"/>
          </w:rPr>
          <w:delText xml:space="preserve"> making</w:delText>
        </w:r>
      </w:del>
      <w:del w:id="2120" w:author="Andrea Stafford Hintz" w:date="2016-09-18T16:51:00Z">
        <w:r w:rsidRPr="75C2D9A6">
          <w:rPr>
            <w:rFonts w:ascii="Times New Roman" w:eastAsia="Times New Roman" w:hAnsi="Times New Roman" w:cs="Times New Roman"/>
            <w:color w:val="000000"/>
            <w:sz w:val="24"/>
            <w:szCs w:val="24"/>
            <w:rPrChange w:id="2121" w:author="Bryce Raffle" w:date="2016-09-06T11:42:00Z">
              <w:rPr>
                <w:rFonts w:ascii="Times New Roman" w:hAnsi="Times New Roman" w:cs="Times New Roman"/>
                <w:color w:val="000000"/>
                <w:sz w:val="24"/>
                <w:szCs w:val="24"/>
              </w:rPr>
            </w:rPrChange>
          </w:rPr>
          <w:delText xml:space="preserve"> </w:delText>
        </w:r>
      </w:del>
      <w:r w:rsidRPr="009400B4">
        <w:rPr>
          <w:rFonts w:ascii="Times New Roman" w:hAnsi="Times New Roman"/>
          <w:color w:val="000000"/>
          <w:sz w:val="24"/>
          <w:rPrChange w:id="2122" w:author="Andrea Stafford Hintz" w:date="2016-09-18T16:51:00Z">
            <w:rPr>
              <w:rFonts w:ascii="Times New Roman" w:eastAsia="Times New Roman" w:hAnsi="Times New Roman" w:cs="Times New Roman"/>
              <w:color w:val="000000"/>
              <w:sz w:val="24"/>
              <w:szCs w:val="24"/>
            </w:rPr>
          </w:rPrChange>
        </w:rPr>
        <w:t>the</w:t>
      </w:r>
      <w:proofErr w:type="spellEnd"/>
      <w:r w:rsidRPr="009400B4">
        <w:rPr>
          <w:rFonts w:ascii="Times New Roman" w:hAnsi="Times New Roman"/>
          <w:color w:val="000000"/>
          <w:sz w:val="24"/>
          <w:rPrChange w:id="2123" w:author="Andrea Stafford Hintz" w:date="2016-09-18T16:51:00Z">
            <w:rPr>
              <w:rFonts w:ascii="Times New Roman" w:eastAsia="Times New Roman" w:hAnsi="Times New Roman" w:cs="Times New Roman"/>
              <w:color w:val="000000"/>
              <w:sz w:val="24"/>
              <w:szCs w:val="24"/>
            </w:rPr>
          </w:rPrChange>
        </w:rPr>
        <w:t xml:space="preserve"> jump himself, and the ship’s momentum was </w:t>
      </w:r>
      <w:ins w:id="2124" w:author="Andrea Stafford Hintz" w:date="2016-08-12T14:46:00Z">
        <w:r w:rsidR="006225EB" w:rsidRPr="009400B4">
          <w:rPr>
            <w:rFonts w:ascii="Times New Roman" w:hAnsi="Times New Roman"/>
            <w:color w:val="000000"/>
            <w:sz w:val="24"/>
            <w:rPrChange w:id="2125" w:author="Andrea Stafford Hintz" w:date="2016-09-18T16:51:00Z">
              <w:rPr>
                <w:rFonts w:ascii="Times New Roman" w:eastAsia="Times New Roman" w:hAnsi="Times New Roman" w:cs="Times New Roman"/>
                <w:color w:val="000000"/>
                <w:sz w:val="24"/>
                <w:szCs w:val="24"/>
              </w:rPr>
            </w:rPrChange>
          </w:rPr>
          <w:t xml:space="preserve">still </w:t>
        </w:r>
      </w:ins>
      <w:r w:rsidRPr="009400B4">
        <w:rPr>
          <w:rFonts w:ascii="Times New Roman" w:hAnsi="Times New Roman"/>
          <w:color w:val="000000"/>
          <w:sz w:val="24"/>
          <w:rPrChange w:id="2126" w:author="Andrea Stafford Hintz" w:date="2016-09-18T16:51:00Z">
            <w:rPr>
              <w:rFonts w:ascii="Times New Roman" w:eastAsia="Times New Roman" w:hAnsi="Times New Roman" w:cs="Times New Roman"/>
              <w:color w:val="000000"/>
              <w:sz w:val="24"/>
              <w:szCs w:val="24"/>
            </w:rPr>
          </w:rPrChange>
        </w:rPr>
        <w:t>propelling it</w:t>
      </w:r>
      <w:del w:id="2127" w:author="Andrea Stafford Hintz" w:date="2016-08-12T14:46:00Z">
        <w:r w:rsidRPr="00ED609B" w:rsidDel="006225EB">
          <w:rPr>
            <w:rFonts w:ascii="Times New Roman" w:hAnsi="Times New Roman" w:cs="Times New Roman"/>
            <w:color w:val="000000"/>
            <w:sz w:val="24"/>
            <w:szCs w:val="24"/>
          </w:rPr>
          <w:delText>, still further</w:delText>
        </w:r>
      </w:del>
      <w:r w:rsidRPr="009400B4">
        <w:rPr>
          <w:rFonts w:ascii="Times New Roman" w:hAnsi="Times New Roman"/>
          <w:color w:val="000000"/>
          <w:sz w:val="24"/>
          <w:rPrChange w:id="2128" w:author="Andrea Stafford Hintz" w:date="2016-09-18T16:51:00Z">
            <w:rPr>
              <w:rFonts w:ascii="Times New Roman" w:eastAsia="Times New Roman" w:hAnsi="Times New Roman" w:cs="Times New Roman"/>
              <w:color w:val="000000"/>
              <w:sz w:val="24"/>
              <w:szCs w:val="24"/>
            </w:rPr>
          </w:rPrChange>
        </w:rPr>
        <w:t xml:space="preserve"> towards the house. The jump would be easier to make now. Grundy </w:t>
      </w:r>
      <w:ins w:id="2129" w:author="Andrea Stafford Hintz" w:date="2016-08-12T14:47:00Z">
        <w:r w:rsidR="006225EB" w:rsidRPr="009400B4">
          <w:rPr>
            <w:rFonts w:ascii="Times New Roman" w:hAnsi="Times New Roman"/>
            <w:color w:val="000000"/>
            <w:sz w:val="24"/>
            <w:rPrChange w:id="2130" w:author="Andrea Stafford Hintz" w:date="2016-09-18T16:51:00Z">
              <w:rPr>
                <w:rFonts w:ascii="Times New Roman" w:eastAsia="Times New Roman" w:hAnsi="Times New Roman" w:cs="Times New Roman"/>
                <w:color w:val="000000"/>
                <w:sz w:val="24"/>
                <w:szCs w:val="24"/>
              </w:rPr>
            </w:rPrChange>
          </w:rPr>
          <w:t>climbed</w:t>
        </w:r>
        <w:r w:rsidR="006225EB" w:rsidRPr="75C2D9A6">
          <w:rPr>
            <w:rFonts w:ascii="Times New Roman" w:eastAsia="Times New Roman" w:hAnsi="Times New Roman" w:cs="Times New Roman"/>
            <w:color w:val="000000"/>
            <w:sz w:val="24"/>
            <w:szCs w:val="24"/>
            <w:rPrChange w:id="2131" w:author="Bryce Raffle" w:date="2016-09-06T11:42:00Z">
              <w:rPr>
                <w:rFonts w:ascii="Times New Roman" w:hAnsi="Times New Roman" w:cs="Times New Roman"/>
                <w:color w:val="000000"/>
                <w:sz w:val="24"/>
                <w:szCs w:val="24"/>
              </w:rPr>
            </w:rPrChange>
          </w:rPr>
          <w:t xml:space="preserve"> </w:t>
        </w:r>
      </w:ins>
      <w:del w:id="2132" w:author="Andrea Stafford Hintz" w:date="2016-08-12T14:47:00Z">
        <w:r w:rsidRPr="00ED609B" w:rsidDel="006225EB">
          <w:rPr>
            <w:rFonts w:ascii="Times New Roman" w:hAnsi="Times New Roman" w:cs="Times New Roman"/>
            <w:color w:val="000000"/>
            <w:sz w:val="24"/>
            <w:szCs w:val="24"/>
          </w:rPr>
          <w:delText xml:space="preserve">began to climb </w:delText>
        </w:r>
      </w:del>
      <w:r w:rsidRPr="009400B4">
        <w:rPr>
          <w:rFonts w:ascii="Times New Roman" w:hAnsi="Times New Roman"/>
          <w:color w:val="000000"/>
          <w:sz w:val="24"/>
          <w:rPrChange w:id="2133" w:author="Andrea Stafford Hintz" w:date="2016-09-18T16:51:00Z">
            <w:rPr>
              <w:rFonts w:ascii="Times New Roman" w:eastAsia="Times New Roman" w:hAnsi="Times New Roman" w:cs="Times New Roman"/>
              <w:color w:val="000000"/>
              <w:sz w:val="24"/>
              <w:szCs w:val="24"/>
            </w:rPr>
          </w:rPrChange>
        </w:rPr>
        <w:t>onto the window ledge.</w:t>
      </w:r>
      <w:commentRangeEnd w:id="2111"/>
      <w:r w:rsidR="006225EB">
        <w:rPr>
          <w:rStyle w:val="CommentReference"/>
        </w:rPr>
        <w:commentReference w:id="2111"/>
      </w:r>
    </w:p>
    <w:p w14:paraId="6076B86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34" w:author="Andrea Stafford Hintz" w:date="2016-09-18T16:51:00Z">
            <w:rPr>
              <w:rFonts w:ascii="Times New Roman" w:eastAsia="Times New Roman" w:hAnsi="Times New Roman" w:cs="Times New Roman"/>
              <w:color w:val="000000"/>
              <w:sz w:val="24"/>
              <w:szCs w:val="24"/>
            </w:rPr>
          </w:rPrChange>
        </w:rPr>
        <w:t>The captain took his hand from the steering wheel, drew his pistol and aimed it at the window.</w:t>
      </w:r>
    </w:p>
    <w:p w14:paraId="458C49EA"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35" w:author="Andrea Stafford Hintz" w:date="2016-09-18T16:51:00Z">
            <w:rPr>
              <w:rFonts w:ascii="Times New Roman" w:eastAsia="Times New Roman" w:hAnsi="Times New Roman" w:cs="Times New Roman"/>
              <w:color w:val="000000"/>
              <w:sz w:val="24"/>
              <w:szCs w:val="24"/>
            </w:rPr>
          </w:rPrChange>
        </w:rPr>
        <w:t>“Don’t even think about boarding my ship,” he warned. “I’ll shoot you dead the moment you step aboard.”</w:t>
      </w:r>
    </w:p>
    <w:p w14:paraId="31FC6655"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36" w:author="Andrea Stafford Hintz" w:date="2016-09-18T16:51:00Z">
            <w:rPr>
              <w:rFonts w:ascii="Times New Roman" w:eastAsia="Times New Roman" w:hAnsi="Times New Roman" w:cs="Times New Roman"/>
              <w:color w:val="000000"/>
              <w:sz w:val="24"/>
              <w:szCs w:val="24"/>
            </w:rPr>
          </w:rPrChange>
        </w:rPr>
        <w:t>Grundy hesitated, looking back at Connor’s body. Jonathan could hear the voices of the other plague doctors, though he couldn’t make out what they were saying. At last, Grundy backed down, growling in frustration.</w:t>
      </w:r>
    </w:p>
    <w:p w14:paraId="3AEE99E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37" w:author="Andrea Stafford Hintz" w:date="2016-09-18T16:51:00Z">
            <w:rPr>
              <w:rFonts w:ascii="Times New Roman" w:eastAsia="Times New Roman" w:hAnsi="Times New Roman" w:cs="Times New Roman"/>
              <w:color w:val="000000"/>
              <w:sz w:val="24"/>
              <w:szCs w:val="24"/>
            </w:rPr>
          </w:rPrChange>
        </w:rPr>
        <w:lastRenderedPageBreak/>
        <w:t xml:space="preserve">“Let’s go, Captain. Party’s over,” said </w:t>
      </w:r>
      <w:commentRangeStart w:id="2138"/>
      <w:r w:rsidRPr="009400B4">
        <w:rPr>
          <w:rFonts w:ascii="Times New Roman" w:hAnsi="Times New Roman"/>
          <w:color w:val="000000"/>
          <w:sz w:val="24"/>
          <w:rPrChange w:id="2139" w:author="Andrea Stafford Hintz" w:date="2016-09-18T16:51:00Z">
            <w:rPr>
              <w:rFonts w:ascii="Times New Roman" w:eastAsia="Times New Roman" w:hAnsi="Times New Roman" w:cs="Times New Roman"/>
              <w:color w:val="000000"/>
              <w:sz w:val="24"/>
              <w:szCs w:val="24"/>
            </w:rPr>
          </w:rPrChange>
        </w:rPr>
        <w:t>Jonathan, wheezing.</w:t>
      </w:r>
      <w:commentRangeEnd w:id="2138"/>
      <w:r w:rsidR="006225EB">
        <w:rPr>
          <w:rStyle w:val="CommentReference"/>
        </w:rPr>
        <w:commentReference w:id="2138"/>
      </w:r>
    </w:p>
    <w:p w14:paraId="6E940B2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40" w:author="Andrea Stafford Hintz" w:date="2016-09-18T16:51:00Z">
            <w:rPr>
              <w:rFonts w:ascii="Times New Roman" w:eastAsia="Times New Roman" w:hAnsi="Times New Roman" w:cs="Times New Roman"/>
              <w:color w:val="000000"/>
              <w:sz w:val="24"/>
              <w:szCs w:val="24"/>
            </w:rPr>
          </w:rPrChange>
        </w:rPr>
        <w:t>“Yes, sir,” said Merrick. Then into the speaking tube, he directed his crew. “Take ‘</w:t>
      </w:r>
      <w:proofErr w:type="spellStart"/>
      <w:r w:rsidRPr="009400B4">
        <w:rPr>
          <w:rFonts w:ascii="Times New Roman" w:hAnsi="Times New Roman"/>
          <w:color w:val="000000"/>
          <w:sz w:val="24"/>
          <w:rPrChange w:id="2141" w:author="Andrea Stafford Hintz" w:date="2016-09-18T16:51:00Z">
            <w:rPr>
              <w:rFonts w:ascii="Times New Roman" w:eastAsia="Times New Roman" w:hAnsi="Times New Roman" w:cs="Times New Roman"/>
              <w:color w:val="000000"/>
              <w:sz w:val="24"/>
              <w:szCs w:val="24"/>
            </w:rPr>
          </w:rPrChange>
        </w:rPr>
        <w:t>er</w:t>
      </w:r>
      <w:proofErr w:type="spellEnd"/>
      <w:r w:rsidRPr="009400B4">
        <w:rPr>
          <w:rFonts w:ascii="Times New Roman" w:hAnsi="Times New Roman"/>
          <w:color w:val="000000"/>
          <w:sz w:val="24"/>
          <w:rPrChange w:id="2142" w:author="Andrea Stafford Hintz" w:date="2016-09-18T16:51:00Z">
            <w:rPr>
              <w:rFonts w:ascii="Times New Roman" w:eastAsia="Times New Roman" w:hAnsi="Times New Roman" w:cs="Times New Roman"/>
              <w:color w:val="000000"/>
              <w:sz w:val="24"/>
              <w:szCs w:val="24"/>
            </w:rPr>
          </w:rPrChange>
        </w:rPr>
        <w:t xml:space="preserve"> away, lads.”</w:t>
      </w:r>
    </w:p>
    <w:p w14:paraId="407C2916" w14:textId="77777777" w:rsidR="00ED609B" w:rsidRPr="00ED609B" w:rsidRDefault="00ED609B" w:rsidP="00ED609B">
      <w:pPr>
        <w:autoSpaceDE/>
        <w:autoSpaceDN/>
        <w:adjustRightInd/>
        <w:spacing w:line="480" w:lineRule="auto"/>
        <w:jc w:val="center"/>
        <w:rPr>
          <w:rFonts w:ascii="Times" w:hAnsi="Times" w:cs="Times New Roman"/>
        </w:rPr>
      </w:pPr>
      <w:r w:rsidRPr="009400B4">
        <w:rPr>
          <w:rFonts w:ascii="Times New Roman" w:hAnsi="Times New Roman"/>
          <w:color w:val="000000"/>
          <w:sz w:val="24"/>
          <w:rPrChange w:id="2143" w:author="Andrea Stafford Hintz" w:date="2016-09-18T16:51:00Z">
            <w:rPr>
              <w:rFonts w:ascii="Times New Roman" w:eastAsia="Times New Roman" w:hAnsi="Times New Roman" w:cs="Times New Roman"/>
              <w:color w:val="000000"/>
              <w:sz w:val="24"/>
              <w:szCs w:val="24"/>
            </w:rPr>
          </w:rPrChange>
        </w:rPr>
        <w:t>#</w:t>
      </w:r>
    </w:p>
    <w:p w14:paraId="76411611" w14:textId="52D646C8" w:rsidR="00ED609B" w:rsidRPr="00ED609B" w:rsidRDefault="00ED609B" w:rsidP="00ED609B">
      <w:pPr>
        <w:autoSpaceDE/>
        <w:autoSpaceDN/>
        <w:adjustRightInd/>
        <w:spacing w:line="480" w:lineRule="auto"/>
        <w:rPr>
          <w:rFonts w:ascii="Times" w:hAnsi="Times" w:cs="Times New Roman"/>
        </w:rPr>
      </w:pPr>
      <w:r w:rsidRPr="009400B4">
        <w:rPr>
          <w:rFonts w:ascii="Times New Roman" w:hAnsi="Times New Roman"/>
          <w:color w:val="000000"/>
          <w:sz w:val="24"/>
          <w:rPrChange w:id="2144" w:author="Andrea Stafford Hintz" w:date="2016-09-18T16:51:00Z">
            <w:rPr>
              <w:rFonts w:ascii="Times New Roman" w:eastAsia="Times New Roman" w:hAnsi="Times New Roman" w:cs="Times New Roman"/>
              <w:color w:val="000000"/>
              <w:sz w:val="24"/>
              <w:szCs w:val="24"/>
            </w:rPr>
          </w:rPrChange>
        </w:rP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Carriage, train, bicycle. Foot, even. </w:t>
      </w:r>
      <w:commentRangeStart w:id="2145"/>
      <w:r w:rsidRPr="009400B4">
        <w:rPr>
          <w:rFonts w:ascii="Times New Roman" w:hAnsi="Times New Roman"/>
          <w:color w:val="000000"/>
          <w:sz w:val="24"/>
          <w:rPrChange w:id="2146" w:author="Andrea Stafford Hintz" w:date="2016-09-18T16:51:00Z">
            <w:rPr>
              <w:rFonts w:ascii="Times New Roman" w:eastAsia="Times New Roman" w:hAnsi="Times New Roman" w:cs="Times New Roman"/>
              <w:color w:val="000000"/>
              <w:sz w:val="24"/>
              <w:szCs w:val="24"/>
            </w:rPr>
          </w:rPrChange>
        </w:rPr>
        <w:t>He headed for the bar</w:t>
      </w:r>
      <w:commentRangeEnd w:id="2145"/>
      <w:r w:rsidR="005250C0">
        <w:rPr>
          <w:rStyle w:val="CommentReference"/>
        </w:rPr>
        <w:commentReference w:id="2145"/>
      </w:r>
      <w:r w:rsidRPr="009400B4">
        <w:rPr>
          <w:rFonts w:ascii="Times New Roman" w:hAnsi="Times New Roman"/>
          <w:color w:val="000000"/>
          <w:sz w:val="24"/>
          <w:rPrChange w:id="2147" w:author="Andrea Stafford Hintz" w:date="2016-09-18T16:51:00Z">
            <w:rPr>
              <w:rFonts w:ascii="Times New Roman" w:eastAsia="Times New Roman" w:hAnsi="Times New Roman" w:cs="Times New Roman"/>
              <w:color w:val="000000"/>
              <w:sz w:val="24"/>
              <w:szCs w:val="24"/>
            </w:rPr>
          </w:rPrChange>
        </w:rPr>
        <w:t>. A dash of absinthe and he’d feel right as rain.</w:t>
      </w:r>
      <w:ins w:id="2148" w:author="Andrea Stafford Hintz" w:date="2016-08-12T15:04:00Z">
        <w:r w:rsidR="004E60C6" w:rsidRPr="009400B4">
          <w:rPr>
            <w:rFonts w:ascii="Times New Roman" w:hAnsi="Times New Roman"/>
            <w:color w:val="000000"/>
            <w:sz w:val="24"/>
            <w:rPrChange w:id="2149" w:author="Andrea Stafford Hintz" w:date="2016-09-18T16:51:00Z">
              <w:rPr>
                <w:rFonts w:ascii="Times New Roman" w:eastAsia="Times New Roman" w:hAnsi="Times New Roman" w:cs="Times New Roman"/>
                <w:color w:val="000000"/>
                <w:sz w:val="24"/>
                <w:szCs w:val="24"/>
              </w:rPr>
            </w:rPrChange>
          </w:rPr>
          <w:t xml:space="preserve"> </w:t>
        </w:r>
      </w:ins>
    </w:p>
    <w:p w14:paraId="39F88BA7" w14:textId="5C1F2626"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50" w:author="Andrea Stafford Hintz" w:date="2016-09-18T16:51:00Z">
            <w:rPr>
              <w:rFonts w:ascii="Times New Roman" w:eastAsia="Times New Roman" w:hAnsi="Times New Roman" w:cs="Times New Roman"/>
              <w:color w:val="000000"/>
              <w:sz w:val="24"/>
              <w:szCs w:val="24"/>
            </w:rPr>
          </w:rPrChange>
        </w:rPr>
        <w:t xml:space="preserve">He tapped a finger on the bar to get the barman’s attention, and gestured for the bottle. </w:t>
      </w:r>
      <w:commentRangeStart w:id="2151"/>
      <w:r w:rsidRPr="009400B4">
        <w:rPr>
          <w:rFonts w:ascii="Times New Roman" w:hAnsi="Times New Roman"/>
          <w:color w:val="000000"/>
          <w:sz w:val="24"/>
          <w:rPrChange w:id="2152" w:author="Andrea Stafford Hintz" w:date="2016-09-18T16:51:00Z">
            <w:rPr>
              <w:rFonts w:ascii="Times New Roman" w:eastAsia="Times New Roman" w:hAnsi="Times New Roman" w:cs="Times New Roman"/>
              <w:color w:val="000000"/>
              <w:sz w:val="24"/>
              <w:szCs w:val="24"/>
            </w:rPr>
          </w:rPrChange>
        </w:rPr>
        <w:t xml:space="preserve">There was always the possibility that it was the night’s episodes that had so worn his nerves: </w:t>
      </w:r>
      <w:commentRangeEnd w:id="2151"/>
      <w:r w:rsidR="00A272D3">
        <w:rPr>
          <w:rStyle w:val="CommentReference"/>
        </w:rPr>
        <w:commentReference w:id="2151"/>
      </w:r>
      <w:r w:rsidRPr="009400B4">
        <w:rPr>
          <w:rFonts w:ascii="Times New Roman" w:hAnsi="Times New Roman"/>
          <w:color w:val="000000"/>
          <w:sz w:val="24"/>
          <w:rPrChange w:id="2153" w:author="Andrea Stafford Hintz" w:date="2016-09-18T16:51:00Z">
            <w:rPr>
              <w:rFonts w:ascii="Times New Roman" w:eastAsia="Times New Roman" w:hAnsi="Times New Roman" w:cs="Times New Roman"/>
              <w:color w:val="000000"/>
              <w:sz w:val="24"/>
              <w:szCs w:val="24"/>
            </w:rPr>
          </w:rPrChange>
        </w:rPr>
        <w:t>Lord Connor’s death</w:t>
      </w:r>
      <w:ins w:id="2154" w:author="Andrea Stafford Hintz" w:date="2016-09-18T16:51:00Z">
        <w:r w:rsidR="00A22D6C" w:rsidRPr="009400B4">
          <w:rPr>
            <w:rFonts w:ascii="Times New Roman" w:eastAsia="Times New Roman" w:hAnsi="Times New Roman" w:cs="Times New Roman"/>
            <w:color w:val="000000"/>
            <w:sz w:val="24"/>
            <w:szCs w:val="24"/>
          </w:rPr>
          <w:t>,</w:t>
        </w:r>
      </w:ins>
      <w:ins w:id="2155" w:author="Andrea Stafford Hintz" w:date="2016-08-12T15:10:00Z">
        <w:r w:rsidR="00A272D3" w:rsidRPr="75C2D9A6">
          <w:rPr>
            <w:rFonts w:ascii="Times New Roman" w:eastAsia="Times New Roman" w:hAnsi="Times New Roman" w:cs="Times New Roman"/>
            <w:color w:val="000000"/>
            <w:sz w:val="24"/>
            <w:szCs w:val="24"/>
            <w:rPrChange w:id="2156" w:author="Bryce Raffle" w:date="2016-09-06T11:42:00Z">
              <w:rPr>
                <w:rFonts w:ascii="Times New Roman" w:hAnsi="Times New Roman" w:cs="Times New Roman"/>
                <w:color w:val="000000"/>
                <w:sz w:val="24"/>
                <w:szCs w:val="24"/>
              </w:rPr>
            </w:rPrChange>
          </w:rPr>
          <w:t>,</w:t>
        </w:r>
      </w:ins>
      <w:del w:id="2157" w:author="Andrea Stafford Hintz" w:date="2016-08-12T15:10:00Z">
        <w:r w:rsidRPr="00ED609B" w:rsidDel="00A272D3">
          <w:rPr>
            <w:rFonts w:ascii="Times New Roman" w:hAnsi="Times New Roman" w:cs="Times New Roman"/>
            <w:color w:val="000000"/>
            <w:sz w:val="24"/>
            <w:szCs w:val="24"/>
          </w:rPr>
          <w:delText>;</w:delText>
        </w:r>
      </w:del>
      <w:r w:rsidRPr="009400B4">
        <w:rPr>
          <w:rFonts w:ascii="Times New Roman" w:hAnsi="Times New Roman"/>
          <w:color w:val="000000"/>
          <w:sz w:val="24"/>
          <w:rPrChange w:id="2158" w:author="Andrea Stafford Hintz" w:date="2016-09-18T16:51:00Z">
            <w:rPr>
              <w:rFonts w:ascii="Times New Roman" w:eastAsia="Times New Roman" w:hAnsi="Times New Roman" w:cs="Times New Roman"/>
              <w:color w:val="000000"/>
              <w:sz w:val="24"/>
              <w:szCs w:val="24"/>
            </w:rPr>
          </w:rPrChange>
        </w:rPr>
        <w:t xml:space="preserve"> meeting his killer</w:t>
      </w:r>
      <w:del w:id="2159" w:author="Andrea Stafford Hintz" w:date="2016-08-12T15:10:00Z">
        <w:r w:rsidRPr="00ED609B" w:rsidDel="00A272D3">
          <w:rPr>
            <w:rFonts w:ascii="Times New Roman" w:hAnsi="Times New Roman" w:cs="Times New Roman"/>
            <w:color w:val="000000"/>
            <w:sz w:val="24"/>
            <w:szCs w:val="24"/>
          </w:rPr>
          <w:delText>,</w:delText>
        </w:r>
      </w:del>
      <w:r w:rsidRPr="009400B4">
        <w:rPr>
          <w:rFonts w:ascii="Times New Roman" w:hAnsi="Times New Roman"/>
          <w:color w:val="000000"/>
          <w:sz w:val="24"/>
          <w:rPrChange w:id="2160" w:author="Andrea Stafford Hintz" w:date="2016-09-18T16:51:00Z">
            <w:rPr>
              <w:rFonts w:ascii="Times New Roman" w:eastAsia="Times New Roman" w:hAnsi="Times New Roman" w:cs="Times New Roman"/>
              <w:color w:val="000000"/>
              <w:sz w:val="24"/>
              <w:szCs w:val="24"/>
            </w:rPr>
          </w:rPrChange>
        </w:rPr>
        <w:t xml:space="preserve"> Mr. Monday</w:t>
      </w:r>
      <w:ins w:id="2161" w:author="Andrea Stafford Hintz" w:date="2016-09-18T16:51:00Z">
        <w:r w:rsidR="00A22D6C" w:rsidRPr="009400B4">
          <w:rPr>
            <w:rFonts w:ascii="Times New Roman" w:eastAsia="Times New Roman" w:hAnsi="Times New Roman" w:cs="Times New Roman"/>
            <w:color w:val="000000"/>
            <w:sz w:val="24"/>
            <w:szCs w:val="24"/>
          </w:rPr>
          <w:t>,</w:t>
        </w:r>
      </w:ins>
      <w:ins w:id="2162" w:author="Andrea Stafford Hintz" w:date="2016-08-12T15:10:00Z">
        <w:r w:rsidR="00A272D3" w:rsidRPr="75C2D9A6">
          <w:rPr>
            <w:rFonts w:ascii="Times New Roman" w:eastAsia="Times New Roman" w:hAnsi="Times New Roman" w:cs="Times New Roman"/>
            <w:color w:val="000000"/>
            <w:sz w:val="24"/>
            <w:szCs w:val="24"/>
            <w:rPrChange w:id="2163" w:author="Bryce Raffle" w:date="2016-09-06T11:42:00Z">
              <w:rPr>
                <w:rFonts w:ascii="Times New Roman" w:hAnsi="Times New Roman" w:cs="Times New Roman"/>
                <w:color w:val="000000"/>
                <w:sz w:val="24"/>
                <w:szCs w:val="24"/>
              </w:rPr>
            </w:rPrChange>
          </w:rPr>
          <w:t>,</w:t>
        </w:r>
      </w:ins>
      <w:del w:id="2164" w:author="Andrea Stafford Hintz" w:date="2016-08-12T15:10:00Z">
        <w:r w:rsidRPr="00ED609B" w:rsidDel="00A272D3">
          <w:rPr>
            <w:rFonts w:ascii="Times New Roman" w:hAnsi="Times New Roman" w:cs="Times New Roman"/>
            <w:color w:val="000000"/>
            <w:sz w:val="24"/>
            <w:szCs w:val="24"/>
          </w:rPr>
          <w:delText>;</w:delText>
        </w:r>
      </w:del>
      <w:r w:rsidRPr="009400B4">
        <w:rPr>
          <w:rFonts w:ascii="Times New Roman" w:hAnsi="Times New Roman"/>
          <w:color w:val="000000"/>
          <w:sz w:val="24"/>
          <w:rPrChange w:id="2165" w:author="Andrea Stafford Hintz" w:date="2016-09-18T16:51:00Z">
            <w:rPr>
              <w:rFonts w:ascii="Times New Roman" w:eastAsia="Times New Roman" w:hAnsi="Times New Roman" w:cs="Times New Roman"/>
              <w:color w:val="000000"/>
              <w:sz w:val="24"/>
              <w:szCs w:val="24"/>
            </w:rPr>
          </w:rPrChange>
        </w:rPr>
        <w:t xml:space="preserve"> being pursued by Resurrectionists</w:t>
      </w:r>
      <w:ins w:id="2166" w:author="Andrea Stafford Hintz" w:date="2016-09-18T16:51:00Z">
        <w:r w:rsidR="00A22D6C" w:rsidRPr="009400B4">
          <w:rPr>
            <w:rFonts w:ascii="Times New Roman" w:eastAsia="Times New Roman" w:hAnsi="Times New Roman" w:cs="Times New Roman"/>
            <w:color w:val="000000"/>
            <w:sz w:val="24"/>
            <w:szCs w:val="24"/>
          </w:rPr>
          <w:t>,</w:t>
        </w:r>
      </w:ins>
      <w:ins w:id="2167" w:author="Andrea Stafford Hintz" w:date="2016-08-12T15:11:00Z">
        <w:r w:rsidR="00A272D3" w:rsidRPr="75C2D9A6">
          <w:rPr>
            <w:rFonts w:ascii="Times New Roman" w:eastAsia="Times New Roman" w:hAnsi="Times New Roman" w:cs="Times New Roman"/>
            <w:color w:val="000000"/>
            <w:sz w:val="24"/>
            <w:szCs w:val="24"/>
            <w:rPrChange w:id="2168" w:author="Bryce Raffle" w:date="2016-09-06T11:42:00Z">
              <w:rPr>
                <w:rFonts w:ascii="Times New Roman" w:hAnsi="Times New Roman" w:cs="Times New Roman"/>
                <w:color w:val="000000"/>
                <w:sz w:val="24"/>
                <w:szCs w:val="24"/>
              </w:rPr>
            </w:rPrChange>
          </w:rPr>
          <w:t>,</w:t>
        </w:r>
      </w:ins>
      <w:del w:id="2169" w:author="Andrea Stafford Hintz" w:date="2016-08-12T15:11:00Z">
        <w:r w:rsidRPr="00ED609B" w:rsidDel="00A272D3">
          <w:rPr>
            <w:rFonts w:ascii="Times New Roman" w:hAnsi="Times New Roman" w:cs="Times New Roman"/>
            <w:color w:val="000000"/>
            <w:sz w:val="24"/>
            <w:szCs w:val="24"/>
          </w:rPr>
          <w:delText>;</w:delText>
        </w:r>
      </w:del>
      <w:r w:rsidRPr="009400B4">
        <w:rPr>
          <w:rFonts w:ascii="Times New Roman" w:hAnsi="Times New Roman"/>
          <w:color w:val="000000"/>
          <w:sz w:val="24"/>
          <w:rPrChange w:id="2170" w:author="Andrea Stafford Hintz" w:date="2016-09-18T16:51:00Z">
            <w:rPr>
              <w:rFonts w:ascii="Times New Roman" w:eastAsia="Times New Roman" w:hAnsi="Times New Roman" w:cs="Times New Roman"/>
              <w:color w:val="000000"/>
              <w:sz w:val="24"/>
              <w:szCs w:val="24"/>
            </w:rPr>
          </w:rPrChange>
        </w:rPr>
        <w:t xml:space="preserve"> jumping out of </w:t>
      </w:r>
      <w:ins w:id="2171" w:author="Andrea Stafford Hintz" w:date="2016-09-18T16:51:00Z">
        <w:r w:rsidR="00A22D6C" w:rsidRPr="009400B4">
          <w:rPr>
            <w:rFonts w:ascii="Times New Roman" w:eastAsia="Times New Roman" w:hAnsi="Times New Roman" w:cs="Times New Roman"/>
            <w:color w:val="000000"/>
            <w:sz w:val="24"/>
            <w:szCs w:val="24"/>
          </w:rPr>
          <w:t>a</w:t>
        </w:r>
      </w:ins>
      <w:ins w:id="2172" w:author="Andrea Stafford Hintz" w:date="2016-08-12T15:11:00Z">
        <w:r w:rsidR="00A272D3" w:rsidRPr="75C2D9A6">
          <w:rPr>
            <w:rFonts w:ascii="Times New Roman" w:eastAsia="Times New Roman" w:hAnsi="Times New Roman" w:cs="Times New Roman"/>
            <w:color w:val="000000"/>
            <w:sz w:val="24"/>
            <w:szCs w:val="24"/>
            <w:rPrChange w:id="2173" w:author="Bryce Raffle" w:date="2016-09-06T11:42:00Z">
              <w:rPr>
                <w:rFonts w:ascii="Times New Roman" w:hAnsi="Times New Roman" w:cs="Times New Roman"/>
                <w:color w:val="000000"/>
                <w:sz w:val="24"/>
                <w:szCs w:val="24"/>
              </w:rPr>
            </w:rPrChange>
          </w:rPr>
          <w:t>a</w:t>
        </w:r>
      </w:ins>
      <w:del w:id="2174" w:author="Andrea Stafford Hintz" w:date="2016-08-12T15:11:00Z">
        <w:r w:rsidRPr="00ED609B" w:rsidDel="00A272D3">
          <w:rPr>
            <w:rFonts w:ascii="Times New Roman" w:hAnsi="Times New Roman" w:cs="Times New Roman"/>
            <w:color w:val="000000"/>
            <w:sz w:val="24"/>
            <w:szCs w:val="24"/>
          </w:rPr>
          <w:delText>the</w:delText>
        </w:r>
      </w:del>
      <w:r w:rsidRPr="009400B4">
        <w:rPr>
          <w:rFonts w:ascii="Times New Roman" w:hAnsi="Times New Roman"/>
          <w:color w:val="000000"/>
          <w:sz w:val="24"/>
          <w:rPrChange w:id="2175" w:author="Andrea Stafford Hintz" w:date="2016-09-18T16:51:00Z">
            <w:rPr>
              <w:rFonts w:ascii="Times New Roman" w:eastAsia="Times New Roman" w:hAnsi="Times New Roman" w:cs="Times New Roman"/>
              <w:color w:val="000000"/>
              <w:sz w:val="24"/>
              <w:szCs w:val="24"/>
            </w:rPr>
          </w:rPrChange>
        </w:rPr>
        <w:t xml:space="preserve"> window. Even thinking about it made him long for the warmth of a drink in his belly. </w:t>
      </w:r>
    </w:p>
    <w:p w14:paraId="0F125AB7"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76" w:author="Andrea Stafford Hintz" w:date="2016-09-18T16:51:00Z">
            <w:rPr>
              <w:rFonts w:ascii="Times New Roman" w:eastAsia="Times New Roman" w:hAnsi="Times New Roman" w:cs="Times New Roman"/>
              <w:color w:val="000000"/>
              <w:sz w:val="24"/>
              <w:szCs w:val="24"/>
            </w:rPr>
          </w:rPrChange>
        </w:rPr>
        <w:t>He gestured to the barman with his finger, making an upward motion at his glass.</w:t>
      </w:r>
    </w:p>
    <w:p w14:paraId="4E2ED82D"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77" w:author="Andrea Stafford Hintz" w:date="2016-09-18T16:51:00Z">
            <w:rPr>
              <w:rFonts w:ascii="Times New Roman" w:eastAsia="Times New Roman" w:hAnsi="Times New Roman" w:cs="Times New Roman"/>
              <w:color w:val="000000"/>
              <w:sz w:val="24"/>
              <w:szCs w:val="24"/>
            </w:rPr>
          </w:rPrChange>
        </w:rPr>
        <w:t>“Bit more.”</w:t>
      </w:r>
    </w:p>
    <w:p w14:paraId="76280AF0"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78" w:author="Andrea Stafford Hintz" w:date="2016-09-18T16:51:00Z">
            <w:rPr>
              <w:rFonts w:ascii="Times New Roman" w:eastAsia="Times New Roman" w:hAnsi="Times New Roman" w:cs="Times New Roman"/>
              <w:color w:val="000000"/>
              <w:sz w:val="24"/>
              <w:szCs w:val="24"/>
            </w:rPr>
          </w:rPrChange>
        </w:rPr>
        <w:t>The barman filled it a bit more.</w:t>
      </w:r>
    </w:p>
    <w:p w14:paraId="79389C2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79" w:author="Andrea Stafford Hintz" w:date="2016-09-18T16:51:00Z">
            <w:rPr>
              <w:rFonts w:ascii="Times New Roman" w:eastAsia="Times New Roman" w:hAnsi="Times New Roman" w:cs="Times New Roman"/>
              <w:color w:val="000000"/>
              <w:sz w:val="24"/>
              <w:szCs w:val="24"/>
            </w:rPr>
          </w:rPrChange>
        </w:rPr>
        <w:t>“Bit more,” Jonathan repeated.</w:t>
      </w:r>
    </w:p>
    <w:p w14:paraId="0BCBBE38"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i/>
          <w:color w:val="000000"/>
          <w:sz w:val="24"/>
          <w:rPrChange w:id="2180" w:author="Andrea Stafford Hintz" w:date="2016-09-18T16:51:00Z">
            <w:rPr>
              <w:rFonts w:ascii="Times New Roman" w:eastAsia="Times New Roman" w:hAnsi="Times New Roman" w:cs="Times New Roman"/>
              <w:i/>
              <w:color w:val="000000"/>
              <w:sz w:val="24"/>
              <w:szCs w:val="24"/>
            </w:rPr>
          </w:rPrChange>
        </w:rPr>
        <w:t xml:space="preserve">Glug </w:t>
      </w:r>
      <w:proofErr w:type="spellStart"/>
      <w:r w:rsidRPr="009400B4">
        <w:rPr>
          <w:rFonts w:ascii="Times New Roman" w:hAnsi="Times New Roman"/>
          <w:i/>
          <w:color w:val="000000"/>
          <w:sz w:val="24"/>
          <w:rPrChange w:id="2181" w:author="Andrea Stafford Hintz" w:date="2016-09-18T16:51:00Z">
            <w:rPr>
              <w:rFonts w:ascii="Times New Roman" w:eastAsia="Times New Roman" w:hAnsi="Times New Roman" w:cs="Times New Roman"/>
              <w:i/>
              <w:color w:val="000000"/>
              <w:sz w:val="24"/>
              <w:szCs w:val="24"/>
            </w:rPr>
          </w:rPrChange>
        </w:rPr>
        <w:t>glug</w:t>
      </w:r>
      <w:proofErr w:type="spellEnd"/>
      <w:r w:rsidRPr="009400B4">
        <w:rPr>
          <w:rFonts w:ascii="Times New Roman" w:hAnsi="Times New Roman"/>
          <w:color w:val="000000"/>
          <w:sz w:val="24"/>
          <w:rPrChange w:id="2182" w:author="Andrea Stafford Hintz" w:date="2016-09-18T16:51:00Z">
            <w:rPr>
              <w:rFonts w:ascii="Times New Roman" w:eastAsia="Times New Roman" w:hAnsi="Times New Roman" w:cs="Times New Roman"/>
              <w:color w:val="000000"/>
              <w:sz w:val="24"/>
              <w:szCs w:val="24"/>
            </w:rPr>
          </w:rPrChange>
        </w:rPr>
        <w:t>. The barman added another ounce.</w:t>
      </w:r>
    </w:p>
    <w:p w14:paraId="224D1E6C"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83" w:author="Andrea Stafford Hintz" w:date="2016-09-18T16:51:00Z">
            <w:rPr>
              <w:rFonts w:ascii="Times New Roman" w:eastAsia="Times New Roman" w:hAnsi="Times New Roman" w:cs="Times New Roman"/>
              <w:color w:val="000000"/>
              <w:sz w:val="24"/>
              <w:szCs w:val="24"/>
            </w:rPr>
          </w:rPrChange>
        </w:rPr>
        <w:t>“Bit more.”</w:t>
      </w:r>
    </w:p>
    <w:p w14:paraId="0394D1EE"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84" w:author="Andrea Stafford Hintz" w:date="2016-09-18T16:51:00Z">
            <w:rPr>
              <w:rFonts w:ascii="Times New Roman" w:eastAsia="Times New Roman" w:hAnsi="Times New Roman" w:cs="Times New Roman"/>
              <w:color w:val="000000"/>
              <w:sz w:val="24"/>
              <w:szCs w:val="24"/>
            </w:rPr>
          </w:rPrChange>
        </w:rPr>
        <w:t>At last satisfied with his lot, he slid his drink from the counter.</w:t>
      </w:r>
    </w:p>
    <w:p w14:paraId="7F464FE1"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85" w:author="Andrea Stafford Hintz" w:date="2016-09-18T16:51:00Z">
            <w:rPr>
              <w:rFonts w:ascii="Times New Roman" w:eastAsia="Times New Roman" w:hAnsi="Times New Roman" w:cs="Times New Roman"/>
              <w:color w:val="000000"/>
              <w:sz w:val="24"/>
              <w:szCs w:val="24"/>
            </w:rPr>
          </w:rPrChange>
        </w:rPr>
        <w:t>“No sugar this time, Mr. Grimmer? No water? That’s an awful nasty drink taken straight like that, if I may say so” said the barman.</w:t>
      </w:r>
    </w:p>
    <w:p w14:paraId="47736253"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86" w:author="Andrea Stafford Hintz" w:date="2016-09-18T16:51:00Z">
            <w:rPr>
              <w:rFonts w:ascii="Times New Roman" w:eastAsia="Times New Roman" w:hAnsi="Times New Roman" w:cs="Times New Roman"/>
              <w:color w:val="000000"/>
              <w:sz w:val="24"/>
              <w:szCs w:val="24"/>
            </w:rPr>
          </w:rPrChange>
        </w:rPr>
        <w:lastRenderedPageBreak/>
        <w:t>Jonathan emptied his glass in a few quick gulps and set it back down on the counter. The barman’s eyes widened, even as Jonathan wiped his mouth with one hand and slid the glass forward for a refill with the other.</w:t>
      </w:r>
    </w:p>
    <w:p w14:paraId="308FE019" w14:textId="77777777" w:rsidR="00ED609B" w:rsidRPr="00ED609B" w:rsidRDefault="00ED609B" w:rsidP="00ED609B">
      <w:pPr>
        <w:autoSpaceDE/>
        <w:autoSpaceDN/>
        <w:adjustRightInd/>
        <w:spacing w:line="480" w:lineRule="auto"/>
        <w:ind w:firstLine="220"/>
        <w:rPr>
          <w:rFonts w:ascii="Times" w:hAnsi="Times" w:cs="Times New Roman"/>
        </w:rPr>
      </w:pPr>
      <w:r w:rsidRPr="009400B4">
        <w:rPr>
          <w:rFonts w:ascii="Times New Roman" w:hAnsi="Times New Roman"/>
          <w:color w:val="000000"/>
          <w:sz w:val="24"/>
          <w:rPrChange w:id="2187" w:author="Andrea Stafford Hintz" w:date="2016-09-18T16:51:00Z">
            <w:rPr>
              <w:rFonts w:ascii="Times New Roman" w:eastAsia="Times New Roman" w:hAnsi="Times New Roman" w:cs="Times New Roman"/>
              <w:color w:val="000000"/>
              <w:sz w:val="24"/>
              <w:szCs w:val="24"/>
            </w:rPr>
          </w:rPrChange>
        </w:rPr>
        <w:t>“Sure, why not? Sugar and water sounds great. Thank you, George,” he said, when his glass had been refilled.</w:t>
      </w:r>
    </w:p>
    <w:p w14:paraId="209CE3E1" w14:textId="77777777" w:rsidR="00ED609B" w:rsidRDefault="00ED609B" w:rsidP="00ED609B">
      <w:pPr>
        <w:autoSpaceDE/>
        <w:autoSpaceDN/>
        <w:adjustRightInd/>
        <w:spacing w:line="480" w:lineRule="auto"/>
        <w:ind w:firstLine="220"/>
        <w:rPr>
          <w:rFonts w:ascii="Times" w:hAnsi="Times" w:cs="Times New Roman"/>
        </w:rPr>
      </w:pPr>
      <w:commentRangeStart w:id="2188"/>
      <w:r w:rsidRPr="009400B4">
        <w:rPr>
          <w:rFonts w:ascii="Times New Roman" w:hAnsi="Times New Roman"/>
          <w:color w:val="000000"/>
          <w:sz w:val="24"/>
          <w:rPrChange w:id="2189" w:author="Andrea Stafford Hintz" w:date="2016-09-18T16:51:00Z">
            <w:rPr>
              <w:rFonts w:ascii="Times New Roman" w:eastAsia="Times New Roman" w:hAnsi="Times New Roman" w:cs="Times New Roman"/>
              <w:color w:val="000000"/>
              <w:sz w:val="24"/>
              <w:szCs w:val="24"/>
            </w:rPr>
          </w:rPrChange>
        </w:rPr>
        <w:t>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Jonathan’s nerves. It was the entire ritual of drinking absinthe. The sweet aroma, the exotic green that swirled inside his glass.</w:t>
      </w:r>
      <w:commentRangeEnd w:id="2188"/>
      <w:r w:rsidR="00A272D3">
        <w:rPr>
          <w:rStyle w:val="CommentReference"/>
        </w:rPr>
        <w:commentReference w:id="2188"/>
      </w:r>
    </w:p>
    <w:p w14:paraId="29C6C210" w14:textId="4582561C" w:rsidR="00952343" w:rsidRPr="00C245FD" w:rsidDel="00A272D3" w:rsidRDefault="00ED609B" w:rsidP="00ED609B">
      <w:pPr>
        <w:autoSpaceDE/>
        <w:autoSpaceDN/>
        <w:adjustRightInd/>
        <w:spacing w:line="480" w:lineRule="auto"/>
        <w:ind w:firstLine="220"/>
        <w:rPr>
          <w:del w:id="2190" w:author="Andrea Stafford Hintz" w:date="2016-08-12T15:20:00Z"/>
          <w:rFonts w:ascii="Times New Roman" w:hAnsi="Times New Roman" w:cs="Times New Roman"/>
          <w:sz w:val="24"/>
          <w:szCs w:val="24"/>
        </w:rPr>
      </w:pPr>
      <w:r w:rsidRPr="00ED609B">
        <w:rPr>
          <w:rFonts w:ascii="Times New Roman" w:eastAsia="Times New Roman" w:hAnsi="Times New Roman" w:cs="Times New Roman"/>
          <w:color w:val="000000"/>
          <w:sz w:val="24"/>
          <w:szCs w:val="24"/>
        </w:rPr>
        <w:t xml:space="preserve">He settled into a nearby chair, while the airship’s captain piloted the ship across the vast urban sprawl of London. It would be a quick trip; his destination was not far from Lord Connor’s home at Lincoln’s Inn Fields in High </w:t>
      </w:r>
      <w:proofErr w:type="spellStart"/>
      <w:r w:rsidRPr="00ED609B">
        <w:rPr>
          <w:rFonts w:ascii="Times New Roman" w:eastAsia="Times New Roman" w:hAnsi="Times New Roman" w:cs="Times New Roman"/>
          <w:color w:val="000000"/>
          <w:sz w:val="24"/>
          <w:szCs w:val="24"/>
        </w:rPr>
        <w:t>Holborn</w:t>
      </w:r>
      <w:proofErr w:type="spellEnd"/>
      <w:r w:rsidRPr="00ED609B">
        <w:rPr>
          <w:rFonts w:ascii="Times New Roman" w:eastAsia="Times New Roman" w:hAnsi="Times New Roman" w:cs="Times New Roman"/>
          <w:color w:val="000000"/>
          <w:sz w:val="24"/>
          <w:szCs w:val="24"/>
        </w:rPr>
        <w:t xml:space="preserve">. The airship was unhindered by traffic and Jonathan had little concern of running into the police so long as he was airborne. They were bound for </w:t>
      </w:r>
      <w:proofErr w:type="spellStart"/>
      <w:r w:rsidRPr="00ED609B">
        <w:rPr>
          <w:rFonts w:ascii="Times New Roman" w:eastAsia="Times New Roman" w:hAnsi="Times New Roman" w:cs="Times New Roman"/>
          <w:color w:val="000000"/>
          <w:sz w:val="24"/>
          <w:szCs w:val="24"/>
        </w:rPr>
        <w:t>Soho</w:t>
      </w:r>
      <w:proofErr w:type="spellEnd"/>
      <w:r w:rsidRPr="00ED609B">
        <w:rPr>
          <w:rFonts w:ascii="Times New Roman" w:eastAsia="Times New Roman" w:hAnsi="Times New Roman" w:cs="Times New Roman"/>
          <w:color w:val="000000"/>
          <w:sz w:val="24"/>
          <w:szCs w:val="24"/>
        </w:rPr>
        <w:t>, the address of one of Jonathan’s longtime friends. Jonathan hated to call unannounced, especially at such a late hour</w:t>
      </w:r>
      <w:ins w:id="2191" w:author="Andrea Stafford Hintz" w:date="2016-08-12T15:19:00Z">
        <w:r w:rsidR="00A272D3">
          <w:rPr>
            <w:rFonts w:ascii="Times New Roman" w:eastAsia="Times New Roman" w:hAnsi="Times New Roman" w:cs="Times New Roman"/>
            <w:color w:val="000000"/>
            <w:sz w:val="24"/>
            <w:szCs w:val="24"/>
          </w:rPr>
          <w:t xml:space="preserve">, but </w:t>
        </w:r>
      </w:ins>
      <w:ins w:id="2192" w:author="Andrea Stafford Hintz" w:date="2016-08-12T15:21:00Z">
        <w:r w:rsidR="00F40467">
          <w:rPr>
            <w:rFonts w:ascii="Times New Roman" w:eastAsia="Times New Roman" w:hAnsi="Times New Roman" w:cs="Times New Roman"/>
            <w:color w:val="000000"/>
            <w:sz w:val="24"/>
            <w:szCs w:val="24"/>
          </w:rPr>
          <w:t xml:space="preserve">it would seem </w:t>
        </w:r>
      </w:ins>
      <w:ins w:id="2193" w:author="Andrea Stafford Hintz" w:date="2016-08-12T15:19:00Z">
        <w:r w:rsidR="00A272D3">
          <w:rPr>
            <w:rFonts w:ascii="Times New Roman" w:eastAsia="Times New Roman" w:hAnsi="Times New Roman" w:cs="Times New Roman"/>
            <w:color w:val="000000"/>
            <w:sz w:val="24"/>
            <w:szCs w:val="24"/>
          </w:rPr>
          <w:t>de</w:t>
        </w:r>
      </w:ins>
      <w:del w:id="2194" w:author="Andrea Stafford Hintz" w:date="2016-08-12T15:19:00Z">
        <w:r w:rsidRPr="00ED609B" w:rsidDel="00A272D3">
          <w:rPr>
            <w:rFonts w:ascii="Times New Roman" w:eastAsia="Times New Roman" w:hAnsi="Times New Roman" w:cs="Times New Roman"/>
            <w:color w:val="000000"/>
            <w:sz w:val="24"/>
            <w:szCs w:val="24"/>
          </w:rPr>
          <w:delText>, but his friend kept late hours anyway. Besides, de</w:delText>
        </w:r>
      </w:del>
      <w:r w:rsidRPr="00ED609B">
        <w:rPr>
          <w:rFonts w:ascii="Times New Roman" w:eastAsia="Times New Roman" w:hAnsi="Times New Roman" w:cs="Times New Roman"/>
          <w:color w:val="000000"/>
          <w:sz w:val="24"/>
          <w:szCs w:val="24"/>
        </w:rPr>
        <w:t>sperate time</w:t>
      </w:r>
      <w:ins w:id="2195" w:author="Andrea Stafford Hintz" w:date="2016-08-12T15:20:00Z">
        <w:r w:rsidR="00A272D3" w:rsidRPr="009400B4">
          <w:rPr>
            <w:rFonts w:ascii="Times New Roman" w:hAnsi="Times New Roman"/>
            <w:sz w:val="24"/>
            <w:rPrChange w:id="2196" w:author="Andrea Stafford Hintz" w:date="2016-09-18T16:51:00Z">
              <w:rPr>
                <w:rFonts w:ascii="Times New Roman" w:eastAsia="Times New Roman" w:hAnsi="Times New Roman" w:cs="Times New Roman"/>
                <w:sz w:val="24"/>
                <w:szCs w:val="24"/>
              </w:rPr>
            </w:rPrChange>
          </w:rPr>
          <w:t xml:space="preserve">s did indeed </w:t>
        </w:r>
        <w:r w:rsidR="00F40467" w:rsidRPr="009400B4">
          <w:rPr>
            <w:rFonts w:ascii="Times New Roman" w:hAnsi="Times New Roman"/>
            <w:sz w:val="24"/>
            <w:rPrChange w:id="2197" w:author="Andrea Stafford Hintz" w:date="2016-09-18T16:51:00Z">
              <w:rPr>
                <w:rFonts w:ascii="Times New Roman" w:eastAsia="Times New Roman" w:hAnsi="Times New Roman" w:cs="Times New Roman"/>
                <w:sz w:val="24"/>
                <w:szCs w:val="24"/>
              </w:rPr>
            </w:rPrChange>
          </w:rPr>
          <w:t xml:space="preserve">call for desperate </w:t>
        </w:r>
        <w:commentRangeStart w:id="2198"/>
        <w:r w:rsidR="00F40467" w:rsidRPr="009400B4">
          <w:rPr>
            <w:rFonts w:ascii="Times New Roman" w:hAnsi="Times New Roman"/>
            <w:sz w:val="24"/>
            <w:rPrChange w:id="2199" w:author="Andrea Stafford Hintz" w:date="2016-09-18T16:51:00Z">
              <w:rPr>
                <w:rFonts w:ascii="Times New Roman" w:eastAsia="Times New Roman" w:hAnsi="Times New Roman" w:cs="Times New Roman"/>
                <w:sz w:val="24"/>
                <w:szCs w:val="24"/>
              </w:rPr>
            </w:rPrChange>
          </w:rPr>
          <w:t>measures</w:t>
        </w:r>
      </w:ins>
      <w:commentRangeEnd w:id="2198"/>
      <w:ins w:id="2200" w:author="Andrea Stafford Hintz" w:date="2016-08-12T15:21:00Z">
        <w:r w:rsidR="001E53EC">
          <w:rPr>
            <w:rStyle w:val="CommentReference"/>
          </w:rPr>
          <w:commentReference w:id="2198"/>
        </w:r>
      </w:ins>
      <w:ins w:id="2201" w:author="Andrea Stafford Hintz" w:date="2016-08-12T15:20:00Z">
        <w:r w:rsidR="00F40467" w:rsidRPr="009400B4">
          <w:rPr>
            <w:rFonts w:ascii="Times New Roman" w:hAnsi="Times New Roman"/>
            <w:sz w:val="24"/>
            <w:rPrChange w:id="2202" w:author="Andrea Stafford Hintz" w:date="2016-09-18T16:51:00Z">
              <w:rPr>
                <w:rFonts w:ascii="Times New Roman" w:eastAsia="Times New Roman" w:hAnsi="Times New Roman" w:cs="Times New Roman"/>
                <w:sz w:val="24"/>
                <w:szCs w:val="24"/>
              </w:rPr>
            </w:rPrChange>
          </w:rPr>
          <w:t>.</w:t>
        </w:r>
      </w:ins>
      <w:del w:id="2203" w:author="Andrea Stafford Hintz" w:date="2016-08-12T15:20:00Z">
        <w:r w:rsidRPr="00ED609B" w:rsidDel="00A272D3">
          <w:rPr>
            <w:rFonts w:ascii="Times New Roman" w:eastAsia="Times New Roman" w:hAnsi="Times New Roman" w:cs="Times New Roman"/>
            <w:color w:val="000000"/>
            <w:sz w:val="24"/>
            <w:szCs w:val="24"/>
          </w:rPr>
          <w:delText>s…</w:delText>
        </w:r>
      </w:del>
    </w:p>
    <w:p w14:paraId="490FB382" w14:textId="77777777" w:rsidR="00952343" w:rsidRPr="00C245FD" w:rsidRDefault="00952343" w:rsidP="00412575">
      <w:pPr>
        <w:autoSpaceDE/>
        <w:autoSpaceDN/>
        <w:adjustRightInd/>
        <w:spacing w:line="480" w:lineRule="auto"/>
        <w:ind w:firstLine="220"/>
        <w:rPr>
          <w:rFonts w:ascii="Times New Roman" w:hAnsi="Times New Roman" w:cs="Times New Roman"/>
          <w:sz w:val="24"/>
          <w:szCs w:val="24"/>
        </w:rPr>
        <w:sectPr w:rsidR="00952343" w:rsidRPr="00C245FD" w:rsidSect="00C245FD">
          <w:headerReference w:type="even" r:id="rId32"/>
          <w:headerReference w:type="default" r:id="rId33"/>
          <w:footerReference w:type="even" r:id="rId34"/>
          <w:footerReference w:type="default" r:id="rId35"/>
          <w:headerReference w:type="first" r:id="rId36"/>
          <w:footerReference w:type="first" r:id="rId37"/>
          <w:pgSz w:w="12242" w:h="15842"/>
          <w:pgMar w:top="1440" w:right="1440" w:bottom="1440" w:left="1440" w:header="720" w:footer="720" w:gutter="0"/>
          <w:cols w:space="720"/>
          <w:titlePg/>
        </w:sectPr>
      </w:pPr>
    </w:p>
    <w:p w14:paraId="7A6657F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2204" w:name="Chapter_5"/>
      <w:r w:rsidRPr="009400B4">
        <w:rPr>
          <w:rFonts w:ascii="Times New Roman" w:hAnsi="Times New Roman"/>
          <w:sz w:val="24"/>
          <w:rPrChange w:id="2205" w:author="Andrea Stafford Hintz" w:date="2016-09-18T16:51:00Z">
            <w:rPr>
              <w:rFonts w:ascii="Times New Roman" w:eastAsia="Times New Roman" w:hAnsi="Times New Roman" w:cs="Times New Roman"/>
              <w:sz w:val="24"/>
              <w:szCs w:val="24"/>
            </w:rPr>
          </w:rPrChange>
        </w:rPr>
        <w:lastRenderedPageBreak/>
        <w:t>Chapter</w:t>
      </w:r>
      <w:bookmarkEnd w:id="2204"/>
      <w:r w:rsidRPr="009400B4">
        <w:rPr>
          <w:rFonts w:ascii="Times New Roman" w:hAnsi="Times New Roman"/>
          <w:sz w:val="24"/>
          <w:rPrChange w:id="2206" w:author="Andrea Stafford Hintz" w:date="2016-09-18T16:51:00Z">
            <w:rPr>
              <w:rFonts w:ascii="Times New Roman" w:eastAsia="Times New Roman" w:hAnsi="Times New Roman" w:cs="Times New Roman"/>
              <w:sz w:val="24"/>
              <w:szCs w:val="24"/>
            </w:rPr>
          </w:rPrChange>
        </w:rPr>
        <w:t xml:space="preserve"> Five</w:t>
      </w:r>
    </w:p>
    <w:p w14:paraId="4348B0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2207" w:author="Andrea Stafford Hintz" w:date="2016-09-18T16:51:00Z">
            <w:rPr>
              <w:rFonts w:ascii="Times New Roman" w:eastAsia="Times New Roman" w:hAnsi="Times New Roman" w:cs="Times New Roman"/>
              <w:sz w:val="24"/>
              <w:szCs w:val="24"/>
            </w:rPr>
          </w:rPrChange>
        </w:rPr>
        <w:t>“Murders and attempts at assassination are matters of very common occurrence amongst you, then?”</w:t>
      </w:r>
    </w:p>
    <w:p w14:paraId="56B9A34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ABAF4A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2208" w:author="Andrea Stafford Hintz" w:date="2016-09-18T16:51:00Z">
            <w:rPr>
              <w:rFonts w:ascii="Times New Roman" w:eastAsia="Times New Roman" w:hAnsi="Times New Roman" w:cs="Times New Roman"/>
              <w:sz w:val="24"/>
              <w:szCs w:val="24"/>
            </w:rPr>
          </w:rPrChange>
        </w:rPr>
        <w:t xml:space="preserve">- George W.M. Reynolds, </w:t>
      </w:r>
      <w:r w:rsidRPr="009400B4">
        <w:rPr>
          <w:rFonts w:ascii="Times New Roman" w:hAnsi="Times New Roman"/>
          <w:i/>
          <w:sz w:val="24"/>
          <w:rPrChange w:id="2209" w:author="Andrea Stafford Hintz" w:date="2016-09-18T16:51:00Z">
            <w:rPr>
              <w:rFonts w:ascii="Times New Roman" w:eastAsia="Times New Roman" w:hAnsi="Times New Roman" w:cs="Times New Roman"/>
              <w:i/>
              <w:sz w:val="24"/>
              <w:szCs w:val="24"/>
            </w:rPr>
          </w:rPrChange>
        </w:rPr>
        <w:t xml:space="preserve">Wagner, The </w:t>
      </w:r>
      <w:proofErr w:type="spellStart"/>
      <w:r w:rsidRPr="009400B4">
        <w:rPr>
          <w:rFonts w:ascii="Times New Roman" w:hAnsi="Times New Roman"/>
          <w:i/>
          <w:sz w:val="24"/>
          <w:rPrChange w:id="2210" w:author="Andrea Stafford Hintz" w:date="2016-09-18T16:51:00Z">
            <w:rPr>
              <w:rFonts w:ascii="Times New Roman" w:eastAsia="Times New Roman" w:hAnsi="Times New Roman" w:cs="Times New Roman"/>
              <w:i/>
              <w:sz w:val="24"/>
              <w:szCs w:val="24"/>
            </w:rPr>
          </w:rPrChange>
        </w:rPr>
        <w:t>Wehr</w:t>
      </w:r>
      <w:proofErr w:type="spellEnd"/>
      <w:r w:rsidRPr="009400B4">
        <w:rPr>
          <w:rFonts w:ascii="Times New Roman" w:hAnsi="Times New Roman"/>
          <w:i/>
          <w:sz w:val="24"/>
          <w:rPrChange w:id="2211" w:author="Andrea Stafford Hintz" w:date="2016-09-18T16:51:00Z">
            <w:rPr>
              <w:rFonts w:ascii="Times New Roman" w:eastAsia="Times New Roman" w:hAnsi="Times New Roman" w:cs="Times New Roman"/>
              <w:i/>
              <w:sz w:val="24"/>
              <w:szCs w:val="24"/>
            </w:rPr>
          </w:rPrChange>
        </w:rPr>
        <w:t>-Wolf</w:t>
      </w:r>
    </w:p>
    <w:p w14:paraId="6148742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39D9D1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0A064C8" w14:textId="55F412B8"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212" w:name="Scene_9"/>
      <w:r w:rsidRPr="009400B4">
        <w:rPr>
          <w:rFonts w:ascii="Times New Roman" w:hAnsi="Times New Roman"/>
          <w:sz w:val="24"/>
          <w:rPrChange w:id="2213" w:author="Andrea Stafford Hintz" w:date="2016-09-18T16:51:00Z">
            <w:rPr>
              <w:rFonts w:ascii="Times New Roman" w:eastAsia="Times New Roman" w:hAnsi="Times New Roman" w:cs="Times New Roman"/>
              <w:sz w:val="24"/>
              <w:szCs w:val="24"/>
            </w:rPr>
          </w:rPrChange>
        </w:rPr>
        <w:t>Annabel</w:t>
      </w:r>
      <w:bookmarkEnd w:id="2212"/>
      <w:r w:rsidRPr="009400B4">
        <w:rPr>
          <w:rFonts w:ascii="Times New Roman" w:hAnsi="Times New Roman"/>
          <w:sz w:val="24"/>
          <w:rPrChange w:id="2214" w:author="Andrea Stafford Hintz" w:date="2016-09-18T16:51:00Z">
            <w:rPr>
              <w:rFonts w:ascii="Times New Roman" w:eastAsia="Times New Roman" w:hAnsi="Times New Roman" w:cs="Times New Roman"/>
              <w:sz w:val="24"/>
              <w:szCs w:val="24"/>
            </w:rPr>
          </w:rPrChange>
        </w:rPr>
        <w:t xml:space="preserve"> slipped silently into the revolving ballroom, </w:t>
      </w:r>
      <w:del w:id="2215" w:author="Andrea Stafford Hintz" w:date="2016-08-12T15:25:00Z">
        <w:r w:rsidRPr="00C245FD" w:rsidDel="001E53EC">
          <w:rPr>
            <w:rFonts w:ascii="Times New Roman" w:hAnsi="Times New Roman" w:cs="Times New Roman"/>
            <w:sz w:val="24"/>
            <w:szCs w:val="24"/>
          </w:rPr>
          <w:delText xml:space="preserve">apparently still unnoticed </w:delText>
        </w:r>
      </w:del>
      <w:ins w:id="2216" w:author="Andrea Stafford Hintz" w:date="2016-08-12T15:25:00Z">
        <w:r w:rsidR="001E53EC" w:rsidRPr="009400B4">
          <w:rPr>
            <w:rFonts w:ascii="Times New Roman" w:hAnsi="Times New Roman"/>
            <w:sz w:val="24"/>
            <w:rPrChange w:id="2217" w:author="Andrea Stafford Hintz" w:date="2016-09-18T16:51:00Z">
              <w:rPr>
                <w:rFonts w:ascii="Times New Roman" w:eastAsia="Times New Roman" w:hAnsi="Times New Roman" w:cs="Times New Roman"/>
                <w:sz w:val="24"/>
                <w:szCs w:val="24"/>
              </w:rPr>
            </w:rPrChange>
          </w:rPr>
          <w:t xml:space="preserve">unnoticed </w:t>
        </w:r>
      </w:ins>
      <w:r w:rsidRPr="009400B4">
        <w:rPr>
          <w:rFonts w:ascii="Times New Roman" w:hAnsi="Times New Roman"/>
          <w:sz w:val="24"/>
          <w:rPrChange w:id="2218" w:author="Andrea Stafford Hintz" w:date="2016-09-18T16:51:00Z">
            <w:rPr>
              <w:rFonts w:ascii="Times New Roman" w:eastAsia="Times New Roman" w:hAnsi="Times New Roman" w:cs="Times New Roman"/>
              <w:sz w:val="24"/>
              <w:szCs w:val="24"/>
            </w:rPr>
          </w:rPrChange>
        </w:rPr>
        <w:t xml:space="preserve">despite the drama that had unfolded upstairs. The </w:t>
      </w:r>
      <w:proofErr w:type="spellStart"/>
      <w:ins w:id="2219" w:author="Andrea Stafford Hintz" w:date="2016-09-18T16:51:00Z">
        <w:r w:rsidR="00A22D6C" w:rsidRPr="009400B4">
          <w:rPr>
            <w:rFonts w:ascii="Times New Roman" w:eastAsia="Times New Roman" w:hAnsi="Times New Roman" w:cs="Times New Roman"/>
            <w:sz w:val="24"/>
            <w:szCs w:val="24"/>
          </w:rPr>
          <w:t>dancing</w:t>
        </w:r>
      </w:ins>
      <w:del w:id="2220" w:author="Andrea Stafford Hintz" w:date="2016-09-18T16:51:00Z">
        <w:r w:rsidRPr="75C2D9A6">
          <w:rPr>
            <w:rFonts w:ascii="Times New Roman" w:eastAsia="Times New Roman" w:hAnsi="Times New Roman" w:cs="Times New Roman"/>
            <w:sz w:val="24"/>
            <w:szCs w:val="24"/>
            <w:rPrChange w:id="2221" w:author="Bryce Raffle" w:date="2016-09-06T11:42:00Z">
              <w:rPr>
                <w:rFonts w:ascii="Times New Roman" w:hAnsi="Times New Roman" w:cs="Times New Roman"/>
                <w:sz w:val="24"/>
                <w:szCs w:val="24"/>
              </w:rPr>
            </w:rPrChange>
          </w:rPr>
          <w:delText>danc</w:delText>
        </w:r>
      </w:del>
      <w:ins w:id="2222" w:author="Andrea Stafford Hintz" w:date="2016-08-12T15:28:00Z">
        <w:r w:rsidR="001E53EC" w:rsidRPr="75C2D9A6">
          <w:rPr>
            <w:rFonts w:ascii="Times New Roman" w:eastAsia="Times New Roman" w:hAnsi="Times New Roman" w:cs="Times New Roman"/>
            <w:sz w:val="24"/>
            <w:szCs w:val="24"/>
            <w:rPrChange w:id="2223" w:author="Bryce Raffle" w:date="2016-09-06T11:42:00Z">
              <w:rPr>
                <w:rFonts w:ascii="Times New Roman" w:hAnsi="Times New Roman" w:cs="Times New Roman"/>
                <w:sz w:val="24"/>
                <w:szCs w:val="24"/>
              </w:rPr>
            </w:rPrChange>
          </w:rPr>
          <w:t>ing</w:t>
        </w:r>
      </w:ins>
      <w:proofErr w:type="spellEnd"/>
      <w:del w:id="2224" w:author="Andrea Stafford Hintz" w:date="2016-08-12T15:28:00Z">
        <w:r w:rsidRPr="00C245FD" w:rsidDel="001E53EC">
          <w:rPr>
            <w:rFonts w:ascii="Times New Roman" w:hAnsi="Times New Roman" w:cs="Times New Roman"/>
            <w:sz w:val="24"/>
            <w:szCs w:val="24"/>
          </w:rPr>
          <w:delText>e</w:delText>
        </w:r>
      </w:del>
      <w:r w:rsidRPr="009400B4">
        <w:rPr>
          <w:rFonts w:ascii="Times New Roman" w:hAnsi="Times New Roman"/>
          <w:sz w:val="24"/>
          <w:rPrChange w:id="2225" w:author="Andrea Stafford Hintz" w:date="2016-09-18T16:51:00Z">
            <w:rPr>
              <w:rFonts w:ascii="Times New Roman" w:eastAsia="Times New Roman" w:hAnsi="Times New Roman" w:cs="Times New Roman"/>
              <w:sz w:val="24"/>
              <w:szCs w:val="24"/>
            </w:rPr>
          </w:rPrChange>
        </w:rPr>
        <w:t xml:space="preserve"> continued. The musicians still played, the ladies and gentlemen continued to waltz, or to stand on the sidelines and clap politely when the </w:t>
      </w:r>
      <w:proofErr w:type="spellStart"/>
      <w:ins w:id="2226" w:author="Andrea Stafford Hintz" w:date="2016-09-18T16:51:00Z">
        <w:r w:rsidR="00A22D6C" w:rsidRPr="009400B4">
          <w:rPr>
            <w:rFonts w:ascii="Times New Roman" w:eastAsia="Times New Roman" w:hAnsi="Times New Roman" w:cs="Times New Roman"/>
            <w:sz w:val="24"/>
            <w:szCs w:val="24"/>
          </w:rPr>
          <w:t>music</w:t>
        </w:r>
      </w:ins>
      <w:ins w:id="2227" w:author="Andrea Stafford Hintz" w:date="2016-08-12T15:28:00Z">
        <w:r w:rsidR="001E53EC" w:rsidRPr="75C2D9A6">
          <w:rPr>
            <w:rFonts w:ascii="Times New Roman" w:eastAsia="Times New Roman" w:hAnsi="Times New Roman" w:cs="Times New Roman"/>
            <w:sz w:val="24"/>
            <w:szCs w:val="24"/>
            <w:rPrChange w:id="2228" w:author="Bryce Raffle" w:date="2016-09-06T11:42:00Z">
              <w:rPr>
                <w:rFonts w:ascii="Times New Roman" w:hAnsi="Times New Roman" w:cs="Times New Roman"/>
                <w:sz w:val="24"/>
                <w:szCs w:val="24"/>
              </w:rPr>
            </w:rPrChange>
          </w:rPr>
          <w:t>music</w:t>
        </w:r>
      </w:ins>
      <w:proofErr w:type="spellEnd"/>
      <w:del w:id="2229" w:author="Andrea Stafford Hintz" w:date="2016-08-12T15:28:00Z">
        <w:r w:rsidRPr="00C245FD" w:rsidDel="001E53EC">
          <w:rPr>
            <w:rFonts w:ascii="Times New Roman" w:hAnsi="Times New Roman" w:cs="Times New Roman"/>
            <w:sz w:val="24"/>
            <w:szCs w:val="24"/>
          </w:rPr>
          <w:delText>dance</w:delText>
        </w:r>
      </w:del>
      <w:r w:rsidRPr="009400B4">
        <w:rPr>
          <w:rFonts w:ascii="Times New Roman" w:hAnsi="Times New Roman"/>
          <w:sz w:val="24"/>
          <w:rPrChange w:id="2230" w:author="Andrea Stafford Hintz" w:date="2016-09-18T16:51:00Z">
            <w:rPr>
              <w:rFonts w:ascii="Times New Roman" w:eastAsia="Times New Roman" w:hAnsi="Times New Roman" w:cs="Times New Roman"/>
              <w:sz w:val="24"/>
              <w:szCs w:val="24"/>
            </w:rPr>
          </w:rPrChange>
        </w:rPr>
        <w:t xml:space="preserve"> ended. </w:t>
      </w:r>
      <w:ins w:id="2231" w:author="Andrea Stafford Hintz" w:date="2016-09-18T16:51:00Z">
        <w:r w:rsidR="00A22D6C" w:rsidRPr="009400B4">
          <w:rPr>
            <w:rFonts w:ascii="Times New Roman" w:eastAsia="Times New Roman" w:hAnsi="Times New Roman" w:cs="Times New Roman"/>
            <w:sz w:val="24"/>
            <w:szCs w:val="24"/>
          </w:rPr>
          <w:t xml:space="preserve">The </w:t>
        </w:r>
      </w:ins>
      <w:proofErr w:type="spellStart"/>
      <w:ins w:id="2232" w:author="Andrea Stafford Hintz" w:date="2016-08-12T15:26:00Z">
        <w:r w:rsidR="001E53EC" w:rsidRPr="75C2D9A6">
          <w:rPr>
            <w:rFonts w:ascii="Times New Roman" w:eastAsia="Times New Roman" w:hAnsi="Times New Roman" w:cs="Times New Roman"/>
            <w:sz w:val="24"/>
            <w:szCs w:val="24"/>
            <w:rPrChange w:id="2233" w:author="Bryce Raffle" w:date="2016-09-06T11:42:00Z">
              <w:rPr>
                <w:rFonts w:ascii="Times New Roman" w:hAnsi="Times New Roman" w:cs="Times New Roman"/>
                <w:sz w:val="24"/>
                <w:szCs w:val="24"/>
              </w:rPr>
            </w:rPrChange>
          </w:rPr>
          <w:t>The</w:t>
        </w:r>
      </w:ins>
      <w:del w:id="2234" w:author="Andrea Stafford Hintz" w:date="2016-08-12T15:26:00Z">
        <w:r w:rsidRPr="00C245FD" w:rsidDel="001E53EC">
          <w:rPr>
            <w:rFonts w:ascii="Times New Roman" w:hAnsi="Times New Roman" w:cs="Times New Roman"/>
            <w:sz w:val="24"/>
            <w:szCs w:val="24"/>
          </w:rPr>
          <w:delText>But someho</w:delText>
        </w:r>
      </w:del>
      <w:del w:id="2235" w:author="Andrea Stafford Hintz" w:date="2016-08-12T15:25:00Z">
        <w:r w:rsidRPr="00C245FD" w:rsidDel="001E53EC">
          <w:rPr>
            <w:rFonts w:ascii="Times New Roman" w:hAnsi="Times New Roman" w:cs="Times New Roman"/>
            <w:sz w:val="24"/>
            <w:szCs w:val="24"/>
          </w:rPr>
          <w:delText>w</w:delText>
        </w:r>
      </w:del>
      <w:del w:id="2236" w:author="Andrea Stafford Hintz" w:date="2016-08-12T15:26:00Z">
        <w:r w:rsidRPr="00C245FD" w:rsidDel="001E53EC">
          <w:rPr>
            <w:rFonts w:ascii="Times New Roman" w:hAnsi="Times New Roman" w:cs="Times New Roman"/>
            <w:sz w:val="24"/>
            <w:szCs w:val="24"/>
          </w:rPr>
          <w:delText xml:space="preserve"> the</w:delText>
        </w:r>
      </w:del>
      <w:del w:id="2237" w:author="Andrea Stafford Hintz" w:date="2016-09-18T16:51:00Z">
        <w:r w:rsidRPr="75C2D9A6">
          <w:rPr>
            <w:rFonts w:ascii="Times New Roman" w:eastAsia="Times New Roman" w:hAnsi="Times New Roman" w:cs="Times New Roman"/>
            <w:sz w:val="24"/>
            <w:szCs w:val="24"/>
            <w:rPrChange w:id="2238"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239" w:author="Andrea Stafford Hintz" w:date="2016-09-18T16:51:00Z">
            <w:rPr>
              <w:rFonts w:ascii="Times New Roman" w:eastAsia="Times New Roman" w:hAnsi="Times New Roman" w:cs="Times New Roman"/>
              <w:sz w:val="24"/>
              <w:szCs w:val="24"/>
            </w:rPr>
          </w:rPrChange>
        </w:rPr>
        <w:t>atmosphere</w:t>
      </w:r>
      <w:proofErr w:type="spellEnd"/>
      <w:r w:rsidRPr="009400B4">
        <w:rPr>
          <w:rFonts w:ascii="Times New Roman" w:hAnsi="Times New Roman"/>
          <w:sz w:val="24"/>
          <w:rPrChange w:id="2240" w:author="Andrea Stafford Hintz" w:date="2016-09-18T16:51:00Z">
            <w:rPr>
              <w:rFonts w:ascii="Times New Roman" w:eastAsia="Times New Roman" w:hAnsi="Times New Roman" w:cs="Times New Roman"/>
              <w:sz w:val="24"/>
              <w:szCs w:val="24"/>
            </w:rPr>
          </w:rPrChange>
        </w:rPr>
        <w:t xml:space="preserve"> </w:t>
      </w:r>
      <w:ins w:id="2241" w:author="Andrea Stafford Hintz" w:date="2016-08-12T15:26:00Z">
        <w:r w:rsidR="001E53EC" w:rsidRPr="009400B4">
          <w:rPr>
            <w:rFonts w:ascii="Times New Roman" w:hAnsi="Times New Roman"/>
            <w:sz w:val="24"/>
            <w:rPrChange w:id="2242" w:author="Andrea Stafford Hintz" w:date="2016-09-18T16:51:00Z">
              <w:rPr>
                <w:rFonts w:ascii="Times New Roman" w:eastAsia="Times New Roman" w:hAnsi="Times New Roman" w:cs="Times New Roman"/>
                <w:sz w:val="24"/>
                <w:szCs w:val="24"/>
              </w:rPr>
            </w:rPrChange>
          </w:rPr>
          <w:t xml:space="preserve">of the room </w:t>
        </w:r>
      </w:ins>
      <w:r w:rsidRPr="009400B4">
        <w:rPr>
          <w:rFonts w:ascii="Times New Roman" w:hAnsi="Times New Roman"/>
          <w:sz w:val="24"/>
          <w:rPrChange w:id="2243" w:author="Andrea Stafford Hintz" w:date="2016-09-18T16:51:00Z">
            <w:rPr>
              <w:rFonts w:ascii="Times New Roman" w:eastAsia="Times New Roman" w:hAnsi="Times New Roman" w:cs="Times New Roman"/>
              <w:sz w:val="24"/>
              <w:szCs w:val="24"/>
            </w:rPr>
          </w:rPrChange>
        </w:rPr>
        <w:t>had changed</w:t>
      </w:r>
      <w:ins w:id="2244" w:author="Andrea Stafford Hintz" w:date="2016-08-12T15:28:00Z">
        <w:r w:rsidR="001E53EC" w:rsidRPr="009400B4">
          <w:rPr>
            <w:rFonts w:ascii="Times New Roman" w:hAnsi="Times New Roman"/>
            <w:sz w:val="24"/>
            <w:rPrChange w:id="2245" w:author="Andrea Stafford Hintz" w:date="2016-09-18T16:51:00Z">
              <w:rPr>
                <w:rFonts w:ascii="Times New Roman" w:eastAsia="Times New Roman" w:hAnsi="Times New Roman" w:cs="Times New Roman"/>
                <w:sz w:val="24"/>
                <w:szCs w:val="24"/>
              </w:rPr>
            </w:rPrChange>
          </w:rPr>
          <w:t xml:space="preserve">. </w:t>
        </w:r>
      </w:ins>
      <w:proofErr w:type="spellStart"/>
      <w:ins w:id="2246" w:author="Andrea Stafford Hintz" w:date="2016-09-18T16:51:00Z">
        <w:r w:rsidR="00A22D6C" w:rsidRPr="009400B4">
          <w:rPr>
            <w:rFonts w:ascii="Times New Roman" w:eastAsia="Times New Roman" w:hAnsi="Times New Roman" w:cs="Times New Roman"/>
            <w:sz w:val="24"/>
            <w:szCs w:val="24"/>
          </w:rPr>
          <w:t>At</w:t>
        </w:r>
      </w:ins>
      <w:del w:id="2247" w:author="Andrea Stafford Hintz" w:date="2016-08-12T15:28:00Z">
        <w:r w:rsidRPr="00C245FD" w:rsidDel="001E53EC">
          <w:rPr>
            <w:rFonts w:ascii="Times New Roman" w:hAnsi="Times New Roman" w:cs="Times New Roman"/>
            <w:sz w:val="24"/>
            <w:szCs w:val="24"/>
          </w:rPr>
          <w:delText xml:space="preserve">, </w:delText>
        </w:r>
      </w:del>
      <w:del w:id="2248" w:author="Andrea Stafford Hintz" w:date="2016-08-12T15:26:00Z">
        <w:r w:rsidRPr="00C245FD" w:rsidDel="001E53EC">
          <w:rPr>
            <w:rFonts w:ascii="Times New Roman" w:hAnsi="Times New Roman" w:cs="Times New Roman"/>
            <w:sz w:val="24"/>
            <w:szCs w:val="24"/>
          </w:rPr>
          <w:delText>subtly. A</w:delText>
        </w:r>
      </w:del>
      <w:ins w:id="2249" w:author="Andrea Stafford Hintz" w:date="2016-08-12T15:28:00Z">
        <w:r w:rsidR="001E53EC" w:rsidRPr="75C2D9A6">
          <w:rPr>
            <w:rFonts w:ascii="Times New Roman" w:eastAsia="Times New Roman" w:hAnsi="Times New Roman" w:cs="Times New Roman"/>
            <w:sz w:val="24"/>
            <w:szCs w:val="24"/>
            <w:rPrChange w:id="2250" w:author="Bryce Raffle" w:date="2016-09-06T11:42:00Z">
              <w:rPr>
                <w:rFonts w:ascii="Times New Roman" w:hAnsi="Times New Roman" w:cs="Times New Roman"/>
                <w:sz w:val="24"/>
                <w:szCs w:val="24"/>
              </w:rPr>
            </w:rPrChange>
          </w:rPr>
          <w:t>A</w:t>
        </w:r>
      </w:ins>
      <w:proofErr w:type="spellEnd"/>
      <w:del w:id="2251" w:author="Andrea Stafford Hintz" w:date="2016-09-18T16:51:00Z">
        <w:r w:rsidRPr="75C2D9A6">
          <w:rPr>
            <w:rFonts w:ascii="Times New Roman" w:eastAsia="Times New Roman" w:hAnsi="Times New Roman" w:cs="Times New Roman"/>
            <w:sz w:val="24"/>
            <w:szCs w:val="24"/>
            <w:rPrChange w:id="2252" w:author="Bryce Raffle" w:date="2016-09-06T11:42:00Z">
              <w:rPr>
                <w:rFonts w:ascii="Times New Roman" w:hAnsi="Times New Roman" w:cs="Times New Roman"/>
                <w:sz w:val="24"/>
                <w:szCs w:val="24"/>
              </w:rPr>
            </w:rPrChange>
          </w:rPr>
          <w:delText>t</w:delText>
        </w:r>
      </w:del>
      <w:r w:rsidRPr="009400B4">
        <w:rPr>
          <w:rFonts w:ascii="Times New Roman" w:hAnsi="Times New Roman"/>
          <w:sz w:val="24"/>
          <w:rPrChange w:id="2253" w:author="Andrea Stafford Hintz" w:date="2016-09-18T16:51:00Z">
            <w:rPr>
              <w:rFonts w:ascii="Times New Roman" w:eastAsia="Times New Roman" w:hAnsi="Times New Roman" w:cs="Times New Roman"/>
              <w:sz w:val="24"/>
              <w:szCs w:val="24"/>
            </w:rPr>
          </w:rPrChange>
        </w:rPr>
        <w:t xml:space="preserve"> first</w:t>
      </w:r>
      <w:del w:id="2254" w:author="Andrea Stafford Hintz" w:date="2016-08-12T15:26:00Z">
        <w:r w:rsidRPr="00C245FD" w:rsidDel="001E53EC">
          <w:rPr>
            <w:rFonts w:ascii="Times New Roman" w:hAnsi="Times New Roman" w:cs="Times New Roman"/>
            <w:sz w:val="24"/>
            <w:szCs w:val="24"/>
          </w:rPr>
          <w:delText>,</w:delText>
        </w:r>
      </w:del>
      <w:r w:rsidRPr="009400B4">
        <w:rPr>
          <w:rFonts w:ascii="Times New Roman" w:hAnsi="Times New Roman"/>
          <w:sz w:val="24"/>
          <w:rPrChange w:id="2255" w:author="Andrea Stafford Hintz" w:date="2016-09-18T16:51:00Z">
            <w:rPr>
              <w:rFonts w:ascii="Times New Roman" w:eastAsia="Times New Roman" w:hAnsi="Times New Roman" w:cs="Times New Roman"/>
              <w:sz w:val="24"/>
              <w:szCs w:val="24"/>
            </w:rPr>
          </w:rPrChange>
        </w:rPr>
        <w:t xml:space="preserve"> Annabel could not mark</w:t>
      </w:r>
      <w:ins w:id="2256" w:author="Andrea Stafford Hintz" w:date="2016-08-12T15:27:00Z">
        <w:r w:rsidR="001E53EC" w:rsidRPr="009400B4">
          <w:rPr>
            <w:rFonts w:ascii="Times New Roman" w:hAnsi="Times New Roman"/>
            <w:sz w:val="24"/>
            <w:rPrChange w:id="2257" w:author="Andrea Stafford Hintz" w:date="2016-09-18T16:51:00Z">
              <w:rPr>
                <w:rFonts w:ascii="Times New Roman" w:eastAsia="Times New Roman" w:hAnsi="Times New Roman" w:cs="Times New Roman"/>
                <w:sz w:val="24"/>
                <w:szCs w:val="24"/>
              </w:rPr>
            </w:rPrChange>
          </w:rPr>
          <w:t xml:space="preserve"> the</w:t>
        </w:r>
      </w:ins>
      <w:r w:rsidRPr="009400B4">
        <w:rPr>
          <w:rFonts w:ascii="Times New Roman" w:hAnsi="Times New Roman"/>
          <w:sz w:val="24"/>
          <w:rPrChange w:id="2258" w:author="Andrea Stafford Hintz" w:date="2016-09-18T16:51:00Z">
            <w:rPr>
              <w:rFonts w:ascii="Times New Roman" w:eastAsia="Times New Roman" w:hAnsi="Times New Roman" w:cs="Times New Roman"/>
              <w:sz w:val="24"/>
              <w:szCs w:val="24"/>
            </w:rPr>
          </w:rPrChange>
        </w:rPr>
        <w:t xml:space="preserve"> </w:t>
      </w:r>
      <w:proofErr w:type="spellStart"/>
      <w:ins w:id="2259" w:author="Andrea Stafford Hintz" w:date="2016-09-18T16:51:00Z">
        <w:r w:rsidR="00A22D6C" w:rsidRPr="009400B4">
          <w:rPr>
            <w:rFonts w:ascii="Times New Roman" w:eastAsia="Times New Roman" w:hAnsi="Times New Roman" w:cs="Times New Roman"/>
            <w:sz w:val="24"/>
            <w:szCs w:val="24"/>
          </w:rPr>
          <w:t>cause</w:t>
        </w:r>
      </w:ins>
      <w:del w:id="2260" w:author="Andrea Stafford Hintz" w:date="2016-08-12T15:27:00Z">
        <w:r w:rsidRPr="00C245FD" w:rsidDel="001E53EC">
          <w:rPr>
            <w:rFonts w:ascii="Times New Roman" w:hAnsi="Times New Roman" w:cs="Times New Roman"/>
            <w:sz w:val="24"/>
            <w:szCs w:val="24"/>
          </w:rPr>
          <w:delText>what that change was</w:delText>
        </w:r>
      </w:del>
      <w:ins w:id="2261" w:author="Andrea Stafford Hintz" w:date="2016-08-12T15:27:00Z">
        <w:r w:rsidR="001E53EC" w:rsidRPr="75C2D9A6">
          <w:rPr>
            <w:rFonts w:ascii="Times New Roman" w:eastAsia="Times New Roman" w:hAnsi="Times New Roman" w:cs="Times New Roman"/>
            <w:sz w:val="24"/>
            <w:szCs w:val="24"/>
            <w:rPrChange w:id="2262" w:author="Bryce Raffle" w:date="2016-09-06T11:42:00Z">
              <w:rPr>
                <w:rFonts w:ascii="Times New Roman" w:hAnsi="Times New Roman" w:cs="Times New Roman"/>
                <w:sz w:val="24"/>
                <w:szCs w:val="24"/>
              </w:rPr>
            </w:rPrChange>
          </w:rPr>
          <w:t>cause</w:t>
        </w:r>
        <w:proofErr w:type="spellEnd"/>
        <w:r w:rsidR="001E53EC" w:rsidRPr="75C2D9A6">
          <w:rPr>
            <w:rFonts w:ascii="Times New Roman" w:eastAsia="Times New Roman" w:hAnsi="Times New Roman" w:cs="Times New Roman"/>
            <w:sz w:val="24"/>
            <w:szCs w:val="24"/>
            <w:rPrChange w:id="2263" w:author="Bryce Raffle" w:date="2016-09-06T11:42:00Z">
              <w:rPr>
                <w:rFonts w:ascii="Times New Roman" w:hAnsi="Times New Roman" w:cs="Times New Roman"/>
                <w:sz w:val="24"/>
                <w:szCs w:val="24"/>
              </w:rPr>
            </w:rPrChange>
          </w:rPr>
          <w:t xml:space="preserve">, </w:t>
        </w:r>
      </w:ins>
      <w:del w:id="2264" w:author="Andrea Stafford Hintz" w:date="2016-08-12T15:27:00Z">
        <w:r w:rsidRPr="00C245FD" w:rsidDel="001E53EC">
          <w:rPr>
            <w:rFonts w:ascii="Times New Roman" w:hAnsi="Times New Roman" w:cs="Times New Roman"/>
            <w:sz w:val="24"/>
            <w:szCs w:val="24"/>
          </w:rPr>
          <w:delText xml:space="preserve">, </w:delText>
        </w:r>
      </w:del>
      <w:r w:rsidRPr="009400B4">
        <w:rPr>
          <w:rFonts w:ascii="Times New Roman" w:hAnsi="Times New Roman"/>
          <w:sz w:val="24"/>
          <w:rPrChange w:id="2265" w:author="Andrea Stafford Hintz" w:date="2016-09-18T16:51:00Z">
            <w:rPr>
              <w:rFonts w:ascii="Times New Roman" w:eastAsia="Times New Roman" w:hAnsi="Times New Roman" w:cs="Times New Roman"/>
              <w:sz w:val="24"/>
              <w:szCs w:val="24"/>
            </w:rPr>
          </w:rPrChange>
        </w:rPr>
        <w:t>but eventually she discovered what had set her on edge.</w:t>
      </w:r>
    </w:p>
    <w:p w14:paraId="644715EF" w14:textId="0F7F09B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266" w:author="Andrea Stafford Hintz" w:date="2016-09-18T16:51:00Z">
            <w:rPr>
              <w:rFonts w:ascii="Times New Roman" w:eastAsia="Times New Roman" w:hAnsi="Times New Roman" w:cs="Times New Roman"/>
              <w:sz w:val="24"/>
              <w:szCs w:val="24"/>
            </w:rPr>
          </w:rPrChange>
        </w:rPr>
        <w:t xml:space="preserve">There were, spread out through the crowd </w:t>
      </w:r>
      <w:commentRangeStart w:id="2267"/>
      <w:r w:rsidRPr="009400B4">
        <w:rPr>
          <w:rFonts w:ascii="Times New Roman" w:hAnsi="Times New Roman"/>
          <w:sz w:val="24"/>
          <w:rPrChange w:id="2268" w:author="Andrea Stafford Hintz" w:date="2016-09-18T16:51:00Z">
            <w:rPr>
              <w:rFonts w:ascii="Times New Roman" w:eastAsia="Times New Roman" w:hAnsi="Times New Roman" w:cs="Times New Roman"/>
              <w:sz w:val="24"/>
              <w:szCs w:val="24"/>
            </w:rPr>
          </w:rPrChange>
        </w:rPr>
        <w:t>as if</w:t>
      </w:r>
      <w:del w:id="2269" w:author="Andrea Stafford Hintz" w:date="2016-08-12T15:32:00Z">
        <w:r w:rsidRPr="00C245FD" w:rsidDel="008F40AF">
          <w:rPr>
            <w:rFonts w:ascii="Times New Roman" w:hAnsi="Times New Roman" w:cs="Times New Roman"/>
            <w:sz w:val="24"/>
            <w:szCs w:val="24"/>
          </w:rPr>
          <w:delText xml:space="preserve"> not </w:delText>
        </w:r>
      </w:del>
      <w:ins w:id="2270" w:author="Andrea Stafford Hintz" w:date="2016-08-12T15:32:00Z">
        <w:r w:rsidR="008F40AF" w:rsidRPr="75C2D9A6">
          <w:rPr>
            <w:rFonts w:ascii="Times New Roman" w:eastAsia="Times New Roman" w:hAnsi="Times New Roman" w:cs="Times New Roman"/>
            <w:sz w:val="24"/>
            <w:szCs w:val="24"/>
            <w:rPrChange w:id="2271" w:author="Bryce Raffle" w:date="2016-09-06T11:42:00Z">
              <w:rPr>
                <w:rFonts w:ascii="Times New Roman" w:hAnsi="Times New Roman" w:cs="Times New Roman"/>
                <w:sz w:val="24"/>
                <w:szCs w:val="24"/>
              </w:rPr>
            </w:rPrChange>
          </w:rPr>
          <w:t xml:space="preserve"> </w:t>
        </w:r>
      </w:ins>
      <w:r w:rsidRPr="009400B4">
        <w:rPr>
          <w:rFonts w:ascii="Times New Roman" w:hAnsi="Times New Roman"/>
          <w:sz w:val="24"/>
          <w:rPrChange w:id="2272" w:author="Andrea Stafford Hintz" w:date="2016-09-18T16:51:00Z">
            <w:rPr>
              <w:rFonts w:ascii="Times New Roman" w:eastAsia="Times New Roman" w:hAnsi="Times New Roman" w:cs="Times New Roman"/>
              <w:sz w:val="24"/>
              <w:szCs w:val="24"/>
            </w:rPr>
          </w:rPrChange>
        </w:rPr>
        <w:t xml:space="preserve">to dispel their association </w:t>
      </w:r>
      <w:commentRangeEnd w:id="2267"/>
      <w:r w:rsidR="001E53EC">
        <w:rPr>
          <w:rStyle w:val="CommentReference"/>
        </w:rPr>
        <w:commentReference w:id="2267"/>
      </w:r>
      <w:proofErr w:type="spellStart"/>
      <w:ins w:id="2273" w:author="Andrea Stafford Hintz" w:date="2016-09-18T16:51:00Z">
        <w:r w:rsidR="00A22D6C" w:rsidRPr="009400B4">
          <w:rPr>
            <w:rFonts w:ascii="Times New Roman" w:eastAsia="Times New Roman" w:hAnsi="Times New Roman" w:cs="Times New Roman"/>
            <w:sz w:val="24"/>
            <w:szCs w:val="24"/>
          </w:rPr>
          <w:t>with</w:t>
        </w:r>
      </w:ins>
      <w:del w:id="2274" w:author="Andrea Stafford Hintz" w:date="2016-08-12T15:32:00Z">
        <w:r w:rsidRPr="00C245FD" w:rsidDel="008F40AF">
          <w:rPr>
            <w:rFonts w:ascii="Times New Roman" w:hAnsi="Times New Roman" w:cs="Times New Roman"/>
            <w:sz w:val="24"/>
            <w:szCs w:val="24"/>
          </w:rPr>
          <w:delText>to</w:delText>
        </w:r>
      </w:del>
      <w:ins w:id="2275" w:author="Andrea Stafford Hintz" w:date="2016-08-12T15:32:00Z">
        <w:r w:rsidR="008F40AF" w:rsidRPr="75C2D9A6">
          <w:rPr>
            <w:rFonts w:ascii="Times New Roman" w:eastAsia="Times New Roman" w:hAnsi="Times New Roman" w:cs="Times New Roman"/>
            <w:sz w:val="24"/>
            <w:szCs w:val="24"/>
            <w:rPrChange w:id="2276" w:author="Bryce Raffle" w:date="2016-09-06T11:42:00Z">
              <w:rPr>
                <w:rFonts w:ascii="Times New Roman" w:hAnsi="Times New Roman" w:cs="Times New Roman"/>
                <w:sz w:val="24"/>
                <w:szCs w:val="24"/>
              </w:rPr>
            </w:rPrChange>
          </w:rPr>
          <w:t>with</w:t>
        </w:r>
      </w:ins>
      <w:proofErr w:type="spellEnd"/>
      <w:r w:rsidRPr="009400B4">
        <w:rPr>
          <w:rFonts w:ascii="Times New Roman" w:hAnsi="Times New Roman"/>
          <w:sz w:val="24"/>
          <w:rPrChange w:id="2277" w:author="Andrea Stafford Hintz" w:date="2016-09-18T16:51:00Z">
            <w:rPr>
              <w:rFonts w:ascii="Times New Roman" w:eastAsia="Times New Roman" w:hAnsi="Times New Roman" w:cs="Times New Roman"/>
              <w:sz w:val="24"/>
              <w:szCs w:val="24"/>
            </w:rPr>
          </w:rPrChange>
        </w:rPr>
        <w:t xml:space="preserve"> one another, a group of gentlemen</w:t>
      </w:r>
      <w:del w:id="2278" w:author="Andrea Stafford Hintz" w:date="2016-08-12T15:31:00Z">
        <w:r w:rsidRPr="00C245FD" w:rsidDel="008F40AF">
          <w:rPr>
            <w:rFonts w:ascii="Times New Roman" w:hAnsi="Times New Roman" w:cs="Times New Roman"/>
            <w:sz w:val="24"/>
            <w:szCs w:val="24"/>
          </w:rPr>
          <w:delText>,</w:delText>
        </w:r>
      </w:del>
      <w:r w:rsidRPr="009400B4">
        <w:rPr>
          <w:rFonts w:ascii="Times New Roman" w:hAnsi="Times New Roman"/>
          <w:sz w:val="24"/>
          <w:rPrChange w:id="2279" w:author="Andrea Stafford Hintz" w:date="2016-09-18T16:51:00Z">
            <w:rPr>
              <w:rFonts w:ascii="Times New Roman" w:eastAsia="Times New Roman" w:hAnsi="Times New Roman" w:cs="Times New Roman"/>
              <w:sz w:val="24"/>
              <w:szCs w:val="24"/>
            </w:rPr>
          </w:rPrChange>
        </w:rPr>
        <w:t xml:space="preserve"> identically dressed and masked. They wore black, and their masks were of plain, worn leather, shaped like the heads of corvine birds. Not the sort of mask one </w:t>
      </w:r>
      <w:ins w:id="2280" w:author="Andrea Stafford Hintz" w:date="2016-08-12T15:32:00Z">
        <w:r w:rsidR="008F40AF" w:rsidRPr="009400B4">
          <w:rPr>
            <w:rFonts w:ascii="Times New Roman" w:hAnsi="Times New Roman"/>
            <w:sz w:val="24"/>
            <w:rPrChange w:id="2281" w:author="Andrea Stafford Hintz" w:date="2016-09-18T16:51:00Z">
              <w:rPr>
                <w:rFonts w:ascii="Times New Roman" w:eastAsia="Times New Roman" w:hAnsi="Times New Roman" w:cs="Times New Roman"/>
                <w:sz w:val="24"/>
                <w:szCs w:val="24"/>
              </w:rPr>
            </w:rPrChange>
          </w:rPr>
          <w:t xml:space="preserve">normally </w:t>
        </w:r>
      </w:ins>
      <w:r w:rsidRPr="009400B4">
        <w:rPr>
          <w:rFonts w:ascii="Times New Roman" w:hAnsi="Times New Roman"/>
          <w:sz w:val="24"/>
          <w:rPrChange w:id="2282" w:author="Andrea Stafford Hintz" w:date="2016-09-18T16:51:00Z">
            <w:rPr>
              <w:rFonts w:ascii="Times New Roman" w:eastAsia="Times New Roman" w:hAnsi="Times New Roman" w:cs="Times New Roman"/>
              <w:sz w:val="24"/>
              <w:szCs w:val="24"/>
            </w:rPr>
          </w:rPrChange>
        </w:rPr>
        <w:t>wore to a masquerade. One such mask, on its own, might not have caused much alarm. But there were dozens of these masks, spread out through the crowd. It was enough to send a chill crawling up her spine.</w:t>
      </w:r>
    </w:p>
    <w:p w14:paraId="16216464" w14:textId="17A48866" w:rsidR="00952343" w:rsidRPr="00C245FD" w:rsidDel="008F40AF" w:rsidRDefault="00B67EA3" w:rsidP="00C245FD">
      <w:pPr>
        <w:tabs>
          <w:tab w:val="left" w:pos="1440"/>
          <w:tab w:val="left" w:pos="2160"/>
          <w:tab w:val="left" w:pos="2880"/>
        </w:tabs>
        <w:spacing w:line="480" w:lineRule="auto"/>
        <w:ind w:firstLine="359"/>
        <w:jc w:val="both"/>
        <w:rPr>
          <w:del w:id="2283" w:author="Andrea Stafford Hintz" w:date="2016-08-12T15:33:00Z"/>
          <w:rFonts w:ascii="Times New Roman" w:hAnsi="Times New Roman" w:cs="Times New Roman"/>
          <w:sz w:val="24"/>
          <w:szCs w:val="24"/>
        </w:rPr>
      </w:pPr>
      <w:r w:rsidRPr="009400B4">
        <w:rPr>
          <w:rFonts w:ascii="Times New Roman" w:hAnsi="Times New Roman"/>
          <w:sz w:val="24"/>
          <w:rPrChange w:id="2284" w:author="Andrea Stafford Hintz" w:date="2016-09-18T16:51:00Z">
            <w:rPr>
              <w:rFonts w:ascii="Times New Roman" w:eastAsia="Times New Roman" w:hAnsi="Times New Roman" w:cs="Times New Roman"/>
              <w:sz w:val="24"/>
              <w:szCs w:val="24"/>
            </w:rPr>
          </w:rPrChange>
        </w:rPr>
        <w:t>The men moved with purpose, their heads turning from side to side, searching through the crowd, looking for</w:t>
      </w:r>
      <w:ins w:id="2285" w:author="Andrea Stafford Hintz" w:date="2016-09-18T16:51:00Z">
        <w:r w:rsidR="00A22D6C" w:rsidRPr="009400B4">
          <w:rPr>
            <w:rFonts w:ascii="Times New Roman" w:eastAsia="Times New Roman" w:hAnsi="Times New Roman" w:cs="Times New Roman"/>
            <w:sz w:val="24"/>
            <w:szCs w:val="24"/>
          </w:rPr>
          <w:t xml:space="preserve">…Connor, </w:t>
        </w:r>
        <w:commentRangeStart w:id="2286"/>
        <w:r w:rsidR="00A22D6C" w:rsidRPr="009400B4">
          <w:rPr>
            <w:rFonts w:ascii="Times New Roman" w:eastAsia="Times New Roman" w:hAnsi="Times New Roman" w:cs="Times New Roman"/>
            <w:sz w:val="24"/>
            <w:szCs w:val="24"/>
          </w:rPr>
          <w:t>more than likely</w:t>
        </w:r>
        <w:commentRangeEnd w:id="2286"/>
        <w:r w:rsidR="00A22D6C">
          <w:rPr>
            <w:rStyle w:val="CommentReference"/>
          </w:rPr>
          <w:commentReference w:id="2286"/>
        </w:r>
        <w:r w:rsidR="00A22D6C" w:rsidRPr="009400B4">
          <w:rPr>
            <w:rFonts w:ascii="Times New Roman" w:eastAsia="Times New Roman" w:hAnsi="Times New Roman" w:cs="Times New Roman"/>
            <w:sz w:val="24"/>
            <w:szCs w:val="24"/>
          </w:rPr>
          <w:t>.</w:t>
        </w:r>
      </w:ins>
      <w:ins w:id="2287" w:author="Andrea Stafford Hintz" w:date="2016-08-12T15:35:00Z">
        <w:r w:rsidR="008F40AF" w:rsidRPr="75C2D9A6">
          <w:rPr>
            <w:rFonts w:ascii="Times New Roman" w:eastAsia="Times New Roman" w:hAnsi="Times New Roman" w:cs="Times New Roman"/>
            <w:sz w:val="24"/>
            <w:szCs w:val="24"/>
            <w:rPrChange w:id="2288" w:author="Bryce Raffle" w:date="2016-09-06T11:42:00Z">
              <w:rPr>
                <w:rFonts w:ascii="Times New Roman" w:hAnsi="Times New Roman" w:cs="Times New Roman"/>
                <w:sz w:val="24"/>
                <w:szCs w:val="24"/>
              </w:rPr>
            </w:rPrChange>
          </w:rPr>
          <w:t>…</w:t>
        </w:r>
      </w:ins>
      <w:del w:id="2289" w:author="Andrea Stafford Hintz" w:date="2016-08-12T15:35:00Z">
        <w:r w:rsidRPr="00C245FD" w:rsidDel="008F40AF">
          <w:rPr>
            <w:rFonts w:ascii="Times New Roman" w:hAnsi="Times New Roman" w:cs="Times New Roman"/>
            <w:sz w:val="24"/>
            <w:szCs w:val="24"/>
          </w:rPr>
          <w:delText>…</w:delText>
        </w:r>
      </w:del>
    </w:p>
    <w:p w14:paraId="1A151FC1" w14:textId="0C924069" w:rsidR="00952343" w:rsidRPr="00C245FD" w:rsidRDefault="00B67EA3">
      <w:pPr>
        <w:tabs>
          <w:tab w:val="left" w:pos="1440"/>
          <w:tab w:val="left" w:pos="2160"/>
          <w:tab w:val="left" w:pos="2880"/>
        </w:tabs>
        <w:spacing w:line="480" w:lineRule="auto"/>
        <w:ind w:firstLine="359"/>
        <w:jc w:val="both"/>
        <w:rPr>
          <w:del w:id="2290" w:author="Andrea Stafford Hintz" w:date="2016-09-18T16:51:00Z"/>
          <w:rFonts w:ascii="Times New Roman" w:hAnsi="Times New Roman" w:cs="Times New Roman"/>
          <w:sz w:val="24"/>
          <w:szCs w:val="24"/>
        </w:rPr>
      </w:pPr>
      <w:del w:id="2291" w:author="Andrea Stafford Hintz" w:date="2016-09-18T16:51:00Z">
        <w:r w:rsidRPr="75C2D9A6">
          <w:rPr>
            <w:rFonts w:ascii="Times New Roman" w:eastAsia="Times New Roman" w:hAnsi="Times New Roman" w:cs="Times New Roman"/>
            <w:sz w:val="24"/>
            <w:szCs w:val="24"/>
            <w:rPrChange w:id="2292" w:author="Bryce Raffle" w:date="2016-09-06T11:42:00Z">
              <w:rPr>
                <w:rFonts w:ascii="Times New Roman" w:hAnsi="Times New Roman" w:cs="Times New Roman"/>
                <w:sz w:val="24"/>
                <w:szCs w:val="24"/>
              </w:rPr>
            </w:rPrChange>
          </w:rPr>
          <w:delText xml:space="preserve">Connor, </w:delText>
        </w:r>
      </w:del>
      <w:commentRangeStart w:id="2293"/>
      <w:del w:id="2294" w:author="Andrea Stafford Hintz" w:date="2016-08-12T15:33:00Z">
        <w:r w:rsidRPr="00C245FD" w:rsidDel="008F40AF">
          <w:rPr>
            <w:rFonts w:ascii="Times New Roman" w:hAnsi="Times New Roman" w:cs="Times New Roman"/>
            <w:sz w:val="24"/>
            <w:szCs w:val="24"/>
          </w:rPr>
          <w:delText>she supposed</w:delText>
        </w:r>
      </w:del>
      <w:ins w:id="2295" w:author="Andrea Stafford Hintz" w:date="2016-08-12T15:33:00Z">
        <w:r w:rsidR="008F40AF" w:rsidRPr="75C2D9A6">
          <w:rPr>
            <w:rFonts w:ascii="Times New Roman" w:eastAsia="Times New Roman" w:hAnsi="Times New Roman" w:cs="Times New Roman"/>
            <w:sz w:val="24"/>
            <w:szCs w:val="24"/>
            <w:rPrChange w:id="2296" w:author="Bryce Raffle" w:date="2016-09-06T11:42:00Z">
              <w:rPr>
                <w:rFonts w:ascii="Times New Roman" w:hAnsi="Times New Roman" w:cs="Times New Roman"/>
                <w:sz w:val="24"/>
                <w:szCs w:val="24"/>
              </w:rPr>
            </w:rPrChange>
          </w:rPr>
          <w:t xml:space="preserve">more than </w:t>
        </w:r>
        <w:proofErr w:type="spellStart"/>
        <w:r w:rsidR="008F40AF" w:rsidRPr="75C2D9A6">
          <w:rPr>
            <w:rFonts w:ascii="Times New Roman" w:eastAsia="Times New Roman" w:hAnsi="Times New Roman" w:cs="Times New Roman"/>
            <w:sz w:val="24"/>
            <w:szCs w:val="24"/>
            <w:rPrChange w:id="2297" w:author="Bryce Raffle" w:date="2016-09-06T11:42:00Z">
              <w:rPr>
                <w:rFonts w:ascii="Times New Roman" w:hAnsi="Times New Roman" w:cs="Times New Roman"/>
                <w:sz w:val="24"/>
                <w:szCs w:val="24"/>
              </w:rPr>
            </w:rPrChange>
          </w:rPr>
          <w:t>likely</w:t>
        </w:r>
        <w:commentRangeEnd w:id="2293"/>
        <w:r w:rsidR="008F40AF">
          <w:rPr>
            <w:rStyle w:val="CommentReference"/>
          </w:rPr>
          <w:commentReference w:id="2293"/>
        </w:r>
      </w:ins>
      <w:del w:id="2298" w:author="Andrea Stafford Hintz" w:date="2016-09-18T16:51:00Z">
        <w:r w:rsidRPr="75C2D9A6">
          <w:rPr>
            <w:rFonts w:ascii="Times New Roman" w:eastAsia="Times New Roman" w:hAnsi="Times New Roman" w:cs="Times New Roman"/>
            <w:sz w:val="24"/>
            <w:szCs w:val="24"/>
            <w:rPrChange w:id="2299" w:author="Bryce Raffle" w:date="2016-09-06T11:42:00Z">
              <w:rPr>
                <w:rFonts w:ascii="Times New Roman" w:hAnsi="Times New Roman" w:cs="Times New Roman"/>
                <w:sz w:val="24"/>
                <w:szCs w:val="24"/>
              </w:rPr>
            </w:rPrChange>
          </w:rPr>
          <w:delText>.</w:delText>
        </w:r>
      </w:del>
    </w:p>
    <w:p w14:paraId="376FF745" w14:textId="502A48C4" w:rsidR="00952343" w:rsidRPr="00C245FD" w:rsidDel="008F40AF" w:rsidRDefault="00B67EA3" w:rsidP="00C245FD">
      <w:pPr>
        <w:tabs>
          <w:tab w:val="left" w:pos="1440"/>
          <w:tab w:val="left" w:pos="2160"/>
          <w:tab w:val="left" w:pos="2880"/>
        </w:tabs>
        <w:spacing w:line="480" w:lineRule="auto"/>
        <w:ind w:firstLine="359"/>
        <w:jc w:val="both"/>
        <w:rPr>
          <w:del w:id="2300" w:author="Andrea Stafford Hintz" w:date="2016-08-12T15:37:00Z"/>
          <w:rFonts w:ascii="Times New Roman" w:hAnsi="Times New Roman" w:cs="Times New Roman"/>
          <w:sz w:val="24"/>
          <w:szCs w:val="24"/>
        </w:rPr>
      </w:pPr>
      <w:r w:rsidRPr="009400B4">
        <w:rPr>
          <w:rFonts w:ascii="Times New Roman" w:hAnsi="Times New Roman"/>
          <w:sz w:val="24"/>
          <w:rPrChange w:id="2301" w:author="Andrea Stafford Hintz" w:date="2016-09-18T16:51:00Z">
            <w:rPr>
              <w:rFonts w:ascii="Times New Roman" w:eastAsia="Times New Roman" w:hAnsi="Times New Roman" w:cs="Times New Roman"/>
              <w:sz w:val="24"/>
              <w:szCs w:val="24"/>
            </w:rPr>
          </w:rPrChange>
        </w:rPr>
        <w:lastRenderedPageBreak/>
        <w:t>Something</w:t>
      </w:r>
      <w:proofErr w:type="spellEnd"/>
      <w:r w:rsidRPr="009400B4">
        <w:rPr>
          <w:rFonts w:ascii="Times New Roman" w:hAnsi="Times New Roman"/>
          <w:sz w:val="24"/>
          <w:rPrChange w:id="2302" w:author="Andrea Stafford Hintz" w:date="2016-09-18T16:51:00Z">
            <w:rPr>
              <w:rFonts w:ascii="Times New Roman" w:eastAsia="Times New Roman" w:hAnsi="Times New Roman" w:cs="Times New Roman"/>
              <w:sz w:val="24"/>
              <w:szCs w:val="24"/>
            </w:rPr>
          </w:rPrChange>
        </w:rPr>
        <w:t xml:space="preserve"> Mr. O had said ran through her head. </w:t>
      </w:r>
      <w:commentRangeStart w:id="2303"/>
      <w:ins w:id="2304" w:author="Andrea Stafford Hintz" w:date="2016-08-12T15:34:00Z">
        <w:r w:rsidR="008F40AF" w:rsidRPr="009400B4">
          <w:rPr>
            <w:rFonts w:ascii="Times New Roman" w:hAnsi="Times New Roman"/>
            <w:sz w:val="24"/>
            <w:rPrChange w:id="2305" w:author="Andrea Stafford Hintz" w:date="2016-09-18T16:51:00Z">
              <w:rPr>
                <w:rFonts w:ascii="Times New Roman" w:eastAsia="Times New Roman" w:hAnsi="Times New Roman" w:cs="Times New Roman"/>
                <w:sz w:val="24"/>
                <w:szCs w:val="24"/>
              </w:rPr>
            </w:rPrChange>
          </w:rPr>
          <w:t>He’d said that Connor was dangerous, that he had dangerous friends</w:t>
        </w:r>
        <w:commentRangeEnd w:id="2303"/>
        <w:r w:rsidR="008F40AF">
          <w:rPr>
            <w:rStyle w:val="CommentReference"/>
          </w:rPr>
          <w:commentReference w:id="2303"/>
        </w:r>
        <w:r w:rsidR="008F40AF" w:rsidRPr="009400B4">
          <w:rPr>
            <w:rFonts w:ascii="Times New Roman" w:hAnsi="Times New Roman"/>
            <w:sz w:val="24"/>
            <w:rPrChange w:id="2306"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2307" w:author="Andrea Stafford Hintz" w:date="2016-09-18T16:51:00Z">
            <w:rPr>
              <w:rFonts w:ascii="Times New Roman" w:eastAsia="Times New Roman" w:hAnsi="Times New Roman" w:cs="Times New Roman"/>
              <w:sz w:val="24"/>
              <w:szCs w:val="24"/>
            </w:rPr>
          </w:rPrChange>
        </w:rPr>
        <w:t xml:space="preserve">She’d dismissed it at the time as the ravings of a man trying to save his own skin. But now she wondered if there might be something more to it. </w:t>
      </w:r>
      <w:del w:id="2308" w:author="Andrea Stafford Hintz" w:date="2016-08-12T15:34:00Z">
        <w:r w:rsidRPr="00C245FD" w:rsidDel="008F40AF">
          <w:rPr>
            <w:rFonts w:ascii="Times New Roman" w:hAnsi="Times New Roman" w:cs="Times New Roman"/>
            <w:sz w:val="24"/>
            <w:szCs w:val="24"/>
          </w:rPr>
          <w:delText xml:space="preserve">He’d said that Connor was dangerous, that he had dangerous friends. </w:delText>
        </w:r>
      </w:del>
      <w:r w:rsidRPr="009400B4">
        <w:rPr>
          <w:rFonts w:ascii="Times New Roman" w:hAnsi="Times New Roman"/>
          <w:sz w:val="24"/>
          <w:rPrChange w:id="2309" w:author="Andrea Stafford Hintz" w:date="2016-09-18T16:51:00Z">
            <w:rPr>
              <w:rFonts w:ascii="Times New Roman" w:eastAsia="Times New Roman" w:hAnsi="Times New Roman" w:cs="Times New Roman"/>
              <w:sz w:val="24"/>
              <w:szCs w:val="24"/>
            </w:rPr>
          </w:rPrChange>
        </w:rPr>
        <w:t xml:space="preserve">Her eyes flicked from one mask to another, watching as the men weaved through the crowd. </w:t>
      </w:r>
      <w:commentRangeStart w:id="2310"/>
      <w:r w:rsidRPr="009400B4">
        <w:rPr>
          <w:rFonts w:ascii="Times New Roman" w:hAnsi="Times New Roman"/>
          <w:sz w:val="24"/>
          <w:rPrChange w:id="2311" w:author="Andrea Stafford Hintz" w:date="2016-09-18T16:51:00Z">
            <w:rPr>
              <w:rFonts w:ascii="Times New Roman" w:eastAsia="Times New Roman" w:hAnsi="Times New Roman" w:cs="Times New Roman"/>
              <w:sz w:val="24"/>
              <w:szCs w:val="24"/>
            </w:rPr>
          </w:rPrChange>
        </w:rPr>
        <w:t>Were these Connor’s dangerous friends?</w:t>
      </w:r>
      <w:ins w:id="2312" w:author="Andrea Stafford Hintz" w:date="2016-08-12T15:37:00Z">
        <w:r w:rsidR="008F40AF" w:rsidRPr="009400B4">
          <w:rPr>
            <w:rFonts w:ascii="Times New Roman" w:hAnsi="Times New Roman"/>
            <w:sz w:val="24"/>
            <w:rPrChange w:id="2313" w:author="Andrea Stafford Hintz" w:date="2016-09-18T16:51:00Z">
              <w:rPr>
                <w:rFonts w:ascii="Times New Roman" w:eastAsia="Times New Roman" w:hAnsi="Times New Roman" w:cs="Times New Roman"/>
                <w:sz w:val="24"/>
                <w:szCs w:val="24"/>
              </w:rPr>
            </w:rPrChange>
          </w:rPr>
          <w:t xml:space="preserve"> </w:t>
        </w:r>
      </w:ins>
    </w:p>
    <w:p w14:paraId="5D6DE8D5" w14:textId="20555886" w:rsidR="00952343" w:rsidRPr="00C245FD" w:rsidRDefault="00B67EA3">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14" w:author="Andrea Stafford Hintz" w:date="2016-09-18T16:51:00Z">
            <w:rPr>
              <w:rFonts w:ascii="Times New Roman" w:eastAsia="Times New Roman" w:hAnsi="Times New Roman" w:cs="Times New Roman"/>
              <w:sz w:val="24"/>
              <w:szCs w:val="24"/>
            </w:rPr>
          </w:rPrChange>
        </w:rPr>
        <w:t>And if so</w:t>
      </w:r>
      <w:ins w:id="2315" w:author="Andrea Stafford Hintz" w:date="2016-08-12T15:38:00Z">
        <w:r w:rsidR="008F40AF" w:rsidRPr="009400B4">
          <w:rPr>
            <w:rFonts w:ascii="Times New Roman" w:hAnsi="Times New Roman"/>
            <w:sz w:val="24"/>
            <w:rPrChange w:id="2316" w:author="Andrea Stafford Hintz" w:date="2016-09-18T16:51:00Z">
              <w:rPr>
                <w:rFonts w:ascii="Times New Roman" w:eastAsia="Times New Roman" w:hAnsi="Times New Roman" w:cs="Times New Roman"/>
                <w:sz w:val="24"/>
                <w:szCs w:val="24"/>
              </w:rPr>
            </w:rPrChange>
          </w:rPr>
          <w:t>,</w:t>
        </w:r>
      </w:ins>
      <w:ins w:id="2317" w:author="Andrea Stafford Hintz" w:date="2016-08-12T15:36:00Z">
        <w:r w:rsidR="008F40AF" w:rsidRPr="009400B4">
          <w:rPr>
            <w:rFonts w:ascii="Times New Roman" w:hAnsi="Times New Roman"/>
            <w:sz w:val="24"/>
            <w:rPrChange w:id="2318" w:author="Andrea Stafford Hintz" w:date="2016-09-18T16:51:00Z">
              <w:rPr>
                <w:rFonts w:ascii="Times New Roman" w:eastAsia="Times New Roman" w:hAnsi="Times New Roman" w:cs="Times New Roman"/>
                <w:sz w:val="24"/>
                <w:szCs w:val="24"/>
              </w:rPr>
            </w:rPrChange>
          </w:rPr>
          <w:t xml:space="preserve"> how long until they found Connor’s body</w:t>
        </w:r>
      </w:ins>
      <w:ins w:id="2319" w:author="Andrea Stafford Hintz" w:date="2016-08-12T15:37:00Z">
        <w:r w:rsidR="008F40AF" w:rsidRPr="009400B4">
          <w:rPr>
            <w:rFonts w:ascii="Times New Roman" w:hAnsi="Times New Roman"/>
            <w:sz w:val="24"/>
            <w:rPrChange w:id="2320" w:author="Andrea Stafford Hintz" w:date="2016-09-18T16:51:00Z">
              <w:rPr>
                <w:rFonts w:ascii="Times New Roman" w:eastAsia="Times New Roman" w:hAnsi="Times New Roman" w:cs="Times New Roman"/>
                <w:sz w:val="24"/>
                <w:szCs w:val="24"/>
              </w:rPr>
            </w:rPrChange>
          </w:rPr>
          <w:t xml:space="preserve">? </w:t>
        </w:r>
      </w:ins>
      <w:ins w:id="2321" w:author="Andrea Stafford Hintz" w:date="2016-09-18T16:51:00Z">
        <w:r w:rsidR="00A22D6C" w:rsidRPr="009400B4">
          <w:rPr>
            <w:rFonts w:ascii="Times New Roman" w:eastAsia="Times New Roman" w:hAnsi="Times New Roman" w:cs="Times New Roman"/>
            <w:sz w:val="24"/>
            <w:szCs w:val="24"/>
          </w:rPr>
          <w:t>Or</w:t>
        </w:r>
      </w:ins>
      <w:del w:id="2322" w:author="Andrea Stafford Hintz" w:date="2016-08-12T15:36:00Z">
        <w:r w:rsidRPr="00C245FD" w:rsidDel="008F40AF">
          <w:rPr>
            <w:rFonts w:ascii="Times New Roman" w:hAnsi="Times New Roman" w:cs="Times New Roman"/>
            <w:sz w:val="24"/>
            <w:szCs w:val="24"/>
          </w:rPr>
          <w:delText xml:space="preserve">, </w:delText>
        </w:r>
        <w:commentRangeStart w:id="2323"/>
        <w:r w:rsidRPr="00C245FD" w:rsidDel="008F40AF">
          <w:rPr>
            <w:rFonts w:ascii="Times New Roman" w:hAnsi="Times New Roman" w:cs="Times New Roman"/>
            <w:sz w:val="24"/>
            <w:szCs w:val="24"/>
          </w:rPr>
          <w:delText>she thought</w:delText>
        </w:r>
      </w:del>
      <w:commentRangeEnd w:id="2323"/>
      <w:del w:id="2324" w:author="Andrea Stafford Hintz" w:date="2016-08-12T15:37:00Z">
        <w:r w:rsidR="008F40AF" w:rsidDel="008F40AF">
          <w:rPr>
            <w:rStyle w:val="CommentReference"/>
          </w:rPr>
          <w:commentReference w:id="2323"/>
        </w:r>
      </w:del>
      <w:del w:id="2325" w:author="Andrea Stafford Hintz" w:date="2016-08-12T15:36:00Z">
        <w:r w:rsidRPr="00C245FD" w:rsidDel="008F40AF">
          <w:rPr>
            <w:rFonts w:ascii="Times New Roman" w:hAnsi="Times New Roman" w:cs="Times New Roman"/>
            <w:sz w:val="24"/>
            <w:szCs w:val="24"/>
          </w:rPr>
          <w:delText xml:space="preserve">, </w:delText>
        </w:r>
      </w:del>
      <w:del w:id="2326" w:author="Andrea Stafford Hintz" w:date="2016-08-12T15:37:00Z">
        <w:r w:rsidRPr="00C245FD" w:rsidDel="008F40AF">
          <w:rPr>
            <w:rFonts w:ascii="Times New Roman" w:hAnsi="Times New Roman" w:cs="Times New Roman"/>
            <w:sz w:val="24"/>
            <w:szCs w:val="24"/>
          </w:rPr>
          <w:delText>beginning to look for a way out of the ballroom that wouldn’t cross paths with them</w:delText>
        </w:r>
      </w:del>
      <w:del w:id="2327" w:author="Andrea Stafford Hintz" w:date="2016-08-12T15:36:00Z">
        <w:r w:rsidRPr="00C245FD" w:rsidDel="008F40AF">
          <w:rPr>
            <w:rFonts w:ascii="Times New Roman" w:hAnsi="Times New Roman" w:cs="Times New Roman"/>
            <w:sz w:val="24"/>
            <w:szCs w:val="24"/>
          </w:rPr>
          <w:delText xml:space="preserve">, how long until they found Connor’s body? </w:delText>
        </w:r>
      </w:del>
      <w:del w:id="2328" w:author="Andrea Stafford Hintz" w:date="2016-09-18T16:51:00Z">
        <w:r w:rsidRPr="75C2D9A6">
          <w:rPr>
            <w:rFonts w:ascii="Times New Roman" w:eastAsia="Times New Roman" w:hAnsi="Times New Roman" w:cs="Times New Roman"/>
            <w:sz w:val="24"/>
            <w:szCs w:val="24"/>
            <w:rPrChange w:id="2329" w:author="Bryce Raffle" w:date="2016-09-06T11:42:00Z">
              <w:rPr>
                <w:rFonts w:ascii="Times New Roman" w:hAnsi="Times New Roman" w:cs="Times New Roman"/>
                <w:sz w:val="24"/>
                <w:szCs w:val="24"/>
              </w:rPr>
            </w:rPrChange>
          </w:rPr>
          <w:delText>Or,</w:delText>
        </w:r>
      </w:del>
      <w:del w:id="2330" w:author="Andrea Stafford Hintz" w:date="2016-08-12T15:38:00Z">
        <w:r w:rsidRPr="00C245FD" w:rsidDel="008F40AF">
          <w:rPr>
            <w:rFonts w:ascii="Times New Roman" w:hAnsi="Times New Roman" w:cs="Times New Roman"/>
            <w:sz w:val="24"/>
            <w:szCs w:val="24"/>
          </w:rPr>
          <w:delText xml:space="preserve"> she thought with increasing panic,</w:delText>
        </w:r>
      </w:del>
      <w:r w:rsidRPr="009400B4">
        <w:rPr>
          <w:rFonts w:ascii="Times New Roman" w:hAnsi="Times New Roman"/>
          <w:sz w:val="24"/>
          <w:rPrChange w:id="2331" w:author="Andrea Stafford Hintz" w:date="2016-09-18T16:51:00Z">
            <w:rPr>
              <w:rFonts w:ascii="Times New Roman" w:eastAsia="Times New Roman" w:hAnsi="Times New Roman" w:cs="Times New Roman"/>
              <w:sz w:val="24"/>
              <w:szCs w:val="24"/>
            </w:rPr>
          </w:rPrChange>
        </w:rPr>
        <w:t xml:space="preserve"> if they’d already discovered it, they might be looking for his killer. If she’d been seen fleeing Connor’s study, they might be looking for </w:t>
      </w:r>
      <w:r w:rsidRPr="009400B4">
        <w:rPr>
          <w:rFonts w:ascii="Times New Roman" w:hAnsi="Times New Roman"/>
          <w:i/>
          <w:sz w:val="24"/>
          <w:rPrChange w:id="2332" w:author="Andrea Stafford Hintz" w:date="2016-09-18T16:51:00Z">
            <w:rPr>
              <w:rFonts w:ascii="Times New Roman" w:eastAsia="Times New Roman" w:hAnsi="Times New Roman" w:cs="Times New Roman"/>
              <w:i/>
              <w:sz w:val="24"/>
              <w:szCs w:val="24"/>
            </w:rPr>
          </w:rPrChange>
        </w:rPr>
        <w:t>her</w:t>
      </w:r>
      <w:r w:rsidRPr="009400B4">
        <w:rPr>
          <w:rFonts w:ascii="Times New Roman" w:hAnsi="Times New Roman"/>
          <w:sz w:val="24"/>
          <w:rPrChange w:id="2333" w:author="Andrea Stafford Hintz" w:date="2016-09-18T16:51:00Z">
            <w:rPr>
              <w:rFonts w:ascii="Times New Roman" w:eastAsia="Times New Roman" w:hAnsi="Times New Roman" w:cs="Times New Roman"/>
              <w:sz w:val="24"/>
              <w:szCs w:val="24"/>
            </w:rPr>
          </w:rPrChange>
        </w:rPr>
        <w:t>.</w:t>
      </w:r>
      <w:ins w:id="2334" w:author="Andrea Stafford Hintz" w:date="2016-08-12T15:37:00Z">
        <w:r w:rsidR="008F40AF" w:rsidRPr="009400B4">
          <w:rPr>
            <w:rFonts w:ascii="Times New Roman" w:hAnsi="Times New Roman"/>
            <w:sz w:val="24"/>
            <w:rPrChange w:id="2335" w:author="Andrea Stafford Hintz" w:date="2016-09-18T16:51:00Z">
              <w:rPr>
                <w:rFonts w:ascii="Times New Roman" w:eastAsia="Times New Roman" w:hAnsi="Times New Roman" w:cs="Times New Roman"/>
                <w:sz w:val="24"/>
                <w:szCs w:val="24"/>
              </w:rPr>
            </w:rPrChange>
          </w:rPr>
          <w:t xml:space="preserve"> </w:t>
        </w:r>
        <w:r w:rsidR="008F40AF">
          <w:rPr>
            <w:rStyle w:val="CommentReference"/>
          </w:rPr>
          <w:commentReference w:id="2336"/>
        </w:r>
      </w:ins>
      <w:ins w:id="2337" w:author="Andrea Stafford Hintz" w:date="2016-08-12T15:38:00Z">
        <w:r w:rsidR="008F40AF" w:rsidRPr="009400B4">
          <w:rPr>
            <w:rFonts w:ascii="Times New Roman" w:hAnsi="Times New Roman"/>
            <w:sz w:val="24"/>
            <w:rPrChange w:id="2338" w:author="Andrea Stafford Hintz" w:date="2016-09-18T16:51:00Z">
              <w:rPr>
                <w:rFonts w:ascii="Times New Roman" w:eastAsia="Times New Roman" w:hAnsi="Times New Roman" w:cs="Times New Roman"/>
                <w:sz w:val="24"/>
                <w:szCs w:val="24"/>
              </w:rPr>
            </w:rPrChange>
          </w:rPr>
          <w:t>Alarmed, she loo</w:t>
        </w:r>
      </w:ins>
      <w:ins w:id="2339" w:author="Andrea Stafford Hintz" w:date="2016-08-12T15:37:00Z">
        <w:r w:rsidR="008F40AF" w:rsidRPr="009400B4">
          <w:rPr>
            <w:rFonts w:ascii="Times New Roman" w:hAnsi="Times New Roman"/>
            <w:sz w:val="24"/>
            <w:rPrChange w:id="2340" w:author="Andrea Stafford Hintz" w:date="2016-09-18T16:51:00Z">
              <w:rPr>
                <w:rFonts w:ascii="Times New Roman" w:eastAsia="Times New Roman" w:hAnsi="Times New Roman" w:cs="Times New Roman"/>
                <w:sz w:val="24"/>
                <w:szCs w:val="24"/>
              </w:rPr>
            </w:rPrChange>
          </w:rPr>
          <w:t>k</w:t>
        </w:r>
      </w:ins>
      <w:ins w:id="2341" w:author="Andrea Stafford Hintz" w:date="2016-08-12T15:38:00Z">
        <w:r w:rsidR="008F40AF" w:rsidRPr="009400B4">
          <w:rPr>
            <w:rFonts w:ascii="Times New Roman" w:hAnsi="Times New Roman"/>
            <w:sz w:val="24"/>
            <w:rPrChange w:id="2342" w:author="Andrea Stafford Hintz" w:date="2016-09-18T16:51:00Z">
              <w:rPr>
                <w:rFonts w:ascii="Times New Roman" w:eastAsia="Times New Roman" w:hAnsi="Times New Roman" w:cs="Times New Roman"/>
                <w:sz w:val="24"/>
                <w:szCs w:val="24"/>
              </w:rPr>
            </w:rPrChange>
          </w:rPr>
          <w:t>ed</w:t>
        </w:r>
      </w:ins>
      <w:ins w:id="2343" w:author="Andrea Stafford Hintz" w:date="2016-08-12T15:37:00Z">
        <w:r w:rsidR="008F40AF" w:rsidRPr="009400B4">
          <w:rPr>
            <w:rFonts w:ascii="Times New Roman" w:hAnsi="Times New Roman"/>
            <w:sz w:val="24"/>
            <w:rPrChange w:id="2344" w:author="Andrea Stafford Hintz" w:date="2016-09-18T16:51:00Z">
              <w:rPr>
                <w:rFonts w:ascii="Times New Roman" w:eastAsia="Times New Roman" w:hAnsi="Times New Roman" w:cs="Times New Roman"/>
                <w:sz w:val="24"/>
                <w:szCs w:val="24"/>
              </w:rPr>
            </w:rPrChange>
          </w:rPr>
          <w:t xml:space="preserve"> for a way out of the ballroom that wouldn’t cross paths with them.</w:t>
        </w:r>
      </w:ins>
      <w:commentRangeEnd w:id="2310"/>
      <w:ins w:id="2345" w:author="Andrea Stafford Hintz" w:date="2016-08-12T15:39:00Z">
        <w:r w:rsidR="008F40AF">
          <w:rPr>
            <w:rStyle w:val="CommentReference"/>
          </w:rPr>
          <w:commentReference w:id="2310"/>
        </w:r>
      </w:ins>
    </w:p>
    <w:p w14:paraId="5C8A1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346"/>
      <w:r w:rsidRPr="009400B4">
        <w:rPr>
          <w:rFonts w:ascii="Times New Roman" w:hAnsi="Times New Roman"/>
          <w:sz w:val="24"/>
          <w:rPrChange w:id="2347" w:author="Andrea Stafford Hintz" w:date="2016-09-18T16:51:00Z">
            <w:rPr>
              <w:rFonts w:ascii="Times New Roman" w:eastAsia="Times New Roman" w:hAnsi="Times New Roman" w:cs="Times New Roman"/>
              <w:sz w:val="24"/>
              <w:szCs w:val="24"/>
            </w:rPr>
          </w:rPrChange>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14:paraId="391E18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48" w:author="Andrea Stafford Hintz" w:date="2016-09-18T16:51:00Z">
            <w:rPr>
              <w:rFonts w:ascii="Times New Roman" w:eastAsia="Times New Roman" w:hAnsi="Times New Roman" w:cs="Times New Roman"/>
              <w:sz w:val="24"/>
              <w:szCs w:val="24"/>
            </w:rPr>
          </w:rPrChange>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commentRangeEnd w:id="2346"/>
      <w:r w:rsidR="008F40AF">
        <w:rPr>
          <w:rStyle w:val="CommentReference"/>
        </w:rPr>
        <w:commentReference w:id="2346"/>
      </w:r>
    </w:p>
    <w:p w14:paraId="529F3E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349"/>
      <w:r w:rsidRPr="009400B4">
        <w:rPr>
          <w:rFonts w:ascii="Times New Roman" w:hAnsi="Times New Roman"/>
          <w:sz w:val="24"/>
          <w:rPrChange w:id="2350" w:author="Andrea Stafford Hintz" w:date="2016-09-18T16:51:00Z">
            <w:rPr>
              <w:rFonts w:ascii="Times New Roman" w:eastAsia="Times New Roman" w:hAnsi="Times New Roman" w:cs="Times New Roman"/>
              <w:sz w:val="24"/>
              <w:szCs w:val="24"/>
            </w:rPr>
          </w:rPrChange>
        </w:rPr>
        <w:t>She casually scouted out her exit route. There were two of the crow-faced gentlemen between her and the door</w:t>
      </w:r>
      <w:commentRangeEnd w:id="2349"/>
      <w:r w:rsidR="00790254">
        <w:rPr>
          <w:rStyle w:val="CommentReference"/>
        </w:rPr>
        <w:commentReference w:id="2349"/>
      </w:r>
      <w:r w:rsidRPr="009400B4">
        <w:rPr>
          <w:rFonts w:ascii="Times New Roman" w:hAnsi="Times New Roman"/>
          <w:sz w:val="24"/>
          <w:rPrChange w:id="2351" w:author="Andrea Stafford Hintz" w:date="2016-09-18T16:51:00Z">
            <w:rPr>
              <w:rFonts w:ascii="Times New Roman" w:eastAsia="Times New Roman" w:hAnsi="Times New Roman" w:cs="Times New Roman"/>
              <w:sz w:val="24"/>
              <w:szCs w:val="24"/>
            </w:rPr>
          </w:rPrChange>
        </w:rPr>
        <w:t xml:space="preserve">. She would have to circle around to make her way past them. Like her, they were moving through the crowd, slowly, careful not to be observed. Trying to make their movements </w:t>
      </w:r>
      <w:r w:rsidRPr="009400B4">
        <w:rPr>
          <w:rFonts w:ascii="Times New Roman" w:hAnsi="Times New Roman"/>
          <w:sz w:val="24"/>
          <w:rPrChange w:id="2352" w:author="Andrea Stafford Hintz" w:date="2016-09-18T16:51:00Z">
            <w:rPr>
              <w:rFonts w:ascii="Times New Roman" w:eastAsia="Times New Roman" w:hAnsi="Times New Roman" w:cs="Times New Roman"/>
              <w:sz w:val="24"/>
              <w:szCs w:val="24"/>
            </w:rPr>
          </w:rPrChange>
        </w:rPr>
        <w:lastRenderedPageBreak/>
        <w:t>look casual, appearing to socialize as they threaded through the partygoers. The more she watched them, the more obvious it became that they weren’t here as a social outing.</w:t>
      </w:r>
    </w:p>
    <w:p w14:paraId="4239C0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53" w:author="Andrea Stafford Hintz" w:date="2016-09-18T16:51:00Z">
            <w:rPr>
              <w:rFonts w:ascii="Times New Roman" w:eastAsia="Times New Roman" w:hAnsi="Times New Roman" w:cs="Times New Roman"/>
              <w:sz w:val="24"/>
              <w:szCs w:val="24"/>
            </w:rPr>
          </w:rPrChange>
        </w:rPr>
        <w:t>One of them was headed her way. He turned his head towards her, but Annabel was quick to turn away.</w:t>
      </w:r>
    </w:p>
    <w:p w14:paraId="3CAD0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54" w:author="Andrea Stafford Hintz" w:date="2016-09-18T16:51:00Z">
            <w:rPr>
              <w:rFonts w:ascii="Times New Roman" w:eastAsia="Times New Roman" w:hAnsi="Times New Roman" w:cs="Times New Roman"/>
              <w:sz w:val="24"/>
              <w:szCs w:val="24"/>
            </w:rPr>
          </w:rPrChange>
        </w:rPr>
        <w:t xml:space="preserve">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w:t>
      </w:r>
      <w:commentRangeStart w:id="2355"/>
      <w:r w:rsidRPr="009400B4">
        <w:rPr>
          <w:rFonts w:ascii="Times New Roman" w:hAnsi="Times New Roman"/>
          <w:sz w:val="24"/>
          <w:rPrChange w:id="2356" w:author="Andrea Stafford Hintz" w:date="2016-09-18T16:51:00Z">
            <w:rPr>
              <w:rFonts w:ascii="Times New Roman" w:eastAsia="Times New Roman" w:hAnsi="Times New Roman" w:cs="Times New Roman"/>
              <w:sz w:val="24"/>
              <w:szCs w:val="24"/>
            </w:rPr>
          </w:rPrChange>
        </w:rPr>
        <w:t>She stumbled her way through the dance, which seemed to involve trading partners</w:t>
      </w:r>
      <w:commentRangeEnd w:id="2355"/>
      <w:r w:rsidR="00790254">
        <w:rPr>
          <w:rStyle w:val="CommentReference"/>
        </w:rPr>
        <w:commentReference w:id="2355"/>
      </w:r>
      <w:r w:rsidRPr="009400B4">
        <w:rPr>
          <w:rFonts w:ascii="Times New Roman" w:hAnsi="Times New Roman"/>
          <w:sz w:val="24"/>
          <w:rPrChange w:id="2357" w:author="Andrea Stafford Hintz" w:date="2016-09-18T16:51:00Z">
            <w:rPr>
              <w:rFonts w:ascii="Times New Roman" w:eastAsia="Times New Roman" w:hAnsi="Times New Roman" w:cs="Times New Roman"/>
              <w:sz w:val="24"/>
              <w:szCs w:val="24"/>
            </w:rPr>
          </w:rPrChange>
        </w:rPr>
        <w:t>.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14:paraId="5470C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58" w:author="Andrea Stafford Hintz" w:date="2016-09-18T16:51:00Z">
            <w:rPr>
              <w:rFonts w:ascii="Times New Roman" w:eastAsia="Times New Roman" w:hAnsi="Times New Roman" w:cs="Times New Roman"/>
              <w:sz w:val="24"/>
              <w:szCs w:val="24"/>
            </w:rPr>
          </w:rPrChange>
        </w:rPr>
        <w:t>“Good evening,” he said, pressing something cold and hard against her chest.</w:t>
      </w:r>
    </w:p>
    <w:p w14:paraId="063E6D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359"/>
      <w:r w:rsidRPr="009400B4">
        <w:rPr>
          <w:rFonts w:ascii="Times New Roman" w:hAnsi="Times New Roman"/>
          <w:sz w:val="24"/>
          <w:rPrChange w:id="2360" w:author="Andrea Stafford Hintz" w:date="2016-09-18T16:51:00Z">
            <w:rPr>
              <w:rFonts w:ascii="Times New Roman" w:eastAsia="Times New Roman" w:hAnsi="Times New Roman" w:cs="Times New Roman"/>
              <w:sz w:val="24"/>
              <w:szCs w:val="24"/>
            </w:rPr>
          </w:rPrChange>
        </w:rPr>
        <w:t xml:space="preserve">She looked up to </w:t>
      </w:r>
      <w:commentRangeEnd w:id="2359"/>
      <w:r w:rsidR="00790254">
        <w:rPr>
          <w:rStyle w:val="CommentReference"/>
        </w:rPr>
        <w:commentReference w:id="2359"/>
      </w:r>
      <w:r w:rsidRPr="009400B4">
        <w:rPr>
          <w:rFonts w:ascii="Times New Roman" w:hAnsi="Times New Roman"/>
          <w:sz w:val="24"/>
          <w:rPrChange w:id="2361" w:author="Andrea Stafford Hintz" w:date="2016-09-18T16:51:00Z">
            <w:rPr>
              <w:rFonts w:ascii="Times New Roman" w:eastAsia="Times New Roman" w:hAnsi="Times New Roman" w:cs="Times New Roman"/>
              <w:sz w:val="24"/>
              <w:szCs w:val="24"/>
            </w:rPr>
          </w:rPrChange>
        </w:rPr>
        <w:t xml:space="preserve">see that he wore the crow’s head mask. </w:t>
      </w:r>
      <w:commentRangeStart w:id="2362"/>
      <w:r w:rsidRPr="009400B4">
        <w:rPr>
          <w:rFonts w:ascii="Times New Roman" w:hAnsi="Times New Roman"/>
          <w:sz w:val="24"/>
          <w:rPrChange w:id="2363" w:author="Andrea Stafford Hintz" w:date="2016-09-18T16:51:00Z">
            <w:rPr>
              <w:rFonts w:ascii="Times New Roman" w:eastAsia="Times New Roman" w:hAnsi="Times New Roman" w:cs="Times New Roman"/>
              <w:sz w:val="24"/>
              <w:szCs w:val="24"/>
            </w:rPr>
          </w:rPrChange>
        </w:rPr>
        <w:t xml:space="preserve">She </w:t>
      </w:r>
      <w:proofErr w:type="spellStart"/>
      <w:r w:rsidRPr="009400B4">
        <w:rPr>
          <w:rFonts w:ascii="Times New Roman" w:hAnsi="Times New Roman"/>
          <w:sz w:val="24"/>
          <w:rPrChange w:id="2364" w:author="Andrea Stafford Hintz" w:date="2016-09-18T16:51:00Z">
            <w:rPr>
              <w:rFonts w:ascii="Times New Roman" w:eastAsia="Times New Roman" w:hAnsi="Times New Roman" w:cs="Times New Roman"/>
              <w:sz w:val="24"/>
              <w:szCs w:val="24"/>
            </w:rPr>
          </w:rPrChange>
        </w:rPr>
        <w:t>stared</w:t>
      </w:r>
      <w:del w:id="2365" w:author="Andrea Stafford Hintz" w:date="2016-08-12T15:44:00Z">
        <w:r w:rsidRPr="00C245FD" w:rsidDel="00790254">
          <w:rPr>
            <w:rFonts w:ascii="Times New Roman" w:hAnsi="Times New Roman" w:cs="Times New Roman"/>
            <w:sz w:val="24"/>
            <w:szCs w:val="24"/>
          </w:rPr>
          <w:delText xml:space="preserve"> daggers</w:delText>
        </w:r>
      </w:del>
      <w:del w:id="2366" w:author="Andrea Stafford Hintz" w:date="2016-09-18T16:51:00Z">
        <w:r w:rsidRPr="76749E24">
          <w:rPr>
            <w:rFonts w:ascii="Times New Roman" w:eastAsia="Times New Roman" w:hAnsi="Times New Roman" w:cs="Times New Roman"/>
            <w:sz w:val="24"/>
            <w:szCs w:val="24"/>
            <w:rPrChange w:id="2367"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368" w:author="Andrea Stafford Hintz" w:date="2016-09-18T16:51:00Z">
            <w:rPr>
              <w:rFonts w:ascii="Times New Roman" w:eastAsia="Times New Roman" w:hAnsi="Times New Roman" w:cs="Times New Roman"/>
              <w:sz w:val="24"/>
              <w:szCs w:val="24"/>
            </w:rPr>
          </w:rPrChange>
        </w:rPr>
        <w:t>at</w:t>
      </w:r>
      <w:proofErr w:type="spellEnd"/>
      <w:r w:rsidRPr="009400B4">
        <w:rPr>
          <w:rFonts w:ascii="Times New Roman" w:hAnsi="Times New Roman"/>
          <w:sz w:val="24"/>
          <w:rPrChange w:id="2369" w:author="Andrea Stafford Hintz" w:date="2016-09-18T16:51:00Z">
            <w:rPr>
              <w:rFonts w:ascii="Times New Roman" w:eastAsia="Times New Roman" w:hAnsi="Times New Roman" w:cs="Times New Roman"/>
              <w:sz w:val="24"/>
              <w:szCs w:val="24"/>
            </w:rPr>
          </w:rPrChange>
        </w:rPr>
        <w:t xml:space="preserve"> him, but allowed him to lead her from the revolving dance floor. </w:t>
      </w:r>
      <w:commentRangeEnd w:id="2362"/>
      <w:r w:rsidR="000909DA">
        <w:rPr>
          <w:rStyle w:val="CommentReference"/>
        </w:rPr>
        <w:commentReference w:id="2362"/>
      </w:r>
      <w:r w:rsidRPr="009400B4">
        <w:rPr>
          <w:rFonts w:ascii="Times New Roman" w:hAnsi="Times New Roman"/>
          <w:sz w:val="24"/>
          <w:rPrChange w:id="2370" w:author="Andrea Stafford Hintz" w:date="2016-09-18T16:51:00Z">
            <w:rPr>
              <w:rFonts w:ascii="Times New Roman" w:eastAsia="Times New Roman" w:hAnsi="Times New Roman" w:cs="Times New Roman"/>
              <w:sz w:val="24"/>
              <w:szCs w:val="24"/>
            </w:rPr>
          </w:rPrChange>
        </w:rPr>
        <w:t>He ushered her</w:t>
      </w:r>
      <w:del w:id="2371" w:author="Andrea Stafford Hintz" w:date="2016-08-12T15:44:00Z">
        <w:r w:rsidRPr="00C245FD" w:rsidDel="00790254">
          <w:rPr>
            <w:rFonts w:ascii="Times New Roman" w:hAnsi="Times New Roman" w:cs="Times New Roman"/>
            <w:sz w:val="24"/>
            <w:szCs w:val="24"/>
          </w:rPr>
          <w:delText>, without a word,</w:delText>
        </w:r>
      </w:del>
      <w:r w:rsidRPr="009400B4">
        <w:rPr>
          <w:rFonts w:ascii="Times New Roman" w:hAnsi="Times New Roman"/>
          <w:sz w:val="24"/>
          <w:rPrChange w:id="2372" w:author="Andrea Stafford Hintz" w:date="2016-09-18T16:51:00Z">
            <w:rPr>
              <w:rFonts w:ascii="Times New Roman" w:eastAsia="Times New Roman" w:hAnsi="Times New Roman" w:cs="Times New Roman"/>
              <w:sz w:val="24"/>
              <w:szCs w:val="24"/>
            </w:rPr>
          </w:rPrChange>
        </w:rPr>
        <w:t xml:space="preserve"> into an unoccupied corner of the room, where he pushed her roughly against the wall so that she was hidden from prying eyes by his tall frame.</w:t>
      </w:r>
    </w:p>
    <w:p w14:paraId="23FF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73" w:author="Andrea Stafford Hintz" w:date="2016-09-18T16:51:00Z">
            <w:rPr>
              <w:rFonts w:ascii="Times New Roman" w:eastAsia="Times New Roman" w:hAnsi="Times New Roman" w:cs="Times New Roman"/>
              <w:sz w:val="24"/>
              <w:szCs w:val="24"/>
            </w:rPr>
          </w:rPrChange>
        </w:rPr>
        <w:t xml:space="preserve">“Don’t move,” he instructed. </w:t>
      </w:r>
      <w:commentRangeStart w:id="2374"/>
      <w:r w:rsidRPr="009400B4">
        <w:rPr>
          <w:rFonts w:ascii="Times New Roman" w:hAnsi="Times New Roman"/>
          <w:sz w:val="24"/>
          <w:rPrChange w:id="2375" w:author="Andrea Stafford Hintz" w:date="2016-09-18T16:51:00Z">
            <w:rPr>
              <w:rFonts w:ascii="Times New Roman" w:eastAsia="Times New Roman" w:hAnsi="Times New Roman" w:cs="Times New Roman"/>
              <w:sz w:val="24"/>
              <w:szCs w:val="24"/>
            </w:rPr>
          </w:rPrChange>
        </w:rPr>
        <w:t>She saw now that it was a gun that he’d pressed aga</w:t>
      </w:r>
      <w:commentRangeEnd w:id="2374"/>
      <w:r w:rsidR="000909DA">
        <w:rPr>
          <w:rStyle w:val="CommentReference"/>
        </w:rPr>
        <w:commentReference w:id="2374"/>
      </w:r>
      <w:r w:rsidRPr="009400B4">
        <w:rPr>
          <w:rFonts w:ascii="Times New Roman" w:hAnsi="Times New Roman"/>
          <w:sz w:val="24"/>
          <w:rPrChange w:id="2376" w:author="Andrea Stafford Hintz" w:date="2016-09-18T16:51:00Z">
            <w:rPr>
              <w:rFonts w:ascii="Times New Roman" w:eastAsia="Times New Roman" w:hAnsi="Times New Roman" w:cs="Times New Roman"/>
              <w:sz w:val="24"/>
              <w:szCs w:val="24"/>
            </w:rPr>
          </w:rPrChange>
        </w:rPr>
        <w:t xml:space="preserve">inst her body, and though she could be quick to draw her weapon, she was not </w:t>
      </w:r>
      <w:r w:rsidRPr="009400B4">
        <w:rPr>
          <w:rFonts w:ascii="Times New Roman" w:hAnsi="Times New Roman"/>
          <w:i/>
          <w:sz w:val="24"/>
          <w:rPrChange w:id="2377" w:author="Andrea Stafford Hintz" w:date="2016-09-18T16:51:00Z">
            <w:rPr>
              <w:rFonts w:ascii="Times New Roman" w:eastAsia="Times New Roman" w:hAnsi="Times New Roman" w:cs="Times New Roman"/>
              <w:i/>
              <w:sz w:val="24"/>
              <w:szCs w:val="24"/>
            </w:rPr>
          </w:rPrChange>
        </w:rPr>
        <w:t xml:space="preserve">that </w:t>
      </w:r>
      <w:r w:rsidRPr="009400B4">
        <w:rPr>
          <w:rFonts w:ascii="Times New Roman" w:hAnsi="Times New Roman"/>
          <w:sz w:val="24"/>
          <w:rPrChange w:id="2378" w:author="Andrea Stafford Hintz" w:date="2016-09-18T16:51:00Z">
            <w:rPr>
              <w:rFonts w:ascii="Times New Roman" w:eastAsia="Times New Roman" w:hAnsi="Times New Roman" w:cs="Times New Roman"/>
              <w:sz w:val="24"/>
              <w:szCs w:val="24"/>
            </w:rPr>
          </w:rPrChange>
        </w:rPr>
        <w:t>quick, and his grip was strong. She had to assume that he did not want to shoot her in front of this large group of witnesses, so at least she had that advantage. “Now slowly, hand it over.”</w:t>
      </w:r>
    </w:p>
    <w:p w14:paraId="0BA08578" w14:textId="0531CC4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79" w:author="Andrea Stafford Hintz" w:date="2016-09-18T16:51:00Z">
            <w:rPr>
              <w:rFonts w:ascii="Times New Roman" w:eastAsia="Times New Roman" w:hAnsi="Times New Roman" w:cs="Times New Roman"/>
              <w:sz w:val="24"/>
              <w:szCs w:val="24"/>
            </w:rPr>
          </w:rPrChange>
        </w:rPr>
        <w:t xml:space="preserve">“What?” she said, genuinely confused. She’d assumed he was just </w:t>
      </w:r>
      <w:proofErr w:type="spellStart"/>
      <w:ins w:id="2380" w:author="Andrea Stafford Hintz" w:date="2016-09-18T16:51:00Z">
        <w:r w:rsidR="00A22D6C" w:rsidRPr="009400B4">
          <w:rPr>
            <w:rFonts w:ascii="Times New Roman" w:eastAsia="Times New Roman" w:hAnsi="Times New Roman" w:cs="Times New Roman"/>
            <w:sz w:val="24"/>
            <w:szCs w:val="24"/>
          </w:rPr>
          <w:t>going</w:t>
        </w:r>
      </w:ins>
      <w:del w:id="2381" w:author="Andrea Stafford Hintz" w:date="2016-09-18T16:51:00Z">
        <w:r w:rsidRPr="76749E24">
          <w:rPr>
            <w:rFonts w:ascii="Times New Roman" w:eastAsia="Times New Roman" w:hAnsi="Times New Roman" w:cs="Times New Roman"/>
            <w:sz w:val="24"/>
            <w:szCs w:val="24"/>
            <w:rPrChange w:id="2382" w:author="Bryce Raffle" w:date="2016-09-06T11:42:00Z">
              <w:rPr>
                <w:rFonts w:ascii="Times New Roman" w:hAnsi="Times New Roman" w:cs="Times New Roman"/>
                <w:sz w:val="24"/>
                <w:szCs w:val="24"/>
              </w:rPr>
            </w:rPrChange>
          </w:rPr>
          <w:delText>goin</w:delText>
        </w:r>
      </w:del>
      <w:ins w:id="2383" w:author="Andrea Stafford Hintz" w:date="2016-08-12T15:53:00Z">
        <w:r w:rsidR="000909DA" w:rsidRPr="76749E24">
          <w:rPr>
            <w:rFonts w:ascii="Times New Roman" w:eastAsia="Times New Roman" w:hAnsi="Times New Roman" w:cs="Times New Roman"/>
            <w:sz w:val="24"/>
            <w:szCs w:val="24"/>
            <w:rPrChange w:id="2384" w:author="Bryce Raffle" w:date="2016-09-06T11:42:00Z">
              <w:rPr>
                <w:rFonts w:ascii="Times New Roman" w:hAnsi="Times New Roman" w:cs="Times New Roman"/>
                <w:sz w:val="24"/>
                <w:szCs w:val="24"/>
              </w:rPr>
            </w:rPrChange>
          </w:rPr>
          <w:t>g</w:t>
        </w:r>
      </w:ins>
      <w:proofErr w:type="spellEnd"/>
      <w:del w:id="2385" w:author="Andrea Stafford Hintz" w:date="2016-08-12T15:53:00Z">
        <w:r w:rsidRPr="00C245FD" w:rsidDel="000909DA">
          <w:rPr>
            <w:rFonts w:ascii="Times New Roman" w:hAnsi="Times New Roman" w:cs="Times New Roman"/>
            <w:sz w:val="24"/>
            <w:szCs w:val="24"/>
          </w:rPr>
          <w:delText>g to try</w:delText>
        </w:r>
      </w:del>
      <w:r w:rsidRPr="009400B4">
        <w:rPr>
          <w:rFonts w:ascii="Times New Roman" w:hAnsi="Times New Roman"/>
          <w:sz w:val="24"/>
          <w:rPrChange w:id="2386" w:author="Andrea Stafford Hintz" w:date="2016-09-18T16:51:00Z">
            <w:rPr>
              <w:rFonts w:ascii="Times New Roman" w:eastAsia="Times New Roman" w:hAnsi="Times New Roman" w:cs="Times New Roman"/>
              <w:sz w:val="24"/>
              <w:szCs w:val="24"/>
            </w:rPr>
          </w:rPrChange>
        </w:rPr>
        <w:t xml:space="preserve"> to kill her. She hadn’t anticipated him making other demands.</w:t>
      </w:r>
    </w:p>
    <w:p w14:paraId="282D03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87" w:author="Andrea Stafford Hintz" w:date="2016-09-18T16:51:00Z">
            <w:rPr>
              <w:rFonts w:ascii="Times New Roman" w:eastAsia="Times New Roman" w:hAnsi="Times New Roman" w:cs="Times New Roman"/>
              <w:sz w:val="24"/>
              <w:szCs w:val="24"/>
            </w:rPr>
          </w:rPrChange>
        </w:rPr>
        <w:lastRenderedPageBreak/>
        <w:t>He cocked his weapon.</w:t>
      </w:r>
    </w:p>
    <w:p w14:paraId="61F55D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88" w:author="Andrea Stafford Hintz" w:date="2016-09-18T16:51:00Z">
            <w:rPr>
              <w:rFonts w:ascii="Times New Roman" w:eastAsia="Times New Roman" w:hAnsi="Times New Roman" w:cs="Times New Roman"/>
              <w:sz w:val="24"/>
              <w:szCs w:val="24"/>
            </w:rPr>
          </w:rPrChange>
        </w:rPr>
        <w:t>“Do not make the mistake of thinking I won’t shoot you, here and now. The package,” he said. “You do have it, do you not? From Lord Connor’s safe…”</w:t>
      </w:r>
    </w:p>
    <w:p w14:paraId="1D1F2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89" w:author="Andrea Stafford Hintz" w:date="2016-09-18T16:51:00Z">
            <w:rPr>
              <w:rFonts w:ascii="Times New Roman" w:eastAsia="Times New Roman" w:hAnsi="Times New Roman" w:cs="Times New Roman"/>
              <w:sz w:val="24"/>
              <w:szCs w:val="24"/>
            </w:rPr>
          </w:rPrChange>
        </w:rPr>
        <w:t>How in the hell did he know about that? Unless…</w:t>
      </w:r>
    </w:p>
    <w:p w14:paraId="4F8DA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0" w:author="Andrea Stafford Hintz" w:date="2016-09-18T16:51:00Z">
            <w:rPr>
              <w:rFonts w:ascii="Times New Roman" w:eastAsia="Times New Roman" w:hAnsi="Times New Roman" w:cs="Times New Roman"/>
              <w:sz w:val="24"/>
              <w:szCs w:val="24"/>
            </w:rPr>
          </w:rPrChange>
        </w:rPr>
        <w:t>“You,” she muttered. “You’re the buyer.”</w:t>
      </w:r>
    </w:p>
    <w:p w14:paraId="0821D47A" w14:textId="62773B4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1" w:author="Andrea Stafford Hintz" w:date="2016-09-18T16:51:00Z">
            <w:rPr>
              <w:rFonts w:ascii="Times New Roman" w:eastAsia="Times New Roman" w:hAnsi="Times New Roman" w:cs="Times New Roman"/>
              <w:sz w:val="24"/>
              <w:szCs w:val="24"/>
            </w:rPr>
          </w:rPrChange>
        </w:rPr>
        <w:t>For the benefit of her buyers’ confidentiality and for her own, Annabel made her arrangements through a third party. They never met face to face. So how in the hell did he know who she was? Especially since she was in disguise</w:t>
      </w:r>
      <w:ins w:id="2392" w:author="Andrea Stafford Hintz" w:date="2016-09-18T16:51:00Z">
        <w:r w:rsidR="00A22D6C" w:rsidRPr="009400B4">
          <w:rPr>
            <w:rFonts w:ascii="Times New Roman" w:eastAsia="Times New Roman" w:hAnsi="Times New Roman" w:cs="Times New Roman"/>
            <w:sz w:val="24"/>
            <w:szCs w:val="24"/>
          </w:rPr>
          <w:t>.</w:t>
        </w:r>
      </w:ins>
      <w:ins w:id="2393" w:author="Andrea Stafford Hintz" w:date="2016-08-12T15:57:00Z">
        <w:r w:rsidR="000909DA" w:rsidRPr="76749E24">
          <w:rPr>
            <w:rFonts w:ascii="Times New Roman" w:eastAsia="Times New Roman" w:hAnsi="Times New Roman" w:cs="Times New Roman"/>
            <w:sz w:val="24"/>
            <w:szCs w:val="24"/>
            <w:rPrChange w:id="2394" w:author="Bryce Raffle" w:date="2016-09-06T11:42:00Z">
              <w:rPr>
                <w:rFonts w:ascii="Times New Roman" w:hAnsi="Times New Roman" w:cs="Times New Roman"/>
                <w:sz w:val="24"/>
                <w:szCs w:val="24"/>
              </w:rPr>
            </w:rPrChange>
          </w:rPr>
          <w:t>.</w:t>
        </w:r>
      </w:ins>
      <w:del w:id="2395" w:author="Andrea Stafford Hintz" w:date="2016-08-12T15:57:00Z">
        <w:r w:rsidRPr="00C245FD" w:rsidDel="000909DA">
          <w:rPr>
            <w:rFonts w:ascii="Times New Roman" w:hAnsi="Times New Roman" w:cs="Times New Roman"/>
            <w:sz w:val="24"/>
            <w:szCs w:val="24"/>
          </w:rPr>
          <w:delText>…</w:delText>
        </w:r>
      </w:del>
    </w:p>
    <w:p w14:paraId="14E10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6" w:author="Andrea Stafford Hintz" w:date="2016-09-18T16:51:00Z">
            <w:rPr>
              <w:rFonts w:ascii="Times New Roman" w:eastAsia="Times New Roman" w:hAnsi="Times New Roman" w:cs="Times New Roman"/>
              <w:sz w:val="24"/>
              <w:szCs w:val="24"/>
            </w:rPr>
          </w:rPrChange>
        </w:rPr>
        <w:t>She’d been sold out, she thought bitterly.</w:t>
      </w:r>
    </w:p>
    <w:p w14:paraId="18997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7" w:author="Andrea Stafford Hintz" w:date="2016-09-18T16:51:00Z">
            <w:rPr>
              <w:rFonts w:ascii="Times New Roman" w:eastAsia="Times New Roman" w:hAnsi="Times New Roman" w:cs="Times New Roman"/>
              <w:sz w:val="24"/>
              <w:szCs w:val="24"/>
            </w:rPr>
          </w:rPrChange>
        </w:rPr>
        <w:t>“Not me specifically, but yes, we’re the buyers,” he admitted. “Now, hand it over.”</w:t>
      </w:r>
    </w:p>
    <w:p w14:paraId="51A6D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8" w:author="Andrea Stafford Hintz" w:date="2016-09-18T16:51:00Z">
            <w:rPr>
              <w:rFonts w:ascii="Times New Roman" w:eastAsia="Times New Roman" w:hAnsi="Times New Roman" w:cs="Times New Roman"/>
              <w:sz w:val="24"/>
              <w:szCs w:val="24"/>
            </w:rPr>
          </w:rPrChange>
        </w:rPr>
        <w:t>She withdrew the package, which she’d slipped into a pocket sewn inside her vest. He reached out to take it, but she held it back, out of his grasp.</w:t>
      </w:r>
    </w:p>
    <w:p w14:paraId="0870F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399" w:author="Andrea Stafford Hintz" w:date="2016-09-18T16:51:00Z">
            <w:rPr>
              <w:rFonts w:ascii="Times New Roman" w:eastAsia="Times New Roman" w:hAnsi="Times New Roman" w:cs="Times New Roman"/>
              <w:sz w:val="24"/>
              <w:szCs w:val="24"/>
            </w:rPr>
          </w:rPrChange>
        </w:rPr>
        <w:t xml:space="preserve">“Connor tried to kill me,” she told him, merely to gauge his reaction. She could only see his eyes, but he </w:t>
      </w:r>
      <w:proofErr w:type="spellStart"/>
      <w:r w:rsidRPr="009400B4">
        <w:rPr>
          <w:rFonts w:ascii="Times New Roman" w:hAnsi="Times New Roman"/>
          <w:sz w:val="24"/>
          <w:rPrChange w:id="2400" w:author="Andrea Stafford Hintz" w:date="2016-09-18T16:51:00Z">
            <w:rPr>
              <w:rFonts w:ascii="Times New Roman" w:eastAsia="Times New Roman" w:hAnsi="Times New Roman" w:cs="Times New Roman"/>
              <w:sz w:val="24"/>
              <w:szCs w:val="24"/>
            </w:rPr>
          </w:rPrChange>
        </w:rPr>
        <w:t>didn’t</w:t>
      </w:r>
      <w:del w:id="2401" w:author="Andrea Stafford Hintz" w:date="2016-08-12T15:58:00Z">
        <w:r w:rsidRPr="00C245FD" w:rsidDel="000909DA">
          <w:rPr>
            <w:rFonts w:ascii="Times New Roman" w:hAnsi="Times New Roman" w:cs="Times New Roman"/>
            <w:sz w:val="24"/>
            <w:szCs w:val="24"/>
          </w:rPr>
          <w:delText xml:space="preserve"> even</w:delText>
        </w:r>
      </w:del>
      <w:del w:id="2402" w:author="Andrea Stafford Hintz" w:date="2016-09-18T16:51:00Z">
        <w:r w:rsidRPr="76749E24">
          <w:rPr>
            <w:rFonts w:ascii="Times New Roman" w:eastAsia="Times New Roman" w:hAnsi="Times New Roman" w:cs="Times New Roman"/>
            <w:sz w:val="24"/>
            <w:szCs w:val="24"/>
            <w:rPrChange w:id="2403"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404" w:author="Andrea Stafford Hintz" w:date="2016-09-18T16:51:00Z">
            <w:rPr>
              <w:rFonts w:ascii="Times New Roman" w:eastAsia="Times New Roman" w:hAnsi="Times New Roman" w:cs="Times New Roman"/>
              <w:sz w:val="24"/>
              <w:szCs w:val="24"/>
            </w:rPr>
          </w:rPrChange>
        </w:rPr>
        <w:t>blink</w:t>
      </w:r>
      <w:proofErr w:type="spellEnd"/>
      <w:r w:rsidRPr="009400B4">
        <w:rPr>
          <w:rFonts w:ascii="Times New Roman" w:hAnsi="Times New Roman"/>
          <w:sz w:val="24"/>
          <w:rPrChange w:id="2405" w:author="Andrea Stafford Hintz" w:date="2016-09-18T16:51:00Z">
            <w:rPr>
              <w:rFonts w:ascii="Times New Roman" w:eastAsia="Times New Roman" w:hAnsi="Times New Roman" w:cs="Times New Roman"/>
              <w:sz w:val="24"/>
              <w:szCs w:val="24"/>
            </w:rPr>
          </w:rPrChange>
        </w:rPr>
        <w:t xml:space="preserve"> at the revelation. “He was sick,” she pressed. “Maddened.”</w:t>
      </w:r>
    </w:p>
    <w:p w14:paraId="717A30C2" w14:textId="1328F69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06" w:author="Andrea Stafford Hintz" w:date="2016-09-18T16:51:00Z">
            <w:rPr>
              <w:rFonts w:ascii="Times New Roman" w:eastAsia="Times New Roman" w:hAnsi="Times New Roman" w:cs="Times New Roman"/>
              <w:sz w:val="24"/>
              <w:szCs w:val="24"/>
            </w:rPr>
          </w:rPrChange>
        </w:rPr>
        <w:t xml:space="preserve">The man pressed the gun harder against her chest. She </w:t>
      </w:r>
      <w:ins w:id="2407" w:author="Andrea Stafford Hintz" w:date="2016-09-18T16:51:00Z">
        <w:r w:rsidR="00A22D6C" w:rsidRPr="009400B4">
          <w:rPr>
            <w:rFonts w:ascii="Times New Roman" w:eastAsia="Times New Roman" w:hAnsi="Times New Roman" w:cs="Times New Roman"/>
            <w:sz w:val="24"/>
            <w:szCs w:val="24"/>
          </w:rPr>
          <w:t>grit</w:t>
        </w:r>
      </w:ins>
      <w:del w:id="2408" w:author="Andrea Stafford Hintz" w:date="2016-09-18T16:51:00Z">
        <w:r w:rsidRPr="76749E24">
          <w:rPr>
            <w:rFonts w:ascii="Times New Roman" w:eastAsia="Times New Roman" w:hAnsi="Times New Roman" w:cs="Times New Roman"/>
            <w:sz w:val="24"/>
            <w:szCs w:val="24"/>
            <w:rPrChange w:id="2409" w:author="Bryce Raffle" w:date="2016-09-06T11:42:00Z">
              <w:rPr>
                <w:rFonts w:ascii="Times New Roman" w:hAnsi="Times New Roman" w:cs="Times New Roman"/>
                <w:sz w:val="24"/>
                <w:szCs w:val="24"/>
              </w:rPr>
            </w:rPrChange>
          </w:rPr>
          <w:delText>grit</w:delText>
        </w:r>
      </w:del>
      <w:del w:id="2410" w:author="Andrea Stafford Hintz" w:date="2016-08-12T15:58:00Z">
        <w:r w:rsidRPr="00C245FD" w:rsidDel="000909DA">
          <w:rPr>
            <w:rFonts w:ascii="Times New Roman" w:hAnsi="Times New Roman" w:cs="Times New Roman"/>
            <w:sz w:val="24"/>
            <w:szCs w:val="24"/>
          </w:rPr>
          <w:delText>ted</w:delText>
        </w:r>
      </w:del>
      <w:r w:rsidRPr="009400B4">
        <w:rPr>
          <w:rFonts w:ascii="Times New Roman" w:hAnsi="Times New Roman"/>
          <w:sz w:val="24"/>
          <w:rPrChange w:id="2411" w:author="Andrea Stafford Hintz" w:date="2016-09-18T16:51:00Z">
            <w:rPr>
              <w:rFonts w:ascii="Times New Roman" w:eastAsia="Times New Roman" w:hAnsi="Times New Roman" w:cs="Times New Roman"/>
              <w:sz w:val="24"/>
              <w:szCs w:val="24"/>
            </w:rPr>
          </w:rPrChange>
        </w:rPr>
        <w:t xml:space="preserve"> her teeth</w:t>
      </w:r>
      <w:ins w:id="2412" w:author="Andrea Stafford Hintz" w:date="2016-08-12T15:58:00Z">
        <w:r w:rsidR="000909DA" w:rsidRPr="009400B4">
          <w:rPr>
            <w:rFonts w:ascii="Times New Roman" w:hAnsi="Times New Roman"/>
            <w:sz w:val="24"/>
            <w:rPrChange w:id="2413"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2414" w:author="Andrea Stafford Hintz" w:date="2016-09-18T16:51:00Z">
            <w:rPr>
              <w:rFonts w:ascii="Times New Roman" w:eastAsia="Times New Roman" w:hAnsi="Times New Roman" w:cs="Times New Roman"/>
              <w:sz w:val="24"/>
              <w:szCs w:val="24"/>
            </w:rPr>
          </w:rPrChange>
        </w:rPr>
        <w:t xml:space="preserve"> determined not to cry out in pain</w:t>
      </w:r>
      <w:ins w:id="2415" w:author="Andrea Stafford Hintz" w:date="2016-08-12T15:58:00Z">
        <w:r w:rsidR="000909DA" w:rsidRPr="009400B4">
          <w:rPr>
            <w:rFonts w:ascii="Times New Roman" w:hAnsi="Times New Roman"/>
            <w:sz w:val="24"/>
            <w:rPrChange w:id="2416" w:author="Andrea Stafford Hintz" w:date="2016-09-18T16:51:00Z">
              <w:rPr>
                <w:rFonts w:ascii="Times New Roman" w:eastAsia="Times New Roman" w:hAnsi="Times New Roman" w:cs="Times New Roman"/>
                <w:sz w:val="24"/>
                <w:szCs w:val="24"/>
              </w:rPr>
            </w:rPrChange>
          </w:rPr>
          <w:t>—</w:t>
        </w:r>
        <w:r w:rsidR="000909DA" w:rsidRPr="76749E24">
          <w:rPr>
            <w:rFonts w:ascii="Times New Roman" w:eastAsia="Times New Roman" w:hAnsi="Times New Roman" w:cs="Times New Roman"/>
            <w:sz w:val="24"/>
            <w:szCs w:val="24"/>
            <w:rPrChange w:id="2417" w:author="Bryce Raffle" w:date="2016-09-06T11:42:00Z">
              <w:rPr>
                <w:rFonts w:ascii="Times New Roman" w:hAnsi="Times New Roman" w:cs="Times New Roman"/>
                <w:sz w:val="24"/>
                <w:szCs w:val="24"/>
              </w:rPr>
            </w:rPrChange>
          </w:rPr>
          <w:t>b</w:t>
        </w:r>
      </w:ins>
      <w:del w:id="2418" w:author="Andrea Stafford Hintz" w:date="2016-08-12T15:58:00Z">
        <w:r w:rsidRPr="00C245FD" w:rsidDel="000909DA">
          <w:rPr>
            <w:rFonts w:ascii="Times New Roman" w:hAnsi="Times New Roman" w:cs="Times New Roman"/>
            <w:sz w:val="24"/>
            <w:szCs w:val="24"/>
          </w:rPr>
          <w:delText>, b</w:delText>
        </w:r>
      </w:del>
      <w:r w:rsidRPr="009400B4">
        <w:rPr>
          <w:rFonts w:ascii="Times New Roman" w:hAnsi="Times New Roman"/>
          <w:sz w:val="24"/>
          <w:rPrChange w:id="2419" w:author="Andrea Stafford Hintz" w:date="2016-09-18T16:51:00Z">
            <w:rPr>
              <w:rFonts w:ascii="Times New Roman" w:eastAsia="Times New Roman" w:hAnsi="Times New Roman" w:cs="Times New Roman"/>
              <w:sz w:val="24"/>
              <w:szCs w:val="24"/>
            </w:rPr>
          </w:rPrChange>
        </w:rPr>
        <w:t>ut she suspected it would leave a bruise.</w:t>
      </w:r>
    </w:p>
    <w:p w14:paraId="77AD71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0" w:author="Andrea Stafford Hintz" w:date="2016-09-18T16:51:00Z">
            <w:rPr>
              <w:rFonts w:ascii="Times New Roman" w:eastAsia="Times New Roman" w:hAnsi="Times New Roman" w:cs="Times New Roman"/>
              <w:sz w:val="24"/>
              <w:szCs w:val="24"/>
            </w:rPr>
          </w:rPrChange>
        </w:rPr>
        <w:t>“Enough. The package, that’s all we want.”</w:t>
      </w:r>
    </w:p>
    <w:p w14:paraId="53E8D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1" w:author="Andrea Stafford Hintz" w:date="2016-09-18T16:51:00Z">
            <w:rPr>
              <w:rFonts w:ascii="Times New Roman" w:eastAsia="Times New Roman" w:hAnsi="Times New Roman" w:cs="Times New Roman"/>
              <w:sz w:val="24"/>
              <w:szCs w:val="24"/>
            </w:rPr>
          </w:rPrChange>
        </w:rPr>
        <w:t xml:space="preserve">“Did you </w:t>
      </w:r>
      <w:r w:rsidRPr="009400B4">
        <w:rPr>
          <w:rFonts w:ascii="Times New Roman" w:hAnsi="Times New Roman"/>
          <w:i/>
          <w:sz w:val="24"/>
          <w:rPrChange w:id="2422" w:author="Andrea Stafford Hintz" w:date="2016-09-18T16:51:00Z">
            <w:rPr>
              <w:rFonts w:ascii="Times New Roman" w:eastAsia="Times New Roman" w:hAnsi="Times New Roman" w:cs="Times New Roman"/>
              <w:i/>
              <w:sz w:val="24"/>
              <w:szCs w:val="24"/>
            </w:rPr>
          </w:rPrChange>
        </w:rPr>
        <w:t xml:space="preserve">know </w:t>
      </w:r>
      <w:r w:rsidRPr="009400B4">
        <w:rPr>
          <w:rFonts w:ascii="Times New Roman" w:hAnsi="Times New Roman"/>
          <w:sz w:val="24"/>
          <w:rPrChange w:id="2423" w:author="Andrea Stafford Hintz" w:date="2016-09-18T16:51:00Z">
            <w:rPr>
              <w:rFonts w:ascii="Times New Roman" w:eastAsia="Times New Roman" w:hAnsi="Times New Roman" w:cs="Times New Roman"/>
              <w:sz w:val="24"/>
              <w:szCs w:val="24"/>
            </w:rPr>
          </w:rPrChange>
        </w:rP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2765A4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424"/>
      <w:r w:rsidRPr="009400B4">
        <w:rPr>
          <w:rFonts w:ascii="Times New Roman" w:hAnsi="Times New Roman"/>
          <w:sz w:val="24"/>
          <w:rPrChange w:id="2425" w:author="Andrea Stafford Hintz" w:date="2016-09-18T16:51:00Z">
            <w:rPr>
              <w:rFonts w:ascii="Times New Roman" w:eastAsia="Times New Roman" w:hAnsi="Times New Roman" w:cs="Times New Roman"/>
              <w:sz w:val="24"/>
              <w:szCs w:val="24"/>
            </w:rPr>
          </w:rPrChange>
        </w:rPr>
        <w:lastRenderedPageBreak/>
        <w:t>The man only smiled. She knew it only from the way his mask shifted on his face as he grinned, and from the crinkled lines in the corner of his eyes. It was a malicious smile.</w:t>
      </w:r>
      <w:commentRangeEnd w:id="2424"/>
      <w:r w:rsidR="000909DA">
        <w:rPr>
          <w:rStyle w:val="CommentReference"/>
        </w:rPr>
        <w:commentReference w:id="2424"/>
      </w:r>
    </w:p>
    <w:p w14:paraId="015EAE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6" w:author="Andrea Stafford Hintz" w:date="2016-09-18T16:51:00Z">
            <w:rPr>
              <w:rFonts w:ascii="Times New Roman" w:eastAsia="Times New Roman" w:hAnsi="Times New Roman" w:cs="Times New Roman"/>
              <w:sz w:val="24"/>
              <w:szCs w:val="24"/>
            </w:rPr>
          </w:rPrChange>
        </w:rPr>
        <w:t>“Don’t sell yourself short,” he said. “We know who you are. You think one zombie alone was going to stop you?”</w:t>
      </w:r>
    </w:p>
    <w:p w14:paraId="284E63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7" w:author="Andrea Stafford Hintz" w:date="2016-09-18T16:51:00Z">
            <w:rPr>
              <w:rFonts w:ascii="Times New Roman" w:eastAsia="Times New Roman" w:hAnsi="Times New Roman" w:cs="Times New Roman"/>
              <w:sz w:val="24"/>
              <w:szCs w:val="24"/>
            </w:rPr>
          </w:rPrChange>
        </w:rPr>
        <w:t>She smiled back.</w:t>
      </w:r>
    </w:p>
    <w:p w14:paraId="624DD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8" w:author="Andrea Stafford Hintz" w:date="2016-09-18T16:51:00Z">
            <w:rPr>
              <w:rFonts w:ascii="Times New Roman" w:eastAsia="Times New Roman" w:hAnsi="Times New Roman" w:cs="Times New Roman"/>
              <w:sz w:val="24"/>
              <w:szCs w:val="24"/>
            </w:rPr>
          </w:rPrChange>
        </w:rPr>
        <w:t>“Zombie?” she said. “Is that what Connor’s sickness was?”</w:t>
      </w:r>
    </w:p>
    <w:p w14:paraId="6035B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29" w:author="Andrea Stafford Hintz" w:date="2016-09-18T16:51:00Z">
            <w:rPr>
              <w:rFonts w:ascii="Times New Roman" w:eastAsia="Times New Roman" w:hAnsi="Times New Roman" w:cs="Times New Roman"/>
              <w:sz w:val="24"/>
              <w:szCs w:val="24"/>
            </w:rPr>
          </w:rPrChange>
        </w:rPr>
        <w:t xml:space="preserve">With deft hands, as casually as running a hand through her hair, she reached up and pressed a button on her eyepiece. </w:t>
      </w:r>
      <w:commentRangeStart w:id="2430"/>
      <w:r w:rsidRPr="009400B4">
        <w:rPr>
          <w:rFonts w:ascii="Times New Roman" w:hAnsi="Times New Roman"/>
          <w:sz w:val="24"/>
          <w:rPrChange w:id="2431" w:author="Andrea Stafford Hintz" w:date="2016-09-18T16:51:00Z">
            <w:rPr>
              <w:rFonts w:ascii="Times New Roman" w:eastAsia="Times New Roman" w:hAnsi="Times New Roman" w:cs="Times New Roman"/>
              <w:sz w:val="24"/>
              <w:szCs w:val="24"/>
            </w:rPr>
          </w:rPrChange>
        </w:rPr>
        <w:t xml:space="preserve">There were a few quick clicks and whirs, the hiss of air releasing, and a blur of motion from her eyepiece. A moment later, the man fell to his knees, a dart sticking out of his neck. </w:t>
      </w:r>
      <w:commentRangeEnd w:id="2430"/>
      <w:r w:rsidR="00434E04">
        <w:rPr>
          <w:rStyle w:val="CommentReference"/>
        </w:rPr>
        <w:commentReference w:id="2430"/>
      </w:r>
      <w:r w:rsidRPr="009400B4">
        <w:rPr>
          <w:rFonts w:ascii="Times New Roman" w:hAnsi="Times New Roman"/>
          <w:sz w:val="24"/>
          <w:rPrChange w:id="2432" w:author="Andrea Stafford Hintz" w:date="2016-09-18T16:51:00Z">
            <w:rPr>
              <w:rFonts w:ascii="Times New Roman" w:eastAsia="Times New Roman" w:hAnsi="Times New Roman" w:cs="Times New Roman"/>
              <w:sz w:val="24"/>
              <w:szCs w:val="24"/>
            </w:rPr>
          </w:rPrChange>
        </w:rPr>
        <w:t>His eyes were wild, unfocused.</w:t>
      </w:r>
    </w:p>
    <w:p w14:paraId="06C2E7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33" w:author="Andrea Stafford Hintz" w:date="2016-09-18T16:51:00Z">
            <w:rPr>
              <w:rFonts w:ascii="Times New Roman" w:eastAsia="Times New Roman" w:hAnsi="Times New Roman" w:cs="Times New Roman"/>
              <w:sz w:val="24"/>
              <w:szCs w:val="24"/>
            </w:rPr>
          </w:rPrChange>
        </w:rPr>
        <w:t>“What?” he said, confused. “What did you do to me?”</w:t>
      </w:r>
    </w:p>
    <w:p w14:paraId="7E3F3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34" w:author="Andrea Stafford Hintz" w:date="2016-09-18T16:51:00Z">
            <w:rPr>
              <w:rFonts w:ascii="Times New Roman" w:eastAsia="Times New Roman" w:hAnsi="Times New Roman" w:cs="Times New Roman"/>
              <w:sz w:val="24"/>
              <w:szCs w:val="24"/>
            </w:rPr>
          </w:rPrChange>
        </w:rPr>
        <w:t>She bent down and whispered in his ear, “You’re right. I shouldn’t sell myself short.”</w:t>
      </w:r>
    </w:p>
    <w:p w14:paraId="5AF94F5B" w14:textId="31B8E52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35" w:author="Andrea Stafford Hintz" w:date="2016-09-18T16:51:00Z">
            <w:rPr>
              <w:rFonts w:ascii="Times New Roman" w:eastAsia="Times New Roman" w:hAnsi="Times New Roman" w:cs="Times New Roman"/>
              <w:sz w:val="24"/>
              <w:szCs w:val="24"/>
            </w:rPr>
          </w:rPrChange>
        </w:rPr>
        <w:t xml:space="preserve">She stood and walked away, stepping back onto the </w:t>
      </w:r>
      <w:commentRangeStart w:id="2436"/>
      <w:r w:rsidRPr="009400B4">
        <w:rPr>
          <w:rFonts w:ascii="Times New Roman" w:hAnsi="Times New Roman"/>
          <w:sz w:val="24"/>
          <w:rPrChange w:id="2437" w:author="Andrea Stafford Hintz" w:date="2016-09-18T16:51:00Z">
            <w:rPr>
              <w:rFonts w:ascii="Times New Roman" w:eastAsia="Times New Roman" w:hAnsi="Times New Roman" w:cs="Times New Roman"/>
              <w:sz w:val="24"/>
              <w:szCs w:val="24"/>
            </w:rPr>
          </w:rPrChange>
        </w:rPr>
        <w:t xml:space="preserve">revolving floor </w:t>
      </w:r>
      <w:commentRangeEnd w:id="2436"/>
      <w:r w:rsidR="00434E04">
        <w:rPr>
          <w:rStyle w:val="CommentReference"/>
        </w:rPr>
        <w:commentReference w:id="2436"/>
      </w:r>
      <w:r w:rsidRPr="009400B4">
        <w:rPr>
          <w:rFonts w:ascii="Times New Roman" w:hAnsi="Times New Roman"/>
          <w:sz w:val="24"/>
          <w:rPrChange w:id="2438" w:author="Andrea Stafford Hintz" w:date="2016-09-18T16:51:00Z">
            <w:rPr>
              <w:rFonts w:ascii="Times New Roman" w:eastAsia="Times New Roman" w:hAnsi="Times New Roman" w:cs="Times New Roman"/>
              <w:sz w:val="24"/>
              <w:szCs w:val="24"/>
            </w:rPr>
          </w:rPrChange>
        </w:rPr>
        <w:t>and disappearing once more into the crowd</w:t>
      </w:r>
      <w:ins w:id="2439" w:author="Andrea Stafford Hintz" w:date="2016-09-18T16:51:00Z">
        <w:r w:rsidR="00A22D6C" w:rsidRPr="009400B4">
          <w:rPr>
            <w:rFonts w:ascii="Times New Roman" w:eastAsia="Times New Roman" w:hAnsi="Times New Roman" w:cs="Times New Roman"/>
            <w:sz w:val="24"/>
            <w:szCs w:val="24"/>
          </w:rPr>
          <w:t xml:space="preserve">. </w:t>
        </w:r>
        <w:proofErr w:type="spellStart"/>
        <w:r w:rsidR="00A22D6C" w:rsidRPr="009400B4">
          <w:rPr>
            <w:rFonts w:ascii="Times New Roman" w:eastAsia="Times New Roman" w:hAnsi="Times New Roman" w:cs="Times New Roman"/>
            <w:sz w:val="24"/>
            <w:szCs w:val="24"/>
          </w:rPr>
          <w:t>The</w:t>
        </w:r>
      </w:ins>
      <w:ins w:id="2440" w:author="Andrea Stafford Hintz" w:date="2016-08-15T09:31:00Z">
        <w:r w:rsidR="00434E04" w:rsidRPr="76749E24">
          <w:rPr>
            <w:rFonts w:ascii="Times New Roman" w:eastAsia="Times New Roman" w:hAnsi="Times New Roman" w:cs="Times New Roman"/>
            <w:sz w:val="24"/>
            <w:szCs w:val="24"/>
            <w:rPrChange w:id="2441" w:author="Bryce Raffle" w:date="2016-09-06T11:42:00Z">
              <w:rPr>
                <w:rFonts w:ascii="Times New Roman" w:hAnsi="Times New Roman" w:cs="Times New Roman"/>
                <w:sz w:val="24"/>
                <w:szCs w:val="24"/>
              </w:rPr>
            </w:rPrChange>
          </w:rPr>
          <w:t>.</w:t>
        </w:r>
      </w:ins>
      <w:del w:id="2442" w:author="Andrea Stafford Hintz" w:date="2016-08-15T09:31:00Z">
        <w:r w:rsidRPr="00C245FD" w:rsidDel="00434E04">
          <w:rPr>
            <w:rFonts w:ascii="Times New Roman" w:hAnsi="Times New Roman" w:cs="Times New Roman"/>
            <w:sz w:val="24"/>
            <w:szCs w:val="24"/>
          </w:rPr>
          <w:delText>,</w:delText>
        </w:r>
      </w:del>
      <w:del w:id="2443" w:author="Andrea Stafford Hintz" w:date="2016-09-18T16:51:00Z">
        <w:r w:rsidRPr="76749E24">
          <w:rPr>
            <w:rFonts w:ascii="Times New Roman" w:eastAsia="Times New Roman" w:hAnsi="Times New Roman" w:cs="Times New Roman"/>
            <w:sz w:val="24"/>
            <w:szCs w:val="24"/>
            <w:rPrChange w:id="2444" w:author="Bryce Raffle" w:date="2016-09-06T11:42:00Z">
              <w:rPr>
                <w:rFonts w:ascii="Times New Roman" w:hAnsi="Times New Roman" w:cs="Times New Roman"/>
                <w:sz w:val="24"/>
                <w:szCs w:val="24"/>
              </w:rPr>
            </w:rPrChange>
          </w:rPr>
          <w:delText xml:space="preserve"> </w:delText>
        </w:r>
      </w:del>
      <w:ins w:id="2445" w:author="Andrea Stafford Hintz" w:date="2016-08-15T09:31:00Z">
        <w:r w:rsidR="00434E04" w:rsidRPr="76749E24">
          <w:rPr>
            <w:rFonts w:ascii="Times New Roman" w:eastAsia="Times New Roman" w:hAnsi="Times New Roman" w:cs="Times New Roman"/>
            <w:sz w:val="24"/>
            <w:szCs w:val="24"/>
            <w:rPrChange w:id="2446" w:author="Bryce Raffle" w:date="2016-09-06T11:42:00Z">
              <w:rPr>
                <w:rFonts w:ascii="Times New Roman" w:hAnsi="Times New Roman" w:cs="Times New Roman"/>
                <w:sz w:val="24"/>
                <w:szCs w:val="24"/>
              </w:rPr>
            </w:rPrChange>
          </w:rPr>
          <w:t>T</w:t>
        </w:r>
      </w:ins>
      <w:proofErr w:type="spellEnd"/>
      <w:del w:id="2447" w:author="Andrea Stafford Hintz" w:date="2016-08-15T09:31:00Z">
        <w:r w:rsidRPr="00C245FD" w:rsidDel="00434E04">
          <w:rPr>
            <w:rFonts w:ascii="Times New Roman" w:hAnsi="Times New Roman" w:cs="Times New Roman"/>
            <w:sz w:val="24"/>
            <w:szCs w:val="24"/>
          </w:rPr>
          <w:delText>while t</w:delText>
        </w:r>
      </w:del>
      <w:del w:id="2448" w:author="Andrea Stafford Hintz" w:date="2016-09-18T16:51:00Z">
        <w:r w:rsidRPr="76749E24">
          <w:rPr>
            <w:rFonts w:ascii="Times New Roman" w:eastAsia="Times New Roman" w:hAnsi="Times New Roman" w:cs="Times New Roman"/>
            <w:sz w:val="24"/>
            <w:szCs w:val="24"/>
            <w:rPrChange w:id="2449" w:author="Bryce Raffle" w:date="2016-09-06T11:42:00Z">
              <w:rPr>
                <w:rFonts w:ascii="Times New Roman" w:hAnsi="Times New Roman" w:cs="Times New Roman"/>
                <w:sz w:val="24"/>
                <w:szCs w:val="24"/>
              </w:rPr>
            </w:rPrChange>
          </w:rPr>
          <w:delText>he</w:delText>
        </w:r>
      </w:del>
      <w:r w:rsidRPr="009400B4">
        <w:rPr>
          <w:rFonts w:ascii="Times New Roman" w:hAnsi="Times New Roman"/>
          <w:sz w:val="24"/>
          <w:rPrChange w:id="2450" w:author="Andrea Stafford Hintz" w:date="2016-09-18T16:51:00Z">
            <w:rPr>
              <w:rFonts w:ascii="Times New Roman" w:eastAsia="Times New Roman" w:hAnsi="Times New Roman" w:cs="Times New Roman"/>
              <w:sz w:val="24"/>
              <w:szCs w:val="24"/>
            </w:rPr>
          </w:rPrChange>
        </w:rPr>
        <w:t xml:space="preserve"> two crow-headed men who had been barring her path hurried over to investigate their fallen comrade, leaving her </w:t>
      </w:r>
      <w:r w:rsidRPr="009400B4">
        <w:rPr>
          <w:rFonts w:ascii="Times New Roman" w:hAnsi="Times New Roman"/>
          <w:sz w:val="24"/>
          <w:highlight w:val="yellow"/>
          <w:rPrChange w:id="2451" w:author="Andrea Stafford Hintz" w:date="2016-09-18T16:51:00Z">
            <w:rPr>
              <w:rFonts w:ascii="Times New Roman" w:eastAsia="Times New Roman" w:hAnsi="Times New Roman" w:cs="Times New Roman"/>
              <w:sz w:val="24"/>
              <w:szCs w:val="24"/>
              <w:highlight w:val="yellow"/>
            </w:rPr>
          </w:rPrChange>
        </w:rPr>
        <w:t>exit unguarded</w:t>
      </w:r>
      <w:r w:rsidRPr="009400B4">
        <w:rPr>
          <w:rFonts w:ascii="Times New Roman" w:hAnsi="Times New Roman"/>
          <w:sz w:val="24"/>
          <w:rPrChange w:id="2452" w:author="Andrea Stafford Hintz" w:date="2016-09-18T16:51:00Z">
            <w:rPr>
              <w:rFonts w:ascii="Times New Roman" w:eastAsia="Times New Roman" w:hAnsi="Times New Roman" w:cs="Times New Roman"/>
              <w:sz w:val="24"/>
              <w:szCs w:val="24"/>
            </w:rPr>
          </w:rPrChange>
        </w:rPr>
        <w:t xml:space="preserve">. </w:t>
      </w:r>
      <w:commentRangeStart w:id="2453"/>
      <w:r w:rsidRPr="009400B4">
        <w:rPr>
          <w:rFonts w:ascii="Times New Roman" w:hAnsi="Times New Roman"/>
          <w:sz w:val="24"/>
          <w:rPrChange w:id="2454" w:author="Andrea Stafford Hintz" w:date="2016-09-18T16:51:00Z">
            <w:rPr>
              <w:rFonts w:ascii="Times New Roman" w:eastAsia="Times New Roman" w:hAnsi="Times New Roman" w:cs="Times New Roman"/>
              <w:sz w:val="24"/>
              <w:szCs w:val="24"/>
            </w:rPr>
          </w:rPrChange>
        </w:rPr>
        <w:t xml:space="preserve">Just as she was about to make her escape, she heard some commotion from upstairs. </w:t>
      </w:r>
      <w:commentRangeEnd w:id="2453"/>
      <w:r w:rsidR="00434E04">
        <w:rPr>
          <w:rStyle w:val="CommentReference"/>
        </w:rPr>
        <w:commentReference w:id="2453"/>
      </w:r>
      <w:ins w:id="2455" w:author="Andrea Stafford Hintz" w:date="2016-08-15T09:34:00Z">
        <w:r w:rsidR="00434E04" w:rsidRPr="009400B4">
          <w:rPr>
            <w:rFonts w:ascii="Times New Roman" w:hAnsi="Times New Roman"/>
            <w:sz w:val="24"/>
            <w:rPrChange w:id="2456" w:author="Andrea Stafford Hintz" w:date="2016-09-18T16:51:00Z">
              <w:rPr>
                <w:rFonts w:ascii="Times New Roman" w:eastAsia="Times New Roman" w:hAnsi="Times New Roman" w:cs="Times New Roman"/>
                <w:sz w:val="24"/>
                <w:szCs w:val="24"/>
              </w:rPr>
            </w:rPrChange>
          </w:rPr>
          <w:t>J</w:t>
        </w:r>
      </w:ins>
      <w:ins w:id="2457" w:author="Andrea Stafford Hintz" w:date="2016-08-15T09:33:00Z">
        <w:r w:rsidR="00434E04" w:rsidRPr="009400B4">
          <w:rPr>
            <w:rFonts w:ascii="Times New Roman" w:hAnsi="Times New Roman"/>
            <w:sz w:val="24"/>
            <w:rPrChange w:id="2458" w:author="Andrea Stafford Hintz" w:date="2016-09-18T16:51:00Z">
              <w:rPr>
                <w:rFonts w:ascii="Times New Roman" w:eastAsia="Times New Roman" w:hAnsi="Times New Roman" w:cs="Times New Roman"/>
                <w:sz w:val="24"/>
                <w:szCs w:val="24"/>
              </w:rPr>
            </w:rPrChange>
          </w:rPr>
          <w:t>udging by the sound</w:t>
        </w:r>
      </w:ins>
      <w:ins w:id="2459" w:author="Andrea Stafford Hintz" w:date="2016-08-15T09:34:00Z">
        <w:r w:rsidR="00434E04" w:rsidRPr="009400B4">
          <w:rPr>
            <w:rFonts w:ascii="Times New Roman" w:hAnsi="Times New Roman"/>
            <w:sz w:val="24"/>
            <w:rPrChange w:id="2460" w:author="Andrea Stafford Hintz" w:date="2016-09-18T16:51:00Z">
              <w:rPr>
                <w:rFonts w:ascii="Times New Roman" w:eastAsia="Times New Roman" w:hAnsi="Times New Roman" w:cs="Times New Roman"/>
                <w:sz w:val="24"/>
                <w:szCs w:val="24"/>
              </w:rPr>
            </w:rPrChange>
          </w:rPr>
          <w:t>,</w:t>
        </w:r>
      </w:ins>
      <w:ins w:id="2461" w:author="Andrea Stafford Hintz" w:date="2016-08-15T09:33:00Z">
        <w:r w:rsidR="00434E04" w:rsidRPr="009400B4">
          <w:rPr>
            <w:rFonts w:ascii="Times New Roman" w:hAnsi="Times New Roman"/>
            <w:sz w:val="24"/>
            <w:rPrChange w:id="2462" w:author="Andrea Stafford Hintz" w:date="2016-09-18T16:51:00Z">
              <w:rPr>
                <w:rFonts w:ascii="Times New Roman" w:eastAsia="Times New Roman" w:hAnsi="Times New Roman" w:cs="Times New Roman"/>
                <w:sz w:val="24"/>
                <w:szCs w:val="24"/>
              </w:rPr>
            </w:rPrChange>
          </w:rPr>
          <w:t xml:space="preserve"> </w:t>
        </w:r>
      </w:ins>
      <w:proofErr w:type="spellStart"/>
      <w:ins w:id="2463" w:author="Andrea Stafford Hintz" w:date="2016-09-18T16:51:00Z">
        <w:r w:rsidR="00A22D6C" w:rsidRPr="009400B4">
          <w:rPr>
            <w:rFonts w:ascii="Times New Roman" w:eastAsia="Times New Roman" w:hAnsi="Times New Roman" w:cs="Times New Roman"/>
            <w:sz w:val="24"/>
            <w:szCs w:val="24"/>
          </w:rPr>
          <w:t>it</w:t>
        </w:r>
      </w:ins>
      <w:del w:id="2464" w:author="Andrea Stafford Hintz" w:date="2016-08-15T09:34:00Z">
        <w:r w:rsidRPr="00C245FD" w:rsidDel="00434E04">
          <w:rPr>
            <w:rFonts w:ascii="Times New Roman" w:hAnsi="Times New Roman" w:cs="Times New Roman"/>
            <w:sz w:val="24"/>
            <w:szCs w:val="24"/>
          </w:rPr>
          <w:delText>I</w:delText>
        </w:r>
      </w:del>
      <w:ins w:id="2465" w:author="Andrea Stafford Hintz" w:date="2016-08-15T09:34:00Z">
        <w:r w:rsidR="00434E04" w:rsidRPr="76749E24">
          <w:rPr>
            <w:rFonts w:ascii="Times New Roman" w:eastAsia="Times New Roman" w:hAnsi="Times New Roman" w:cs="Times New Roman"/>
            <w:sz w:val="24"/>
            <w:szCs w:val="24"/>
            <w:rPrChange w:id="2466" w:author="Bryce Raffle" w:date="2016-09-06T11:42:00Z">
              <w:rPr>
                <w:rFonts w:ascii="Times New Roman" w:hAnsi="Times New Roman" w:cs="Times New Roman"/>
                <w:sz w:val="24"/>
                <w:szCs w:val="24"/>
              </w:rPr>
            </w:rPrChange>
          </w:rPr>
          <w:t>i</w:t>
        </w:r>
      </w:ins>
      <w:proofErr w:type="spellEnd"/>
      <w:del w:id="2467" w:author="Andrea Stafford Hintz" w:date="2016-09-18T16:51:00Z">
        <w:r w:rsidRPr="76749E24">
          <w:rPr>
            <w:rFonts w:ascii="Times New Roman" w:eastAsia="Times New Roman" w:hAnsi="Times New Roman" w:cs="Times New Roman"/>
            <w:sz w:val="24"/>
            <w:szCs w:val="24"/>
            <w:rPrChange w:id="2468" w:author="Bryce Raffle" w:date="2016-09-06T11:42:00Z">
              <w:rPr>
                <w:rFonts w:ascii="Times New Roman" w:hAnsi="Times New Roman" w:cs="Times New Roman"/>
                <w:sz w:val="24"/>
                <w:szCs w:val="24"/>
              </w:rPr>
            </w:rPrChange>
          </w:rPr>
          <w:delText>t</w:delText>
        </w:r>
      </w:del>
      <w:r w:rsidRPr="009400B4">
        <w:rPr>
          <w:rFonts w:ascii="Times New Roman" w:hAnsi="Times New Roman"/>
          <w:sz w:val="24"/>
          <w:rPrChange w:id="2469" w:author="Andrea Stafford Hintz" w:date="2016-09-18T16:51:00Z">
            <w:rPr>
              <w:rFonts w:ascii="Times New Roman" w:eastAsia="Times New Roman" w:hAnsi="Times New Roman" w:cs="Times New Roman"/>
              <w:sz w:val="24"/>
              <w:szCs w:val="24"/>
            </w:rPr>
          </w:rPrChange>
        </w:rPr>
        <w:t xml:space="preserve"> must </w:t>
      </w:r>
      <w:proofErr w:type="spellStart"/>
      <w:ins w:id="2470" w:author="Andrea Stafford Hintz" w:date="2016-09-18T16:51:00Z">
        <w:r w:rsidR="00A22D6C" w:rsidRPr="009400B4">
          <w:rPr>
            <w:rFonts w:ascii="Times New Roman" w:eastAsia="Times New Roman" w:hAnsi="Times New Roman" w:cs="Times New Roman"/>
            <w:sz w:val="24"/>
            <w:szCs w:val="24"/>
          </w:rPr>
          <w:t>be</w:t>
        </w:r>
      </w:ins>
      <w:ins w:id="2471" w:author="Andrea Stafford Hintz" w:date="2016-08-15T09:34:00Z">
        <w:r w:rsidR="00434E04" w:rsidRPr="76749E24">
          <w:rPr>
            <w:rFonts w:ascii="Times New Roman" w:eastAsia="Times New Roman" w:hAnsi="Times New Roman" w:cs="Times New Roman"/>
            <w:sz w:val="24"/>
            <w:szCs w:val="24"/>
            <w:rPrChange w:id="2472" w:author="Bryce Raffle" w:date="2016-09-06T11:42:00Z">
              <w:rPr>
                <w:rFonts w:ascii="Times New Roman" w:hAnsi="Times New Roman" w:cs="Times New Roman"/>
                <w:sz w:val="24"/>
                <w:szCs w:val="24"/>
              </w:rPr>
            </w:rPrChange>
          </w:rPr>
          <w:t>be</w:t>
        </w:r>
      </w:ins>
      <w:proofErr w:type="spellEnd"/>
      <w:del w:id="2473" w:author="Andrea Stafford Hintz" w:date="2016-08-15T09:34:00Z">
        <w:r w:rsidRPr="00C245FD" w:rsidDel="00434E04">
          <w:rPr>
            <w:rFonts w:ascii="Times New Roman" w:hAnsi="Times New Roman" w:cs="Times New Roman"/>
            <w:sz w:val="24"/>
            <w:szCs w:val="24"/>
          </w:rPr>
          <w:delText>have been</w:delText>
        </w:r>
      </w:del>
      <w:r w:rsidRPr="009400B4">
        <w:rPr>
          <w:rFonts w:ascii="Times New Roman" w:hAnsi="Times New Roman"/>
          <w:sz w:val="24"/>
          <w:rPrChange w:id="2474" w:author="Andrea Stafford Hintz" w:date="2016-09-18T16:51:00Z">
            <w:rPr>
              <w:rFonts w:ascii="Times New Roman" w:eastAsia="Times New Roman" w:hAnsi="Times New Roman" w:cs="Times New Roman"/>
              <w:sz w:val="24"/>
              <w:szCs w:val="24"/>
            </w:rPr>
          </w:rPrChange>
        </w:rPr>
        <w:t xml:space="preserve"> coming from Lord Connor’s office</w:t>
      </w:r>
      <w:ins w:id="2475" w:author="Andrea Stafford Hintz" w:date="2016-09-18T16:51:00Z">
        <w:r w:rsidR="00A22D6C" w:rsidRPr="009400B4">
          <w:rPr>
            <w:rFonts w:ascii="Times New Roman" w:eastAsia="Times New Roman" w:hAnsi="Times New Roman" w:cs="Times New Roman"/>
            <w:sz w:val="24"/>
            <w:szCs w:val="24"/>
          </w:rPr>
          <w:t>.</w:t>
        </w:r>
      </w:ins>
      <w:ins w:id="2476" w:author="Andrea Stafford Hintz" w:date="2016-08-15T09:34:00Z">
        <w:r w:rsidR="00434E04" w:rsidRPr="76749E24">
          <w:rPr>
            <w:rFonts w:ascii="Times New Roman" w:eastAsia="Times New Roman" w:hAnsi="Times New Roman" w:cs="Times New Roman"/>
            <w:sz w:val="24"/>
            <w:szCs w:val="24"/>
            <w:rPrChange w:id="2477" w:author="Bryce Raffle" w:date="2016-09-06T11:42:00Z">
              <w:rPr>
                <w:rFonts w:ascii="Times New Roman" w:hAnsi="Times New Roman" w:cs="Times New Roman"/>
                <w:sz w:val="24"/>
                <w:szCs w:val="24"/>
              </w:rPr>
            </w:rPrChange>
          </w:rPr>
          <w:t>.</w:t>
        </w:r>
      </w:ins>
      <w:del w:id="2478" w:author="Andrea Stafford Hintz" w:date="2016-08-15T09:34:00Z">
        <w:r w:rsidRPr="00C245FD" w:rsidDel="00434E04">
          <w:rPr>
            <w:rFonts w:ascii="Times New Roman" w:hAnsi="Times New Roman" w:cs="Times New Roman"/>
            <w:sz w:val="24"/>
            <w:szCs w:val="24"/>
          </w:rPr>
          <w:delText>,</w:delText>
        </w:r>
      </w:del>
      <w:del w:id="2479" w:author="Andrea Stafford Hintz" w:date="2016-08-15T09:33:00Z">
        <w:r w:rsidRPr="00C245FD" w:rsidDel="00434E04">
          <w:rPr>
            <w:rFonts w:ascii="Times New Roman" w:hAnsi="Times New Roman" w:cs="Times New Roman"/>
            <w:sz w:val="24"/>
            <w:szCs w:val="24"/>
          </w:rPr>
          <w:delText xml:space="preserve"> judging by the sound</w:delText>
        </w:r>
      </w:del>
      <w:del w:id="2480" w:author="Andrea Stafford Hintz" w:date="2016-08-15T09:34:00Z">
        <w:r w:rsidRPr="00C245FD" w:rsidDel="00434E04">
          <w:rPr>
            <w:rFonts w:ascii="Times New Roman" w:hAnsi="Times New Roman" w:cs="Times New Roman"/>
            <w:sz w:val="24"/>
            <w:szCs w:val="24"/>
          </w:rPr>
          <w:delText>.</w:delText>
        </w:r>
      </w:del>
      <w:ins w:id="2481" w:author="Andrea Stafford Hintz" w:date="2016-08-15T09:34:00Z">
        <w:r w:rsidR="00434E04" w:rsidRPr="76749E24">
          <w:rPr>
            <w:rFonts w:ascii="Times New Roman" w:eastAsia="Times New Roman" w:hAnsi="Times New Roman" w:cs="Times New Roman"/>
            <w:sz w:val="24"/>
            <w:szCs w:val="24"/>
            <w:rPrChange w:id="2482" w:author="Bryce Raffle" w:date="2016-09-06T11:42:00Z">
              <w:rPr>
                <w:rFonts w:ascii="Times New Roman" w:hAnsi="Times New Roman" w:cs="Times New Roman"/>
                <w:sz w:val="24"/>
                <w:szCs w:val="24"/>
              </w:rPr>
            </w:rPrChange>
          </w:rPr>
          <w:t xml:space="preserve"> </w:t>
        </w:r>
      </w:ins>
      <w:del w:id="2483" w:author="Andrea Stafford Hintz" w:date="2016-08-15T09:34:00Z">
        <w:r w:rsidRPr="00434E04" w:rsidDel="00434E04">
          <w:rPr>
            <w:rFonts w:ascii="Times New Roman" w:hAnsi="Times New Roman" w:cs="Times New Roman"/>
            <w:i/>
            <w:sz w:val="24"/>
            <w:szCs w:val="24"/>
            <w:rPrChange w:id="2484" w:author="Andrea Stafford Hintz" w:date="2016-08-15T09:35:00Z">
              <w:rPr>
                <w:rFonts w:ascii="Times New Roman" w:hAnsi="Times New Roman" w:cs="Times New Roman"/>
                <w:sz w:val="24"/>
                <w:szCs w:val="24"/>
              </w:rPr>
            </w:rPrChange>
          </w:rPr>
          <w:delText xml:space="preserve"> She immediately thought of</w:delText>
        </w:r>
        <w:r w:rsidRPr="009400B4" w:rsidDel="00434E04">
          <w:rPr>
            <w:rFonts w:ascii="Times New Roman" w:hAnsi="Times New Roman"/>
            <w:sz w:val="24"/>
            <w:rPrChange w:id="2485" w:author="Andrea Stafford Hintz" w:date="2016-09-18T16:51:00Z">
              <w:rPr>
                <w:rFonts w:ascii="Times New Roman" w:hAnsi="Times New Roman" w:cs="Times New Roman"/>
                <w:i/>
                <w:sz w:val="24"/>
                <w:szCs w:val="24"/>
              </w:rPr>
            </w:rPrChange>
          </w:rPr>
          <w:delText xml:space="preserve"> </w:delText>
        </w:r>
      </w:del>
      <w:r w:rsidRPr="009400B4">
        <w:rPr>
          <w:rFonts w:ascii="Times New Roman" w:hAnsi="Times New Roman"/>
          <w:i/>
          <w:sz w:val="24"/>
          <w:rPrChange w:id="2486" w:author="Andrea Stafford Hintz" w:date="2016-09-18T16:51:00Z">
            <w:rPr>
              <w:rFonts w:ascii="Times New Roman" w:eastAsia="Times New Roman" w:hAnsi="Times New Roman" w:cs="Times New Roman"/>
              <w:i/>
              <w:sz w:val="24"/>
              <w:szCs w:val="24"/>
            </w:rPr>
          </w:rPrChange>
        </w:rPr>
        <w:t>Mr. O</w:t>
      </w:r>
      <w:r w:rsidRPr="009400B4">
        <w:rPr>
          <w:rFonts w:ascii="Times New Roman" w:hAnsi="Times New Roman"/>
          <w:sz w:val="24"/>
          <w:rPrChange w:id="2487" w:author="Andrea Stafford Hintz" w:date="2016-09-18T16:51:00Z">
            <w:rPr>
              <w:rFonts w:ascii="Times New Roman" w:eastAsia="Times New Roman" w:hAnsi="Times New Roman" w:cs="Times New Roman"/>
              <w:sz w:val="24"/>
              <w:szCs w:val="24"/>
            </w:rPr>
          </w:rPrChange>
        </w:rPr>
        <w:t>.</w:t>
      </w:r>
    </w:p>
    <w:p w14:paraId="296639CA" w14:textId="3A504D3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488" w:author="Andrea Stafford Hintz" w:date="2016-09-18T16:51:00Z">
            <w:rPr>
              <w:rFonts w:ascii="Times New Roman" w:eastAsia="Times New Roman" w:hAnsi="Times New Roman" w:cs="Times New Roman"/>
              <w:sz w:val="24"/>
              <w:szCs w:val="24"/>
            </w:rPr>
          </w:rPrChange>
        </w:rPr>
        <w:t>She hesitated</w:t>
      </w:r>
      <w:ins w:id="2489" w:author="Andrea Stafford Hintz" w:date="2016-09-18T16:51:00Z">
        <w:r w:rsidR="00A22D6C" w:rsidRPr="009400B4">
          <w:rPr>
            <w:rFonts w:ascii="Times New Roman" w:eastAsia="Times New Roman" w:hAnsi="Times New Roman" w:cs="Times New Roman"/>
            <w:sz w:val="24"/>
            <w:szCs w:val="24"/>
          </w:rPr>
          <w:t>;</w:t>
        </w:r>
      </w:ins>
      <w:ins w:id="2490" w:author="Andrea Stafford Hintz" w:date="2016-08-15T09:35:00Z">
        <w:r w:rsidR="00F95295" w:rsidRPr="76749E24">
          <w:rPr>
            <w:rFonts w:ascii="Times New Roman" w:eastAsia="Times New Roman" w:hAnsi="Times New Roman" w:cs="Times New Roman"/>
            <w:sz w:val="24"/>
            <w:szCs w:val="24"/>
            <w:rPrChange w:id="2491" w:author="Bryce Raffle" w:date="2016-09-06T11:42:00Z">
              <w:rPr>
                <w:rFonts w:ascii="Times New Roman" w:hAnsi="Times New Roman" w:cs="Times New Roman"/>
                <w:sz w:val="24"/>
                <w:szCs w:val="24"/>
              </w:rPr>
            </w:rPrChange>
          </w:rPr>
          <w:t>;</w:t>
        </w:r>
      </w:ins>
      <w:del w:id="2492" w:author="Andrea Stafford Hintz" w:date="2016-08-15T09:35:00Z">
        <w:r w:rsidRPr="00C245FD" w:rsidDel="00F95295">
          <w:rPr>
            <w:rFonts w:ascii="Times New Roman" w:hAnsi="Times New Roman" w:cs="Times New Roman"/>
            <w:sz w:val="24"/>
            <w:szCs w:val="24"/>
          </w:rPr>
          <w:delText>. S</w:delText>
        </w:r>
      </w:del>
      <w:ins w:id="2493" w:author="Andrea Stafford Hintz" w:date="2016-08-15T09:35:00Z">
        <w:r w:rsidR="00F95295" w:rsidRPr="009400B4">
          <w:rPr>
            <w:rFonts w:ascii="Times New Roman" w:hAnsi="Times New Roman"/>
            <w:sz w:val="24"/>
            <w:rPrChange w:id="2494" w:author="Andrea Stafford Hintz" w:date="2016-09-18T16:51:00Z">
              <w:rPr>
                <w:rFonts w:ascii="Times New Roman" w:eastAsia="Times New Roman" w:hAnsi="Times New Roman" w:cs="Times New Roman"/>
                <w:sz w:val="24"/>
                <w:szCs w:val="24"/>
              </w:rPr>
            </w:rPrChange>
          </w:rPr>
          <w:t xml:space="preserve"> s</w:t>
        </w:r>
      </w:ins>
      <w:r w:rsidRPr="009400B4">
        <w:rPr>
          <w:rFonts w:ascii="Times New Roman" w:hAnsi="Times New Roman"/>
          <w:sz w:val="24"/>
          <w:rPrChange w:id="2495" w:author="Andrea Stafford Hintz" w:date="2016-09-18T16:51:00Z">
            <w:rPr>
              <w:rFonts w:ascii="Times New Roman" w:eastAsia="Times New Roman" w:hAnsi="Times New Roman" w:cs="Times New Roman"/>
              <w:sz w:val="24"/>
              <w:szCs w:val="24"/>
            </w:rPr>
          </w:rPrChange>
        </w:rPr>
        <w:t>he could still help him. He was clearly in trouble</w:t>
      </w:r>
      <w:ins w:id="2496" w:author="Andrea Stafford Hintz" w:date="2016-09-18T16:51:00Z">
        <w:r w:rsidR="00A22D6C" w:rsidRPr="009400B4">
          <w:rPr>
            <w:rFonts w:ascii="Times New Roman" w:eastAsia="Times New Roman" w:hAnsi="Times New Roman" w:cs="Times New Roman"/>
            <w:sz w:val="24"/>
            <w:szCs w:val="24"/>
          </w:rPr>
          <w:t>,</w:t>
        </w:r>
      </w:ins>
      <w:ins w:id="2497" w:author="Andrea Stafford Hintz" w:date="2016-08-15T09:36:00Z">
        <w:r w:rsidR="00F95295" w:rsidRPr="76749E24">
          <w:rPr>
            <w:rFonts w:ascii="Times New Roman" w:eastAsia="Times New Roman" w:hAnsi="Times New Roman" w:cs="Times New Roman"/>
            <w:sz w:val="24"/>
            <w:szCs w:val="24"/>
            <w:rPrChange w:id="2498" w:author="Bryce Raffle" w:date="2016-09-06T11:42:00Z">
              <w:rPr>
                <w:rFonts w:ascii="Times New Roman" w:hAnsi="Times New Roman" w:cs="Times New Roman"/>
                <w:sz w:val="24"/>
                <w:szCs w:val="24"/>
              </w:rPr>
            </w:rPrChange>
          </w:rPr>
          <w:t>,</w:t>
        </w:r>
      </w:ins>
      <w:del w:id="2499" w:author="Andrea Stafford Hintz" w:date="2016-08-15T09:36:00Z">
        <w:r w:rsidRPr="00C245FD" w:rsidDel="00F95295">
          <w:rPr>
            <w:rFonts w:ascii="Times New Roman" w:hAnsi="Times New Roman" w:cs="Times New Roman"/>
            <w:sz w:val="24"/>
            <w:szCs w:val="24"/>
          </w:rPr>
          <w:delText>. B</w:delText>
        </w:r>
      </w:del>
      <w:ins w:id="2500" w:author="Andrea Stafford Hintz" w:date="2016-08-15T09:36:00Z">
        <w:r w:rsidR="00F95295" w:rsidRPr="009400B4">
          <w:rPr>
            <w:rFonts w:ascii="Times New Roman" w:hAnsi="Times New Roman"/>
            <w:sz w:val="24"/>
            <w:rPrChange w:id="2501" w:author="Andrea Stafford Hintz" w:date="2016-09-18T16:51:00Z">
              <w:rPr>
                <w:rFonts w:ascii="Times New Roman" w:eastAsia="Times New Roman" w:hAnsi="Times New Roman" w:cs="Times New Roman"/>
                <w:sz w:val="24"/>
                <w:szCs w:val="24"/>
              </w:rPr>
            </w:rPrChange>
          </w:rPr>
          <w:t xml:space="preserve"> b</w:t>
        </w:r>
      </w:ins>
      <w:r w:rsidRPr="009400B4">
        <w:rPr>
          <w:rFonts w:ascii="Times New Roman" w:hAnsi="Times New Roman"/>
          <w:sz w:val="24"/>
          <w:rPrChange w:id="2502" w:author="Andrea Stafford Hintz" w:date="2016-09-18T16:51:00Z">
            <w:rPr>
              <w:rFonts w:ascii="Times New Roman" w:eastAsia="Times New Roman" w:hAnsi="Times New Roman" w:cs="Times New Roman"/>
              <w:sz w:val="24"/>
              <w:szCs w:val="24"/>
            </w:rPr>
          </w:rPrChange>
        </w:rPr>
        <w:t xml:space="preserve">ut he wasn’t really her problem </w:t>
      </w:r>
      <w:proofErr w:type="spellStart"/>
      <w:r w:rsidRPr="009400B4">
        <w:rPr>
          <w:rFonts w:ascii="Times New Roman" w:hAnsi="Times New Roman"/>
          <w:sz w:val="24"/>
          <w:rPrChange w:id="2503" w:author="Andrea Stafford Hintz" w:date="2016-09-18T16:51:00Z">
            <w:rPr>
              <w:rFonts w:ascii="Times New Roman" w:eastAsia="Times New Roman" w:hAnsi="Times New Roman" w:cs="Times New Roman"/>
              <w:sz w:val="24"/>
              <w:szCs w:val="24"/>
            </w:rPr>
          </w:rPrChange>
        </w:rPr>
        <w:t>any more</w:t>
      </w:r>
      <w:proofErr w:type="spellEnd"/>
      <w:r w:rsidRPr="009400B4">
        <w:rPr>
          <w:rFonts w:ascii="Times New Roman" w:hAnsi="Times New Roman"/>
          <w:sz w:val="24"/>
          <w:rPrChange w:id="2504" w:author="Andrea Stafford Hintz" w:date="2016-09-18T16:51:00Z">
            <w:rPr>
              <w:rFonts w:ascii="Times New Roman" w:eastAsia="Times New Roman" w:hAnsi="Times New Roman" w:cs="Times New Roman"/>
              <w:sz w:val="24"/>
              <w:szCs w:val="24"/>
            </w:rPr>
          </w:rPrChange>
        </w:rPr>
        <w:t xml:space="preserve">, even if it was sort of </w:t>
      </w:r>
      <w:commentRangeStart w:id="2505"/>
      <w:r w:rsidRPr="009400B4">
        <w:rPr>
          <w:rFonts w:ascii="Times New Roman" w:hAnsi="Times New Roman"/>
          <w:sz w:val="24"/>
          <w:rPrChange w:id="2506" w:author="Andrea Stafford Hintz" w:date="2016-09-18T16:51:00Z">
            <w:rPr>
              <w:rFonts w:ascii="Times New Roman" w:eastAsia="Times New Roman" w:hAnsi="Times New Roman" w:cs="Times New Roman"/>
              <w:sz w:val="24"/>
              <w:szCs w:val="24"/>
            </w:rPr>
          </w:rPrChange>
        </w:rPr>
        <w:t>her fault</w:t>
      </w:r>
      <w:commentRangeEnd w:id="2505"/>
      <w:r w:rsidR="00F95295">
        <w:rPr>
          <w:rStyle w:val="CommentReference"/>
        </w:rPr>
        <w:commentReference w:id="2505"/>
      </w:r>
      <w:r w:rsidRPr="009400B4">
        <w:rPr>
          <w:rFonts w:ascii="Times New Roman" w:hAnsi="Times New Roman"/>
          <w:sz w:val="24"/>
          <w:rPrChange w:id="2507" w:author="Andrea Stafford Hintz" w:date="2016-09-18T16:51:00Z">
            <w:rPr>
              <w:rFonts w:ascii="Times New Roman" w:eastAsia="Times New Roman" w:hAnsi="Times New Roman" w:cs="Times New Roman"/>
              <w:sz w:val="24"/>
              <w:szCs w:val="24"/>
            </w:rPr>
          </w:rPrChange>
        </w:rPr>
        <w:t xml:space="preserve">. Of course, if </w:t>
      </w:r>
      <w:r w:rsidRPr="009400B4">
        <w:rPr>
          <w:rFonts w:ascii="Times New Roman" w:hAnsi="Times New Roman"/>
          <w:i/>
          <w:sz w:val="24"/>
          <w:rPrChange w:id="2508" w:author="Andrea Stafford Hintz" w:date="2016-09-18T16:51:00Z">
            <w:rPr>
              <w:rFonts w:ascii="Times New Roman" w:eastAsia="Times New Roman" w:hAnsi="Times New Roman" w:cs="Times New Roman"/>
              <w:i/>
              <w:sz w:val="24"/>
              <w:szCs w:val="24"/>
            </w:rPr>
          </w:rPrChange>
        </w:rPr>
        <w:t>he’d</w:t>
      </w:r>
      <w:r w:rsidRPr="009400B4">
        <w:rPr>
          <w:rFonts w:ascii="Times New Roman" w:hAnsi="Times New Roman"/>
          <w:sz w:val="24"/>
          <w:rPrChange w:id="2509" w:author="Andrea Stafford Hintz" w:date="2016-09-18T16:51:00Z">
            <w:rPr>
              <w:rFonts w:ascii="Times New Roman" w:eastAsia="Times New Roman" w:hAnsi="Times New Roman" w:cs="Times New Roman"/>
              <w:sz w:val="24"/>
              <w:szCs w:val="24"/>
            </w:rPr>
          </w:rPrChange>
        </w:rPr>
        <w:t xml:space="preserve"> been first into Connor’s office, </w:t>
      </w:r>
      <w:commentRangeStart w:id="2510"/>
      <w:r w:rsidRPr="009400B4">
        <w:rPr>
          <w:rFonts w:ascii="Times New Roman" w:hAnsi="Times New Roman"/>
          <w:sz w:val="24"/>
          <w:rPrChange w:id="2511" w:author="Andrea Stafford Hintz" w:date="2016-09-18T16:51:00Z">
            <w:rPr>
              <w:rFonts w:ascii="Times New Roman" w:eastAsia="Times New Roman" w:hAnsi="Times New Roman" w:cs="Times New Roman"/>
              <w:sz w:val="24"/>
              <w:szCs w:val="24"/>
            </w:rPr>
          </w:rPrChange>
        </w:rPr>
        <w:t xml:space="preserve">he’d have been the one </w:t>
      </w:r>
      <w:proofErr w:type="spellStart"/>
      <w:r w:rsidRPr="009400B4">
        <w:rPr>
          <w:rFonts w:ascii="Times New Roman" w:hAnsi="Times New Roman"/>
          <w:sz w:val="24"/>
          <w:rPrChange w:id="2512" w:author="Andrea Stafford Hintz" w:date="2016-09-18T16:51:00Z">
            <w:rPr>
              <w:rFonts w:ascii="Times New Roman" w:eastAsia="Times New Roman" w:hAnsi="Times New Roman" w:cs="Times New Roman"/>
              <w:sz w:val="24"/>
              <w:szCs w:val="24"/>
            </w:rPr>
          </w:rPrChange>
        </w:rPr>
        <w:t>to</w:t>
      </w:r>
      <w:del w:id="2513" w:author="Andrea Stafford Hintz" w:date="2016-08-15T09:36:00Z">
        <w:r w:rsidRPr="00C245FD" w:rsidDel="00F95295">
          <w:rPr>
            <w:rFonts w:ascii="Times New Roman" w:hAnsi="Times New Roman" w:cs="Times New Roman"/>
            <w:sz w:val="24"/>
            <w:szCs w:val="24"/>
          </w:rPr>
          <w:delText xml:space="preserve"> </w:delText>
        </w:r>
      </w:del>
      <w:ins w:id="2514" w:author="Andrea Stafford Hintz" w:date="2016-09-18T16:51:00Z">
        <w:r w:rsidR="00A22D6C" w:rsidRPr="009400B4">
          <w:rPr>
            <w:rFonts w:ascii="Times New Roman" w:eastAsia="Times New Roman" w:hAnsi="Times New Roman" w:cs="Times New Roman"/>
            <w:sz w:val="24"/>
            <w:szCs w:val="24"/>
          </w:rPr>
          <w:t>face</w:t>
        </w:r>
      </w:ins>
      <w:proofErr w:type="spellEnd"/>
      <w:del w:id="2515" w:author="Andrea Stafford Hintz" w:date="2016-08-15T09:36:00Z">
        <w:r w:rsidRPr="00C245FD" w:rsidDel="00F95295">
          <w:rPr>
            <w:rFonts w:ascii="Times New Roman" w:hAnsi="Times New Roman" w:cs="Times New Roman"/>
            <w:sz w:val="24"/>
            <w:szCs w:val="24"/>
          </w:rPr>
          <w:delText>have f</w:delText>
        </w:r>
      </w:del>
      <w:ins w:id="2516" w:author="Andrea Stafford Hintz" w:date="2016-08-15T09:36:00Z">
        <w:r w:rsidR="00F95295" w:rsidRPr="76749E24">
          <w:rPr>
            <w:rFonts w:ascii="Times New Roman" w:eastAsia="Times New Roman" w:hAnsi="Times New Roman" w:cs="Times New Roman"/>
            <w:sz w:val="24"/>
            <w:szCs w:val="24"/>
            <w:rPrChange w:id="2517" w:author="Bryce Raffle" w:date="2016-09-06T11:42:00Z">
              <w:rPr>
                <w:rFonts w:ascii="Times New Roman" w:hAnsi="Times New Roman" w:cs="Times New Roman"/>
                <w:sz w:val="24"/>
                <w:szCs w:val="24"/>
              </w:rPr>
            </w:rPrChange>
          </w:rPr>
          <w:t xml:space="preserve"> face</w:t>
        </w:r>
      </w:ins>
      <w:del w:id="2518" w:author="Andrea Stafford Hintz" w:date="2016-08-15T09:36:00Z">
        <w:r w:rsidRPr="00C245FD" w:rsidDel="00F95295">
          <w:rPr>
            <w:rFonts w:ascii="Times New Roman" w:hAnsi="Times New Roman" w:cs="Times New Roman"/>
            <w:sz w:val="24"/>
            <w:szCs w:val="24"/>
          </w:rPr>
          <w:delText>aced</w:delText>
        </w:r>
      </w:del>
      <w:r w:rsidRPr="009400B4">
        <w:rPr>
          <w:rFonts w:ascii="Times New Roman" w:hAnsi="Times New Roman"/>
          <w:sz w:val="24"/>
          <w:rPrChange w:id="2519" w:author="Andrea Stafford Hintz" w:date="2016-09-18T16:51:00Z">
            <w:rPr>
              <w:rFonts w:ascii="Times New Roman" w:eastAsia="Times New Roman" w:hAnsi="Times New Roman" w:cs="Times New Roman"/>
              <w:sz w:val="24"/>
              <w:szCs w:val="24"/>
            </w:rPr>
          </w:rPrChange>
        </w:rPr>
        <w:t xml:space="preserve"> </w:t>
      </w:r>
      <w:commentRangeEnd w:id="2510"/>
      <w:r w:rsidR="00F95295">
        <w:rPr>
          <w:rStyle w:val="CommentReference"/>
        </w:rPr>
        <w:commentReference w:id="2510"/>
      </w:r>
      <w:r w:rsidRPr="009400B4">
        <w:rPr>
          <w:rFonts w:ascii="Times New Roman" w:hAnsi="Times New Roman"/>
          <w:sz w:val="24"/>
          <w:rPrChange w:id="2520" w:author="Andrea Stafford Hintz" w:date="2016-09-18T16:51:00Z">
            <w:rPr>
              <w:rFonts w:ascii="Times New Roman" w:eastAsia="Times New Roman" w:hAnsi="Times New Roman" w:cs="Times New Roman"/>
              <w:sz w:val="24"/>
              <w:szCs w:val="24"/>
            </w:rPr>
          </w:rPrChange>
        </w:rPr>
        <w:t xml:space="preserve">Connor in all his sickness-induced cannibalistic glory. And they both knew how that would have turned out. So, no, </w:t>
      </w:r>
      <w:commentRangeStart w:id="2521"/>
      <w:r w:rsidRPr="009400B4">
        <w:rPr>
          <w:rFonts w:ascii="Times New Roman" w:hAnsi="Times New Roman"/>
          <w:sz w:val="24"/>
          <w:rPrChange w:id="2522" w:author="Andrea Stafford Hintz" w:date="2016-09-18T16:51:00Z">
            <w:rPr>
              <w:rFonts w:ascii="Times New Roman" w:eastAsia="Times New Roman" w:hAnsi="Times New Roman" w:cs="Times New Roman"/>
              <w:sz w:val="24"/>
              <w:szCs w:val="24"/>
            </w:rPr>
          </w:rPrChange>
        </w:rPr>
        <w:t>she’d done enough for Mr. O already</w:t>
      </w:r>
      <w:commentRangeEnd w:id="2521"/>
      <w:r w:rsidR="00F95295">
        <w:rPr>
          <w:rStyle w:val="CommentReference"/>
        </w:rPr>
        <w:commentReference w:id="2521"/>
      </w:r>
      <w:r w:rsidRPr="009400B4">
        <w:rPr>
          <w:rFonts w:ascii="Times New Roman" w:hAnsi="Times New Roman"/>
          <w:sz w:val="24"/>
          <w:rPrChange w:id="2523" w:author="Andrea Stafford Hintz" w:date="2016-09-18T16:51:00Z">
            <w:rPr>
              <w:rFonts w:ascii="Times New Roman" w:eastAsia="Times New Roman" w:hAnsi="Times New Roman" w:cs="Times New Roman"/>
              <w:sz w:val="24"/>
              <w:szCs w:val="24"/>
            </w:rPr>
          </w:rPrChange>
        </w:rPr>
        <w:t>. And she still had herself to worry about.</w:t>
      </w:r>
    </w:p>
    <w:p w14:paraId="51C3CB28" w14:textId="35AF663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24" w:author="Andrea Stafford Hintz" w:date="2016-09-18T16:51:00Z">
            <w:rPr>
              <w:rFonts w:ascii="Times New Roman" w:eastAsia="Times New Roman" w:hAnsi="Times New Roman" w:cs="Times New Roman"/>
              <w:sz w:val="24"/>
              <w:szCs w:val="24"/>
            </w:rPr>
          </w:rPrChange>
        </w:rPr>
        <w:lastRenderedPageBreak/>
        <w:t xml:space="preserve">She turned away. The crow-faced men had already removed the dart from </w:t>
      </w:r>
      <w:proofErr w:type="spellStart"/>
      <w:ins w:id="2525" w:author="Andrea Stafford Hintz" w:date="2016-09-18T16:51:00Z">
        <w:r w:rsidR="00A22D6C" w:rsidRPr="009400B4">
          <w:rPr>
            <w:rFonts w:ascii="Times New Roman" w:eastAsia="Times New Roman" w:hAnsi="Times New Roman" w:cs="Times New Roman"/>
            <w:sz w:val="24"/>
            <w:szCs w:val="24"/>
          </w:rPr>
          <w:t>their</w:t>
        </w:r>
      </w:ins>
      <w:del w:id="2526" w:author="Andrea Stafford Hintz" w:date="2016-08-15T09:40:00Z">
        <w:r w:rsidRPr="00C245FD" w:rsidDel="00F95295">
          <w:rPr>
            <w:rFonts w:ascii="Times New Roman" w:hAnsi="Times New Roman" w:cs="Times New Roman"/>
            <w:sz w:val="24"/>
            <w:szCs w:val="24"/>
          </w:rPr>
          <w:delText>the man’s</w:delText>
        </w:r>
      </w:del>
      <w:ins w:id="2527" w:author="Andrea Stafford Hintz" w:date="2016-08-15T09:40:00Z">
        <w:r w:rsidR="00F95295" w:rsidRPr="76749E24">
          <w:rPr>
            <w:rFonts w:ascii="Times New Roman" w:eastAsia="Times New Roman" w:hAnsi="Times New Roman" w:cs="Times New Roman"/>
            <w:sz w:val="24"/>
            <w:szCs w:val="24"/>
            <w:rPrChange w:id="2528" w:author="Bryce Raffle" w:date="2016-09-06T11:42:00Z">
              <w:rPr>
                <w:rFonts w:ascii="Times New Roman" w:hAnsi="Times New Roman" w:cs="Times New Roman"/>
                <w:sz w:val="24"/>
                <w:szCs w:val="24"/>
              </w:rPr>
            </w:rPrChange>
          </w:rPr>
          <w:t>their</w:t>
        </w:r>
        <w:proofErr w:type="spellEnd"/>
        <w:r w:rsidR="00F95295" w:rsidRPr="009400B4">
          <w:rPr>
            <w:rFonts w:ascii="Times New Roman" w:hAnsi="Times New Roman"/>
            <w:sz w:val="24"/>
            <w:rPrChange w:id="2529" w:author="Andrea Stafford Hintz" w:date="2016-09-18T16:51:00Z">
              <w:rPr>
                <w:rFonts w:ascii="Times New Roman" w:eastAsia="Times New Roman" w:hAnsi="Times New Roman" w:cs="Times New Roman"/>
                <w:sz w:val="24"/>
                <w:szCs w:val="24"/>
              </w:rPr>
            </w:rPrChange>
          </w:rPr>
          <w:t xml:space="preserve"> </w:t>
        </w:r>
        <w:commentRangeStart w:id="2530"/>
        <w:r w:rsidR="00F95295" w:rsidRPr="009400B4">
          <w:rPr>
            <w:rFonts w:ascii="Times New Roman" w:hAnsi="Times New Roman"/>
            <w:sz w:val="24"/>
            <w:rPrChange w:id="2531" w:author="Andrea Stafford Hintz" w:date="2016-09-18T16:51:00Z">
              <w:rPr>
                <w:rFonts w:ascii="Times New Roman" w:eastAsia="Times New Roman" w:hAnsi="Times New Roman" w:cs="Times New Roman"/>
                <w:sz w:val="24"/>
                <w:szCs w:val="24"/>
              </w:rPr>
            </w:rPrChange>
          </w:rPr>
          <w:t>comrade</w:t>
        </w:r>
      </w:ins>
      <w:commentRangeEnd w:id="2530"/>
      <w:ins w:id="2532" w:author="Andrea Stafford Hintz" w:date="2016-08-15T09:42:00Z">
        <w:r w:rsidR="00F95295">
          <w:rPr>
            <w:rStyle w:val="CommentReference"/>
          </w:rPr>
          <w:commentReference w:id="2530"/>
        </w:r>
      </w:ins>
      <w:ins w:id="2533" w:author="Andrea Stafford Hintz" w:date="2016-08-15T09:41:00Z">
        <w:r w:rsidR="00F95295" w:rsidRPr="009400B4">
          <w:rPr>
            <w:rFonts w:ascii="Times New Roman" w:hAnsi="Times New Roman"/>
            <w:sz w:val="24"/>
            <w:rPrChange w:id="2534" w:author="Andrea Stafford Hintz" w:date="2016-09-18T16:51:00Z">
              <w:rPr>
                <w:rFonts w:ascii="Times New Roman" w:eastAsia="Times New Roman" w:hAnsi="Times New Roman" w:cs="Times New Roman"/>
                <w:sz w:val="24"/>
                <w:szCs w:val="24"/>
              </w:rPr>
            </w:rPrChange>
          </w:rPr>
          <w:t>’s</w:t>
        </w:r>
      </w:ins>
      <w:r w:rsidRPr="009400B4">
        <w:rPr>
          <w:rFonts w:ascii="Times New Roman" w:hAnsi="Times New Roman"/>
          <w:sz w:val="24"/>
          <w:rPrChange w:id="2535" w:author="Andrea Stafford Hintz" w:date="2016-09-18T16:51:00Z">
            <w:rPr>
              <w:rFonts w:ascii="Times New Roman" w:eastAsia="Times New Roman" w:hAnsi="Times New Roman" w:cs="Times New Roman"/>
              <w:sz w:val="24"/>
              <w:szCs w:val="24"/>
            </w:rPr>
          </w:rPrChange>
        </w:rPr>
        <w:t xml:space="preserve"> neck, and though he still looked dazed, he was pointing in her direction, and two of them were headed her way</w:t>
      </w:r>
      <w:commentRangeStart w:id="2536"/>
      <w:r w:rsidRPr="009400B4">
        <w:rPr>
          <w:rFonts w:ascii="Times New Roman" w:hAnsi="Times New Roman"/>
          <w:sz w:val="24"/>
          <w:rPrChange w:id="2537" w:author="Andrea Stafford Hintz" w:date="2016-09-18T16:51:00Z">
            <w:rPr>
              <w:rFonts w:ascii="Times New Roman" w:eastAsia="Times New Roman" w:hAnsi="Times New Roman" w:cs="Times New Roman"/>
              <w:sz w:val="24"/>
              <w:szCs w:val="24"/>
            </w:rPr>
          </w:rPrChange>
        </w:rPr>
        <w:t>. She spun around, headed for the door, but a third barred her path. He was right in front of her.</w:t>
      </w:r>
      <w:commentRangeEnd w:id="2536"/>
      <w:r w:rsidR="00F95295">
        <w:rPr>
          <w:rStyle w:val="CommentReference"/>
        </w:rPr>
        <w:commentReference w:id="2536"/>
      </w:r>
    </w:p>
    <w:p w14:paraId="5F5590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38" w:author="Andrea Stafford Hintz" w:date="2016-09-18T16:51:00Z">
            <w:rPr>
              <w:rFonts w:ascii="Times New Roman" w:eastAsia="Times New Roman" w:hAnsi="Times New Roman" w:cs="Times New Roman"/>
              <w:sz w:val="24"/>
              <w:szCs w:val="24"/>
            </w:rPr>
          </w:rPrChange>
        </w:rPr>
        <w:t xml:space="preserve">No time for subtlety. Without warning, </w:t>
      </w:r>
      <w:commentRangeStart w:id="2539"/>
      <w:r w:rsidRPr="009400B4">
        <w:rPr>
          <w:rFonts w:ascii="Times New Roman" w:hAnsi="Times New Roman"/>
          <w:sz w:val="24"/>
          <w:rPrChange w:id="2540" w:author="Andrea Stafford Hintz" w:date="2016-09-18T16:51:00Z">
            <w:rPr>
              <w:rFonts w:ascii="Times New Roman" w:eastAsia="Times New Roman" w:hAnsi="Times New Roman" w:cs="Times New Roman"/>
              <w:sz w:val="24"/>
              <w:szCs w:val="24"/>
            </w:rPr>
          </w:rPrChange>
        </w:rPr>
        <w:t>she struck him across the fac</w:t>
      </w:r>
      <w:commentRangeEnd w:id="2539"/>
      <w:r w:rsidR="00044B68">
        <w:rPr>
          <w:rStyle w:val="CommentReference"/>
        </w:rPr>
        <w:commentReference w:id="2539"/>
      </w:r>
      <w:r w:rsidRPr="009400B4">
        <w:rPr>
          <w:rFonts w:ascii="Times New Roman" w:hAnsi="Times New Roman"/>
          <w:sz w:val="24"/>
          <w:rPrChange w:id="2541" w:author="Andrea Stafford Hintz" w:date="2016-09-18T16:51:00Z">
            <w:rPr>
              <w:rFonts w:ascii="Times New Roman" w:eastAsia="Times New Roman" w:hAnsi="Times New Roman" w:cs="Times New Roman"/>
              <w:sz w:val="24"/>
              <w:szCs w:val="24"/>
            </w:rPr>
          </w:rPrChange>
        </w:rPr>
        <w:t xml:space="preserve">e. He flew backward, landed hard and laid still. His mask tumbled off his face with the clasps torn clean off, and she stepped over him. </w:t>
      </w:r>
      <w:commentRangeStart w:id="2542"/>
      <w:r w:rsidRPr="009400B4">
        <w:rPr>
          <w:rFonts w:ascii="Times New Roman" w:hAnsi="Times New Roman"/>
          <w:sz w:val="24"/>
          <w:rPrChange w:id="2543" w:author="Andrea Stafford Hintz" w:date="2016-09-18T16:51:00Z">
            <w:rPr>
              <w:rFonts w:ascii="Times New Roman" w:eastAsia="Times New Roman" w:hAnsi="Times New Roman" w:cs="Times New Roman"/>
              <w:sz w:val="24"/>
              <w:szCs w:val="24"/>
            </w:rPr>
          </w:rPrChange>
        </w:rPr>
        <w:t xml:space="preserve">She spared a quick glance to see if she might </w:t>
      </w:r>
      <w:r w:rsidR="00C245FD" w:rsidRPr="009400B4">
        <w:rPr>
          <w:rFonts w:ascii="Times New Roman" w:hAnsi="Times New Roman"/>
          <w:sz w:val="24"/>
          <w:rPrChange w:id="2544" w:author="Andrea Stafford Hintz" w:date="2016-09-18T16:51:00Z">
            <w:rPr>
              <w:rFonts w:ascii="Times New Roman" w:eastAsia="Times New Roman" w:hAnsi="Times New Roman" w:cs="Times New Roman"/>
              <w:sz w:val="24"/>
              <w:szCs w:val="24"/>
            </w:rPr>
          </w:rPrChange>
        </w:rPr>
        <w:t>recognize</w:t>
      </w:r>
      <w:r w:rsidRPr="009400B4">
        <w:rPr>
          <w:rFonts w:ascii="Times New Roman" w:hAnsi="Times New Roman"/>
          <w:sz w:val="24"/>
          <w:rPrChange w:id="2545" w:author="Andrea Stafford Hintz" w:date="2016-09-18T16:51:00Z">
            <w:rPr>
              <w:rFonts w:ascii="Times New Roman" w:eastAsia="Times New Roman" w:hAnsi="Times New Roman" w:cs="Times New Roman"/>
              <w:sz w:val="24"/>
              <w:szCs w:val="24"/>
            </w:rPr>
          </w:rPrChange>
        </w:rPr>
        <w:t xml:space="preserve"> him</w:t>
      </w:r>
      <w:commentRangeEnd w:id="2542"/>
      <w:r w:rsidR="00044B68">
        <w:rPr>
          <w:rStyle w:val="CommentReference"/>
        </w:rPr>
        <w:commentReference w:id="2542"/>
      </w:r>
      <w:r w:rsidRPr="009400B4">
        <w:rPr>
          <w:rFonts w:ascii="Times New Roman" w:hAnsi="Times New Roman"/>
          <w:sz w:val="24"/>
          <w:rPrChange w:id="2546" w:author="Andrea Stafford Hintz" w:date="2016-09-18T16:51:00Z">
            <w:rPr>
              <w:rFonts w:ascii="Times New Roman" w:eastAsia="Times New Roman" w:hAnsi="Times New Roman" w:cs="Times New Roman"/>
              <w:sz w:val="24"/>
              <w:szCs w:val="24"/>
            </w:rPr>
          </w:rPrChange>
        </w:rPr>
        <w:t>, but she didn’t. The way cleared for her. Ladies and gentlemen alike scrambled out of her way.</w:t>
      </w:r>
    </w:p>
    <w:p w14:paraId="708335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47" w:author="Andrea Stafford Hintz" w:date="2016-09-18T16:51:00Z">
            <w:rPr>
              <w:rFonts w:ascii="Times New Roman" w:eastAsia="Times New Roman" w:hAnsi="Times New Roman" w:cs="Times New Roman"/>
              <w:sz w:val="24"/>
              <w:szCs w:val="24"/>
            </w:rPr>
          </w:rPrChange>
        </w:rPr>
        <w:t>“Stop him!” someone cried, “Stop that ruffian!”</w:t>
      </w:r>
    </w:p>
    <w:p w14:paraId="74B60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48" w:author="Andrea Stafford Hintz" w:date="2016-09-18T16:51:00Z">
            <w:rPr>
              <w:rFonts w:ascii="Times New Roman" w:eastAsia="Times New Roman" w:hAnsi="Times New Roman" w:cs="Times New Roman"/>
              <w:sz w:val="24"/>
              <w:szCs w:val="24"/>
            </w:rPr>
          </w:rPrChange>
        </w:rPr>
        <w:t xml:space="preserve">The crow-men were hard on her heels, pushing roughly through the crowd. </w:t>
      </w:r>
      <w:commentRangeStart w:id="2549"/>
      <w:r w:rsidRPr="009400B4">
        <w:rPr>
          <w:rFonts w:ascii="Times New Roman" w:hAnsi="Times New Roman"/>
          <w:sz w:val="24"/>
          <w:rPrChange w:id="2550" w:author="Andrea Stafford Hintz" w:date="2016-09-18T16:51:00Z">
            <w:rPr>
              <w:rFonts w:ascii="Times New Roman" w:eastAsia="Times New Roman" w:hAnsi="Times New Roman" w:cs="Times New Roman"/>
              <w:sz w:val="24"/>
              <w:szCs w:val="24"/>
            </w:rPr>
          </w:rPrChange>
        </w:rPr>
        <w:t xml:space="preserve">As the hallway </w:t>
      </w:r>
      <w:commentRangeEnd w:id="2549"/>
      <w:r w:rsidR="00044B68">
        <w:rPr>
          <w:rStyle w:val="CommentReference"/>
        </w:rPr>
        <w:commentReference w:id="2549"/>
      </w:r>
      <w:r w:rsidRPr="009400B4">
        <w:rPr>
          <w:rFonts w:ascii="Times New Roman" w:hAnsi="Times New Roman"/>
          <w:sz w:val="24"/>
          <w:rPrChange w:id="2551" w:author="Andrea Stafford Hintz" w:date="2016-09-18T16:51:00Z">
            <w:rPr>
              <w:rFonts w:ascii="Times New Roman" w:eastAsia="Times New Roman" w:hAnsi="Times New Roman" w:cs="Times New Roman"/>
              <w:sz w:val="24"/>
              <w:szCs w:val="24"/>
            </w:rPr>
          </w:rPrChange>
        </w:rPr>
        <w:t>cleared, the thinning crowd revealed more of them blocking her path. How many of these damned Resurrectionists were there?</w:t>
      </w:r>
    </w:p>
    <w:p w14:paraId="0531B4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52" w:author="Andrea Stafford Hintz" w:date="2016-09-18T16:51:00Z">
            <w:rPr>
              <w:rFonts w:ascii="Times New Roman" w:eastAsia="Times New Roman" w:hAnsi="Times New Roman" w:cs="Times New Roman"/>
              <w:sz w:val="24"/>
              <w:szCs w:val="24"/>
            </w:rPr>
          </w:rPrChange>
        </w:rPr>
        <w:t>“Get out of my way!” she shouted, whipping her revolver from her belt.</w:t>
      </w:r>
    </w:p>
    <w:p w14:paraId="5EEC8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53" w:author="Andrea Stafford Hintz" w:date="2016-09-18T16:51:00Z">
            <w:rPr>
              <w:rFonts w:ascii="Times New Roman" w:eastAsia="Times New Roman" w:hAnsi="Times New Roman" w:cs="Times New Roman"/>
              <w:sz w:val="24"/>
              <w:szCs w:val="24"/>
            </w:rPr>
          </w:rPrChange>
        </w:rPr>
        <w:t>“Hand it over,” he said, “And we’ll let you live.”</w:t>
      </w:r>
    </w:p>
    <w:p w14:paraId="337888E3" w14:textId="1E5F207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54" w:author="Andrea Stafford Hintz" w:date="2016-09-18T16:51:00Z">
            <w:rPr>
              <w:rFonts w:ascii="Times New Roman" w:eastAsia="Times New Roman" w:hAnsi="Times New Roman" w:cs="Times New Roman"/>
              <w:sz w:val="24"/>
              <w:szCs w:val="24"/>
            </w:rPr>
          </w:rPrChange>
        </w:rPr>
        <w:t xml:space="preserve">She felt cold steel </w:t>
      </w:r>
      <w:ins w:id="2555" w:author="Andrea Stafford Hintz" w:date="2016-08-15T09:53:00Z">
        <w:r w:rsidR="00044B68" w:rsidRPr="009400B4">
          <w:rPr>
            <w:rFonts w:ascii="Times New Roman" w:hAnsi="Times New Roman"/>
            <w:sz w:val="24"/>
            <w:rPrChange w:id="2556" w:author="Andrea Stafford Hintz" w:date="2016-09-18T16:51:00Z">
              <w:rPr>
                <w:rFonts w:ascii="Times New Roman" w:eastAsia="Times New Roman" w:hAnsi="Times New Roman" w:cs="Times New Roman"/>
                <w:sz w:val="24"/>
                <w:szCs w:val="24"/>
              </w:rPr>
            </w:rPrChange>
          </w:rPr>
          <w:t xml:space="preserve">pressed </w:t>
        </w:r>
      </w:ins>
      <w:r w:rsidRPr="009400B4">
        <w:rPr>
          <w:rFonts w:ascii="Times New Roman" w:hAnsi="Times New Roman"/>
          <w:sz w:val="24"/>
          <w:rPrChange w:id="2557" w:author="Andrea Stafford Hintz" w:date="2016-09-18T16:51:00Z">
            <w:rPr>
              <w:rFonts w:ascii="Times New Roman" w:eastAsia="Times New Roman" w:hAnsi="Times New Roman" w:cs="Times New Roman"/>
              <w:sz w:val="24"/>
              <w:szCs w:val="24"/>
            </w:rPr>
          </w:rPrChange>
        </w:rPr>
        <w:t>against her back. She froze.</w:t>
      </w:r>
    </w:p>
    <w:p w14:paraId="32282B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58" w:author="Andrea Stafford Hintz" w:date="2016-09-18T16:51:00Z">
            <w:rPr>
              <w:rFonts w:ascii="Times New Roman" w:eastAsia="Times New Roman" w:hAnsi="Times New Roman" w:cs="Times New Roman"/>
              <w:sz w:val="24"/>
              <w:szCs w:val="24"/>
            </w:rPr>
          </w:rPrChange>
        </w:rPr>
        <w:t xml:space="preserve">“Lower your gun, slowly,” said the voice behind her. </w:t>
      </w:r>
      <w:commentRangeStart w:id="2559"/>
      <w:r w:rsidRPr="009400B4">
        <w:rPr>
          <w:rFonts w:ascii="Times New Roman" w:hAnsi="Times New Roman"/>
          <w:sz w:val="24"/>
          <w:rPrChange w:id="2560" w:author="Andrea Stafford Hintz" w:date="2016-09-18T16:51:00Z">
            <w:rPr>
              <w:rFonts w:ascii="Times New Roman" w:eastAsia="Times New Roman" w:hAnsi="Times New Roman" w:cs="Times New Roman"/>
              <w:sz w:val="24"/>
              <w:szCs w:val="24"/>
            </w:rPr>
          </w:rPrChange>
        </w:rPr>
        <w:t xml:space="preserve">There was something familiar in the cadence of this man’s voice, </w:t>
      </w:r>
      <w:commentRangeEnd w:id="2559"/>
      <w:r w:rsidR="00044B68">
        <w:rPr>
          <w:rStyle w:val="CommentReference"/>
        </w:rPr>
        <w:commentReference w:id="2559"/>
      </w:r>
      <w:r w:rsidRPr="009400B4">
        <w:rPr>
          <w:rFonts w:ascii="Times New Roman" w:hAnsi="Times New Roman"/>
          <w:sz w:val="24"/>
          <w:rPrChange w:id="2561" w:author="Andrea Stafford Hintz" w:date="2016-09-18T16:51:00Z">
            <w:rPr>
              <w:rFonts w:ascii="Times New Roman" w:eastAsia="Times New Roman" w:hAnsi="Times New Roman" w:cs="Times New Roman"/>
              <w:sz w:val="24"/>
              <w:szCs w:val="24"/>
            </w:rPr>
          </w:rPrChange>
        </w:rPr>
        <w:t xml:space="preserve">but it was muffled by the mask, and she couldn’t place it. Still, she felt certain that she </w:t>
      </w:r>
      <w:r w:rsidRPr="009400B4">
        <w:rPr>
          <w:rFonts w:ascii="Times New Roman" w:hAnsi="Times New Roman"/>
          <w:i/>
          <w:sz w:val="24"/>
          <w:rPrChange w:id="2562" w:author="Andrea Stafford Hintz" w:date="2016-09-18T16:51:00Z">
            <w:rPr>
              <w:rFonts w:ascii="Times New Roman" w:eastAsia="Times New Roman" w:hAnsi="Times New Roman" w:cs="Times New Roman"/>
              <w:i/>
              <w:sz w:val="24"/>
              <w:szCs w:val="24"/>
            </w:rPr>
          </w:rPrChange>
        </w:rPr>
        <w:t>knew</w:t>
      </w:r>
      <w:r w:rsidRPr="009400B4">
        <w:rPr>
          <w:rFonts w:ascii="Times New Roman" w:hAnsi="Times New Roman"/>
          <w:sz w:val="24"/>
          <w:rPrChange w:id="2563" w:author="Andrea Stafford Hintz" w:date="2016-09-18T16:51:00Z">
            <w:rPr>
              <w:rFonts w:ascii="Times New Roman" w:eastAsia="Times New Roman" w:hAnsi="Times New Roman" w:cs="Times New Roman"/>
              <w:sz w:val="24"/>
              <w:szCs w:val="24"/>
            </w:rPr>
          </w:rPrChange>
        </w:rPr>
        <w:t xml:space="preserve"> this man.</w:t>
      </w:r>
    </w:p>
    <w:p w14:paraId="4A18DE4E" w14:textId="4816970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64" w:author="Andrea Stafford Hintz" w:date="2016-09-18T16:51:00Z">
            <w:rPr>
              <w:rFonts w:ascii="Times New Roman" w:eastAsia="Times New Roman" w:hAnsi="Times New Roman" w:cs="Times New Roman"/>
              <w:sz w:val="24"/>
              <w:szCs w:val="24"/>
            </w:rPr>
          </w:rPrChange>
        </w:rPr>
        <w:t>She lowered the gun</w:t>
      </w:r>
      <w:ins w:id="2565" w:author="Andrea Stafford Hintz" w:date="2016-08-15T09:54:00Z">
        <w:r w:rsidR="00044B68" w:rsidRPr="009400B4">
          <w:rPr>
            <w:rFonts w:ascii="Times New Roman" w:hAnsi="Times New Roman"/>
            <w:sz w:val="24"/>
            <w:rPrChange w:id="2566" w:author="Andrea Stafford Hintz" w:date="2016-09-18T16:51:00Z">
              <w:rPr>
                <w:rFonts w:ascii="Times New Roman" w:eastAsia="Times New Roman" w:hAnsi="Times New Roman" w:cs="Times New Roman"/>
                <w:sz w:val="24"/>
                <w:szCs w:val="24"/>
              </w:rPr>
            </w:rPrChange>
          </w:rPr>
          <w:t xml:space="preserve"> and</w:t>
        </w:r>
      </w:ins>
      <w:del w:id="2567" w:author="Andrea Stafford Hintz" w:date="2016-08-15T09:54:00Z">
        <w:r w:rsidRPr="00C245FD" w:rsidDel="00044B68">
          <w:rPr>
            <w:rFonts w:ascii="Times New Roman" w:hAnsi="Times New Roman" w:cs="Times New Roman"/>
            <w:sz w:val="24"/>
            <w:szCs w:val="24"/>
          </w:rPr>
          <w:delText>,</w:delText>
        </w:r>
      </w:del>
      <w:r w:rsidRPr="009400B4">
        <w:rPr>
          <w:rFonts w:ascii="Times New Roman" w:hAnsi="Times New Roman"/>
          <w:sz w:val="24"/>
          <w:rPrChange w:id="2568" w:author="Andrea Stafford Hintz" w:date="2016-09-18T16:51:00Z">
            <w:rPr>
              <w:rFonts w:ascii="Times New Roman" w:eastAsia="Times New Roman" w:hAnsi="Times New Roman" w:cs="Times New Roman"/>
              <w:sz w:val="24"/>
              <w:szCs w:val="24"/>
            </w:rPr>
          </w:rPrChange>
        </w:rPr>
        <w:t xml:space="preserve"> shoved it into its holster.</w:t>
      </w:r>
    </w:p>
    <w:p w14:paraId="371541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569" w:author="Andrea Stafford Hintz" w:date="2016-09-18T16:51:00Z">
            <w:rPr>
              <w:rFonts w:ascii="Times New Roman" w:eastAsia="Times New Roman" w:hAnsi="Times New Roman" w:cs="Times New Roman"/>
              <w:sz w:val="24"/>
              <w:szCs w:val="24"/>
            </w:rPr>
          </w:rPrChange>
        </w:rPr>
        <w:t>“The package,” he instructed. “No sudden moves.”</w:t>
      </w:r>
    </w:p>
    <w:p w14:paraId="330FC6F5" w14:textId="77777777" w:rsidR="00A1655D" w:rsidRDefault="00B67EA3" w:rsidP="00412575">
      <w:pPr>
        <w:tabs>
          <w:tab w:val="left" w:pos="1440"/>
          <w:tab w:val="left" w:pos="2160"/>
          <w:tab w:val="left" w:pos="2880"/>
        </w:tabs>
        <w:spacing w:line="480" w:lineRule="auto"/>
        <w:jc w:val="both"/>
        <w:rPr>
          <w:ins w:id="2570" w:author="Andrea Stafford Hintz" w:date="2016-08-15T09:59:00Z"/>
          <w:rFonts w:ascii="Times New Roman" w:hAnsi="Times New Roman" w:cs="Times New Roman"/>
          <w:sz w:val="24"/>
          <w:szCs w:val="24"/>
        </w:rPr>
      </w:pPr>
      <w:commentRangeStart w:id="2571"/>
      <w:r w:rsidRPr="009400B4">
        <w:rPr>
          <w:rFonts w:ascii="Times New Roman" w:hAnsi="Times New Roman"/>
          <w:sz w:val="24"/>
          <w:rPrChange w:id="2572" w:author="Andrea Stafford Hintz" w:date="2016-09-18T16:51:00Z">
            <w:rPr>
              <w:rFonts w:ascii="Times New Roman" w:eastAsia="Times New Roman" w:hAnsi="Times New Roman" w:cs="Times New Roman"/>
              <w:sz w:val="24"/>
              <w:szCs w:val="24"/>
            </w:rPr>
          </w:rPrChange>
        </w:rPr>
        <w:t xml:space="preserve">She nodded, slowly. </w:t>
      </w:r>
      <w:ins w:id="2573" w:author="Andrea Stafford Hintz" w:date="2016-08-15T09:58:00Z">
        <w:r w:rsidR="00A1655D" w:rsidRPr="009400B4">
          <w:rPr>
            <w:rFonts w:ascii="Times New Roman" w:hAnsi="Times New Roman"/>
            <w:sz w:val="24"/>
            <w:rPrChange w:id="2574" w:author="Andrea Stafford Hintz" w:date="2016-09-18T16:51:00Z">
              <w:rPr>
                <w:rFonts w:ascii="Times New Roman" w:eastAsia="Times New Roman" w:hAnsi="Times New Roman" w:cs="Times New Roman"/>
                <w:sz w:val="24"/>
                <w:szCs w:val="24"/>
              </w:rPr>
            </w:rPrChange>
          </w:rPr>
          <w:t xml:space="preserve">She looked out into the sea of faces. Most were masked, though many had lowered their masks. Pressed against the wall in fear, the gentlemen had their arms wrapped </w:t>
        </w:r>
        <w:r w:rsidR="00A1655D" w:rsidRPr="009400B4">
          <w:rPr>
            <w:rFonts w:ascii="Times New Roman" w:hAnsi="Times New Roman"/>
            <w:sz w:val="24"/>
            <w:rPrChange w:id="2575" w:author="Andrea Stafford Hintz" w:date="2016-09-18T16:51:00Z">
              <w:rPr>
                <w:rFonts w:ascii="Times New Roman" w:eastAsia="Times New Roman" w:hAnsi="Times New Roman" w:cs="Times New Roman"/>
                <w:sz w:val="24"/>
                <w:szCs w:val="24"/>
              </w:rPr>
            </w:rPrChange>
          </w:rPr>
          <w:lastRenderedPageBreak/>
          <w:t xml:space="preserve">protectively around their ladies. Even amongst the crowd, she was helpless. No one here would risk intervening. </w:t>
        </w:r>
      </w:ins>
      <w:commentRangeEnd w:id="2571"/>
      <w:ins w:id="2576" w:author="Andrea Stafford Hintz" w:date="2016-08-15T10:00:00Z">
        <w:r w:rsidR="00A1655D">
          <w:rPr>
            <w:rStyle w:val="CommentReference"/>
          </w:rPr>
          <w:commentReference w:id="2571"/>
        </w:r>
      </w:ins>
      <w:ins w:id="2577" w:author="Andrea Stafford Hintz" w:date="2016-08-15T09:59:00Z">
        <w:r w:rsidR="00A1655D" w:rsidRPr="76749E24">
          <w:rPr>
            <w:rFonts w:ascii="Times New Roman" w:eastAsia="Times New Roman" w:hAnsi="Times New Roman" w:cs="Times New Roman"/>
            <w:sz w:val="24"/>
            <w:szCs w:val="24"/>
            <w:rPrChange w:id="2578" w:author="Bryce Raffle" w:date="2016-09-06T11:42:00Z">
              <w:rPr>
                <w:rFonts w:ascii="Times New Roman" w:hAnsi="Times New Roman" w:cs="Times New Roman"/>
                <w:sz w:val="24"/>
                <w:szCs w:val="24"/>
              </w:rPr>
            </w:rPrChange>
          </w:rPr>
          <w:t>She</w:t>
        </w:r>
      </w:ins>
      <w:commentRangeStart w:id="2579"/>
      <w:del w:id="2580" w:author="Andrea Stafford Hintz" w:date="2016-08-15T09:59:00Z">
        <w:r w:rsidRPr="00C245FD" w:rsidDel="00A1655D">
          <w:rPr>
            <w:rFonts w:ascii="Times New Roman" w:hAnsi="Times New Roman" w:cs="Times New Roman"/>
            <w:sz w:val="24"/>
            <w:szCs w:val="24"/>
          </w:rPr>
          <w:delText>She</w:delText>
        </w:r>
      </w:del>
      <w:r w:rsidRPr="009400B4">
        <w:rPr>
          <w:rFonts w:ascii="Times New Roman" w:hAnsi="Times New Roman"/>
          <w:sz w:val="24"/>
          <w:rPrChange w:id="2581" w:author="Andrea Stafford Hintz" w:date="2016-09-18T16:51:00Z">
            <w:rPr>
              <w:rFonts w:ascii="Times New Roman" w:eastAsia="Times New Roman" w:hAnsi="Times New Roman" w:cs="Times New Roman"/>
              <w:sz w:val="24"/>
              <w:szCs w:val="24"/>
            </w:rPr>
          </w:rPrChange>
        </w:rPr>
        <w:t xml:space="preserve"> bit her lip in frustration</w:t>
      </w:r>
      <w:commentRangeEnd w:id="2579"/>
      <w:r w:rsidR="00044B68">
        <w:rPr>
          <w:rStyle w:val="CommentReference"/>
        </w:rPr>
        <w:commentReference w:id="2579"/>
      </w:r>
      <w:r w:rsidRPr="009400B4">
        <w:rPr>
          <w:rFonts w:ascii="Times New Roman" w:hAnsi="Times New Roman"/>
          <w:sz w:val="24"/>
          <w:rPrChange w:id="2582" w:author="Andrea Stafford Hintz" w:date="2016-09-18T16:51:00Z">
            <w:rPr>
              <w:rFonts w:ascii="Times New Roman" w:eastAsia="Times New Roman" w:hAnsi="Times New Roman" w:cs="Times New Roman"/>
              <w:sz w:val="24"/>
              <w:szCs w:val="24"/>
            </w:rPr>
          </w:rPrChange>
        </w:rPr>
        <w:t xml:space="preserve">. </w:t>
      </w:r>
    </w:p>
    <w:p w14:paraId="45756288" w14:textId="24F20688" w:rsidR="00952343" w:rsidRPr="00C245FD" w:rsidDel="00A1655D" w:rsidRDefault="00A22D6C">
      <w:pPr>
        <w:tabs>
          <w:tab w:val="left" w:pos="1440"/>
          <w:tab w:val="left" w:pos="2160"/>
          <w:tab w:val="left" w:pos="2880"/>
        </w:tabs>
        <w:spacing w:line="480" w:lineRule="auto"/>
        <w:ind w:firstLine="359"/>
        <w:jc w:val="both"/>
        <w:rPr>
          <w:del w:id="2583" w:author="Andrea Stafford Hintz" w:date="2016-08-15T09:58:00Z"/>
          <w:rFonts w:ascii="Times New Roman" w:hAnsi="Times New Roman" w:cs="Times New Roman"/>
          <w:sz w:val="24"/>
          <w:szCs w:val="24"/>
        </w:rPr>
      </w:pPr>
      <w:ins w:id="2584" w:author="Andrea Stafford Hintz" w:date="2016-09-18T16:51:00Z">
        <w:r w:rsidRPr="009400B4">
          <w:rPr>
            <w:rFonts w:ascii="Times New Roman" w:eastAsia="Times New Roman" w:hAnsi="Times New Roman" w:cs="Times New Roman"/>
            <w:sz w:val="24"/>
            <w:szCs w:val="24"/>
          </w:rPr>
          <w:t xml:space="preserve">      Annabel shuddered with helpless rage as she reached inside her vest</w:t>
        </w:r>
      </w:ins>
      <w:ins w:id="2585" w:author="Andrea Stafford Hintz" w:date="2016-08-15T09:59:00Z">
        <w:r w:rsidR="00A1655D" w:rsidRPr="76749E24">
          <w:rPr>
            <w:rFonts w:ascii="Times New Roman" w:eastAsia="Times New Roman" w:hAnsi="Times New Roman" w:cs="Times New Roman"/>
            <w:sz w:val="24"/>
            <w:szCs w:val="24"/>
            <w:rPrChange w:id="2586" w:author="Bryce Raffle" w:date="2016-09-06T11:42:00Z">
              <w:rPr>
                <w:rFonts w:ascii="Times New Roman" w:hAnsi="Times New Roman" w:cs="Times New Roman"/>
                <w:sz w:val="24"/>
                <w:szCs w:val="24"/>
              </w:rPr>
            </w:rPrChange>
          </w:rPr>
          <w:t xml:space="preserve">      </w:t>
        </w:r>
      </w:ins>
      <w:del w:id="2587" w:author="Andrea Stafford Hintz" w:date="2016-08-15T09:59:00Z">
        <w:r w:rsidR="00B67EA3" w:rsidRPr="00C245FD" w:rsidDel="00A1655D">
          <w:rPr>
            <w:rFonts w:ascii="Times New Roman" w:hAnsi="Times New Roman" w:cs="Times New Roman"/>
            <w:sz w:val="24"/>
            <w:szCs w:val="24"/>
          </w:rPr>
          <w:delText>She</w:delText>
        </w:r>
      </w:del>
      <w:proofErr w:type="spellStart"/>
      <w:ins w:id="2588" w:author="Andrea Stafford Hintz" w:date="2016-08-15T09:59:00Z">
        <w:r w:rsidR="00A1655D" w:rsidRPr="76749E24">
          <w:rPr>
            <w:rFonts w:ascii="Times New Roman" w:eastAsia="Times New Roman" w:hAnsi="Times New Roman" w:cs="Times New Roman"/>
            <w:sz w:val="24"/>
            <w:szCs w:val="24"/>
            <w:rPrChange w:id="2589" w:author="Bryce Raffle" w:date="2016-09-06T11:42:00Z">
              <w:rPr>
                <w:rFonts w:ascii="Times New Roman" w:hAnsi="Times New Roman" w:cs="Times New Roman"/>
                <w:sz w:val="24"/>
                <w:szCs w:val="24"/>
              </w:rPr>
            </w:rPrChange>
          </w:rPr>
          <w:t>Annabel</w:t>
        </w:r>
      </w:ins>
      <w:del w:id="2590" w:author="Andrea Stafford Hintz" w:date="2016-09-18T16:51:00Z">
        <w:r w:rsidR="00B67EA3" w:rsidRPr="76749E24">
          <w:rPr>
            <w:rFonts w:ascii="Times New Roman" w:eastAsia="Times New Roman" w:hAnsi="Times New Roman" w:cs="Times New Roman"/>
            <w:sz w:val="24"/>
            <w:szCs w:val="24"/>
            <w:rPrChange w:id="2591" w:author="Bryce Raffle" w:date="2016-09-06T11:42:00Z">
              <w:rPr>
                <w:rFonts w:ascii="Times New Roman" w:hAnsi="Times New Roman" w:cs="Times New Roman"/>
                <w:sz w:val="24"/>
                <w:szCs w:val="24"/>
              </w:rPr>
            </w:rPrChange>
          </w:rPr>
          <w:delText xml:space="preserve"> </w:delText>
        </w:r>
      </w:del>
      <w:ins w:id="2592" w:author="Andrea Stafford Hintz" w:date="2016-08-15T09:56:00Z">
        <w:r w:rsidR="00A1655D" w:rsidRPr="76749E24">
          <w:rPr>
            <w:rFonts w:ascii="Times New Roman" w:eastAsia="Times New Roman" w:hAnsi="Times New Roman" w:cs="Times New Roman"/>
            <w:sz w:val="24"/>
            <w:szCs w:val="24"/>
            <w:rPrChange w:id="2593" w:author="Bryce Raffle" w:date="2016-09-06T11:42:00Z">
              <w:rPr>
                <w:rFonts w:ascii="Times New Roman" w:hAnsi="Times New Roman" w:cs="Times New Roman"/>
                <w:sz w:val="24"/>
                <w:szCs w:val="24"/>
              </w:rPr>
            </w:rPrChange>
          </w:rPr>
          <w:t>shuddered</w:t>
        </w:r>
      </w:ins>
      <w:del w:id="2594" w:author="Andrea Stafford Hintz" w:date="2016-08-15T09:56:00Z">
        <w:r w:rsidR="00B67EA3" w:rsidRPr="00C245FD" w:rsidDel="00044B68">
          <w:rPr>
            <w:rFonts w:ascii="Times New Roman" w:hAnsi="Times New Roman" w:cs="Times New Roman"/>
            <w:sz w:val="24"/>
            <w:szCs w:val="24"/>
          </w:rPr>
          <w:delText>was practically trembling</w:delText>
        </w:r>
      </w:del>
      <w:del w:id="2595" w:author="Andrea Stafford Hintz" w:date="2016-09-18T16:51:00Z">
        <w:r w:rsidR="00B67EA3" w:rsidRPr="76749E24">
          <w:rPr>
            <w:rFonts w:ascii="Times New Roman" w:eastAsia="Times New Roman" w:hAnsi="Times New Roman" w:cs="Times New Roman"/>
            <w:sz w:val="24"/>
            <w:szCs w:val="24"/>
            <w:rPrChange w:id="2596" w:author="Bryce Raffle" w:date="2016-09-06T11:42:00Z">
              <w:rPr>
                <w:rFonts w:ascii="Times New Roman" w:hAnsi="Times New Roman" w:cs="Times New Roman"/>
                <w:sz w:val="24"/>
                <w:szCs w:val="24"/>
              </w:rPr>
            </w:rPrChange>
          </w:rPr>
          <w:delText xml:space="preserve"> with helpless rage</w:delText>
        </w:r>
      </w:del>
      <w:del w:id="2597" w:author="Andrea Stafford Hintz" w:date="2016-08-15T09:57:00Z">
        <w:r w:rsidR="00B67EA3" w:rsidRPr="00C245FD" w:rsidDel="00A1655D">
          <w:rPr>
            <w:rFonts w:ascii="Times New Roman" w:hAnsi="Times New Roman" w:cs="Times New Roman"/>
            <w:sz w:val="24"/>
            <w:szCs w:val="24"/>
          </w:rPr>
          <w:delText>,</w:delText>
        </w:r>
      </w:del>
      <w:del w:id="2598" w:author="Andrea Stafford Hintz" w:date="2016-09-18T16:51:00Z">
        <w:r w:rsidR="00B67EA3" w:rsidRPr="76749E24">
          <w:rPr>
            <w:rFonts w:ascii="Times New Roman" w:eastAsia="Times New Roman" w:hAnsi="Times New Roman" w:cs="Times New Roman"/>
            <w:sz w:val="24"/>
            <w:szCs w:val="24"/>
            <w:rPrChange w:id="2599" w:author="Bryce Raffle" w:date="2016-09-06T11:42:00Z">
              <w:rPr>
                <w:rFonts w:ascii="Times New Roman" w:hAnsi="Times New Roman" w:cs="Times New Roman"/>
                <w:sz w:val="24"/>
                <w:szCs w:val="24"/>
              </w:rPr>
            </w:rPrChange>
          </w:rPr>
          <w:delText xml:space="preserve"> as she reached inside her vest pocket</w:delText>
        </w:r>
      </w:del>
      <w:del w:id="2600" w:author="Andrea Stafford Hintz" w:date="2016-08-15T09:59:00Z">
        <w:r w:rsidR="00B67EA3" w:rsidRPr="00C245FD" w:rsidDel="00A1655D">
          <w:rPr>
            <w:rFonts w:ascii="Times New Roman" w:hAnsi="Times New Roman" w:cs="Times New Roman"/>
            <w:sz w:val="24"/>
            <w:szCs w:val="24"/>
          </w:rPr>
          <w:delText>.</w:delText>
        </w:r>
      </w:del>
      <w:del w:id="2601" w:author="Andrea Stafford Hintz" w:date="2016-09-18T16:51:00Z">
        <w:r w:rsidR="00B67EA3" w:rsidRPr="76749E24">
          <w:rPr>
            <w:rFonts w:ascii="Times New Roman" w:eastAsia="Times New Roman" w:hAnsi="Times New Roman" w:cs="Times New Roman"/>
            <w:sz w:val="24"/>
            <w:szCs w:val="24"/>
            <w:rPrChange w:id="2602" w:author="Bryce Raffle" w:date="2016-09-06T11:42:00Z">
              <w:rPr>
                <w:rFonts w:ascii="Times New Roman" w:hAnsi="Times New Roman" w:cs="Times New Roman"/>
                <w:sz w:val="24"/>
                <w:szCs w:val="24"/>
              </w:rPr>
            </w:rPrChange>
          </w:rPr>
          <w:delText xml:space="preserve"> </w:delText>
        </w:r>
      </w:del>
      <w:del w:id="2603" w:author="Andrea Stafford Hintz" w:date="2016-08-15T09:58:00Z">
        <w:r w:rsidR="00B67EA3" w:rsidRPr="00C245FD" w:rsidDel="00A1655D">
          <w:rPr>
            <w:rFonts w:ascii="Times New Roman" w:hAnsi="Times New Roman" w:cs="Times New Roman"/>
            <w:sz w:val="24"/>
            <w:szCs w:val="24"/>
          </w:rPr>
          <w:delText>She looked out into the sea of faces. Most were masked, though many had lowered their masks. Pressed against the wall in fear, the gentlemen had their arms wrapped protectively around their ladies. Even amongst the crowd, she was helpless. No one here would risk intervening.</w:delText>
        </w:r>
      </w:del>
    </w:p>
    <w:p w14:paraId="4351E847" w14:textId="77777777" w:rsidR="00952343" w:rsidRPr="00C245FD" w:rsidRDefault="00B67EA3" w:rsidP="00412575">
      <w:pPr>
        <w:tabs>
          <w:tab w:val="left" w:pos="1440"/>
          <w:tab w:val="left" w:pos="2160"/>
          <w:tab w:val="left" w:pos="2880"/>
        </w:tabs>
        <w:spacing w:line="480" w:lineRule="auto"/>
        <w:jc w:val="both"/>
        <w:rPr>
          <w:rFonts w:ascii="Times New Roman" w:hAnsi="Times New Roman" w:cs="Times New Roman"/>
          <w:sz w:val="24"/>
          <w:szCs w:val="24"/>
        </w:rPr>
      </w:pPr>
      <w:del w:id="2604" w:author="Andrea Stafford Hintz" w:date="2016-08-15T09:58:00Z">
        <w:r w:rsidRPr="00C245FD" w:rsidDel="00A1655D">
          <w:rPr>
            <w:rFonts w:ascii="Times New Roman" w:hAnsi="Times New Roman" w:cs="Times New Roman"/>
            <w:sz w:val="24"/>
            <w:szCs w:val="24"/>
          </w:rPr>
          <w:delText xml:space="preserve">Annabel reached into her pocket </w:delText>
        </w:r>
      </w:del>
      <w:r w:rsidRPr="009400B4">
        <w:rPr>
          <w:rFonts w:ascii="Times New Roman" w:hAnsi="Times New Roman"/>
          <w:sz w:val="24"/>
          <w:rPrChange w:id="2605" w:author="Andrea Stafford Hintz" w:date="2016-09-18T16:51:00Z">
            <w:rPr>
              <w:rFonts w:ascii="Times New Roman" w:eastAsia="Times New Roman" w:hAnsi="Times New Roman" w:cs="Times New Roman"/>
              <w:sz w:val="24"/>
              <w:szCs w:val="24"/>
            </w:rPr>
          </w:rPrChange>
        </w:rPr>
        <w:t>and</w:t>
      </w:r>
      <w:proofErr w:type="spellEnd"/>
      <w:r w:rsidRPr="009400B4">
        <w:rPr>
          <w:rFonts w:ascii="Times New Roman" w:hAnsi="Times New Roman"/>
          <w:sz w:val="24"/>
          <w:rPrChange w:id="2606" w:author="Andrea Stafford Hintz" w:date="2016-09-18T16:51:00Z">
            <w:rPr>
              <w:rFonts w:ascii="Times New Roman" w:eastAsia="Times New Roman" w:hAnsi="Times New Roman" w:cs="Times New Roman"/>
              <w:sz w:val="24"/>
              <w:szCs w:val="24"/>
            </w:rPr>
          </w:rPrChange>
        </w:rPr>
        <w:t xml:space="preserve"> withdrew the small yellow envelope she’d taken from Connor’s safe. </w:t>
      </w:r>
      <w:commentRangeStart w:id="2607"/>
      <w:r w:rsidRPr="009400B4">
        <w:rPr>
          <w:rFonts w:ascii="Times New Roman" w:hAnsi="Times New Roman"/>
          <w:sz w:val="24"/>
          <w:rPrChange w:id="2608" w:author="Andrea Stafford Hintz" w:date="2016-09-18T16:51:00Z">
            <w:rPr>
              <w:rFonts w:ascii="Times New Roman" w:eastAsia="Times New Roman" w:hAnsi="Times New Roman" w:cs="Times New Roman"/>
              <w:sz w:val="24"/>
              <w:szCs w:val="24"/>
            </w:rPr>
          </w:rPrChange>
        </w:rPr>
        <w:t>Until now, she hadn’t given much thought to what it contained. A diamond necklace, a family heirloom, an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commentRangeEnd w:id="2607"/>
      <w:r w:rsidR="00A1655D">
        <w:rPr>
          <w:rStyle w:val="CommentReference"/>
        </w:rPr>
        <w:commentReference w:id="2607"/>
      </w:r>
    </w:p>
    <w:p w14:paraId="3848C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609" w:author="Andrea Stafford Hintz" w:date="2016-09-18T16:51:00Z">
            <w:rPr>
              <w:rFonts w:ascii="Times New Roman" w:eastAsia="Times New Roman" w:hAnsi="Times New Roman" w:cs="Times New Roman"/>
              <w:sz w:val="24"/>
              <w:szCs w:val="24"/>
            </w:rPr>
          </w:rPrChange>
        </w:rPr>
        <w:t>“What now?” she asked.</w:t>
      </w:r>
    </w:p>
    <w:p w14:paraId="5A628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610" w:author="Andrea Stafford Hintz" w:date="2016-09-18T16:51:00Z">
            <w:rPr>
              <w:rFonts w:ascii="Times New Roman" w:eastAsia="Times New Roman" w:hAnsi="Times New Roman" w:cs="Times New Roman"/>
              <w:sz w:val="24"/>
              <w:szCs w:val="24"/>
            </w:rPr>
          </w:rPrChange>
        </w:rPr>
        <w:t>He handed her an envelope in return. “Your payment,” he explained.</w:t>
      </w:r>
    </w:p>
    <w:p w14:paraId="12043156" w14:textId="0CA7C6D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611" w:author="Andrea Stafford Hintz" w:date="2016-09-18T16:51:00Z">
            <w:rPr>
              <w:rFonts w:ascii="Times New Roman" w:eastAsia="Times New Roman" w:hAnsi="Times New Roman" w:cs="Times New Roman"/>
              <w:sz w:val="24"/>
              <w:szCs w:val="24"/>
            </w:rPr>
          </w:rPrChange>
        </w:rPr>
        <w:t>She was surprised. She hadn’t expected they would still pay her, after all this</w:t>
      </w:r>
      <w:ins w:id="2612" w:author="Andrea Stafford Hintz" w:date="2016-09-18T16:51:00Z">
        <w:r w:rsidR="00A22D6C" w:rsidRPr="009400B4">
          <w:rPr>
            <w:rFonts w:ascii="Times New Roman" w:eastAsia="Times New Roman" w:hAnsi="Times New Roman" w:cs="Times New Roman"/>
            <w:sz w:val="24"/>
            <w:szCs w:val="24"/>
          </w:rPr>
          <w:t>.</w:t>
        </w:r>
      </w:ins>
      <w:del w:id="2613" w:author="Andrea Stafford Hintz" w:date="2016-08-15T10:02:00Z">
        <w:r w:rsidRPr="00C245FD" w:rsidDel="00A1655D">
          <w:rPr>
            <w:rFonts w:ascii="Times New Roman" w:hAnsi="Times New Roman" w:cs="Times New Roman"/>
            <w:sz w:val="24"/>
            <w:szCs w:val="24"/>
          </w:rPr>
          <w:delText>, but she supposed they wouldn’t want her trying to track them down</w:delText>
        </w:r>
      </w:del>
      <w:del w:id="2614" w:author="Andrea Stafford Hintz" w:date="2016-09-18T16:51:00Z">
        <w:r w:rsidRPr="76749E24">
          <w:rPr>
            <w:rFonts w:ascii="Times New Roman" w:eastAsia="Times New Roman" w:hAnsi="Times New Roman" w:cs="Times New Roman"/>
            <w:sz w:val="24"/>
            <w:szCs w:val="24"/>
            <w:rPrChange w:id="2615" w:author="Bryce Raffle" w:date="2016-09-06T11:42:00Z">
              <w:rPr>
                <w:rFonts w:ascii="Times New Roman" w:hAnsi="Times New Roman" w:cs="Times New Roman"/>
                <w:sz w:val="24"/>
                <w:szCs w:val="24"/>
              </w:rPr>
            </w:rPrChange>
          </w:rPr>
          <w:delText>.</w:delText>
        </w:r>
      </w:del>
      <w:ins w:id="2616" w:author="Andrea Stafford Hintz" w:date="2016-08-15T10:03:00Z">
        <w:r w:rsidR="00A1655D" w:rsidRPr="009400B4">
          <w:rPr>
            <w:rFonts w:ascii="Times New Roman" w:hAnsi="Times New Roman"/>
            <w:sz w:val="24"/>
            <w:rPrChange w:id="2617" w:author="Andrea Stafford Hintz" w:date="2016-09-18T16:51:00Z">
              <w:rPr>
                <w:rFonts w:ascii="Times New Roman" w:eastAsia="Times New Roman" w:hAnsi="Times New Roman" w:cs="Times New Roman"/>
                <w:sz w:val="24"/>
                <w:szCs w:val="24"/>
              </w:rPr>
            </w:rPrChange>
          </w:rPr>
          <w:t xml:space="preserve"> Perhaps they thought it </w:t>
        </w:r>
      </w:ins>
      <w:proofErr w:type="spellStart"/>
      <w:ins w:id="2618" w:author="Andrea Stafford Hintz" w:date="2016-09-18T16:51:00Z">
        <w:r w:rsidR="00A22D6C" w:rsidRPr="009400B4">
          <w:rPr>
            <w:rFonts w:ascii="Times New Roman" w:eastAsia="Times New Roman" w:hAnsi="Times New Roman" w:cs="Times New Roman"/>
            <w:sz w:val="24"/>
            <w:szCs w:val="24"/>
          </w:rPr>
          <w:t>easier</w:t>
        </w:r>
      </w:ins>
      <w:del w:id="2619" w:author="Andrea Stafford Hintz" w:date="2016-08-15T10:04:00Z">
        <w:r w:rsidRPr="00C245FD" w:rsidDel="00A1655D">
          <w:rPr>
            <w:rFonts w:ascii="Times New Roman" w:hAnsi="Times New Roman" w:cs="Times New Roman"/>
            <w:sz w:val="24"/>
            <w:szCs w:val="24"/>
          </w:rPr>
          <w:delText xml:space="preserve"> E</w:delText>
        </w:r>
      </w:del>
      <w:ins w:id="2620" w:author="Andrea Stafford Hintz" w:date="2016-08-15T10:04:00Z">
        <w:r w:rsidR="00A1655D" w:rsidRPr="76749E24">
          <w:rPr>
            <w:rFonts w:ascii="Times New Roman" w:eastAsia="Times New Roman" w:hAnsi="Times New Roman" w:cs="Times New Roman"/>
            <w:sz w:val="24"/>
            <w:szCs w:val="24"/>
            <w:rPrChange w:id="2621" w:author="Bryce Raffle" w:date="2016-09-06T11:42:00Z">
              <w:rPr>
                <w:rFonts w:ascii="Times New Roman" w:hAnsi="Times New Roman" w:cs="Times New Roman"/>
                <w:sz w:val="24"/>
                <w:szCs w:val="24"/>
              </w:rPr>
            </w:rPrChange>
          </w:rPr>
          <w:t>e</w:t>
        </w:r>
      </w:ins>
      <w:proofErr w:type="spellEnd"/>
      <w:del w:id="2622" w:author="Andrea Stafford Hintz" w:date="2016-09-18T16:51:00Z">
        <w:r w:rsidRPr="76749E24">
          <w:rPr>
            <w:rFonts w:ascii="Times New Roman" w:eastAsia="Times New Roman" w:hAnsi="Times New Roman" w:cs="Times New Roman"/>
            <w:sz w:val="24"/>
            <w:szCs w:val="24"/>
            <w:rPrChange w:id="2623" w:author="Bryce Raffle" w:date="2016-09-06T11:42:00Z">
              <w:rPr>
                <w:rFonts w:ascii="Times New Roman" w:hAnsi="Times New Roman" w:cs="Times New Roman"/>
                <w:sz w:val="24"/>
                <w:szCs w:val="24"/>
              </w:rPr>
            </w:rPrChange>
          </w:rPr>
          <w:delText>asier</w:delText>
        </w:r>
      </w:del>
      <w:r w:rsidRPr="009400B4">
        <w:rPr>
          <w:rFonts w:ascii="Times New Roman" w:hAnsi="Times New Roman"/>
          <w:sz w:val="24"/>
          <w:rPrChange w:id="2624" w:author="Andrea Stafford Hintz" w:date="2016-09-18T16:51:00Z">
            <w:rPr>
              <w:rFonts w:ascii="Times New Roman" w:eastAsia="Times New Roman" w:hAnsi="Times New Roman" w:cs="Times New Roman"/>
              <w:sz w:val="24"/>
              <w:szCs w:val="24"/>
            </w:rPr>
          </w:rPrChange>
        </w:rPr>
        <w:t xml:space="preserve"> to appease her with a wad of cash</w:t>
      </w:r>
      <w:ins w:id="2625" w:author="Andrea Stafford Hintz" w:date="2016-08-15T10:03:00Z">
        <w:r w:rsidR="00A1655D" w:rsidRPr="009400B4">
          <w:rPr>
            <w:rFonts w:ascii="Times New Roman" w:hAnsi="Times New Roman"/>
            <w:sz w:val="24"/>
            <w:rPrChange w:id="2626" w:author="Andrea Stafford Hintz" w:date="2016-09-18T16:51:00Z">
              <w:rPr>
                <w:rFonts w:ascii="Times New Roman" w:eastAsia="Times New Roman" w:hAnsi="Times New Roman" w:cs="Times New Roman"/>
                <w:sz w:val="24"/>
                <w:szCs w:val="24"/>
              </w:rPr>
            </w:rPrChange>
          </w:rPr>
          <w:t xml:space="preserve"> rather than risk </w:t>
        </w:r>
      </w:ins>
      <w:ins w:id="2627" w:author="Andrea Stafford Hintz" w:date="2016-08-15T10:02:00Z">
        <w:r w:rsidR="00A1655D" w:rsidRPr="009400B4">
          <w:rPr>
            <w:rFonts w:ascii="Times New Roman" w:hAnsi="Times New Roman"/>
            <w:sz w:val="24"/>
            <w:rPrChange w:id="2628" w:author="Andrea Stafford Hintz" w:date="2016-09-18T16:51:00Z">
              <w:rPr>
                <w:rFonts w:ascii="Times New Roman" w:eastAsia="Times New Roman" w:hAnsi="Times New Roman" w:cs="Times New Roman"/>
                <w:sz w:val="24"/>
                <w:szCs w:val="24"/>
              </w:rPr>
            </w:rPrChange>
          </w:rPr>
          <w:t>her trying to track them down</w:t>
        </w:r>
      </w:ins>
      <w:r w:rsidRPr="009400B4">
        <w:rPr>
          <w:rFonts w:ascii="Times New Roman" w:hAnsi="Times New Roman"/>
          <w:sz w:val="24"/>
          <w:rPrChange w:id="2629" w:author="Andrea Stafford Hintz" w:date="2016-09-18T16:51:00Z">
            <w:rPr>
              <w:rFonts w:ascii="Times New Roman" w:eastAsia="Times New Roman" w:hAnsi="Times New Roman" w:cs="Times New Roman"/>
              <w:sz w:val="24"/>
              <w:szCs w:val="24"/>
            </w:rPr>
          </w:rPrChange>
        </w:rPr>
        <w:t>.</w:t>
      </w:r>
    </w:p>
    <w:p w14:paraId="45E56FDB" w14:textId="48E6B0C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630"/>
      <w:r w:rsidRPr="009400B4">
        <w:rPr>
          <w:rFonts w:ascii="Times New Roman" w:hAnsi="Times New Roman"/>
          <w:sz w:val="24"/>
          <w:rPrChange w:id="2631" w:author="Andrea Stafford Hintz" w:date="2016-09-18T16:51:00Z">
            <w:rPr>
              <w:rFonts w:ascii="Times New Roman" w:eastAsia="Times New Roman" w:hAnsi="Times New Roman" w:cs="Times New Roman"/>
              <w:sz w:val="24"/>
              <w:szCs w:val="24"/>
            </w:rPr>
          </w:rPrChange>
        </w:rPr>
        <w:t xml:space="preserve">The man in the plague mask didn’t wait to open the envelope, but immediately began tearing open the package. </w:t>
      </w:r>
      <w:commentRangeEnd w:id="2630"/>
      <w:r w:rsidR="00A1655D">
        <w:rPr>
          <w:rStyle w:val="CommentReference"/>
        </w:rPr>
        <w:commentReference w:id="2630"/>
      </w:r>
      <w:r w:rsidRPr="009400B4">
        <w:rPr>
          <w:rFonts w:ascii="Times New Roman" w:hAnsi="Times New Roman"/>
          <w:sz w:val="24"/>
          <w:rPrChange w:id="2632" w:author="Andrea Stafford Hintz" w:date="2016-09-18T16:51:00Z">
            <w:rPr>
              <w:rFonts w:ascii="Times New Roman" w:eastAsia="Times New Roman" w:hAnsi="Times New Roman" w:cs="Times New Roman"/>
              <w:sz w:val="24"/>
              <w:szCs w:val="24"/>
            </w:rPr>
          </w:rPrChange>
        </w:rPr>
        <w:t xml:space="preserve">Annabel lingered, watching intently as he reached into the envelope. Straw spilled out of the envelope; it must have been used to pack the item. </w:t>
      </w:r>
      <w:commentRangeStart w:id="2633"/>
      <w:r w:rsidRPr="009400B4">
        <w:rPr>
          <w:rFonts w:ascii="Times New Roman" w:hAnsi="Times New Roman"/>
          <w:sz w:val="24"/>
          <w:rPrChange w:id="2634" w:author="Andrea Stafford Hintz" w:date="2016-09-18T16:51:00Z">
            <w:rPr>
              <w:rFonts w:ascii="Times New Roman" w:eastAsia="Times New Roman" w:hAnsi="Times New Roman" w:cs="Times New Roman"/>
              <w:sz w:val="24"/>
              <w:szCs w:val="24"/>
            </w:rPr>
          </w:rPrChange>
        </w:rPr>
        <w:t xml:space="preserve">It must </w:t>
      </w:r>
      <w:proofErr w:type="spellStart"/>
      <w:ins w:id="2635" w:author="Andrea Stafford Hintz" w:date="2016-09-18T16:51:00Z">
        <w:r w:rsidR="00A22D6C" w:rsidRPr="009400B4">
          <w:rPr>
            <w:rFonts w:ascii="Times New Roman" w:eastAsia="Times New Roman" w:hAnsi="Times New Roman" w:cs="Times New Roman"/>
            <w:sz w:val="24"/>
            <w:szCs w:val="24"/>
          </w:rPr>
          <w:t>be</w:t>
        </w:r>
      </w:ins>
      <w:del w:id="2636" w:author="Andrea Stafford Hintz" w:date="2016-08-15T10:17:00Z">
        <w:r w:rsidRPr="00C245FD" w:rsidDel="00D76044">
          <w:rPr>
            <w:rFonts w:ascii="Times New Roman" w:hAnsi="Times New Roman" w:cs="Times New Roman"/>
            <w:sz w:val="24"/>
            <w:szCs w:val="24"/>
          </w:rPr>
          <w:delText>have been</w:delText>
        </w:r>
      </w:del>
      <w:ins w:id="2637" w:author="Andrea Stafford Hintz" w:date="2016-08-15T10:17:00Z">
        <w:r w:rsidR="00D76044" w:rsidRPr="76749E24">
          <w:rPr>
            <w:rFonts w:ascii="Times New Roman" w:eastAsia="Times New Roman" w:hAnsi="Times New Roman" w:cs="Times New Roman"/>
            <w:sz w:val="24"/>
            <w:szCs w:val="24"/>
            <w:rPrChange w:id="2638" w:author="Bryce Raffle" w:date="2016-09-06T11:42:00Z">
              <w:rPr>
                <w:rFonts w:ascii="Times New Roman" w:hAnsi="Times New Roman" w:cs="Times New Roman"/>
                <w:sz w:val="24"/>
                <w:szCs w:val="24"/>
              </w:rPr>
            </w:rPrChange>
          </w:rPr>
          <w:t>be</w:t>
        </w:r>
      </w:ins>
      <w:proofErr w:type="spellEnd"/>
      <w:r w:rsidRPr="009400B4">
        <w:rPr>
          <w:rFonts w:ascii="Times New Roman" w:hAnsi="Times New Roman"/>
          <w:sz w:val="24"/>
          <w:rPrChange w:id="2639" w:author="Andrea Stafford Hintz" w:date="2016-09-18T16:51:00Z">
            <w:rPr>
              <w:rFonts w:ascii="Times New Roman" w:eastAsia="Times New Roman" w:hAnsi="Times New Roman" w:cs="Times New Roman"/>
              <w:sz w:val="24"/>
              <w:szCs w:val="24"/>
            </w:rPr>
          </w:rPrChange>
        </w:rPr>
        <w:t xml:space="preserve"> fragile</w:t>
      </w:r>
      <w:commentRangeEnd w:id="2633"/>
      <w:r w:rsidR="00D76044">
        <w:rPr>
          <w:rStyle w:val="CommentReference"/>
        </w:rPr>
        <w:commentReference w:id="2633"/>
      </w:r>
      <w:r w:rsidRPr="009400B4">
        <w:rPr>
          <w:rFonts w:ascii="Times New Roman" w:hAnsi="Times New Roman"/>
          <w:sz w:val="24"/>
          <w:rPrChange w:id="2640" w:author="Andrea Stafford Hintz" w:date="2016-09-18T16:51:00Z">
            <w:rPr>
              <w:rFonts w:ascii="Times New Roman" w:eastAsia="Times New Roman" w:hAnsi="Times New Roman" w:cs="Times New Roman"/>
              <w:sz w:val="24"/>
              <w:szCs w:val="24"/>
            </w:rPr>
          </w:rPrChange>
        </w:rPr>
        <w:t xml:space="preserve">. At last, he withdrew his hand, the item enclosed in his fist. He opened </w:t>
      </w:r>
      <w:ins w:id="2641" w:author="Andrea Stafford Hintz" w:date="2016-08-15T10:17:00Z">
        <w:r w:rsidR="00D76044" w:rsidRPr="009400B4">
          <w:rPr>
            <w:rFonts w:ascii="Times New Roman" w:hAnsi="Times New Roman"/>
            <w:sz w:val="24"/>
            <w:rPrChange w:id="2642" w:author="Andrea Stafford Hintz" w:date="2016-09-18T16:51:00Z">
              <w:rPr>
                <w:rFonts w:ascii="Times New Roman" w:eastAsia="Times New Roman" w:hAnsi="Times New Roman" w:cs="Times New Roman"/>
                <w:sz w:val="24"/>
                <w:szCs w:val="24"/>
              </w:rPr>
            </w:rPrChange>
          </w:rPr>
          <w:t xml:space="preserve">his hand, </w:t>
        </w:r>
      </w:ins>
      <w:proofErr w:type="spellStart"/>
      <w:ins w:id="2643" w:author="Andrea Stafford Hintz" w:date="2016-09-18T16:51:00Z">
        <w:r w:rsidR="00A22D6C" w:rsidRPr="009400B4">
          <w:rPr>
            <w:rFonts w:ascii="Times New Roman" w:eastAsia="Times New Roman" w:hAnsi="Times New Roman" w:cs="Times New Roman"/>
            <w:sz w:val="24"/>
            <w:szCs w:val="24"/>
          </w:rPr>
          <w:lastRenderedPageBreak/>
          <w:t>revealing</w:t>
        </w:r>
      </w:ins>
      <w:ins w:id="2644" w:author="Andrea Stafford Hintz" w:date="2016-08-15T10:17:00Z">
        <w:r w:rsidR="00D76044" w:rsidRPr="76749E24">
          <w:rPr>
            <w:rFonts w:ascii="Times New Roman" w:eastAsia="Times New Roman" w:hAnsi="Times New Roman" w:cs="Times New Roman"/>
            <w:sz w:val="24"/>
            <w:szCs w:val="24"/>
            <w:rPrChange w:id="2645" w:author="Bryce Raffle" w:date="2016-09-06T11:42:00Z">
              <w:rPr>
                <w:rFonts w:ascii="Times New Roman" w:hAnsi="Times New Roman" w:cs="Times New Roman"/>
                <w:sz w:val="24"/>
                <w:szCs w:val="24"/>
              </w:rPr>
            </w:rPrChange>
          </w:rPr>
          <w:t>revealing</w:t>
        </w:r>
      </w:ins>
      <w:proofErr w:type="spellEnd"/>
      <w:del w:id="2646" w:author="Andrea Stafford Hintz" w:date="2016-08-15T10:17:00Z">
        <w:r w:rsidRPr="00C245FD" w:rsidDel="00D76044">
          <w:rPr>
            <w:rFonts w:ascii="Times New Roman" w:hAnsi="Times New Roman" w:cs="Times New Roman"/>
            <w:sz w:val="24"/>
            <w:szCs w:val="24"/>
          </w:rPr>
          <w:delText>it. A</w:delText>
        </w:r>
      </w:del>
      <w:ins w:id="2647" w:author="Andrea Stafford Hintz" w:date="2016-08-15T10:18:00Z">
        <w:r w:rsidR="00D76044" w:rsidRPr="009400B4">
          <w:rPr>
            <w:rFonts w:ascii="Times New Roman" w:hAnsi="Times New Roman"/>
            <w:sz w:val="24"/>
            <w:rPrChange w:id="2648" w:author="Andrea Stafford Hintz" w:date="2016-09-18T16:51:00Z">
              <w:rPr>
                <w:rFonts w:ascii="Times New Roman" w:eastAsia="Times New Roman" w:hAnsi="Times New Roman" w:cs="Times New Roman"/>
                <w:sz w:val="24"/>
                <w:szCs w:val="24"/>
              </w:rPr>
            </w:rPrChange>
          </w:rPr>
          <w:t xml:space="preserve"> a</w:t>
        </w:r>
      </w:ins>
      <w:r w:rsidRPr="009400B4">
        <w:rPr>
          <w:rFonts w:ascii="Times New Roman" w:hAnsi="Times New Roman"/>
          <w:sz w:val="24"/>
          <w:rPrChange w:id="2649" w:author="Andrea Stafford Hintz" w:date="2016-09-18T16:51:00Z">
            <w:rPr>
              <w:rFonts w:ascii="Times New Roman" w:eastAsia="Times New Roman" w:hAnsi="Times New Roman" w:cs="Times New Roman"/>
              <w:sz w:val="24"/>
              <w:szCs w:val="24"/>
            </w:rPr>
          </w:rPrChange>
        </w:rPr>
        <w:t xml:space="preserve"> small glass </w:t>
      </w:r>
      <w:proofErr w:type="spellStart"/>
      <w:r w:rsidRPr="009400B4">
        <w:rPr>
          <w:rFonts w:ascii="Times New Roman" w:hAnsi="Times New Roman"/>
          <w:sz w:val="24"/>
          <w:rPrChange w:id="2650" w:author="Andrea Stafford Hintz" w:date="2016-09-18T16:51:00Z">
            <w:rPr>
              <w:rFonts w:ascii="Times New Roman" w:eastAsia="Times New Roman" w:hAnsi="Times New Roman" w:cs="Times New Roman"/>
              <w:sz w:val="24"/>
              <w:szCs w:val="24"/>
            </w:rPr>
          </w:rPrChange>
        </w:rPr>
        <w:t>vial</w:t>
      </w:r>
      <w:del w:id="2651" w:author="Andrea Stafford Hintz" w:date="2016-08-15T10:18:00Z">
        <w:r w:rsidRPr="00C245FD" w:rsidDel="00D76044">
          <w:rPr>
            <w:rFonts w:ascii="Times New Roman" w:hAnsi="Times New Roman" w:cs="Times New Roman"/>
            <w:sz w:val="24"/>
            <w:szCs w:val="24"/>
          </w:rPr>
          <w:delText xml:space="preserve"> sat on his palm,</w:delText>
        </w:r>
      </w:del>
      <w:del w:id="2652" w:author="Andrea Stafford Hintz" w:date="2016-09-18T16:51:00Z">
        <w:r w:rsidRPr="76749E24">
          <w:rPr>
            <w:rFonts w:ascii="Times New Roman" w:eastAsia="Times New Roman" w:hAnsi="Times New Roman" w:cs="Times New Roman"/>
            <w:sz w:val="24"/>
            <w:szCs w:val="24"/>
            <w:rPrChange w:id="2653"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654" w:author="Andrea Stafford Hintz" w:date="2016-09-18T16:51:00Z">
            <w:rPr>
              <w:rFonts w:ascii="Times New Roman" w:eastAsia="Times New Roman" w:hAnsi="Times New Roman" w:cs="Times New Roman"/>
              <w:sz w:val="24"/>
              <w:szCs w:val="24"/>
            </w:rPr>
          </w:rPrChange>
        </w:rPr>
        <w:t>filled</w:t>
      </w:r>
      <w:proofErr w:type="spellEnd"/>
      <w:r w:rsidRPr="009400B4">
        <w:rPr>
          <w:rFonts w:ascii="Times New Roman" w:hAnsi="Times New Roman"/>
          <w:sz w:val="24"/>
          <w:rPrChange w:id="2655" w:author="Andrea Stafford Hintz" w:date="2016-09-18T16:51:00Z">
            <w:rPr>
              <w:rFonts w:ascii="Times New Roman" w:eastAsia="Times New Roman" w:hAnsi="Times New Roman" w:cs="Times New Roman"/>
              <w:sz w:val="24"/>
              <w:szCs w:val="24"/>
            </w:rPr>
          </w:rPrChange>
        </w:rPr>
        <w:t xml:space="preserve"> with murky green fluid. All this fuss for something so small, so seemingly insignificant. It almost looked like a vial of absinthe, but Annabel knew it could be nothing quite so mundane.</w:t>
      </w:r>
    </w:p>
    <w:p w14:paraId="0E0106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656"/>
      <w:r w:rsidRPr="009400B4">
        <w:rPr>
          <w:rFonts w:ascii="Times New Roman" w:hAnsi="Times New Roman"/>
          <w:sz w:val="24"/>
          <w:rPrChange w:id="2657" w:author="Andrea Stafford Hintz" w:date="2016-09-18T16:51:00Z">
            <w:rPr>
              <w:rFonts w:ascii="Times New Roman" w:eastAsia="Times New Roman" w:hAnsi="Times New Roman" w:cs="Times New Roman"/>
              <w:sz w:val="24"/>
              <w:szCs w:val="24"/>
            </w:rPr>
          </w:rPrChange>
        </w:rPr>
        <w:t xml:space="preserve">Another one of the men in the plague masks came up behind him, and he handed over the empty package, in exchange for a </w:t>
      </w:r>
      <w:commentRangeStart w:id="2658"/>
      <w:r w:rsidRPr="009400B4">
        <w:rPr>
          <w:rFonts w:ascii="Times New Roman" w:hAnsi="Times New Roman"/>
          <w:sz w:val="24"/>
          <w:rPrChange w:id="2659" w:author="Andrea Stafford Hintz" w:date="2016-09-18T16:51:00Z">
            <w:rPr>
              <w:rFonts w:ascii="Times New Roman" w:eastAsia="Times New Roman" w:hAnsi="Times New Roman" w:cs="Times New Roman"/>
              <w:sz w:val="24"/>
              <w:szCs w:val="24"/>
            </w:rPr>
          </w:rPrChange>
        </w:rPr>
        <w:t>large</w:t>
      </w:r>
      <w:commentRangeEnd w:id="2658"/>
      <w:r w:rsidR="00D76044">
        <w:rPr>
          <w:rStyle w:val="CommentReference"/>
        </w:rPr>
        <w:commentReference w:id="2658"/>
      </w:r>
      <w:r w:rsidRPr="009400B4">
        <w:rPr>
          <w:rFonts w:ascii="Times New Roman" w:hAnsi="Times New Roman"/>
          <w:sz w:val="24"/>
          <w:rPrChange w:id="2660" w:author="Andrea Stafford Hintz" w:date="2016-09-18T16:51:00Z">
            <w:rPr>
              <w:rFonts w:ascii="Times New Roman" w:eastAsia="Times New Roman" w:hAnsi="Times New Roman" w:cs="Times New Roman"/>
              <w:sz w:val="24"/>
              <w:szCs w:val="24"/>
            </w:rPr>
          </w:rPrChange>
        </w:rPr>
        <w:t xml:space="preserve"> mechanical bird. </w:t>
      </w:r>
      <w:commentRangeEnd w:id="2656"/>
      <w:r w:rsidR="00D76044">
        <w:rPr>
          <w:rStyle w:val="CommentReference"/>
        </w:rPr>
        <w:commentReference w:id="2656"/>
      </w:r>
      <w:r w:rsidRPr="009400B4">
        <w:rPr>
          <w:rFonts w:ascii="Times New Roman" w:hAnsi="Times New Roman"/>
          <w:sz w:val="24"/>
          <w:rPrChange w:id="2661" w:author="Andrea Stafford Hintz" w:date="2016-09-18T16:51:00Z">
            <w:rPr>
              <w:rFonts w:ascii="Times New Roman" w:eastAsia="Times New Roman" w:hAnsi="Times New Roman" w:cs="Times New Roman"/>
              <w:sz w:val="24"/>
              <w:szCs w:val="24"/>
            </w:rPr>
          </w:rPrChange>
        </w:rPr>
        <w:t xml:space="preserve">The bird was a brass-winged raven, its mechanical components half-hidden </w:t>
      </w:r>
      <w:commentRangeStart w:id="2662"/>
      <w:r w:rsidRPr="009400B4">
        <w:rPr>
          <w:rFonts w:ascii="Times New Roman" w:hAnsi="Times New Roman"/>
          <w:sz w:val="24"/>
          <w:rPrChange w:id="2663" w:author="Andrea Stafford Hintz" w:date="2016-09-18T16:51:00Z">
            <w:rPr>
              <w:rFonts w:ascii="Times New Roman" w:eastAsia="Times New Roman" w:hAnsi="Times New Roman" w:cs="Times New Roman"/>
              <w:sz w:val="24"/>
              <w:szCs w:val="24"/>
            </w:rPr>
          </w:rPrChange>
        </w:rPr>
        <w:t>beneath black feathers that had been glued to it</w:t>
      </w:r>
      <w:commentRangeEnd w:id="2662"/>
      <w:r w:rsidR="00D76044">
        <w:rPr>
          <w:rStyle w:val="CommentReference"/>
        </w:rPr>
        <w:commentReference w:id="2662"/>
      </w:r>
      <w:r w:rsidRPr="009400B4">
        <w:rPr>
          <w:rFonts w:ascii="Times New Roman" w:hAnsi="Times New Roman"/>
          <w:sz w:val="24"/>
          <w:rPrChange w:id="2664" w:author="Andrea Stafford Hintz" w:date="2016-09-18T16:51:00Z">
            <w:rPr>
              <w:rFonts w:ascii="Times New Roman" w:eastAsia="Times New Roman" w:hAnsi="Times New Roman" w:cs="Times New Roman"/>
              <w:sz w:val="24"/>
              <w:szCs w:val="24"/>
            </w:rPr>
          </w:rPrChange>
        </w:rPr>
        <w:t>. Like a wind-up doll, the bird had a key on its back, which the plague doctor began to wind, causing the bird to spring to life. It fluttered its wings, and spun its head. The craftsmanship reminded Annabel of her own clockwork eye.</w:t>
      </w:r>
    </w:p>
    <w:p w14:paraId="5865B2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665" w:author="Andrea Stafford Hintz" w:date="2016-09-18T16:51:00Z">
            <w:rPr>
              <w:rFonts w:ascii="Times New Roman" w:eastAsia="Times New Roman" w:hAnsi="Times New Roman" w:cs="Times New Roman"/>
              <w:sz w:val="24"/>
              <w:szCs w:val="24"/>
            </w:rPr>
          </w:rPrChange>
        </w:rPr>
        <w:t>A hole in the raven’s back, just beneath the key, was the perfect fit for the glass vial. The plague doctor slid the vial into it</w:t>
      </w:r>
      <w:del w:id="2666" w:author="Andrea Stafford Hintz" w:date="2016-08-15T10:29:00Z">
        <w:r w:rsidRPr="00C245FD" w:rsidDel="002856D6">
          <w:rPr>
            <w:rFonts w:ascii="Times New Roman" w:hAnsi="Times New Roman" w:cs="Times New Roman"/>
            <w:sz w:val="24"/>
            <w:szCs w:val="24"/>
          </w:rPr>
          <w:delText>,</w:delText>
        </w:r>
      </w:del>
      <w:r w:rsidRPr="009400B4">
        <w:rPr>
          <w:rFonts w:ascii="Times New Roman" w:hAnsi="Times New Roman"/>
          <w:sz w:val="24"/>
          <w:rPrChange w:id="2667" w:author="Andrea Stafford Hintz" w:date="2016-09-18T16:51:00Z">
            <w:rPr>
              <w:rFonts w:ascii="Times New Roman" w:eastAsia="Times New Roman" w:hAnsi="Times New Roman" w:cs="Times New Roman"/>
              <w:sz w:val="24"/>
              <w:szCs w:val="24"/>
            </w:rPr>
          </w:rPrChange>
        </w:rPr>
        <w:t xml:space="preserve"> and pressed a hidden button, causing </w:t>
      </w:r>
      <w:proofErr w:type="spellStart"/>
      <w:r w:rsidRPr="009400B4">
        <w:rPr>
          <w:rFonts w:ascii="Times New Roman" w:hAnsi="Times New Roman"/>
          <w:sz w:val="24"/>
          <w:rPrChange w:id="2668" w:author="Andrea Stafford Hintz" w:date="2016-09-18T16:51:00Z">
            <w:rPr>
              <w:rFonts w:ascii="Times New Roman" w:eastAsia="Times New Roman" w:hAnsi="Times New Roman" w:cs="Times New Roman"/>
              <w:sz w:val="24"/>
              <w:szCs w:val="24"/>
            </w:rPr>
          </w:rPrChange>
        </w:rPr>
        <w:t>a</w:t>
      </w:r>
      <w:del w:id="2669" w:author="Andrea Stafford Hintz" w:date="2016-08-15T10:29:00Z">
        <w:r w:rsidRPr="00C245FD" w:rsidDel="002856D6">
          <w:rPr>
            <w:rFonts w:ascii="Times New Roman" w:hAnsi="Times New Roman" w:cs="Times New Roman"/>
            <w:sz w:val="24"/>
            <w:szCs w:val="24"/>
          </w:rPr>
          <w:delText xml:space="preserve"> hidden</w:delText>
        </w:r>
      </w:del>
      <w:del w:id="2670" w:author="Andrea Stafford Hintz" w:date="2016-09-18T16:51:00Z">
        <w:r w:rsidRPr="76749E24">
          <w:rPr>
            <w:rFonts w:ascii="Times New Roman" w:eastAsia="Times New Roman" w:hAnsi="Times New Roman" w:cs="Times New Roman"/>
            <w:sz w:val="24"/>
            <w:szCs w:val="24"/>
            <w:rPrChange w:id="2671"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672" w:author="Andrea Stafford Hintz" w:date="2016-09-18T16:51:00Z">
            <w:rPr>
              <w:rFonts w:ascii="Times New Roman" w:eastAsia="Times New Roman" w:hAnsi="Times New Roman" w:cs="Times New Roman"/>
              <w:sz w:val="24"/>
              <w:szCs w:val="24"/>
            </w:rPr>
          </w:rPrChange>
        </w:rPr>
        <w:t>panel</w:t>
      </w:r>
      <w:proofErr w:type="spellEnd"/>
      <w:r w:rsidRPr="009400B4">
        <w:rPr>
          <w:rFonts w:ascii="Times New Roman" w:hAnsi="Times New Roman"/>
          <w:sz w:val="24"/>
          <w:rPrChange w:id="2673" w:author="Andrea Stafford Hintz" w:date="2016-09-18T16:51:00Z">
            <w:rPr>
              <w:rFonts w:ascii="Times New Roman" w:eastAsia="Times New Roman" w:hAnsi="Times New Roman" w:cs="Times New Roman"/>
              <w:sz w:val="24"/>
              <w:szCs w:val="24"/>
            </w:rPr>
          </w:rPrChange>
        </w:rPr>
        <w:t xml:space="preserve"> to slide shut over the hole. He gave the key another turn</w:t>
      </w:r>
      <w:del w:id="2674" w:author="Andrea Stafford Hintz" w:date="2016-08-15T10:28:00Z">
        <w:r w:rsidRPr="00C245FD" w:rsidDel="002856D6">
          <w:rPr>
            <w:rFonts w:ascii="Times New Roman" w:hAnsi="Times New Roman" w:cs="Times New Roman"/>
            <w:sz w:val="24"/>
            <w:szCs w:val="24"/>
          </w:rPr>
          <w:delText>,</w:delText>
        </w:r>
      </w:del>
      <w:r w:rsidRPr="009400B4">
        <w:rPr>
          <w:rFonts w:ascii="Times New Roman" w:hAnsi="Times New Roman"/>
          <w:sz w:val="24"/>
          <w:rPrChange w:id="2675" w:author="Andrea Stafford Hintz" w:date="2016-09-18T16:51:00Z">
            <w:rPr>
              <w:rFonts w:ascii="Times New Roman" w:eastAsia="Times New Roman" w:hAnsi="Times New Roman" w:cs="Times New Roman"/>
              <w:sz w:val="24"/>
              <w:szCs w:val="24"/>
            </w:rPr>
          </w:rPrChange>
        </w:rPr>
        <w:t xml:space="preserve"> and </w:t>
      </w:r>
      <w:r w:rsidRPr="009400B4">
        <w:rPr>
          <w:rFonts w:ascii="Times New Roman" w:hAnsi="Times New Roman"/>
          <w:sz w:val="24"/>
          <w:highlight w:val="yellow"/>
          <w:rPrChange w:id="2676" w:author="Andrea Stafford Hintz" w:date="2016-09-18T16:51:00Z">
            <w:rPr>
              <w:rFonts w:ascii="Times New Roman" w:eastAsia="Times New Roman" w:hAnsi="Times New Roman" w:cs="Times New Roman"/>
              <w:sz w:val="24"/>
              <w:szCs w:val="24"/>
              <w:highlight w:val="yellow"/>
            </w:rPr>
          </w:rPrChange>
        </w:rPr>
        <w:t xml:space="preserve">opened his </w:t>
      </w:r>
      <w:commentRangeStart w:id="2677"/>
      <w:r w:rsidRPr="009400B4">
        <w:rPr>
          <w:rFonts w:ascii="Times New Roman" w:hAnsi="Times New Roman"/>
          <w:sz w:val="24"/>
          <w:highlight w:val="yellow"/>
          <w:rPrChange w:id="2678" w:author="Andrea Stafford Hintz" w:date="2016-09-18T16:51:00Z">
            <w:rPr>
              <w:rFonts w:ascii="Times New Roman" w:eastAsia="Times New Roman" w:hAnsi="Times New Roman" w:cs="Times New Roman"/>
              <w:sz w:val="24"/>
              <w:szCs w:val="24"/>
              <w:highlight w:val="yellow"/>
            </w:rPr>
          </w:rPrChange>
        </w:rPr>
        <w:t>hand</w:t>
      </w:r>
      <w:commentRangeEnd w:id="2677"/>
      <w:r w:rsidR="00D76044">
        <w:rPr>
          <w:rStyle w:val="CommentReference"/>
        </w:rPr>
        <w:commentReference w:id="2677"/>
      </w:r>
      <w:r w:rsidRPr="009400B4">
        <w:rPr>
          <w:rFonts w:ascii="Times New Roman" w:hAnsi="Times New Roman"/>
          <w:sz w:val="24"/>
          <w:rPrChange w:id="2679" w:author="Andrea Stafford Hintz" w:date="2016-09-18T16:51:00Z">
            <w:rPr>
              <w:rFonts w:ascii="Times New Roman" w:eastAsia="Times New Roman" w:hAnsi="Times New Roman" w:cs="Times New Roman"/>
              <w:sz w:val="24"/>
              <w:szCs w:val="24"/>
            </w:rPr>
          </w:rPrChange>
        </w:rPr>
        <w:t>. At once, the raven took off, winging above the crowd.</w:t>
      </w:r>
    </w:p>
    <w:p w14:paraId="5082AF0B" w14:textId="5517FCD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680" w:author="Andrea Stafford Hintz" w:date="2016-09-18T16:51:00Z">
            <w:rPr>
              <w:rFonts w:ascii="Times New Roman" w:eastAsia="Times New Roman" w:hAnsi="Times New Roman" w:cs="Times New Roman"/>
              <w:sz w:val="24"/>
              <w:szCs w:val="24"/>
            </w:rPr>
          </w:rPrChange>
        </w:rPr>
        <w:t xml:space="preserve">The sound of mechanical </w:t>
      </w:r>
      <w:proofErr w:type="spellStart"/>
      <w:r w:rsidRPr="009400B4">
        <w:rPr>
          <w:rFonts w:ascii="Times New Roman" w:hAnsi="Times New Roman"/>
          <w:sz w:val="24"/>
          <w:rPrChange w:id="2681" w:author="Andrea Stafford Hintz" w:date="2016-09-18T16:51:00Z">
            <w:rPr>
              <w:rFonts w:ascii="Times New Roman" w:eastAsia="Times New Roman" w:hAnsi="Times New Roman" w:cs="Times New Roman"/>
              <w:sz w:val="24"/>
              <w:szCs w:val="24"/>
            </w:rPr>
          </w:rPrChange>
        </w:rPr>
        <w:t>wings</w:t>
      </w:r>
      <w:del w:id="2682" w:author="Andrea Stafford Hintz" w:date="2016-08-15T10:31:00Z">
        <w:r w:rsidRPr="00C245FD" w:rsidDel="002856D6">
          <w:rPr>
            <w:rFonts w:ascii="Times New Roman" w:hAnsi="Times New Roman" w:cs="Times New Roman"/>
            <w:sz w:val="24"/>
            <w:szCs w:val="24"/>
          </w:rPr>
          <w:delText xml:space="preserve"> </w:delText>
        </w:r>
      </w:del>
      <w:ins w:id="2683" w:author="Andrea Stafford Hintz" w:date="2016-09-18T16:51:00Z">
        <w:r w:rsidR="00A22D6C" w:rsidRPr="009400B4">
          <w:rPr>
            <w:rFonts w:ascii="Times New Roman" w:eastAsia="Times New Roman" w:hAnsi="Times New Roman" w:cs="Times New Roman"/>
            <w:sz w:val="24"/>
            <w:szCs w:val="24"/>
          </w:rPr>
          <w:t>echoed</w:t>
        </w:r>
      </w:ins>
      <w:del w:id="2684" w:author="Andrea Stafford Hintz" w:date="2016-08-15T10:31:00Z">
        <w:r w:rsidRPr="00C245FD" w:rsidDel="002856D6">
          <w:rPr>
            <w:rFonts w:ascii="Times New Roman" w:hAnsi="Times New Roman" w:cs="Times New Roman"/>
            <w:sz w:val="24"/>
            <w:szCs w:val="24"/>
          </w:rPr>
          <w:delText>and hissing gas</w:delText>
        </w:r>
      </w:del>
      <w:del w:id="2685" w:author="Andrea Stafford Hintz" w:date="2016-09-18T16:51:00Z">
        <w:r w:rsidRPr="76749E24">
          <w:rPr>
            <w:rFonts w:ascii="Times New Roman" w:eastAsia="Times New Roman" w:hAnsi="Times New Roman" w:cs="Times New Roman"/>
            <w:sz w:val="24"/>
            <w:szCs w:val="24"/>
            <w:rPrChange w:id="2686" w:author="Bryce Raffle" w:date="2016-09-06T11:42:00Z">
              <w:rPr>
                <w:rFonts w:ascii="Times New Roman" w:hAnsi="Times New Roman" w:cs="Times New Roman"/>
                <w:sz w:val="24"/>
                <w:szCs w:val="24"/>
              </w:rPr>
            </w:rPrChange>
          </w:rPr>
          <w:delText xml:space="preserve"> </w:delText>
        </w:r>
      </w:del>
      <w:ins w:id="2687" w:author="Andrea Stafford Hintz" w:date="2016-08-15T10:30:00Z">
        <w:r w:rsidR="002856D6" w:rsidRPr="76749E24">
          <w:rPr>
            <w:rFonts w:ascii="Times New Roman" w:eastAsia="Times New Roman" w:hAnsi="Times New Roman" w:cs="Times New Roman"/>
            <w:sz w:val="24"/>
            <w:szCs w:val="24"/>
            <w:rPrChange w:id="2688" w:author="Bryce Raffle" w:date="2016-09-06T11:42:00Z">
              <w:rPr>
                <w:rFonts w:ascii="Times New Roman" w:hAnsi="Times New Roman" w:cs="Times New Roman"/>
                <w:sz w:val="24"/>
                <w:szCs w:val="24"/>
              </w:rPr>
            </w:rPrChange>
          </w:rPr>
          <w:t>echoed</w:t>
        </w:r>
      </w:ins>
      <w:proofErr w:type="spellEnd"/>
      <w:del w:id="2689" w:author="Andrea Stafford Hintz" w:date="2016-08-15T10:30:00Z">
        <w:r w:rsidRPr="00C245FD" w:rsidDel="002856D6">
          <w:rPr>
            <w:rFonts w:ascii="Times New Roman" w:hAnsi="Times New Roman" w:cs="Times New Roman"/>
            <w:sz w:val="24"/>
            <w:szCs w:val="24"/>
          </w:rPr>
          <w:delText>resounded</w:delText>
        </w:r>
      </w:del>
      <w:r w:rsidRPr="009400B4">
        <w:rPr>
          <w:rFonts w:ascii="Times New Roman" w:hAnsi="Times New Roman"/>
          <w:sz w:val="24"/>
          <w:rPrChange w:id="2690" w:author="Andrea Stafford Hintz" w:date="2016-09-18T16:51:00Z">
            <w:rPr>
              <w:rFonts w:ascii="Times New Roman" w:eastAsia="Times New Roman" w:hAnsi="Times New Roman" w:cs="Times New Roman"/>
              <w:sz w:val="24"/>
              <w:szCs w:val="24"/>
            </w:rPr>
          </w:rPrChange>
        </w:rPr>
        <w:t xml:space="preserve">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408209B2" w14:textId="144B68F9" w:rsidR="00952343" w:rsidRPr="00C245FD" w:rsidDel="00B010F3" w:rsidRDefault="002856D6" w:rsidP="00C245FD">
      <w:pPr>
        <w:tabs>
          <w:tab w:val="left" w:pos="1440"/>
          <w:tab w:val="left" w:pos="2160"/>
          <w:tab w:val="left" w:pos="2880"/>
        </w:tabs>
        <w:spacing w:line="480" w:lineRule="auto"/>
        <w:ind w:firstLine="359"/>
        <w:jc w:val="both"/>
        <w:rPr>
          <w:del w:id="2691" w:author="Andrea Stafford Hintz" w:date="2016-08-15T10:41:00Z"/>
          <w:rFonts w:ascii="Times New Roman" w:hAnsi="Times New Roman" w:cs="Times New Roman"/>
          <w:sz w:val="24"/>
          <w:szCs w:val="24"/>
        </w:rPr>
      </w:pPr>
      <w:ins w:id="2692" w:author="Andrea Stafford Hintz" w:date="2016-08-15T10:35:00Z">
        <w:r w:rsidRPr="009400B4">
          <w:rPr>
            <w:rFonts w:ascii="Times New Roman" w:hAnsi="Times New Roman"/>
            <w:sz w:val="24"/>
            <w:rPrChange w:id="2693" w:author="Andrea Stafford Hintz" w:date="2016-09-18T16:51:00Z">
              <w:rPr>
                <w:rFonts w:ascii="Times New Roman" w:eastAsia="Times New Roman" w:hAnsi="Times New Roman" w:cs="Times New Roman"/>
                <w:sz w:val="24"/>
                <w:szCs w:val="24"/>
              </w:rPr>
            </w:rPrChange>
          </w:rPr>
          <w:t xml:space="preserve">This couldn’t be good. </w:t>
        </w:r>
      </w:ins>
      <w:ins w:id="2694" w:author="Andrea Stafford Hintz" w:date="2016-09-18T16:51:00Z">
        <w:r w:rsidR="00A22D6C" w:rsidRPr="009400B4">
          <w:rPr>
            <w:rFonts w:ascii="Times New Roman" w:eastAsia="Times New Roman" w:hAnsi="Times New Roman" w:cs="Times New Roman"/>
            <w:sz w:val="24"/>
            <w:szCs w:val="24"/>
          </w:rPr>
          <w:t xml:space="preserve">She wasn’t </w:t>
        </w:r>
        <w:proofErr w:type="spellStart"/>
        <w:r w:rsidR="00A22D6C" w:rsidRPr="009400B4">
          <w:rPr>
            <w:rFonts w:ascii="Times New Roman" w:eastAsia="Times New Roman" w:hAnsi="Times New Roman" w:cs="Times New Roman"/>
            <w:sz w:val="24"/>
            <w:szCs w:val="24"/>
          </w:rPr>
          <w:t>entirely</w:t>
        </w:r>
      </w:ins>
      <w:commentRangeStart w:id="2695"/>
      <w:del w:id="2696" w:author="Andrea Stafford Hintz" w:date="2016-08-15T10:35:00Z">
        <w:r w:rsidR="00B67EA3" w:rsidRPr="00C245FD" w:rsidDel="002856D6">
          <w:rPr>
            <w:rFonts w:ascii="Times New Roman" w:hAnsi="Times New Roman" w:cs="Times New Roman"/>
            <w:sz w:val="24"/>
            <w:szCs w:val="24"/>
          </w:rPr>
          <w:delText>Annabel tried not to breathe</w:delText>
        </w:r>
        <w:commentRangeEnd w:id="2695"/>
        <w:r w:rsidDel="002856D6">
          <w:rPr>
            <w:rStyle w:val="CommentReference"/>
          </w:rPr>
          <w:commentReference w:id="2695"/>
        </w:r>
        <w:r w:rsidR="00B67EA3" w:rsidRPr="00C245FD" w:rsidDel="002856D6">
          <w:rPr>
            <w:rFonts w:ascii="Times New Roman" w:hAnsi="Times New Roman" w:cs="Times New Roman"/>
            <w:sz w:val="24"/>
            <w:szCs w:val="24"/>
          </w:rPr>
          <w:delText xml:space="preserve">. She covered her mouth with her sleeve and ran. </w:delText>
        </w:r>
      </w:del>
      <w:del w:id="2697" w:author="Andrea Stafford Hintz" w:date="2016-09-18T16:51:00Z">
        <w:r w:rsidR="00B67EA3" w:rsidRPr="76749E24">
          <w:rPr>
            <w:rFonts w:ascii="Times New Roman" w:eastAsia="Times New Roman" w:hAnsi="Times New Roman" w:cs="Times New Roman"/>
            <w:sz w:val="24"/>
            <w:szCs w:val="24"/>
            <w:rPrChange w:id="2698" w:author="Bryce Raffle" w:date="2016-09-06T11:42:00Z">
              <w:rPr>
                <w:rFonts w:ascii="Times New Roman" w:hAnsi="Times New Roman" w:cs="Times New Roman"/>
                <w:sz w:val="24"/>
                <w:szCs w:val="24"/>
              </w:rPr>
            </w:rPrChange>
          </w:rPr>
          <w:delText xml:space="preserve">She </w:delText>
        </w:r>
      </w:del>
      <w:ins w:id="2699" w:author="Andrea Stafford Hintz" w:date="2016-08-15T10:36:00Z">
        <w:r w:rsidRPr="76749E24">
          <w:rPr>
            <w:rFonts w:ascii="Times New Roman" w:eastAsia="Times New Roman" w:hAnsi="Times New Roman" w:cs="Times New Roman"/>
            <w:sz w:val="24"/>
            <w:szCs w:val="24"/>
            <w:rPrChange w:id="2700" w:author="Bryce Raffle" w:date="2016-09-06T11:42:00Z">
              <w:rPr>
                <w:rFonts w:ascii="Times New Roman" w:hAnsi="Times New Roman" w:cs="Times New Roman"/>
                <w:sz w:val="24"/>
                <w:szCs w:val="24"/>
              </w:rPr>
            </w:rPrChange>
          </w:rPr>
          <w:t>wasn’t</w:t>
        </w:r>
        <w:proofErr w:type="spellEnd"/>
        <w:r w:rsidRPr="76749E24">
          <w:rPr>
            <w:rFonts w:ascii="Times New Roman" w:eastAsia="Times New Roman" w:hAnsi="Times New Roman" w:cs="Times New Roman"/>
            <w:sz w:val="24"/>
            <w:szCs w:val="24"/>
            <w:rPrChange w:id="2701" w:author="Bryce Raffle" w:date="2016-09-06T11:42:00Z">
              <w:rPr>
                <w:rFonts w:ascii="Times New Roman" w:hAnsi="Times New Roman" w:cs="Times New Roman"/>
                <w:sz w:val="24"/>
                <w:szCs w:val="24"/>
              </w:rPr>
            </w:rPrChange>
          </w:rPr>
          <w:t xml:space="preserve"> entirely</w:t>
        </w:r>
      </w:ins>
      <w:del w:id="2702" w:author="Andrea Stafford Hintz" w:date="2016-08-15T10:36:00Z">
        <w:r w:rsidR="00B67EA3" w:rsidRPr="00C245FD" w:rsidDel="002856D6">
          <w:rPr>
            <w:rFonts w:ascii="Times New Roman" w:hAnsi="Times New Roman" w:cs="Times New Roman"/>
            <w:sz w:val="24"/>
            <w:szCs w:val="24"/>
          </w:rPr>
          <w:delText>couldn’t be</w:delText>
        </w:r>
      </w:del>
      <w:r w:rsidR="00B67EA3" w:rsidRPr="009400B4">
        <w:rPr>
          <w:rFonts w:ascii="Times New Roman" w:hAnsi="Times New Roman"/>
          <w:sz w:val="24"/>
          <w:rPrChange w:id="2703" w:author="Andrea Stafford Hintz" w:date="2016-09-18T16:51:00Z">
            <w:rPr>
              <w:rFonts w:ascii="Times New Roman" w:eastAsia="Times New Roman" w:hAnsi="Times New Roman" w:cs="Times New Roman"/>
              <w:sz w:val="24"/>
              <w:szCs w:val="24"/>
            </w:rPr>
          </w:rPrChange>
        </w:rPr>
        <w:t xml:space="preserve"> sure she hadn’t </w:t>
      </w:r>
      <w:ins w:id="2704" w:author="Andrea Stafford Hintz" w:date="2016-08-15T10:32:00Z">
        <w:r w:rsidRPr="009400B4">
          <w:rPr>
            <w:rFonts w:ascii="Times New Roman" w:hAnsi="Times New Roman"/>
            <w:sz w:val="24"/>
            <w:rPrChange w:id="2705" w:author="Andrea Stafford Hintz" w:date="2016-09-18T16:51:00Z">
              <w:rPr>
                <w:rFonts w:ascii="Times New Roman" w:eastAsia="Times New Roman" w:hAnsi="Times New Roman" w:cs="Times New Roman"/>
                <w:sz w:val="24"/>
                <w:szCs w:val="24"/>
              </w:rPr>
            </w:rPrChange>
          </w:rPr>
          <w:t xml:space="preserve">already </w:t>
        </w:r>
      </w:ins>
      <w:r w:rsidR="00B67EA3" w:rsidRPr="009400B4">
        <w:rPr>
          <w:rFonts w:ascii="Times New Roman" w:hAnsi="Times New Roman"/>
          <w:sz w:val="24"/>
          <w:rPrChange w:id="2706" w:author="Andrea Stafford Hintz" w:date="2016-09-18T16:51:00Z">
            <w:rPr>
              <w:rFonts w:ascii="Times New Roman" w:eastAsia="Times New Roman" w:hAnsi="Times New Roman" w:cs="Times New Roman"/>
              <w:sz w:val="24"/>
              <w:szCs w:val="24"/>
            </w:rPr>
          </w:rPrChange>
        </w:rPr>
        <w:t>inhaled whatever vapors he’d released, but she prayed she hadn’t.</w:t>
      </w:r>
      <w:ins w:id="2707" w:author="Andrea Stafford Hintz" w:date="2016-08-15T10:35:00Z">
        <w:r w:rsidRPr="009400B4">
          <w:rPr>
            <w:rFonts w:ascii="Times New Roman" w:hAnsi="Times New Roman"/>
            <w:sz w:val="24"/>
            <w:rPrChange w:id="2708" w:author="Andrea Stafford Hintz" w:date="2016-09-18T16:51:00Z">
              <w:rPr>
                <w:rFonts w:ascii="Times New Roman" w:eastAsia="Times New Roman" w:hAnsi="Times New Roman" w:cs="Times New Roman"/>
                <w:sz w:val="24"/>
                <w:szCs w:val="24"/>
              </w:rPr>
            </w:rPrChange>
          </w:rPr>
          <w:t xml:space="preserve"> </w:t>
        </w:r>
        <w:commentRangeStart w:id="2709"/>
        <w:r w:rsidRPr="009400B4">
          <w:rPr>
            <w:rFonts w:ascii="Times New Roman" w:hAnsi="Times New Roman"/>
            <w:sz w:val="24"/>
            <w:rPrChange w:id="2710" w:author="Andrea Stafford Hintz" w:date="2016-09-18T16:51:00Z">
              <w:rPr>
                <w:rFonts w:ascii="Times New Roman" w:eastAsia="Times New Roman" w:hAnsi="Times New Roman" w:cs="Times New Roman"/>
                <w:sz w:val="24"/>
                <w:szCs w:val="24"/>
              </w:rPr>
            </w:rPrChange>
          </w:rPr>
          <w:t>Annabel tried not to breathe</w:t>
        </w:r>
        <w:commentRangeEnd w:id="2709"/>
        <w:r>
          <w:rPr>
            <w:rStyle w:val="CommentReference"/>
          </w:rPr>
          <w:commentReference w:id="2709"/>
        </w:r>
        <w:r w:rsidRPr="009400B4">
          <w:rPr>
            <w:rFonts w:ascii="Times New Roman" w:hAnsi="Times New Roman"/>
            <w:sz w:val="24"/>
            <w:rPrChange w:id="2711" w:author="Andrea Stafford Hintz" w:date="2016-09-18T16:51:00Z">
              <w:rPr>
                <w:rFonts w:ascii="Times New Roman" w:eastAsia="Times New Roman" w:hAnsi="Times New Roman" w:cs="Times New Roman"/>
                <w:sz w:val="24"/>
                <w:szCs w:val="24"/>
              </w:rPr>
            </w:rPrChange>
          </w:rPr>
          <w:t xml:space="preserve"> as she covered her mouth with her sleeve and </w:t>
        </w:r>
        <w:commentRangeStart w:id="2712"/>
        <w:r w:rsidRPr="009400B4">
          <w:rPr>
            <w:rFonts w:ascii="Times New Roman" w:hAnsi="Times New Roman"/>
            <w:sz w:val="24"/>
            <w:rPrChange w:id="2713" w:author="Andrea Stafford Hintz" w:date="2016-09-18T16:51:00Z">
              <w:rPr>
                <w:rFonts w:ascii="Times New Roman" w:eastAsia="Times New Roman" w:hAnsi="Times New Roman" w:cs="Times New Roman"/>
                <w:sz w:val="24"/>
                <w:szCs w:val="24"/>
              </w:rPr>
            </w:rPrChange>
          </w:rPr>
          <w:t>ran</w:t>
        </w:r>
      </w:ins>
      <w:commentRangeEnd w:id="2712"/>
      <w:ins w:id="2714" w:author="Andrea Stafford Hintz" w:date="2016-08-15T10:36:00Z">
        <w:r>
          <w:rPr>
            <w:rStyle w:val="CommentReference"/>
          </w:rPr>
          <w:commentReference w:id="2712"/>
        </w:r>
      </w:ins>
      <w:ins w:id="2715" w:author="Andrea Stafford Hintz" w:date="2016-08-15T10:35:00Z">
        <w:r w:rsidRPr="009400B4">
          <w:rPr>
            <w:rFonts w:ascii="Times New Roman" w:hAnsi="Times New Roman"/>
            <w:sz w:val="24"/>
            <w:rPrChange w:id="2716" w:author="Andrea Stafford Hintz" w:date="2016-09-18T16:51:00Z">
              <w:rPr>
                <w:rFonts w:ascii="Times New Roman" w:eastAsia="Times New Roman" w:hAnsi="Times New Roman" w:cs="Times New Roman"/>
                <w:sz w:val="24"/>
                <w:szCs w:val="24"/>
              </w:rPr>
            </w:rPrChange>
          </w:rPr>
          <w:t>.</w:t>
        </w:r>
      </w:ins>
      <w:ins w:id="2717" w:author="Andrea Stafford Hintz" w:date="2016-08-15T10:41:00Z">
        <w:r w:rsidR="00B010F3" w:rsidRPr="009400B4">
          <w:rPr>
            <w:rFonts w:ascii="Times New Roman" w:hAnsi="Times New Roman"/>
            <w:sz w:val="24"/>
            <w:rPrChange w:id="2718" w:author="Andrea Stafford Hintz" w:date="2016-09-18T16:51:00Z">
              <w:rPr>
                <w:rFonts w:ascii="Times New Roman" w:eastAsia="Times New Roman" w:hAnsi="Times New Roman" w:cs="Times New Roman"/>
                <w:sz w:val="24"/>
                <w:szCs w:val="24"/>
              </w:rPr>
            </w:rPrChange>
          </w:rPr>
          <w:t xml:space="preserve"> </w:t>
        </w:r>
      </w:ins>
    </w:p>
    <w:p w14:paraId="57BABD31" w14:textId="77777777" w:rsidR="00952343" w:rsidRPr="00C245FD" w:rsidRDefault="00B67EA3">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719" w:author="Andrea Stafford Hintz" w:date="2016-09-18T16:51:00Z">
            <w:rPr>
              <w:rFonts w:ascii="Times New Roman" w:eastAsia="Times New Roman" w:hAnsi="Times New Roman" w:cs="Times New Roman"/>
              <w:sz w:val="24"/>
              <w:szCs w:val="24"/>
            </w:rPr>
          </w:rPrChange>
        </w:rPr>
        <w:t xml:space="preserve">The plague doctor stepped aside to let her pass, but by the time she reached the door, her lungs were aching. When she finally allowed herself to breathe, the air </w:t>
      </w:r>
      <w:commentRangeStart w:id="2720"/>
      <w:r w:rsidRPr="009400B4">
        <w:rPr>
          <w:rFonts w:ascii="Times New Roman" w:hAnsi="Times New Roman"/>
          <w:sz w:val="24"/>
          <w:rPrChange w:id="2721" w:author="Andrea Stafford Hintz" w:date="2016-09-18T16:51:00Z">
            <w:rPr>
              <w:rFonts w:ascii="Times New Roman" w:eastAsia="Times New Roman" w:hAnsi="Times New Roman" w:cs="Times New Roman"/>
              <w:sz w:val="24"/>
              <w:szCs w:val="24"/>
            </w:rPr>
          </w:rPrChange>
        </w:rPr>
        <w:t>smelt</w:t>
      </w:r>
      <w:commentRangeEnd w:id="2720"/>
      <w:r w:rsidR="00B010F3">
        <w:rPr>
          <w:rStyle w:val="CommentReference"/>
        </w:rPr>
        <w:commentReference w:id="2720"/>
      </w:r>
      <w:r w:rsidRPr="009400B4">
        <w:rPr>
          <w:rFonts w:ascii="Times New Roman" w:hAnsi="Times New Roman"/>
          <w:sz w:val="24"/>
          <w:rPrChange w:id="2722" w:author="Andrea Stafford Hintz" w:date="2016-09-18T16:51:00Z">
            <w:rPr>
              <w:rFonts w:ascii="Times New Roman" w:eastAsia="Times New Roman" w:hAnsi="Times New Roman" w:cs="Times New Roman"/>
              <w:sz w:val="24"/>
              <w:szCs w:val="24"/>
            </w:rPr>
          </w:rPrChange>
        </w:rPr>
        <w:t xml:space="preserve"> of death.</w:t>
      </w:r>
    </w:p>
    <w:p w14:paraId="31F8DE3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38"/>
          <w:headerReference w:type="default" r:id="rId39"/>
          <w:footerReference w:type="even" r:id="rId40"/>
          <w:footerReference w:type="default" r:id="rId41"/>
          <w:headerReference w:type="first" r:id="rId42"/>
          <w:footerReference w:type="first" r:id="rId43"/>
          <w:pgSz w:w="12242" w:h="15842"/>
          <w:pgMar w:top="1440" w:right="1440" w:bottom="1440" w:left="1440" w:header="720" w:footer="720" w:gutter="0"/>
          <w:cols w:space="720"/>
          <w:titlePg/>
        </w:sectPr>
      </w:pPr>
    </w:p>
    <w:p w14:paraId="3372910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2723" w:name="Chapter_6"/>
      <w:r w:rsidRPr="009400B4">
        <w:rPr>
          <w:rFonts w:ascii="Times New Roman" w:hAnsi="Times New Roman"/>
          <w:sz w:val="24"/>
          <w:rPrChange w:id="2724" w:author="Andrea Stafford Hintz" w:date="2016-09-18T16:51:00Z">
            <w:rPr>
              <w:rFonts w:ascii="Times New Roman" w:eastAsia="Times New Roman" w:hAnsi="Times New Roman" w:cs="Times New Roman"/>
              <w:sz w:val="24"/>
              <w:szCs w:val="24"/>
            </w:rPr>
          </w:rPrChange>
        </w:rPr>
        <w:lastRenderedPageBreak/>
        <w:t>Chapter</w:t>
      </w:r>
      <w:bookmarkEnd w:id="2723"/>
      <w:r w:rsidRPr="009400B4">
        <w:rPr>
          <w:rFonts w:ascii="Times New Roman" w:hAnsi="Times New Roman"/>
          <w:sz w:val="24"/>
          <w:rPrChange w:id="2725" w:author="Andrea Stafford Hintz" w:date="2016-09-18T16:51:00Z">
            <w:rPr>
              <w:rFonts w:ascii="Times New Roman" w:eastAsia="Times New Roman" w:hAnsi="Times New Roman" w:cs="Times New Roman"/>
              <w:sz w:val="24"/>
              <w:szCs w:val="24"/>
            </w:rPr>
          </w:rPrChange>
        </w:rPr>
        <w:t xml:space="preserve"> Six</w:t>
      </w:r>
    </w:p>
    <w:p w14:paraId="4D3326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2726" w:author="Andrea Stafford Hintz" w:date="2016-09-18T16:51:00Z">
            <w:rPr>
              <w:rFonts w:ascii="Times New Roman" w:eastAsia="Times New Roman" w:hAnsi="Times New Roman" w:cs="Times New Roman"/>
              <w:sz w:val="24"/>
              <w:szCs w:val="24"/>
            </w:rPr>
          </w:rPrChange>
        </w:rPr>
        <w:t>“How blessed are some people, whose lives have no fears, no dreads; to whom sleep is a blessing that comes nightly.”</w:t>
      </w:r>
    </w:p>
    <w:p w14:paraId="3E54AA8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1F2C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2727" w:author="Andrea Stafford Hintz" w:date="2016-09-18T16:51:00Z">
            <w:rPr>
              <w:rFonts w:ascii="Times New Roman" w:eastAsia="Times New Roman" w:hAnsi="Times New Roman" w:cs="Times New Roman"/>
              <w:sz w:val="24"/>
              <w:szCs w:val="24"/>
            </w:rPr>
          </w:rPrChange>
        </w:rPr>
        <w:t>- Bram Stoker</w:t>
      </w:r>
    </w:p>
    <w:p w14:paraId="33F35A5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9DDA9A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7C3252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9400B4">
        <w:rPr>
          <w:rFonts w:ascii="Times New Roman" w:hAnsi="Times New Roman"/>
          <w:sz w:val="24"/>
          <w:rPrChange w:id="2728" w:author="Andrea Stafford Hintz" w:date="2016-09-18T16:51:00Z">
            <w:rPr>
              <w:rFonts w:ascii="Times New Roman" w:eastAsia="Times New Roman" w:hAnsi="Times New Roman" w:cs="Times New Roman"/>
              <w:sz w:val="24"/>
              <w:szCs w:val="24"/>
            </w:rPr>
          </w:rPrChange>
        </w:rPr>
        <w:t>“</w:t>
      </w:r>
      <w:bookmarkStart w:id="2729" w:name="Scene_10"/>
      <w:commentRangeStart w:id="2730"/>
      <w:r w:rsidRPr="009400B4">
        <w:rPr>
          <w:rFonts w:ascii="Times New Roman" w:hAnsi="Times New Roman"/>
          <w:sz w:val="24"/>
          <w:rPrChange w:id="2731" w:author="Andrea Stafford Hintz" w:date="2016-09-18T16:51:00Z">
            <w:rPr>
              <w:rFonts w:ascii="Times New Roman" w:eastAsia="Times New Roman" w:hAnsi="Times New Roman" w:cs="Times New Roman"/>
              <w:sz w:val="24"/>
              <w:szCs w:val="24"/>
            </w:rPr>
          </w:rPrChange>
        </w:rPr>
        <w:t>What</w:t>
      </w:r>
      <w:bookmarkEnd w:id="2729"/>
      <w:r w:rsidRPr="009400B4">
        <w:rPr>
          <w:rFonts w:ascii="Times New Roman" w:hAnsi="Times New Roman"/>
          <w:sz w:val="24"/>
          <w:rPrChange w:id="2732" w:author="Andrea Stafford Hintz" w:date="2016-09-18T16:51:00Z">
            <w:rPr>
              <w:rFonts w:ascii="Times New Roman" w:eastAsia="Times New Roman" w:hAnsi="Times New Roman" w:cs="Times New Roman"/>
              <w:sz w:val="24"/>
              <w:szCs w:val="24"/>
            </w:rPr>
          </w:rPrChange>
        </w:rPr>
        <w:t xml:space="preserve"> was the meaning of that, do you think, Bailey</w:t>
      </w:r>
      <w:commentRangeEnd w:id="2730"/>
      <w:r w:rsidR="00750BC4">
        <w:rPr>
          <w:rStyle w:val="CommentReference"/>
        </w:rPr>
        <w:commentReference w:id="2730"/>
      </w:r>
      <w:r w:rsidRPr="009400B4">
        <w:rPr>
          <w:rFonts w:ascii="Times New Roman" w:hAnsi="Times New Roman"/>
          <w:sz w:val="24"/>
          <w:rPrChange w:id="2733" w:author="Andrea Stafford Hintz" w:date="2016-09-18T16:51:00Z">
            <w:rPr>
              <w:rFonts w:ascii="Times New Roman" w:eastAsia="Times New Roman" w:hAnsi="Times New Roman" w:cs="Times New Roman"/>
              <w:sz w:val="24"/>
              <w:szCs w:val="24"/>
            </w:rPr>
          </w:rPrChange>
        </w:rPr>
        <w:t>? Comparing me to Sherlock Holmes, really!” Roderick Steen scoffed. “I cannot understand the comparison. Was the implication that I am an alcoholic? That I have a predilection for narcotics? Or was there an accusation of homosexual tendencies?”</w:t>
      </w:r>
    </w:p>
    <w:p w14:paraId="4475BBDC" w14:textId="2C06DA0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734" w:author="Andrea Stafford Hintz" w:date="2016-09-18T16:51:00Z">
            <w:rPr>
              <w:rFonts w:ascii="Times New Roman" w:eastAsia="Times New Roman" w:hAnsi="Times New Roman" w:cs="Times New Roman"/>
              <w:sz w:val="24"/>
              <w:szCs w:val="24"/>
            </w:rPr>
          </w:rPrChange>
        </w:rPr>
        <w:t xml:space="preserve">Roderick </w:t>
      </w:r>
      <w:proofErr w:type="spellStart"/>
      <w:ins w:id="2735" w:author="Andrea Stafford Hintz" w:date="2016-09-18T16:51:00Z">
        <w:r w:rsidR="00A22D6C" w:rsidRPr="009400B4">
          <w:rPr>
            <w:rFonts w:ascii="Times New Roman" w:eastAsia="Times New Roman" w:hAnsi="Times New Roman" w:cs="Times New Roman"/>
            <w:sz w:val="24"/>
            <w:szCs w:val="24"/>
          </w:rPr>
          <w:t>stood</w:t>
        </w:r>
      </w:ins>
      <w:del w:id="2736" w:author="Andrea Stafford Hintz" w:date="2016-08-15T10:58:00Z">
        <w:r w:rsidRPr="00C245FD" w:rsidDel="00750BC4">
          <w:rPr>
            <w:rFonts w:ascii="Times New Roman" w:hAnsi="Times New Roman" w:cs="Times New Roman"/>
            <w:sz w:val="24"/>
            <w:szCs w:val="24"/>
          </w:rPr>
          <w:delText>was standing</w:delText>
        </w:r>
      </w:del>
      <w:ins w:id="2737" w:author="Andrea Stafford Hintz" w:date="2016-08-15T10:58:00Z">
        <w:r w:rsidR="00750BC4" w:rsidRPr="76749E24">
          <w:rPr>
            <w:rFonts w:ascii="Times New Roman" w:eastAsia="Times New Roman" w:hAnsi="Times New Roman" w:cs="Times New Roman"/>
            <w:sz w:val="24"/>
            <w:szCs w:val="24"/>
            <w:rPrChange w:id="2738" w:author="Bryce Raffle" w:date="2016-09-06T11:42:00Z">
              <w:rPr>
                <w:rFonts w:ascii="Times New Roman" w:hAnsi="Times New Roman" w:cs="Times New Roman"/>
                <w:sz w:val="24"/>
                <w:szCs w:val="24"/>
              </w:rPr>
            </w:rPrChange>
          </w:rPr>
          <w:t>stood</w:t>
        </w:r>
      </w:ins>
      <w:proofErr w:type="spellEnd"/>
      <w:r w:rsidRPr="009400B4">
        <w:rPr>
          <w:rFonts w:ascii="Times New Roman" w:hAnsi="Times New Roman"/>
          <w:sz w:val="24"/>
          <w:rPrChange w:id="2739" w:author="Andrea Stafford Hintz" w:date="2016-09-18T16:51:00Z">
            <w:rPr>
              <w:rFonts w:ascii="Times New Roman" w:eastAsia="Times New Roman" w:hAnsi="Times New Roman" w:cs="Times New Roman"/>
              <w:sz w:val="24"/>
              <w:szCs w:val="24"/>
            </w:rPr>
          </w:rPrChange>
        </w:rPr>
        <w:t xml:space="preserve"> before a canvas, making long brushstrokes in light colors and occasionally pausing to </w:t>
      </w:r>
      <w:commentRangeStart w:id="2740"/>
      <w:r w:rsidRPr="009400B4">
        <w:rPr>
          <w:rFonts w:ascii="Times New Roman" w:hAnsi="Times New Roman"/>
          <w:sz w:val="24"/>
          <w:rPrChange w:id="2741" w:author="Andrea Stafford Hintz" w:date="2016-09-18T16:51:00Z">
            <w:rPr>
              <w:rFonts w:ascii="Times New Roman" w:eastAsia="Times New Roman" w:hAnsi="Times New Roman" w:cs="Times New Roman"/>
              <w:sz w:val="24"/>
              <w:szCs w:val="24"/>
            </w:rPr>
          </w:rPrChange>
        </w:rPr>
        <w:t xml:space="preserve">gander </w:t>
      </w:r>
      <w:commentRangeEnd w:id="2740"/>
      <w:r w:rsidR="00750BC4">
        <w:rPr>
          <w:rStyle w:val="CommentReference"/>
        </w:rPr>
        <w:commentReference w:id="2740"/>
      </w:r>
      <w:r w:rsidRPr="009400B4">
        <w:rPr>
          <w:rFonts w:ascii="Times New Roman" w:hAnsi="Times New Roman"/>
          <w:sz w:val="24"/>
          <w:rPrChange w:id="2742" w:author="Andrea Stafford Hintz" w:date="2016-09-18T16:51:00Z">
            <w:rPr>
              <w:rFonts w:ascii="Times New Roman" w:eastAsia="Times New Roman" w:hAnsi="Times New Roman" w:cs="Times New Roman"/>
              <w:sz w:val="24"/>
              <w:szCs w:val="24"/>
            </w:rPr>
          </w:rPrChange>
        </w:rPr>
        <w:t xml:space="preserve">at his subject. </w:t>
      </w:r>
      <w:commentRangeStart w:id="2743"/>
      <w:proofErr w:type="spellStart"/>
      <w:r w:rsidRPr="009400B4">
        <w:rPr>
          <w:rFonts w:ascii="Times New Roman" w:hAnsi="Times New Roman"/>
          <w:sz w:val="24"/>
          <w:rPrChange w:id="2744"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745" w:author="Andrea Stafford Hintz" w:date="2016-09-18T16:51:00Z">
            <w:rPr>
              <w:rFonts w:ascii="Times New Roman" w:eastAsia="Times New Roman" w:hAnsi="Times New Roman" w:cs="Times New Roman"/>
              <w:sz w:val="24"/>
              <w:szCs w:val="24"/>
            </w:rPr>
          </w:rPrChange>
        </w:rPr>
        <w:t xml:space="preserve"> was handsome, fair of skin and hair, thin but tall. He was also naked, as was Roderick, with the exception of his painter’s smock</w:t>
      </w:r>
      <w:commentRangeEnd w:id="2743"/>
      <w:r w:rsidR="00750BC4">
        <w:rPr>
          <w:rStyle w:val="CommentReference"/>
        </w:rPr>
        <w:commentReference w:id="2743"/>
      </w:r>
      <w:r w:rsidRPr="009400B4">
        <w:rPr>
          <w:rFonts w:ascii="Times New Roman" w:hAnsi="Times New Roman"/>
          <w:sz w:val="24"/>
          <w:rPrChange w:id="2746" w:author="Andrea Stafford Hintz" w:date="2016-09-18T16:51:00Z">
            <w:rPr>
              <w:rFonts w:ascii="Times New Roman" w:eastAsia="Times New Roman" w:hAnsi="Times New Roman" w:cs="Times New Roman"/>
              <w:sz w:val="24"/>
              <w:szCs w:val="24"/>
            </w:rPr>
          </w:rPrChange>
        </w:rPr>
        <w:t>.</w:t>
      </w:r>
    </w:p>
    <w:p w14:paraId="73B4CD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r w:rsidRPr="009400B4">
        <w:rPr>
          <w:rFonts w:ascii="Times New Roman" w:hAnsi="Times New Roman"/>
          <w:sz w:val="24"/>
          <w:rPrChange w:id="2747"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748" w:author="Andrea Stafford Hintz" w:date="2016-09-18T16:51:00Z">
            <w:rPr>
              <w:rFonts w:ascii="Times New Roman" w:eastAsia="Times New Roman" w:hAnsi="Times New Roman" w:cs="Times New Roman"/>
              <w:sz w:val="24"/>
              <w:szCs w:val="24"/>
            </w:rPr>
          </w:rPrChange>
        </w:rPr>
        <w:t xml:space="preserve"> gave him a strange look. “Do you and Bailey often discuss literature?” he asked. His </w:t>
      </w:r>
      <w:commentRangeStart w:id="2749"/>
      <w:r w:rsidRPr="009400B4">
        <w:rPr>
          <w:rFonts w:ascii="Times New Roman" w:hAnsi="Times New Roman"/>
          <w:sz w:val="24"/>
          <w:rPrChange w:id="2750" w:author="Andrea Stafford Hintz" w:date="2016-09-18T16:51:00Z">
            <w:rPr>
              <w:rFonts w:ascii="Times New Roman" w:eastAsia="Times New Roman" w:hAnsi="Times New Roman" w:cs="Times New Roman"/>
              <w:sz w:val="24"/>
              <w:szCs w:val="24"/>
            </w:rPr>
          </w:rPrChange>
        </w:rPr>
        <w:t xml:space="preserve">accent </w:t>
      </w:r>
      <w:commentRangeEnd w:id="2749"/>
      <w:r w:rsidR="00750BC4">
        <w:rPr>
          <w:rStyle w:val="CommentReference"/>
        </w:rPr>
        <w:commentReference w:id="2749"/>
      </w:r>
      <w:r w:rsidRPr="009400B4">
        <w:rPr>
          <w:rFonts w:ascii="Times New Roman" w:hAnsi="Times New Roman"/>
          <w:sz w:val="24"/>
          <w:rPrChange w:id="2751" w:author="Andrea Stafford Hintz" w:date="2016-09-18T16:51:00Z">
            <w:rPr>
              <w:rFonts w:ascii="Times New Roman" w:eastAsia="Times New Roman" w:hAnsi="Times New Roman" w:cs="Times New Roman"/>
              <w:sz w:val="24"/>
              <w:szCs w:val="24"/>
            </w:rPr>
          </w:rPrChange>
        </w:rPr>
        <w:t xml:space="preserve">was thick, but his command of English was strong. “I’m sorry, by the way. I only meant that you are perceptive, like Holmes in the stories. I meant it as a </w:t>
      </w:r>
      <w:commentRangeStart w:id="2752"/>
      <w:r w:rsidRPr="009400B4">
        <w:rPr>
          <w:rFonts w:ascii="Times New Roman" w:hAnsi="Times New Roman"/>
          <w:sz w:val="24"/>
          <w:rPrChange w:id="2753" w:author="Andrea Stafford Hintz" w:date="2016-09-18T16:51:00Z">
            <w:rPr>
              <w:rFonts w:ascii="Times New Roman" w:eastAsia="Times New Roman" w:hAnsi="Times New Roman" w:cs="Times New Roman"/>
              <w:sz w:val="24"/>
              <w:szCs w:val="24"/>
            </w:rPr>
          </w:rPrChange>
        </w:rPr>
        <w:t>compliment</w:t>
      </w:r>
      <w:commentRangeEnd w:id="2752"/>
      <w:r w:rsidR="00750BC4">
        <w:rPr>
          <w:rStyle w:val="CommentReference"/>
        </w:rPr>
        <w:commentReference w:id="2752"/>
      </w:r>
      <w:r w:rsidRPr="009400B4">
        <w:rPr>
          <w:rFonts w:ascii="Times New Roman" w:hAnsi="Times New Roman"/>
          <w:sz w:val="24"/>
          <w:rPrChange w:id="2754" w:author="Andrea Stafford Hintz" w:date="2016-09-18T16:51:00Z">
            <w:rPr>
              <w:rFonts w:ascii="Times New Roman" w:eastAsia="Times New Roman" w:hAnsi="Times New Roman" w:cs="Times New Roman"/>
              <w:sz w:val="24"/>
              <w:szCs w:val="24"/>
            </w:rPr>
          </w:rPrChange>
        </w:rPr>
        <w:t>.”</w:t>
      </w:r>
    </w:p>
    <w:p w14:paraId="7A3F5465" w14:textId="1DE6C92F" w:rsidR="00952343" w:rsidRPr="00C245FD" w:rsidDel="00860917" w:rsidRDefault="00A22D6C">
      <w:pPr>
        <w:tabs>
          <w:tab w:val="left" w:pos="1440"/>
          <w:tab w:val="left" w:pos="2160"/>
          <w:tab w:val="left" w:pos="2880"/>
        </w:tabs>
        <w:spacing w:line="480" w:lineRule="auto"/>
        <w:jc w:val="both"/>
        <w:rPr>
          <w:del w:id="2755" w:author="Andrea Stafford Hintz" w:date="2016-08-15T11:14:00Z"/>
          <w:rFonts w:ascii="Times New Roman" w:hAnsi="Times New Roman" w:cs="Times New Roman"/>
          <w:sz w:val="24"/>
          <w:szCs w:val="24"/>
        </w:rPr>
        <w:pPrChange w:id="2756" w:author="Andrea Stafford Hintz" w:date="2016-08-15T11:14:00Z">
          <w:pPr>
            <w:tabs>
              <w:tab w:val="left" w:pos="1440"/>
              <w:tab w:val="left" w:pos="2160"/>
              <w:tab w:val="left" w:pos="2880"/>
            </w:tabs>
            <w:spacing w:line="480" w:lineRule="auto"/>
            <w:ind w:firstLine="359"/>
            <w:jc w:val="both"/>
          </w:pPr>
        </w:pPrChange>
      </w:pPr>
      <w:r>
        <w:rPr>
          <w:rStyle w:val="CommentReference"/>
        </w:rPr>
        <w:commentReference w:id="2757"/>
      </w:r>
      <w:commentRangeStart w:id="2758"/>
      <w:commentRangeStart w:id="2759"/>
      <w:del w:id="2760" w:author="Andrea Stafford Hintz" w:date="2016-08-15T11:14:00Z">
        <w:r w:rsidR="00B67EA3" w:rsidRPr="00C245FD" w:rsidDel="00860917">
          <w:rPr>
            <w:rFonts w:ascii="Times New Roman" w:hAnsi="Times New Roman" w:cs="Times New Roman"/>
            <w:sz w:val="24"/>
            <w:szCs w:val="24"/>
          </w:rPr>
          <w:delText>Bailey, meanwhile, tilted his head, quizzically, to one side, listening to the conversation but not participating in it.</w:delText>
        </w:r>
      </w:del>
      <w:commentRangeEnd w:id="2758"/>
      <w:del w:id="2761" w:author="Andrea Stafford Hintz" w:date="2016-09-18T16:51:00Z">
        <w:r w:rsidR="00750BC4">
          <w:rPr>
            <w:rStyle w:val="CommentReference"/>
          </w:rPr>
          <w:commentReference w:id="2758"/>
        </w:r>
      </w:del>
    </w:p>
    <w:p w14:paraId="6A95985B" w14:textId="0090653F" w:rsidR="00952343" w:rsidRPr="00C245FD" w:rsidRDefault="00B67EA3" w:rsidP="00412575">
      <w:pPr>
        <w:tabs>
          <w:tab w:val="left" w:pos="1440"/>
          <w:tab w:val="left" w:pos="2160"/>
          <w:tab w:val="left" w:pos="2880"/>
        </w:tabs>
        <w:spacing w:line="480" w:lineRule="auto"/>
        <w:jc w:val="both"/>
        <w:rPr>
          <w:rFonts w:ascii="Times New Roman" w:hAnsi="Times New Roman" w:cs="Times New Roman"/>
          <w:sz w:val="24"/>
          <w:szCs w:val="24"/>
        </w:rPr>
      </w:pPr>
      <w:del w:id="2762" w:author="Andrea Stafford Hintz" w:date="2016-08-15T11:15:00Z">
        <w:r w:rsidRPr="00C245FD" w:rsidDel="00860917">
          <w:rPr>
            <w:rFonts w:ascii="Times New Roman" w:hAnsi="Times New Roman" w:cs="Times New Roman"/>
            <w:sz w:val="24"/>
            <w:szCs w:val="24"/>
          </w:rPr>
          <w:delText>“Constantly,”</w:delText>
        </w:r>
      </w:del>
      <w:r w:rsidRPr="009400B4">
        <w:rPr>
          <w:rFonts w:ascii="Times New Roman" w:hAnsi="Times New Roman"/>
          <w:sz w:val="24"/>
          <w:rPrChange w:id="2763" w:author="Andrea Stafford Hintz" w:date="2016-09-18T16:51:00Z">
            <w:rPr>
              <w:rFonts w:ascii="Times New Roman" w:eastAsia="Times New Roman" w:hAnsi="Times New Roman" w:cs="Times New Roman"/>
              <w:sz w:val="24"/>
              <w:szCs w:val="24"/>
            </w:rPr>
          </w:rPrChange>
        </w:rPr>
        <w:t xml:space="preserve"> </w:t>
      </w:r>
      <w:ins w:id="2764" w:author="Andrea Stafford Hintz" w:date="2016-08-15T11:16:00Z">
        <w:r w:rsidR="00860917" w:rsidRPr="009400B4">
          <w:rPr>
            <w:rFonts w:ascii="Times New Roman" w:hAnsi="Times New Roman"/>
            <w:sz w:val="24"/>
            <w:rPrChange w:id="2765"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2766" w:author="Andrea Stafford Hintz" w:date="2016-09-18T16:51:00Z">
            <w:rPr>
              <w:rFonts w:ascii="Times New Roman" w:eastAsia="Times New Roman" w:hAnsi="Times New Roman" w:cs="Times New Roman"/>
              <w:sz w:val="24"/>
              <w:szCs w:val="24"/>
            </w:rPr>
          </w:rPrChange>
        </w:rPr>
        <w:t>Roderick answered</w:t>
      </w:r>
      <w:ins w:id="2767" w:author="Andrea Stafford Hintz" w:date="2016-08-15T11:16:00Z">
        <w:r w:rsidR="00860917" w:rsidRPr="009400B4">
          <w:rPr>
            <w:rFonts w:ascii="Times New Roman" w:hAnsi="Times New Roman"/>
            <w:sz w:val="24"/>
            <w:rPrChange w:id="2768" w:author="Andrea Stafford Hintz" w:date="2016-09-18T16:51:00Z">
              <w:rPr>
                <w:rFonts w:ascii="Times New Roman" w:eastAsia="Times New Roman" w:hAnsi="Times New Roman" w:cs="Times New Roman"/>
                <w:sz w:val="24"/>
                <w:szCs w:val="24"/>
              </w:rPr>
            </w:rPrChange>
          </w:rPr>
          <w:t xml:space="preserve"> </w:t>
        </w:r>
      </w:ins>
      <w:del w:id="2769" w:author="Andrea Stafford Hintz" w:date="2016-08-15T11:16:00Z">
        <w:r w:rsidRPr="00C245FD" w:rsidDel="00860917">
          <w:rPr>
            <w:rFonts w:ascii="Times New Roman" w:hAnsi="Times New Roman" w:cs="Times New Roman"/>
            <w:sz w:val="24"/>
            <w:szCs w:val="24"/>
          </w:rPr>
          <w:delText>, answerin</w:delText>
        </w:r>
      </w:del>
      <w:del w:id="2770" w:author="Andrea Stafford Hintz" w:date="2016-08-15T11:15:00Z">
        <w:r w:rsidRPr="00C245FD" w:rsidDel="00860917">
          <w:rPr>
            <w:rFonts w:ascii="Times New Roman" w:hAnsi="Times New Roman" w:cs="Times New Roman"/>
            <w:sz w:val="24"/>
            <w:szCs w:val="24"/>
          </w:rPr>
          <w:delText xml:space="preserve">g </w:delText>
        </w:r>
      </w:del>
      <w:r w:rsidRPr="009400B4">
        <w:rPr>
          <w:rFonts w:ascii="Times New Roman" w:hAnsi="Times New Roman"/>
          <w:sz w:val="24"/>
          <w:rPrChange w:id="2771" w:author="Andrea Stafford Hintz" w:date="2016-09-18T16:51:00Z">
            <w:rPr>
              <w:rFonts w:ascii="Times New Roman" w:eastAsia="Times New Roman" w:hAnsi="Times New Roman" w:cs="Times New Roman"/>
              <w:sz w:val="24"/>
              <w:szCs w:val="24"/>
            </w:rPr>
          </w:rPrChange>
        </w:rPr>
        <w:t xml:space="preserve">the </w:t>
      </w:r>
      <w:proofErr w:type="spellStart"/>
      <w:r w:rsidRPr="009400B4">
        <w:rPr>
          <w:rFonts w:ascii="Times New Roman" w:hAnsi="Times New Roman"/>
          <w:sz w:val="24"/>
          <w:rPrChange w:id="2772" w:author="Andrea Stafford Hintz" w:date="2016-09-18T16:51:00Z">
            <w:rPr>
              <w:rFonts w:ascii="Times New Roman" w:eastAsia="Times New Roman" w:hAnsi="Times New Roman" w:cs="Times New Roman"/>
              <w:sz w:val="24"/>
              <w:szCs w:val="24"/>
            </w:rPr>
          </w:rPrChange>
        </w:rPr>
        <w:t>question</w:t>
      </w:r>
      <w:ins w:id="2773" w:author="Andrea Stafford Hintz" w:date="2016-08-15T11:16:00Z">
        <w:r w:rsidR="00860917" w:rsidRPr="009400B4">
          <w:rPr>
            <w:rFonts w:ascii="Times New Roman" w:hAnsi="Times New Roman"/>
            <w:sz w:val="24"/>
            <w:rPrChange w:id="2774" w:author="Andrea Stafford Hintz" w:date="2016-09-18T16:51:00Z">
              <w:rPr>
                <w:rFonts w:ascii="Times New Roman" w:eastAsia="Times New Roman" w:hAnsi="Times New Roman" w:cs="Times New Roman"/>
                <w:sz w:val="24"/>
                <w:szCs w:val="24"/>
              </w:rPr>
            </w:rPrChange>
          </w:rPr>
          <w:t>,</w:t>
        </w:r>
      </w:ins>
      <w:del w:id="2775" w:author="Andrea Stafford Hintz" w:date="2016-08-15T11:16:00Z">
        <w:r w:rsidRPr="00C245FD" w:rsidDel="00860917">
          <w:rPr>
            <w:rFonts w:ascii="Times New Roman" w:hAnsi="Times New Roman" w:cs="Times New Roman"/>
            <w:sz w:val="24"/>
            <w:szCs w:val="24"/>
          </w:rPr>
          <w:delText xml:space="preserve"> and</w:delText>
        </w:r>
      </w:del>
      <w:del w:id="2776" w:author="Andrea Stafford Hintz" w:date="2016-09-18T16:51:00Z">
        <w:r w:rsidRPr="76749E24">
          <w:rPr>
            <w:rFonts w:ascii="Times New Roman" w:eastAsia="Times New Roman" w:hAnsi="Times New Roman" w:cs="Times New Roman"/>
            <w:sz w:val="24"/>
            <w:szCs w:val="24"/>
            <w:rPrChange w:id="2777"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778" w:author="Andrea Stafford Hintz" w:date="2016-09-18T16:51:00Z">
            <w:rPr>
              <w:rFonts w:ascii="Times New Roman" w:eastAsia="Times New Roman" w:hAnsi="Times New Roman" w:cs="Times New Roman"/>
              <w:sz w:val="24"/>
              <w:szCs w:val="24"/>
            </w:rPr>
          </w:rPrChange>
        </w:rPr>
        <w:t>disregarding</w:t>
      </w:r>
      <w:proofErr w:type="spellEnd"/>
      <w:ins w:id="2779" w:author="Andrea Stafford Hintz" w:date="2016-08-15T11:16:00Z">
        <w:r w:rsidR="00860917" w:rsidRPr="009400B4">
          <w:rPr>
            <w:rFonts w:ascii="Times New Roman" w:hAnsi="Times New Roman"/>
            <w:sz w:val="24"/>
            <w:rPrChange w:id="2780" w:author="Andrea Stafford Hintz" w:date="2016-09-18T16:51:00Z">
              <w:rPr>
                <w:rFonts w:ascii="Times New Roman" w:eastAsia="Times New Roman" w:hAnsi="Times New Roman" w:cs="Times New Roman"/>
                <w:sz w:val="24"/>
                <w:szCs w:val="24"/>
              </w:rPr>
            </w:rPrChange>
          </w:rPr>
          <w:t xml:space="preserve"> </w:t>
        </w:r>
        <w:proofErr w:type="spellStart"/>
        <w:r w:rsidR="00860917" w:rsidRPr="009400B4">
          <w:rPr>
            <w:rFonts w:ascii="Times New Roman" w:hAnsi="Times New Roman"/>
            <w:sz w:val="24"/>
            <w:rPrChange w:id="2781" w:author="Andrea Stafford Hintz" w:date="2016-09-18T16:51:00Z">
              <w:rPr>
                <w:rFonts w:ascii="Times New Roman" w:eastAsia="Times New Roman" w:hAnsi="Times New Roman" w:cs="Times New Roman"/>
                <w:sz w:val="24"/>
                <w:szCs w:val="24"/>
              </w:rPr>
            </w:rPrChange>
          </w:rPr>
          <w:t>his</w:t>
        </w:r>
      </w:ins>
      <w:del w:id="2782" w:author="Andrea Stafford Hintz" w:date="2016-08-15T11:16:00Z">
        <w:r w:rsidRPr="00C245FD" w:rsidDel="00860917">
          <w:rPr>
            <w:rFonts w:ascii="Times New Roman" w:hAnsi="Times New Roman" w:cs="Times New Roman"/>
            <w:sz w:val="24"/>
            <w:szCs w:val="24"/>
          </w:rPr>
          <w:delText xml:space="preserve"> the</w:delText>
        </w:r>
      </w:del>
      <w:del w:id="2783" w:author="Andrea Stafford Hintz" w:date="2016-09-18T16:51:00Z">
        <w:r w:rsidRPr="76749E24">
          <w:rPr>
            <w:rFonts w:ascii="Times New Roman" w:eastAsia="Times New Roman" w:hAnsi="Times New Roman" w:cs="Times New Roman"/>
            <w:sz w:val="24"/>
            <w:szCs w:val="24"/>
            <w:rPrChange w:id="2784"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785" w:author="Andrea Stafford Hintz" w:date="2016-09-18T16:51:00Z">
            <w:rPr>
              <w:rFonts w:ascii="Times New Roman" w:eastAsia="Times New Roman" w:hAnsi="Times New Roman" w:cs="Times New Roman"/>
              <w:sz w:val="24"/>
              <w:szCs w:val="24"/>
            </w:rPr>
          </w:rPrChange>
        </w:rPr>
        <w:t>apology</w:t>
      </w:r>
      <w:proofErr w:type="spellEnd"/>
      <w:r w:rsidRPr="009400B4">
        <w:rPr>
          <w:rFonts w:ascii="Times New Roman" w:hAnsi="Times New Roman"/>
          <w:sz w:val="24"/>
          <w:rPrChange w:id="2786" w:author="Andrea Stafford Hintz" w:date="2016-09-18T16:51:00Z">
            <w:rPr>
              <w:rFonts w:ascii="Times New Roman" w:eastAsia="Times New Roman" w:hAnsi="Times New Roman" w:cs="Times New Roman"/>
              <w:sz w:val="24"/>
              <w:szCs w:val="24"/>
            </w:rPr>
          </w:rPrChange>
        </w:rPr>
        <w:t>.</w:t>
      </w:r>
      <w:ins w:id="2787" w:author="Andrea Stafford Hintz" w:date="2016-08-15T11:16:00Z">
        <w:r w:rsidR="00860917" w:rsidRPr="009400B4">
          <w:rPr>
            <w:rFonts w:ascii="Times New Roman" w:hAnsi="Times New Roman"/>
            <w:sz w:val="24"/>
            <w:rPrChange w:id="2788" w:author="Andrea Stafford Hintz" w:date="2016-09-18T16:51:00Z">
              <w:rPr>
                <w:rFonts w:ascii="Times New Roman" w:eastAsia="Times New Roman" w:hAnsi="Times New Roman" w:cs="Times New Roman"/>
                <w:sz w:val="24"/>
                <w:szCs w:val="24"/>
              </w:rPr>
            </w:rPrChange>
          </w:rPr>
          <w:t xml:space="preserve"> “Constantly. </w:t>
        </w:r>
      </w:ins>
      <w:del w:id="2789" w:author="Andrea Stafford Hintz" w:date="2016-08-15T11:16:00Z">
        <w:r w:rsidRPr="00C245FD" w:rsidDel="00860917">
          <w:rPr>
            <w:rFonts w:ascii="Times New Roman" w:hAnsi="Times New Roman" w:cs="Times New Roman"/>
            <w:sz w:val="24"/>
            <w:szCs w:val="24"/>
          </w:rPr>
          <w:delText xml:space="preserve"> “</w:delText>
        </w:r>
      </w:del>
      <w:r w:rsidRPr="009400B4">
        <w:rPr>
          <w:rFonts w:ascii="Times New Roman" w:hAnsi="Times New Roman"/>
          <w:sz w:val="24"/>
          <w:rPrChange w:id="2790" w:author="Andrea Stafford Hintz" w:date="2016-09-18T16:51:00Z">
            <w:rPr>
              <w:rFonts w:ascii="Times New Roman" w:eastAsia="Times New Roman" w:hAnsi="Times New Roman" w:cs="Times New Roman"/>
              <w:sz w:val="24"/>
              <w:szCs w:val="24"/>
            </w:rPr>
          </w:rPrChange>
        </w:rPr>
        <w:t>Now, hold still. It’s difficult enough to capture your face without you moving about.”</w:t>
      </w:r>
      <w:commentRangeEnd w:id="2759"/>
      <w:r w:rsidR="00860917">
        <w:rPr>
          <w:rStyle w:val="CommentReference"/>
        </w:rPr>
        <w:commentReference w:id="2759"/>
      </w:r>
    </w:p>
    <w:p w14:paraId="0802C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791" w:author="Andrea Stafford Hintz" w:date="2016-09-18T16:51:00Z">
            <w:rPr>
              <w:rFonts w:ascii="Times New Roman" w:eastAsia="Times New Roman" w:hAnsi="Times New Roman" w:cs="Times New Roman"/>
              <w:sz w:val="24"/>
              <w:szCs w:val="24"/>
            </w:rPr>
          </w:rPrChange>
        </w:rPr>
        <w:lastRenderedPageBreak/>
        <w:t xml:space="preserve">He tore his eyes from his subject for a moment to notice the </w:t>
      </w:r>
      <w:commentRangeStart w:id="2792"/>
      <w:r w:rsidRPr="009400B4">
        <w:rPr>
          <w:rFonts w:ascii="Times New Roman" w:hAnsi="Times New Roman"/>
          <w:sz w:val="24"/>
          <w:rPrChange w:id="2793" w:author="Andrea Stafford Hintz" w:date="2016-09-18T16:51:00Z">
            <w:rPr>
              <w:rFonts w:ascii="Times New Roman" w:eastAsia="Times New Roman" w:hAnsi="Times New Roman" w:cs="Times New Roman"/>
              <w:sz w:val="24"/>
              <w:szCs w:val="24"/>
            </w:rPr>
          </w:rPrChange>
        </w:rPr>
        <w:t xml:space="preserve">sardonic </w:t>
      </w:r>
      <w:commentRangeEnd w:id="2792"/>
      <w:r w:rsidR="00860917">
        <w:rPr>
          <w:rStyle w:val="CommentReference"/>
        </w:rPr>
        <w:commentReference w:id="2792"/>
      </w:r>
      <w:r w:rsidRPr="009400B4">
        <w:rPr>
          <w:rFonts w:ascii="Times New Roman" w:hAnsi="Times New Roman"/>
          <w:sz w:val="24"/>
          <w:rPrChange w:id="2794" w:author="Andrea Stafford Hintz" w:date="2016-09-18T16:51:00Z">
            <w:rPr>
              <w:rFonts w:ascii="Times New Roman" w:eastAsia="Times New Roman" w:hAnsi="Times New Roman" w:cs="Times New Roman"/>
              <w:sz w:val="24"/>
              <w:szCs w:val="24"/>
            </w:rPr>
          </w:rPrChange>
        </w:rPr>
        <w:t>expression on Bailey’s face.</w:t>
      </w:r>
    </w:p>
    <w:p w14:paraId="6E0D48C1" w14:textId="292CD15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795" w:author="Andrea Stafford Hintz" w:date="2016-09-18T16:51:00Z">
            <w:rPr>
              <w:rFonts w:ascii="Times New Roman" w:eastAsia="Times New Roman" w:hAnsi="Times New Roman" w:cs="Times New Roman"/>
              <w:sz w:val="24"/>
              <w:szCs w:val="24"/>
            </w:rPr>
          </w:rPrChange>
        </w:rPr>
        <w:t xml:space="preserve">“Oh, come now,” said Roderick, “Don’t tell me you failed to detect the homoerotic subtext in </w:t>
      </w:r>
      <w:r w:rsidRPr="009400B4">
        <w:rPr>
          <w:rFonts w:ascii="Times New Roman" w:hAnsi="Times New Roman"/>
          <w:i/>
          <w:sz w:val="24"/>
          <w:rPrChange w:id="2796" w:author="Andrea Stafford Hintz" w:date="2016-09-18T16:51:00Z">
            <w:rPr>
              <w:rFonts w:ascii="Times New Roman" w:eastAsia="Times New Roman" w:hAnsi="Times New Roman" w:cs="Times New Roman"/>
              <w:i/>
              <w:sz w:val="24"/>
              <w:szCs w:val="24"/>
            </w:rPr>
          </w:rPrChange>
        </w:rPr>
        <w:t>The Hounds of the Baskervilles</w:t>
      </w:r>
      <w:r w:rsidRPr="009400B4">
        <w:rPr>
          <w:rFonts w:ascii="Times New Roman" w:hAnsi="Times New Roman"/>
          <w:sz w:val="24"/>
          <w:rPrChange w:id="2797" w:author="Andrea Stafford Hintz" w:date="2016-09-18T16:51:00Z">
            <w:rPr>
              <w:rFonts w:ascii="Times New Roman" w:eastAsia="Times New Roman" w:hAnsi="Times New Roman" w:cs="Times New Roman"/>
              <w:sz w:val="24"/>
              <w:szCs w:val="24"/>
            </w:rPr>
          </w:rPrChange>
        </w:rPr>
        <w:t>? Sherlock and Watson? You really thought their relationship was entirely platonic?”</w:t>
      </w:r>
    </w:p>
    <w:p w14:paraId="0EAD08A1" w14:textId="1E4D82B8" w:rsidR="00952343" w:rsidRPr="00C245FD" w:rsidRDefault="00860917" w:rsidP="00C245FD">
      <w:pPr>
        <w:tabs>
          <w:tab w:val="left" w:pos="1440"/>
          <w:tab w:val="left" w:pos="2160"/>
          <w:tab w:val="left" w:pos="2880"/>
        </w:tabs>
        <w:spacing w:line="480" w:lineRule="auto"/>
        <w:ind w:firstLine="359"/>
        <w:jc w:val="both"/>
        <w:rPr>
          <w:rFonts w:ascii="Times New Roman" w:hAnsi="Times New Roman" w:cs="Times New Roman"/>
          <w:sz w:val="24"/>
          <w:szCs w:val="24"/>
        </w:rPr>
      </w:pPr>
      <w:ins w:id="2798" w:author="Andrea Stafford Hintz" w:date="2016-08-15T11:14:00Z">
        <w:r w:rsidRPr="009400B4">
          <w:rPr>
            <w:rFonts w:ascii="Times New Roman" w:hAnsi="Times New Roman"/>
            <w:sz w:val="24"/>
            <w:rPrChange w:id="2799" w:author="Andrea Stafford Hintz" w:date="2016-09-18T16:51:00Z">
              <w:rPr>
                <w:rFonts w:ascii="Times New Roman" w:eastAsia="Times New Roman" w:hAnsi="Times New Roman" w:cs="Times New Roman"/>
                <w:sz w:val="24"/>
                <w:szCs w:val="24"/>
              </w:rPr>
            </w:rPrChange>
          </w:rPr>
          <w:t>Bailey</w:t>
        </w:r>
      </w:ins>
      <w:ins w:id="2800" w:author="Andrea Stafford Hintz" w:date="2016-08-15T11:20:00Z">
        <w:r w:rsidR="00481D1B" w:rsidRPr="009400B4">
          <w:rPr>
            <w:rFonts w:ascii="Times New Roman" w:hAnsi="Times New Roman"/>
            <w:sz w:val="24"/>
            <w:rPrChange w:id="2801" w:author="Andrea Stafford Hintz" w:date="2016-09-18T16:51:00Z">
              <w:rPr>
                <w:rFonts w:ascii="Times New Roman" w:eastAsia="Times New Roman" w:hAnsi="Times New Roman" w:cs="Times New Roman"/>
                <w:sz w:val="24"/>
                <w:szCs w:val="24"/>
              </w:rPr>
            </w:rPrChange>
          </w:rPr>
          <w:t xml:space="preserve"> cocked his head</w:t>
        </w:r>
      </w:ins>
      <w:ins w:id="2802" w:author="Andrea Stafford Hintz" w:date="2016-08-15T11:14:00Z">
        <w:r w:rsidRPr="009400B4">
          <w:rPr>
            <w:rFonts w:ascii="Times New Roman" w:hAnsi="Times New Roman"/>
            <w:sz w:val="24"/>
            <w:rPrChange w:id="2803" w:author="Andrea Stafford Hintz" w:date="2016-09-18T16:51:00Z">
              <w:rPr>
                <w:rFonts w:ascii="Times New Roman" w:eastAsia="Times New Roman" w:hAnsi="Times New Roman" w:cs="Times New Roman"/>
                <w:sz w:val="24"/>
                <w:szCs w:val="24"/>
              </w:rPr>
            </w:rPrChange>
          </w:rPr>
          <w:t>, listening to the conversation but not participating in it</w:t>
        </w:r>
      </w:ins>
      <w:ins w:id="2804" w:author="Andrea Stafford Hintz" w:date="2016-08-15T11:19:00Z">
        <w:r w:rsidR="00481D1B" w:rsidRPr="009400B4">
          <w:rPr>
            <w:rFonts w:ascii="Times New Roman" w:hAnsi="Times New Roman"/>
            <w:sz w:val="24"/>
            <w:rPrChange w:id="2805" w:author="Andrea Stafford Hintz" w:date="2016-09-18T16:51:00Z">
              <w:rPr>
                <w:rFonts w:ascii="Times New Roman" w:eastAsia="Times New Roman" w:hAnsi="Times New Roman" w:cs="Times New Roman"/>
                <w:sz w:val="24"/>
                <w:szCs w:val="24"/>
              </w:rPr>
            </w:rPrChange>
          </w:rPr>
          <w:t>.</w:t>
        </w:r>
      </w:ins>
      <w:ins w:id="2806" w:author="Andrea Stafford Hintz" w:date="2016-08-15T11:14:00Z">
        <w:r w:rsidRPr="009400B4">
          <w:rPr>
            <w:rFonts w:ascii="Times New Roman" w:hAnsi="Times New Roman"/>
            <w:sz w:val="24"/>
            <w:rPrChange w:id="2807" w:author="Andrea Stafford Hintz" w:date="2016-09-18T16:51:00Z">
              <w:rPr>
                <w:rFonts w:ascii="Times New Roman" w:eastAsia="Times New Roman" w:hAnsi="Times New Roman" w:cs="Times New Roman"/>
                <w:sz w:val="24"/>
                <w:szCs w:val="24"/>
              </w:rPr>
            </w:rPrChange>
          </w:rPr>
          <w:t xml:space="preserve"> </w:t>
        </w:r>
      </w:ins>
      <w:del w:id="2808" w:author="Andrea Stafford Hintz" w:date="2016-08-15T11:20:00Z">
        <w:r w:rsidR="00B67EA3" w:rsidRPr="00C245FD" w:rsidDel="00481D1B">
          <w:rPr>
            <w:rFonts w:ascii="Times New Roman" w:hAnsi="Times New Roman" w:cs="Times New Roman"/>
            <w:sz w:val="24"/>
            <w:szCs w:val="24"/>
          </w:rPr>
          <w:delText xml:space="preserve">Bailey </w:delText>
        </w:r>
      </w:del>
      <w:ins w:id="2809" w:author="Andrea Stafford Hintz" w:date="2016-08-15T11:20:00Z">
        <w:r w:rsidR="00481D1B" w:rsidRPr="009400B4">
          <w:rPr>
            <w:rFonts w:ascii="Times New Roman" w:hAnsi="Times New Roman"/>
            <w:sz w:val="24"/>
            <w:rPrChange w:id="2810" w:author="Andrea Stafford Hintz" w:date="2016-09-18T16:51:00Z">
              <w:rPr>
                <w:rFonts w:ascii="Times New Roman" w:eastAsia="Times New Roman" w:hAnsi="Times New Roman" w:cs="Times New Roman"/>
                <w:sz w:val="24"/>
                <w:szCs w:val="24"/>
              </w:rPr>
            </w:rPrChange>
          </w:rPr>
          <w:t xml:space="preserve">He </w:t>
        </w:r>
      </w:ins>
      <w:r w:rsidR="00B67EA3" w:rsidRPr="009400B4">
        <w:rPr>
          <w:rFonts w:ascii="Times New Roman" w:hAnsi="Times New Roman"/>
          <w:sz w:val="24"/>
          <w:rPrChange w:id="2811" w:author="Andrea Stafford Hintz" w:date="2016-09-18T16:51:00Z">
            <w:rPr>
              <w:rFonts w:ascii="Times New Roman" w:eastAsia="Times New Roman" w:hAnsi="Times New Roman" w:cs="Times New Roman"/>
              <w:sz w:val="24"/>
              <w:szCs w:val="24"/>
            </w:rPr>
          </w:rPrChange>
        </w:rPr>
        <w:t xml:space="preserve">raised his eyes in </w:t>
      </w:r>
      <w:del w:id="2812" w:author="Andrea Stafford Hintz" w:date="2016-08-15T11:20:00Z">
        <w:r w:rsidR="00B67EA3" w:rsidRPr="00C245FD" w:rsidDel="00481D1B">
          <w:rPr>
            <w:rFonts w:ascii="Times New Roman" w:hAnsi="Times New Roman" w:cs="Times New Roman"/>
            <w:sz w:val="24"/>
            <w:szCs w:val="24"/>
          </w:rPr>
          <w:delText xml:space="preserve">what must have been </w:delText>
        </w:r>
      </w:del>
      <w:r w:rsidR="00B67EA3" w:rsidRPr="009400B4">
        <w:rPr>
          <w:rFonts w:ascii="Times New Roman" w:hAnsi="Times New Roman"/>
          <w:sz w:val="24"/>
          <w:rPrChange w:id="2813" w:author="Andrea Stafford Hintz" w:date="2016-09-18T16:51:00Z">
            <w:rPr>
              <w:rFonts w:ascii="Times New Roman" w:eastAsia="Times New Roman" w:hAnsi="Times New Roman" w:cs="Times New Roman"/>
              <w:sz w:val="24"/>
              <w:szCs w:val="24"/>
            </w:rPr>
          </w:rPrChange>
        </w:rPr>
        <w:t>surprise</w:t>
      </w:r>
      <w:ins w:id="2814" w:author="Andrea Stafford Hintz" w:date="2016-08-15T11:20:00Z">
        <w:r w:rsidR="00FA7DB4" w:rsidRPr="76749E24">
          <w:rPr>
            <w:rFonts w:ascii="Times New Roman" w:eastAsia="Times New Roman" w:hAnsi="Times New Roman" w:cs="Times New Roman"/>
            <w:sz w:val="24"/>
            <w:szCs w:val="24"/>
            <w:rPrChange w:id="2815" w:author="Bryce Raffle" w:date="2016-09-06T11:42:00Z">
              <w:rPr>
                <w:rFonts w:ascii="Times New Roman" w:hAnsi="Times New Roman" w:cs="Times New Roman"/>
                <w:sz w:val="24"/>
                <w:szCs w:val="24"/>
              </w:rPr>
            </w:rPrChange>
          </w:rPr>
          <w:t>.</w:t>
        </w:r>
      </w:ins>
      <w:del w:id="2816" w:author="Andrea Stafford Hintz" w:date="2016-08-15T11:33:00Z">
        <w:r w:rsidR="00B67EA3" w:rsidRPr="00C245FD" w:rsidDel="00FA7DB4">
          <w:rPr>
            <w:rFonts w:ascii="Times New Roman" w:hAnsi="Times New Roman" w:cs="Times New Roman"/>
            <w:sz w:val="24"/>
            <w:szCs w:val="24"/>
          </w:rPr>
          <w:delText>.</w:delText>
        </w:r>
      </w:del>
    </w:p>
    <w:p w14:paraId="1F30CD5A" w14:textId="6D70A68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817" w:author="Andrea Stafford Hintz" w:date="2016-09-18T16:51:00Z">
            <w:rPr>
              <w:rFonts w:ascii="Times New Roman" w:eastAsia="Times New Roman" w:hAnsi="Times New Roman" w:cs="Times New Roman"/>
              <w:sz w:val="24"/>
              <w:szCs w:val="24"/>
            </w:rPr>
          </w:rPrChange>
        </w:rPr>
        <w:t>“What? Oh, you’re thinking of my own relationships?” Roderick protested,</w:t>
      </w:r>
      <w:ins w:id="2818" w:author="Andrea Stafford Hintz" w:date="2016-08-15T11:34:00Z">
        <w:r w:rsidR="00FA7DB4" w:rsidRPr="009400B4">
          <w:rPr>
            <w:rFonts w:ascii="Times New Roman" w:hAnsi="Times New Roman"/>
            <w:sz w:val="24"/>
            <w:rPrChange w:id="2819" w:author="Andrea Stafford Hintz" w:date="2016-09-18T16:51:00Z">
              <w:rPr>
                <w:rFonts w:ascii="Times New Roman" w:eastAsia="Times New Roman" w:hAnsi="Times New Roman" w:cs="Times New Roman"/>
                <w:sz w:val="24"/>
                <w:szCs w:val="24"/>
              </w:rPr>
            </w:rPrChange>
          </w:rPr>
          <w:t xml:space="preserve"> </w:t>
        </w:r>
      </w:ins>
      <w:del w:id="2820" w:author="Andrea Stafford Hintz" w:date="2016-08-15T11:34:00Z">
        <w:r w:rsidRPr="00C245FD" w:rsidDel="00FA7DB4">
          <w:rPr>
            <w:rFonts w:ascii="Times New Roman" w:hAnsi="Times New Roman" w:cs="Times New Roman"/>
            <w:sz w:val="24"/>
            <w:szCs w:val="24"/>
          </w:rPr>
          <w:delText xml:space="preserve"> somewhat </w:delText>
        </w:r>
      </w:del>
      <w:r w:rsidRPr="009400B4">
        <w:rPr>
          <w:rFonts w:ascii="Times New Roman" w:hAnsi="Times New Roman"/>
          <w:sz w:val="24"/>
          <w:rPrChange w:id="2821" w:author="Andrea Stafford Hintz" w:date="2016-09-18T16:51:00Z">
            <w:rPr>
              <w:rFonts w:ascii="Times New Roman" w:eastAsia="Times New Roman" w:hAnsi="Times New Roman" w:cs="Times New Roman"/>
              <w:sz w:val="24"/>
              <w:szCs w:val="24"/>
            </w:rPr>
          </w:rPrChange>
        </w:rPr>
        <w:t>annoyed at having to defend himself, even if he did have a young naked man in his loft</w:t>
      </w:r>
      <w:del w:id="2822" w:author="Andrea Stafford Hintz" w:date="2016-08-15T11:34:00Z">
        <w:r w:rsidRPr="00C245FD" w:rsidDel="00FA7DB4">
          <w:rPr>
            <w:rFonts w:ascii="Times New Roman" w:hAnsi="Times New Roman" w:cs="Times New Roman"/>
            <w:sz w:val="24"/>
            <w:szCs w:val="24"/>
          </w:rPr>
          <w:delText xml:space="preserve"> </w:delText>
        </w:r>
      </w:del>
      <w:ins w:id="2823" w:author="Andrea Stafford Hintz" w:date="2016-08-15T11:34:00Z">
        <w:r w:rsidR="00FA7DB4" w:rsidRPr="76749E24">
          <w:rPr>
            <w:rFonts w:ascii="Times New Roman" w:eastAsia="Times New Roman" w:hAnsi="Times New Roman" w:cs="Times New Roman"/>
            <w:sz w:val="24"/>
            <w:szCs w:val="24"/>
            <w:rPrChange w:id="2824" w:author="Bryce Raffle" w:date="2016-09-06T11:42:00Z">
              <w:rPr>
                <w:rFonts w:ascii="Times New Roman" w:hAnsi="Times New Roman" w:cs="Times New Roman"/>
                <w:sz w:val="24"/>
                <w:szCs w:val="24"/>
              </w:rPr>
            </w:rPrChange>
          </w:rPr>
          <w:t xml:space="preserve"> </w:t>
        </w:r>
        <w:r w:rsidR="00FA7DB4" w:rsidRPr="009400B4">
          <w:rPr>
            <w:rFonts w:ascii="Times New Roman" w:hAnsi="Times New Roman"/>
            <w:sz w:val="24"/>
            <w:rPrChange w:id="2825" w:author="Andrea Stafford Hintz" w:date="2016-09-18T16:51:00Z">
              <w:rPr>
                <w:rFonts w:ascii="Times New Roman" w:eastAsia="Times New Roman" w:hAnsi="Times New Roman" w:cs="Times New Roman"/>
                <w:sz w:val="24"/>
                <w:szCs w:val="24"/>
              </w:rPr>
            </w:rPrChange>
          </w:rPr>
          <w:t xml:space="preserve">right </w:t>
        </w:r>
      </w:ins>
      <w:proofErr w:type="spellStart"/>
      <w:ins w:id="2826" w:author="Andrea Stafford Hintz" w:date="2016-09-18T16:51:00Z">
        <w:r w:rsidR="00A22D6C" w:rsidRPr="009400B4">
          <w:rPr>
            <w:rFonts w:ascii="Times New Roman" w:eastAsia="Times New Roman" w:hAnsi="Times New Roman" w:cs="Times New Roman"/>
            <w:sz w:val="24"/>
            <w:szCs w:val="24"/>
          </w:rPr>
          <w:t>now</w:t>
        </w:r>
      </w:ins>
      <w:ins w:id="2827" w:author="Andrea Stafford Hintz" w:date="2016-08-15T11:34:00Z">
        <w:r w:rsidR="00FA7DB4" w:rsidRPr="76749E24">
          <w:rPr>
            <w:rFonts w:ascii="Times New Roman" w:eastAsia="Times New Roman" w:hAnsi="Times New Roman" w:cs="Times New Roman"/>
            <w:sz w:val="24"/>
            <w:szCs w:val="24"/>
            <w:rPrChange w:id="2828" w:author="Bryce Raffle" w:date="2016-09-06T11:42:00Z">
              <w:rPr>
                <w:rFonts w:ascii="Times New Roman" w:hAnsi="Times New Roman" w:cs="Times New Roman"/>
                <w:sz w:val="24"/>
                <w:szCs w:val="24"/>
              </w:rPr>
            </w:rPrChange>
          </w:rPr>
          <w:t>now</w:t>
        </w:r>
      </w:ins>
      <w:proofErr w:type="spellEnd"/>
      <w:del w:id="2829" w:author="Andrea Stafford Hintz" w:date="2016-08-15T11:34:00Z">
        <w:r w:rsidRPr="00C245FD" w:rsidDel="00FA7DB4">
          <w:rPr>
            <w:rFonts w:ascii="Times New Roman" w:hAnsi="Times New Roman" w:cs="Times New Roman"/>
            <w:sz w:val="24"/>
            <w:szCs w:val="24"/>
          </w:rPr>
          <w:delText>even as they spoke</w:delText>
        </w:r>
      </w:del>
      <w:r w:rsidRPr="009400B4">
        <w:rPr>
          <w:rFonts w:ascii="Times New Roman" w:hAnsi="Times New Roman"/>
          <w:sz w:val="24"/>
          <w:rPrChange w:id="2830" w:author="Andrea Stafford Hintz" w:date="2016-09-18T16:51:00Z">
            <w:rPr>
              <w:rFonts w:ascii="Times New Roman" w:eastAsia="Times New Roman" w:hAnsi="Times New Roman" w:cs="Times New Roman"/>
              <w:sz w:val="24"/>
              <w:szCs w:val="24"/>
            </w:rPr>
          </w:rPrChange>
        </w:rPr>
        <w:t xml:space="preserve">. </w:t>
      </w:r>
      <w:commentRangeStart w:id="2831"/>
      <w:r w:rsidRPr="009400B4">
        <w:rPr>
          <w:rFonts w:ascii="Times New Roman" w:hAnsi="Times New Roman"/>
          <w:sz w:val="24"/>
          <w:rPrChange w:id="2832" w:author="Andrea Stafford Hintz" w:date="2016-09-18T16:51:00Z">
            <w:rPr>
              <w:rFonts w:ascii="Times New Roman" w:eastAsia="Times New Roman" w:hAnsi="Times New Roman" w:cs="Times New Roman"/>
              <w:sz w:val="24"/>
              <w:szCs w:val="24"/>
            </w:rPr>
          </w:rPrChange>
        </w:rPr>
        <w:t>His attention was half focused on the painting and half on the conversation.</w:t>
      </w:r>
      <w:commentRangeEnd w:id="2831"/>
      <w:r w:rsidR="00FA7DB4">
        <w:rPr>
          <w:rStyle w:val="CommentReference"/>
        </w:rPr>
        <w:commentReference w:id="2831"/>
      </w:r>
    </w:p>
    <w:p w14:paraId="2E42A666" w14:textId="15B26FB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833" w:author="Andrea Stafford Hintz" w:date="2016-09-18T16:51:00Z">
            <w:rPr>
              <w:rFonts w:ascii="Times New Roman" w:eastAsia="Times New Roman" w:hAnsi="Times New Roman" w:cs="Times New Roman"/>
              <w:sz w:val="24"/>
              <w:szCs w:val="24"/>
            </w:rPr>
          </w:rPrChange>
        </w:rPr>
        <w:t xml:space="preserve">“Well, yes, perhaps there have been a few gentlemen in my life with whom I may have entertained somewhat of a romantic friendship, but these were mere trysts—with the possible exception of </w:t>
      </w:r>
      <w:commentRangeStart w:id="2834"/>
      <w:r w:rsidRPr="009400B4">
        <w:rPr>
          <w:rFonts w:ascii="Times New Roman" w:hAnsi="Times New Roman"/>
          <w:i/>
          <w:sz w:val="24"/>
          <w:highlight w:val="yellow"/>
          <w:rPrChange w:id="2835" w:author="Andrea Stafford Hintz" w:date="2016-09-18T16:51:00Z">
            <w:rPr>
              <w:rFonts w:ascii="Times New Roman" w:eastAsia="Times New Roman" w:hAnsi="Times New Roman" w:cs="Times New Roman"/>
              <w:i/>
              <w:sz w:val="24"/>
              <w:szCs w:val="24"/>
              <w:highlight w:val="yellow"/>
            </w:rPr>
          </w:rPrChange>
        </w:rPr>
        <w:t xml:space="preserve">mon </w:t>
      </w:r>
      <w:proofErr w:type="spellStart"/>
      <w:ins w:id="2836" w:author="Andrea Stafford Hintz" w:date="2016-09-18T16:51:00Z">
        <w:r w:rsidR="00A22D6C" w:rsidRPr="009400B4">
          <w:rPr>
            <w:rFonts w:ascii="Times New Roman" w:eastAsia="Times New Roman" w:hAnsi="Times New Roman" w:cs="Times New Roman"/>
            <w:i/>
            <w:sz w:val="24"/>
            <w:szCs w:val="24"/>
            <w:highlight w:val="yellow"/>
          </w:rPr>
          <w:t>chere</w:t>
        </w:r>
      </w:ins>
      <w:del w:id="2837" w:author="Andrea Stafford Hintz" w:date="2016-09-18T16:51:00Z">
        <w:r w:rsidRPr="76749E24">
          <w:rPr>
            <w:rFonts w:ascii="Times New Roman" w:eastAsia="Times New Roman" w:hAnsi="Times New Roman" w:cs="Times New Roman"/>
            <w:i/>
            <w:sz w:val="24"/>
            <w:szCs w:val="24"/>
            <w:highlight w:val="yellow"/>
            <w:rPrChange w:id="2838" w:author="Andrea Stafford Hintz" w:date="2016-08-15T11:41:00Z">
              <w:rPr>
                <w:rFonts w:ascii="Times New Roman" w:hAnsi="Times New Roman" w:cs="Times New Roman"/>
                <w:sz w:val="24"/>
                <w:szCs w:val="24"/>
              </w:rPr>
            </w:rPrChange>
          </w:rPr>
          <w:delText>ch</w:delText>
        </w:r>
      </w:del>
      <w:ins w:id="2839" w:author="Andrea Stafford Hintz" w:date="2016-08-15T11:35:00Z">
        <w:r w:rsidR="00FA7DB4" w:rsidRPr="76749E24">
          <w:rPr>
            <w:rFonts w:ascii="Times New Roman" w:eastAsia="Times New Roman" w:hAnsi="Times New Roman" w:cs="Times New Roman"/>
            <w:i/>
            <w:sz w:val="24"/>
            <w:szCs w:val="24"/>
            <w:highlight w:val="yellow"/>
            <w:rPrChange w:id="2840" w:author="Andrea Stafford Hintz" w:date="2016-08-15T11:41:00Z">
              <w:rPr>
                <w:rFonts w:ascii="Times New Roman" w:hAnsi="Times New Roman" w:cs="Times New Roman"/>
                <w:sz w:val="24"/>
                <w:szCs w:val="24"/>
              </w:rPr>
            </w:rPrChange>
          </w:rPr>
          <w:t>ere</w:t>
        </w:r>
      </w:ins>
      <w:proofErr w:type="spellEnd"/>
      <w:del w:id="2841" w:author="Andrea Stafford Hintz" w:date="2016-08-15T11:35:00Z">
        <w:r w:rsidRPr="003F47BD" w:rsidDel="00FA7DB4">
          <w:rPr>
            <w:rFonts w:ascii="Times New Roman" w:hAnsi="Times New Roman" w:cs="Times New Roman"/>
            <w:sz w:val="24"/>
            <w:szCs w:val="24"/>
            <w:highlight w:val="yellow"/>
            <w:rPrChange w:id="2842" w:author="Andrea Stafford Hintz" w:date="2016-08-15T11:40:00Z">
              <w:rPr>
                <w:rFonts w:ascii="Times New Roman" w:hAnsi="Times New Roman" w:cs="Times New Roman"/>
                <w:sz w:val="24"/>
                <w:szCs w:val="24"/>
              </w:rPr>
            </w:rPrChange>
          </w:rPr>
          <w:delText>ere</w:delText>
        </w:r>
      </w:del>
      <w:r w:rsidRPr="009400B4">
        <w:rPr>
          <w:rFonts w:ascii="Times New Roman" w:hAnsi="Times New Roman"/>
          <w:sz w:val="24"/>
          <w:highlight w:val="yellow"/>
          <w:rPrChange w:id="2843" w:author="Andrea Stafford Hintz" w:date="2016-09-18T16:51:00Z">
            <w:rPr>
              <w:rFonts w:ascii="Times New Roman" w:eastAsia="Times New Roman" w:hAnsi="Times New Roman" w:cs="Times New Roman"/>
              <w:sz w:val="24"/>
              <w:szCs w:val="24"/>
              <w:highlight w:val="yellow"/>
            </w:rPr>
          </w:rPrChange>
        </w:rPr>
        <w:t xml:space="preserve"> </w:t>
      </w:r>
      <w:commentRangeEnd w:id="2834"/>
      <w:r w:rsidR="00FA7DB4" w:rsidRPr="00412575">
        <w:rPr>
          <w:rStyle w:val="CommentReference"/>
          <w:highlight w:val="yellow"/>
        </w:rPr>
        <w:commentReference w:id="2834"/>
      </w:r>
      <w:proofErr w:type="spellStart"/>
      <w:r w:rsidRPr="009400B4">
        <w:rPr>
          <w:rFonts w:ascii="Times New Roman" w:hAnsi="Times New Roman"/>
          <w:sz w:val="24"/>
          <w:highlight w:val="yellow"/>
          <w:rPrChange w:id="2844" w:author="Andrea Stafford Hintz" w:date="2016-09-18T16:51:00Z">
            <w:rPr>
              <w:rFonts w:ascii="Times New Roman" w:eastAsia="Times New Roman" w:hAnsi="Times New Roman" w:cs="Times New Roman"/>
              <w:sz w:val="24"/>
              <w:szCs w:val="24"/>
              <w:highlight w:val="yellow"/>
            </w:rPr>
          </w:rPrChange>
        </w:rPr>
        <w:t>Rémy</w:t>
      </w:r>
      <w:proofErr w:type="spellEnd"/>
      <w:r w:rsidRPr="009400B4">
        <w:rPr>
          <w:rFonts w:ascii="Times New Roman" w:hAnsi="Times New Roman"/>
          <w:sz w:val="24"/>
          <w:rPrChange w:id="2845" w:author="Andrea Stafford Hintz" w:date="2016-09-18T16:51:00Z">
            <w:rPr>
              <w:rFonts w:ascii="Times New Roman" w:eastAsia="Times New Roman" w:hAnsi="Times New Roman" w:cs="Times New Roman"/>
              <w:sz w:val="24"/>
              <w:szCs w:val="24"/>
            </w:rPr>
          </w:rPrChange>
        </w:rPr>
        <w:t xml:space="preserve">. Still, that’s hardly the same as the epic romance of Sherlock and Watson, is it? No offense, </w:t>
      </w:r>
      <w:proofErr w:type="spellStart"/>
      <w:r w:rsidRPr="009400B4">
        <w:rPr>
          <w:rFonts w:ascii="Times New Roman" w:hAnsi="Times New Roman"/>
          <w:sz w:val="24"/>
          <w:rPrChange w:id="2846"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847" w:author="Andrea Stafford Hintz" w:date="2016-09-18T16:51:00Z">
            <w:rPr>
              <w:rFonts w:ascii="Times New Roman" w:eastAsia="Times New Roman" w:hAnsi="Times New Roman" w:cs="Times New Roman"/>
              <w:sz w:val="24"/>
              <w:szCs w:val="24"/>
            </w:rPr>
          </w:rPrChange>
        </w:rPr>
        <w:t>. Besides, I’m an artist, not a detective.”</w:t>
      </w:r>
    </w:p>
    <w:p w14:paraId="4DF67371" w14:textId="7974F9D3"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ins w:id="2848" w:author="Andrea Stafford Hintz" w:date="2016-09-18T16:51:00Z">
        <w:r w:rsidRPr="009400B4">
          <w:rPr>
            <w:rFonts w:ascii="Times New Roman" w:eastAsia="Times New Roman" w:hAnsi="Times New Roman" w:cs="Times New Roman"/>
            <w:sz w:val="24"/>
            <w:szCs w:val="24"/>
          </w:rPr>
          <w:t>He</w:t>
        </w:r>
      </w:ins>
      <w:ins w:id="2849" w:author="Andrea Stafford Hintz" w:date="2016-08-15T11:42:00Z">
        <w:r w:rsidR="003F47BD" w:rsidRPr="76749E24">
          <w:rPr>
            <w:rFonts w:ascii="Times New Roman" w:eastAsia="Times New Roman" w:hAnsi="Times New Roman" w:cs="Times New Roman"/>
            <w:sz w:val="24"/>
            <w:szCs w:val="24"/>
            <w:rPrChange w:id="2850" w:author="Bryce Raffle" w:date="2016-09-06T11:42:00Z">
              <w:rPr>
                <w:rFonts w:ascii="Times New Roman" w:hAnsi="Times New Roman" w:cs="Times New Roman"/>
                <w:sz w:val="24"/>
                <w:szCs w:val="24"/>
              </w:rPr>
            </w:rPrChange>
          </w:rPr>
          <w:t>H</w:t>
        </w:r>
      </w:ins>
      <w:proofErr w:type="spellEnd"/>
      <w:del w:id="2851" w:author="Andrea Stafford Hintz" w:date="2016-08-15T11:42:00Z">
        <w:r w:rsidR="00B67EA3" w:rsidRPr="00C245FD" w:rsidDel="003F47BD">
          <w:rPr>
            <w:rFonts w:ascii="Times New Roman" w:hAnsi="Times New Roman" w:cs="Times New Roman"/>
            <w:sz w:val="24"/>
            <w:szCs w:val="24"/>
          </w:rPr>
          <w:delText>As he said this, h</w:delText>
        </w:r>
      </w:del>
      <w:del w:id="2852" w:author="Andrea Stafford Hintz" w:date="2016-09-18T16:51:00Z">
        <w:r w:rsidR="00B67EA3" w:rsidRPr="76749E24">
          <w:rPr>
            <w:rFonts w:ascii="Times New Roman" w:eastAsia="Times New Roman" w:hAnsi="Times New Roman" w:cs="Times New Roman"/>
            <w:sz w:val="24"/>
            <w:szCs w:val="24"/>
            <w:rPrChange w:id="2853" w:author="Bryce Raffle" w:date="2016-09-06T11:42:00Z">
              <w:rPr>
                <w:rFonts w:ascii="Times New Roman" w:hAnsi="Times New Roman" w:cs="Times New Roman"/>
                <w:sz w:val="24"/>
                <w:szCs w:val="24"/>
              </w:rPr>
            </w:rPrChange>
          </w:rPr>
          <w:delText>e</w:delText>
        </w:r>
      </w:del>
      <w:r w:rsidR="00B67EA3" w:rsidRPr="009400B4">
        <w:rPr>
          <w:rFonts w:ascii="Times New Roman" w:hAnsi="Times New Roman"/>
          <w:sz w:val="24"/>
          <w:rPrChange w:id="2854" w:author="Andrea Stafford Hintz" w:date="2016-09-18T16:51:00Z">
            <w:rPr>
              <w:rFonts w:ascii="Times New Roman" w:eastAsia="Times New Roman" w:hAnsi="Times New Roman" w:cs="Times New Roman"/>
              <w:sz w:val="24"/>
              <w:szCs w:val="24"/>
            </w:rPr>
          </w:rPrChange>
        </w:rPr>
        <w:t xml:space="preserve"> renewed his efforts at painting </w:t>
      </w:r>
      <w:proofErr w:type="spellStart"/>
      <w:r w:rsidR="00B67EA3" w:rsidRPr="009400B4">
        <w:rPr>
          <w:rFonts w:ascii="Times New Roman" w:hAnsi="Times New Roman"/>
          <w:sz w:val="24"/>
          <w:rPrChange w:id="2855" w:author="Andrea Stafford Hintz" w:date="2016-09-18T16:51:00Z">
            <w:rPr>
              <w:rFonts w:ascii="Times New Roman" w:eastAsia="Times New Roman" w:hAnsi="Times New Roman" w:cs="Times New Roman"/>
              <w:sz w:val="24"/>
              <w:szCs w:val="24"/>
            </w:rPr>
          </w:rPrChange>
        </w:rPr>
        <w:t>Rémy</w:t>
      </w:r>
      <w:proofErr w:type="spellEnd"/>
      <w:ins w:id="2856" w:author="Andrea Stafford Hintz" w:date="2016-08-15T11:42:00Z">
        <w:r w:rsidR="003F47BD" w:rsidRPr="76749E24">
          <w:rPr>
            <w:rFonts w:ascii="Times New Roman" w:eastAsia="Times New Roman" w:hAnsi="Times New Roman" w:cs="Times New Roman"/>
            <w:sz w:val="24"/>
            <w:szCs w:val="24"/>
            <w:rPrChange w:id="2857" w:author="Bryce Raffle" w:date="2016-09-06T11:42:00Z">
              <w:rPr>
                <w:rFonts w:ascii="Times New Roman" w:hAnsi="Times New Roman" w:cs="Times New Roman"/>
                <w:sz w:val="24"/>
                <w:szCs w:val="24"/>
              </w:rPr>
            </w:rPrChange>
          </w:rPr>
          <w:t xml:space="preserve"> with </w:t>
        </w:r>
      </w:ins>
      <w:del w:id="2858" w:author="Andrea Stafford Hintz" w:date="2016-08-15T11:42:00Z">
        <w:r w:rsidR="00B67EA3" w:rsidRPr="00C245FD" w:rsidDel="003F47BD">
          <w:rPr>
            <w:rFonts w:ascii="Times New Roman" w:hAnsi="Times New Roman" w:cs="Times New Roman"/>
            <w:sz w:val="24"/>
            <w:szCs w:val="24"/>
          </w:rPr>
          <w:delText xml:space="preserve">, </w:delText>
        </w:r>
      </w:del>
      <w:del w:id="2859" w:author="Andrea Stafford Hintz" w:date="2016-08-15T11:41:00Z">
        <w:r w:rsidR="00B67EA3" w:rsidRPr="00C245FD" w:rsidDel="003F47BD">
          <w:rPr>
            <w:rFonts w:ascii="Times New Roman" w:hAnsi="Times New Roman" w:cs="Times New Roman"/>
            <w:sz w:val="24"/>
            <w:szCs w:val="24"/>
          </w:rPr>
          <w:delText xml:space="preserve">with </w:delText>
        </w:r>
      </w:del>
      <w:r w:rsidR="00B67EA3" w:rsidRPr="009400B4">
        <w:rPr>
          <w:rFonts w:ascii="Times New Roman" w:hAnsi="Times New Roman"/>
          <w:sz w:val="24"/>
          <w:rPrChange w:id="2860" w:author="Andrea Stafford Hintz" w:date="2016-09-18T16:51:00Z">
            <w:rPr>
              <w:rFonts w:ascii="Times New Roman" w:eastAsia="Times New Roman" w:hAnsi="Times New Roman" w:cs="Times New Roman"/>
              <w:sz w:val="24"/>
              <w:szCs w:val="24"/>
            </w:rPr>
          </w:rPrChange>
        </w:rPr>
        <w:t>a fury of brushstrokes</w:t>
      </w:r>
      <w:ins w:id="2861" w:author="Andrea Stafford Hintz" w:date="2016-08-15T11:42:00Z">
        <w:r w:rsidR="003F47BD" w:rsidRPr="009400B4">
          <w:rPr>
            <w:rFonts w:ascii="Times New Roman" w:hAnsi="Times New Roman"/>
            <w:sz w:val="24"/>
            <w:rPrChange w:id="2862" w:author="Andrea Stafford Hintz" w:date="2016-09-18T16:51:00Z">
              <w:rPr>
                <w:rFonts w:ascii="Times New Roman" w:eastAsia="Times New Roman" w:hAnsi="Times New Roman" w:cs="Times New Roman"/>
                <w:sz w:val="24"/>
                <w:szCs w:val="24"/>
              </w:rPr>
            </w:rPrChange>
          </w:rPr>
          <w:t>,</w:t>
        </w:r>
      </w:ins>
      <w:r w:rsidR="00B67EA3" w:rsidRPr="009400B4">
        <w:rPr>
          <w:rFonts w:ascii="Times New Roman" w:hAnsi="Times New Roman"/>
          <w:sz w:val="24"/>
          <w:rPrChange w:id="2863" w:author="Andrea Stafford Hintz" w:date="2016-09-18T16:51:00Z">
            <w:rPr>
              <w:rFonts w:ascii="Times New Roman" w:eastAsia="Times New Roman" w:hAnsi="Times New Roman" w:cs="Times New Roman"/>
              <w:sz w:val="24"/>
              <w:szCs w:val="24"/>
            </w:rPr>
          </w:rPrChange>
        </w:rPr>
        <w:t xml:space="preserve"> as if to hammer home his point. </w:t>
      </w:r>
      <w:commentRangeStart w:id="2864"/>
      <w:r w:rsidR="00B67EA3" w:rsidRPr="009400B4">
        <w:rPr>
          <w:rFonts w:ascii="Times New Roman" w:hAnsi="Times New Roman"/>
          <w:sz w:val="24"/>
          <w:rPrChange w:id="2865" w:author="Andrea Stafford Hintz" w:date="2016-09-18T16:51:00Z">
            <w:rPr>
              <w:rFonts w:ascii="Times New Roman" w:eastAsia="Times New Roman" w:hAnsi="Times New Roman" w:cs="Times New Roman"/>
              <w:sz w:val="24"/>
              <w:szCs w:val="24"/>
            </w:rPr>
          </w:rPrChange>
        </w:rPr>
        <w:t xml:space="preserve">The annoying thing was that Sherlock Holmes, in </w:t>
      </w:r>
      <w:r w:rsidR="00B67EA3" w:rsidRPr="009400B4">
        <w:rPr>
          <w:rFonts w:ascii="Times New Roman" w:hAnsi="Times New Roman"/>
          <w:i/>
          <w:sz w:val="24"/>
          <w:rPrChange w:id="2866" w:author="Andrea Stafford Hintz" w:date="2016-09-18T16:51:00Z">
            <w:rPr>
              <w:rFonts w:ascii="Times New Roman" w:eastAsia="Times New Roman" w:hAnsi="Times New Roman" w:cs="Times New Roman"/>
              <w:i/>
              <w:sz w:val="24"/>
              <w:szCs w:val="24"/>
            </w:rPr>
          </w:rPrChange>
        </w:rPr>
        <w:t>A Study of Scarlet</w:t>
      </w:r>
      <w:r w:rsidR="00B67EA3" w:rsidRPr="009400B4">
        <w:rPr>
          <w:rFonts w:ascii="Times New Roman" w:hAnsi="Times New Roman"/>
          <w:sz w:val="24"/>
          <w:rPrChange w:id="2867" w:author="Andrea Stafford Hintz" w:date="2016-09-18T16:51:00Z">
            <w:rPr>
              <w:rFonts w:ascii="Times New Roman" w:eastAsia="Times New Roman" w:hAnsi="Times New Roman" w:cs="Times New Roman"/>
              <w:sz w:val="24"/>
              <w:szCs w:val="24"/>
            </w:rPr>
          </w:rPrChange>
        </w:rPr>
        <w:t>, complained when Watson once compared him to Dickens’ Inspector Bucket. So when Roderick objected to being compared to Holmes, even his objections helped to solidify the comparison to the fictional detective. But Roderick couldn’t help it.</w:t>
      </w:r>
      <w:commentRangeEnd w:id="2864"/>
      <w:r w:rsidR="003F47BD">
        <w:rPr>
          <w:rStyle w:val="CommentReference"/>
        </w:rPr>
        <w:commentReference w:id="2864"/>
      </w:r>
    </w:p>
    <w:p w14:paraId="02B78E78" w14:textId="17A109E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868" w:author="Andrea Stafford Hintz" w:date="2016-09-18T16:51:00Z">
            <w:rPr>
              <w:rFonts w:ascii="Times New Roman" w:eastAsia="Times New Roman" w:hAnsi="Times New Roman" w:cs="Times New Roman"/>
              <w:sz w:val="24"/>
              <w:szCs w:val="24"/>
            </w:rPr>
          </w:rPrChange>
        </w:rPr>
        <w:t xml:space="preserve">And so, </w:t>
      </w:r>
      <w:commentRangeStart w:id="2869"/>
      <w:r w:rsidRPr="009400B4">
        <w:rPr>
          <w:rFonts w:ascii="Times New Roman" w:hAnsi="Times New Roman"/>
          <w:sz w:val="24"/>
          <w:rPrChange w:id="2870" w:author="Andrea Stafford Hintz" w:date="2016-09-18T16:51:00Z">
            <w:rPr>
              <w:rFonts w:ascii="Times New Roman" w:eastAsia="Times New Roman" w:hAnsi="Times New Roman" w:cs="Times New Roman"/>
              <w:sz w:val="24"/>
              <w:szCs w:val="24"/>
            </w:rPr>
          </w:rPrChange>
        </w:rPr>
        <w:t xml:space="preserve">he took </w:t>
      </w:r>
      <w:proofErr w:type="spellStart"/>
      <w:r w:rsidRPr="009400B4">
        <w:rPr>
          <w:rFonts w:ascii="Times New Roman" w:hAnsi="Times New Roman"/>
          <w:sz w:val="24"/>
          <w:rPrChange w:id="2871" w:author="Andrea Stafford Hintz" w:date="2016-09-18T16:51:00Z">
            <w:rPr>
              <w:rFonts w:ascii="Times New Roman" w:eastAsia="Times New Roman" w:hAnsi="Times New Roman" w:cs="Times New Roman"/>
              <w:sz w:val="24"/>
              <w:szCs w:val="24"/>
            </w:rPr>
          </w:rPrChange>
        </w:rPr>
        <w:t>Bailey’s</w:t>
      </w:r>
      <w:del w:id="2872" w:author="Andrea Stafford Hintz" w:date="2016-08-15T11:45:00Z">
        <w:r w:rsidRPr="00C245FD" w:rsidDel="003F47BD">
          <w:rPr>
            <w:rFonts w:ascii="Times New Roman" w:hAnsi="Times New Roman" w:cs="Times New Roman"/>
            <w:sz w:val="24"/>
            <w:szCs w:val="24"/>
          </w:rPr>
          <w:delText xml:space="preserve"> tacit</w:delText>
        </w:r>
      </w:del>
      <w:del w:id="2873" w:author="Andrea Stafford Hintz" w:date="2016-09-18T16:51:00Z">
        <w:r w:rsidRPr="76749E24">
          <w:rPr>
            <w:rFonts w:ascii="Times New Roman" w:eastAsia="Times New Roman" w:hAnsi="Times New Roman" w:cs="Times New Roman"/>
            <w:sz w:val="24"/>
            <w:szCs w:val="24"/>
            <w:rPrChange w:id="2874"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875" w:author="Andrea Stafford Hintz" w:date="2016-09-18T16:51:00Z">
            <w:rPr>
              <w:rFonts w:ascii="Times New Roman" w:eastAsia="Times New Roman" w:hAnsi="Times New Roman" w:cs="Times New Roman"/>
              <w:sz w:val="24"/>
              <w:szCs w:val="24"/>
            </w:rPr>
          </w:rPrChange>
        </w:rPr>
        <w:t>silence</w:t>
      </w:r>
      <w:proofErr w:type="spellEnd"/>
      <w:r w:rsidRPr="009400B4">
        <w:rPr>
          <w:rFonts w:ascii="Times New Roman" w:hAnsi="Times New Roman"/>
          <w:sz w:val="24"/>
          <w:rPrChange w:id="2876" w:author="Andrea Stafford Hintz" w:date="2016-09-18T16:51:00Z">
            <w:rPr>
              <w:rFonts w:ascii="Times New Roman" w:eastAsia="Times New Roman" w:hAnsi="Times New Roman" w:cs="Times New Roman"/>
              <w:sz w:val="24"/>
              <w:szCs w:val="24"/>
            </w:rPr>
          </w:rPrChange>
        </w:rPr>
        <w:t xml:space="preserve"> as a</w:t>
      </w:r>
      <w:ins w:id="2877" w:author="Andrea Stafford Hintz" w:date="2016-08-15T11:45:00Z">
        <w:r w:rsidR="003F47BD" w:rsidRPr="009400B4">
          <w:rPr>
            <w:rFonts w:ascii="Times New Roman" w:hAnsi="Times New Roman"/>
            <w:sz w:val="24"/>
            <w:rPrChange w:id="2878" w:author="Andrea Stafford Hintz" w:date="2016-09-18T16:51:00Z">
              <w:rPr>
                <w:rFonts w:ascii="Times New Roman" w:eastAsia="Times New Roman" w:hAnsi="Times New Roman" w:cs="Times New Roman"/>
                <w:sz w:val="24"/>
                <w:szCs w:val="24"/>
              </w:rPr>
            </w:rPrChange>
          </w:rPr>
          <w:t xml:space="preserve"> tacit</w:t>
        </w:r>
      </w:ins>
      <w:r w:rsidRPr="009400B4">
        <w:rPr>
          <w:rFonts w:ascii="Times New Roman" w:hAnsi="Times New Roman"/>
          <w:sz w:val="24"/>
          <w:rPrChange w:id="2879" w:author="Andrea Stafford Hintz" w:date="2016-09-18T16:51:00Z">
            <w:rPr>
              <w:rFonts w:ascii="Times New Roman" w:eastAsia="Times New Roman" w:hAnsi="Times New Roman" w:cs="Times New Roman"/>
              <w:sz w:val="24"/>
              <w:szCs w:val="24"/>
            </w:rPr>
          </w:rPrChange>
        </w:rPr>
        <w:t xml:space="preserve"> </w:t>
      </w:r>
      <w:proofErr w:type="spellStart"/>
      <w:ins w:id="2880" w:author="Andrea Stafford Hintz" w:date="2016-09-18T16:51:00Z">
        <w:r w:rsidR="00A22D6C" w:rsidRPr="009400B4">
          <w:rPr>
            <w:rFonts w:ascii="Times New Roman" w:eastAsia="Times New Roman" w:hAnsi="Times New Roman" w:cs="Times New Roman"/>
            <w:sz w:val="24"/>
            <w:szCs w:val="24"/>
          </w:rPr>
          <w:t>agreement</w:t>
        </w:r>
      </w:ins>
      <w:del w:id="2881" w:author="Andrea Stafford Hintz" w:date="2016-08-15T11:45:00Z">
        <w:r w:rsidRPr="00C245FD" w:rsidDel="003F47BD">
          <w:rPr>
            <w:rFonts w:ascii="Times New Roman" w:hAnsi="Times New Roman" w:cs="Times New Roman"/>
            <w:sz w:val="24"/>
            <w:szCs w:val="24"/>
          </w:rPr>
          <w:delText>reply</w:delText>
        </w:r>
      </w:del>
      <w:ins w:id="2882" w:author="Andrea Stafford Hintz" w:date="2016-08-15T11:45:00Z">
        <w:r w:rsidR="003F47BD" w:rsidRPr="76749E24">
          <w:rPr>
            <w:rFonts w:ascii="Times New Roman" w:eastAsia="Times New Roman" w:hAnsi="Times New Roman" w:cs="Times New Roman"/>
            <w:sz w:val="24"/>
            <w:szCs w:val="24"/>
            <w:rPrChange w:id="2883" w:author="Bryce Raffle" w:date="2016-09-06T11:42:00Z">
              <w:rPr>
                <w:rFonts w:ascii="Times New Roman" w:hAnsi="Times New Roman" w:cs="Times New Roman"/>
                <w:sz w:val="24"/>
                <w:szCs w:val="24"/>
              </w:rPr>
            </w:rPrChange>
          </w:rPr>
          <w:t>agreement</w:t>
        </w:r>
        <w:commentRangeEnd w:id="2869"/>
        <w:proofErr w:type="spellEnd"/>
        <w:r w:rsidR="003F47BD">
          <w:rPr>
            <w:rStyle w:val="CommentReference"/>
          </w:rPr>
          <w:commentReference w:id="2869"/>
        </w:r>
      </w:ins>
      <w:r w:rsidRPr="009400B4">
        <w:rPr>
          <w:rFonts w:ascii="Times New Roman" w:hAnsi="Times New Roman"/>
          <w:sz w:val="24"/>
          <w:rPrChange w:id="2884" w:author="Andrea Stafford Hintz" w:date="2016-09-18T16:51:00Z">
            <w:rPr>
              <w:rFonts w:ascii="Times New Roman" w:eastAsia="Times New Roman" w:hAnsi="Times New Roman" w:cs="Times New Roman"/>
              <w:sz w:val="24"/>
              <w:szCs w:val="24"/>
            </w:rPr>
          </w:rPrChange>
        </w:rPr>
        <w:t xml:space="preserve">. Turning around to look at Bailey, he leaned over, allowing his </w:t>
      </w:r>
      <w:commentRangeStart w:id="2885"/>
      <w:r w:rsidRPr="009400B4">
        <w:rPr>
          <w:rFonts w:ascii="Times New Roman" w:hAnsi="Times New Roman"/>
          <w:sz w:val="24"/>
          <w:rPrChange w:id="2886" w:author="Andrea Stafford Hintz" w:date="2016-09-18T16:51:00Z">
            <w:rPr>
              <w:rFonts w:ascii="Times New Roman" w:eastAsia="Times New Roman" w:hAnsi="Times New Roman" w:cs="Times New Roman"/>
              <w:sz w:val="24"/>
              <w:szCs w:val="24"/>
            </w:rPr>
          </w:rPrChange>
        </w:rPr>
        <w:t>companion</w:t>
      </w:r>
      <w:commentRangeEnd w:id="2885"/>
      <w:r w:rsidR="003F47BD">
        <w:rPr>
          <w:rStyle w:val="CommentReference"/>
        </w:rPr>
        <w:commentReference w:id="2885"/>
      </w:r>
      <w:r w:rsidRPr="009400B4">
        <w:rPr>
          <w:rFonts w:ascii="Times New Roman" w:hAnsi="Times New Roman"/>
          <w:sz w:val="24"/>
          <w:rPrChange w:id="2887" w:author="Andrea Stafford Hintz" w:date="2016-09-18T16:51:00Z">
            <w:rPr>
              <w:rFonts w:ascii="Times New Roman" w:eastAsia="Times New Roman" w:hAnsi="Times New Roman" w:cs="Times New Roman"/>
              <w:sz w:val="24"/>
              <w:szCs w:val="24"/>
            </w:rPr>
          </w:rPrChange>
        </w:rPr>
        <w:t xml:space="preserve"> to give him a small kiss on the cheek.</w:t>
      </w:r>
    </w:p>
    <w:p w14:paraId="56E151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888"/>
      <w:r w:rsidRPr="009400B4">
        <w:rPr>
          <w:rFonts w:ascii="Times New Roman" w:hAnsi="Times New Roman"/>
          <w:sz w:val="24"/>
          <w:rPrChange w:id="2889" w:author="Andrea Stafford Hintz" w:date="2016-09-18T16:51:00Z">
            <w:rPr>
              <w:rFonts w:ascii="Times New Roman" w:eastAsia="Times New Roman" w:hAnsi="Times New Roman" w:cs="Times New Roman"/>
              <w:sz w:val="24"/>
              <w:szCs w:val="24"/>
            </w:rPr>
          </w:rPrChange>
        </w:rPr>
        <w:lastRenderedPageBreak/>
        <w:t>“You’re a good boy Bailey,” he said, rubbing Bailey’s head. “Yes, you are,” he said with affection. “Yes, you are.”</w:t>
      </w:r>
      <w:commentRangeEnd w:id="2888"/>
      <w:r w:rsidR="003F47BD">
        <w:rPr>
          <w:rStyle w:val="CommentReference"/>
        </w:rPr>
        <w:commentReference w:id="2888"/>
      </w:r>
    </w:p>
    <w:p w14:paraId="1D11FE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890" w:author="Andrea Stafford Hintz" w:date="2016-09-18T16:51:00Z">
            <w:rPr>
              <w:rFonts w:ascii="Times New Roman" w:eastAsia="Times New Roman" w:hAnsi="Times New Roman" w:cs="Times New Roman"/>
              <w:sz w:val="24"/>
              <w:szCs w:val="24"/>
            </w:rPr>
          </w:rPrChange>
        </w:rPr>
        <w:t>He stood up and wiped his face. “Although you’re a terrible kisser,” he added. Then, raising his voice an octave in impersonation of Bailey, he protested, “No, I’m not.”</w:t>
      </w:r>
    </w:p>
    <w:p w14:paraId="566F4E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891" w:author="Andrea Stafford Hintz" w:date="2016-09-18T16:51:00Z">
            <w:rPr>
              <w:rFonts w:ascii="Times New Roman" w:eastAsia="Times New Roman" w:hAnsi="Times New Roman" w:cs="Times New Roman"/>
              <w:sz w:val="24"/>
              <w:szCs w:val="24"/>
            </w:rPr>
          </w:rPrChange>
        </w:rPr>
        <w:t xml:space="preserve">A poor act of ventriloquism really, but </w:t>
      </w:r>
      <w:proofErr w:type="spellStart"/>
      <w:r w:rsidRPr="009400B4">
        <w:rPr>
          <w:rFonts w:ascii="Times New Roman" w:hAnsi="Times New Roman"/>
          <w:sz w:val="24"/>
          <w:rPrChange w:id="2892"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893" w:author="Andrea Stafford Hintz" w:date="2016-09-18T16:51:00Z">
            <w:rPr>
              <w:rFonts w:ascii="Times New Roman" w:eastAsia="Times New Roman" w:hAnsi="Times New Roman" w:cs="Times New Roman"/>
              <w:sz w:val="24"/>
              <w:szCs w:val="24"/>
            </w:rPr>
          </w:rPrChange>
        </w:rPr>
        <w:t xml:space="preserve"> giggled appreciatively. Perhaps it was Bailey’s facial expression that amused </w:t>
      </w:r>
      <w:proofErr w:type="spellStart"/>
      <w:r w:rsidRPr="009400B4">
        <w:rPr>
          <w:rFonts w:ascii="Times New Roman" w:hAnsi="Times New Roman"/>
          <w:sz w:val="24"/>
          <w:rPrChange w:id="2894"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895" w:author="Andrea Stafford Hintz" w:date="2016-09-18T16:51:00Z">
            <w:rPr>
              <w:rFonts w:ascii="Times New Roman" w:eastAsia="Times New Roman" w:hAnsi="Times New Roman" w:cs="Times New Roman"/>
              <w:sz w:val="24"/>
              <w:szCs w:val="24"/>
            </w:rPr>
          </w:rPrChange>
        </w:rPr>
        <w:t>.</w:t>
      </w:r>
    </w:p>
    <w:p w14:paraId="071800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896"/>
      <w:r w:rsidRPr="009400B4">
        <w:rPr>
          <w:rFonts w:ascii="Times New Roman" w:hAnsi="Times New Roman"/>
          <w:sz w:val="24"/>
          <w:rPrChange w:id="2897" w:author="Andrea Stafford Hintz" w:date="2016-09-18T16:51:00Z">
            <w:rPr>
              <w:rFonts w:ascii="Times New Roman" w:eastAsia="Times New Roman" w:hAnsi="Times New Roman" w:cs="Times New Roman"/>
              <w:sz w:val="24"/>
              <w:szCs w:val="24"/>
            </w:rPr>
          </w:rPrChange>
        </w:rPr>
        <w:t xml:space="preserve">Bailey was a Yorkshire Terrier, a particularly inquisitive breed if not a handsome one, with a shaggy coat and an impressive moustache that far surpassed his master’s. While the breed was not generally preferred by the upper or middle classes, but was bred to catch vermin, Roderick had fallen in love with </w:t>
      </w:r>
      <w:r w:rsidR="00C245FD" w:rsidRPr="009400B4">
        <w:rPr>
          <w:rFonts w:ascii="Times New Roman" w:hAnsi="Times New Roman"/>
          <w:sz w:val="24"/>
          <w:rPrChange w:id="2898" w:author="Andrea Stafford Hintz" w:date="2016-09-18T16:51:00Z">
            <w:rPr>
              <w:rFonts w:ascii="Times New Roman" w:eastAsia="Times New Roman" w:hAnsi="Times New Roman" w:cs="Times New Roman"/>
              <w:sz w:val="24"/>
              <w:szCs w:val="24"/>
            </w:rPr>
          </w:rPrChange>
        </w:rPr>
        <w:t>Bailey’s</w:t>
      </w:r>
      <w:r w:rsidRPr="009400B4">
        <w:rPr>
          <w:rFonts w:ascii="Times New Roman" w:hAnsi="Times New Roman"/>
          <w:sz w:val="24"/>
          <w:rPrChange w:id="2899" w:author="Andrea Stafford Hintz" w:date="2016-09-18T16:51:00Z">
            <w:rPr>
              <w:rFonts w:ascii="Times New Roman" w:eastAsia="Times New Roman" w:hAnsi="Times New Roman" w:cs="Times New Roman"/>
              <w:sz w:val="24"/>
              <w:szCs w:val="24"/>
            </w:rPr>
          </w:rPrChange>
        </w:rPr>
        <w:t xml:space="preserve"> exuberant personality. Not to mention his ridiculous facial expressions.</w:t>
      </w:r>
      <w:commentRangeEnd w:id="2896"/>
      <w:r w:rsidR="003F47BD">
        <w:rPr>
          <w:rStyle w:val="CommentReference"/>
        </w:rPr>
        <w:commentReference w:id="2896"/>
      </w:r>
    </w:p>
    <w:p w14:paraId="3EC9A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00" w:author="Andrea Stafford Hintz" w:date="2016-09-18T16:51:00Z">
            <w:rPr>
              <w:rFonts w:ascii="Times New Roman" w:eastAsia="Times New Roman" w:hAnsi="Times New Roman" w:cs="Times New Roman"/>
              <w:sz w:val="24"/>
              <w:szCs w:val="24"/>
            </w:rPr>
          </w:rPrChange>
        </w:rPr>
        <w:t xml:space="preserve">Roderick scolded </w:t>
      </w:r>
      <w:proofErr w:type="spellStart"/>
      <w:r w:rsidRPr="009400B4">
        <w:rPr>
          <w:rFonts w:ascii="Times New Roman" w:hAnsi="Times New Roman"/>
          <w:sz w:val="24"/>
          <w:rPrChange w:id="2901"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902" w:author="Andrea Stafford Hintz" w:date="2016-09-18T16:51:00Z">
            <w:rPr>
              <w:rFonts w:ascii="Times New Roman" w:eastAsia="Times New Roman" w:hAnsi="Times New Roman" w:cs="Times New Roman"/>
              <w:sz w:val="24"/>
              <w:szCs w:val="24"/>
            </w:rPr>
          </w:rPrChange>
        </w:rPr>
        <w:t xml:space="preserve"> for moving. It was difficult to paint while the boy kept laughing whenever Roderick said something mildly amusing. Silly lad.</w:t>
      </w:r>
    </w:p>
    <w:p w14:paraId="581740D3" w14:textId="1BCB8F1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03" w:author="Andrea Stafford Hintz" w:date="2016-09-18T16:51:00Z">
            <w:rPr>
              <w:rFonts w:ascii="Times New Roman" w:eastAsia="Times New Roman" w:hAnsi="Times New Roman" w:cs="Times New Roman"/>
              <w:sz w:val="24"/>
              <w:szCs w:val="24"/>
            </w:rPr>
          </w:rPrChange>
        </w:rPr>
        <w:t xml:space="preserve">Roderick regarded his painting. </w:t>
      </w:r>
      <w:proofErr w:type="spellStart"/>
      <w:r w:rsidRPr="009400B4">
        <w:rPr>
          <w:rFonts w:ascii="Times New Roman" w:hAnsi="Times New Roman"/>
          <w:sz w:val="24"/>
          <w:rPrChange w:id="2904" w:author="Andrea Stafford Hintz" w:date="2016-09-18T16:51:00Z">
            <w:rPr>
              <w:rFonts w:ascii="Times New Roman" w:eastAsia="Times New Roman" w:hAnsi="Times New Roman" w:cs="Times New Roman"/>
              <w:sz w:val="24"/>
              <w:szCs w:val="24"/>
            </w:rPr>
          </w:rPrChange>
        </w:rPr>
        <w:t>Rémy’s</w:t>
      </w:r>
      <w:proofErr w:type="spellEnd"/>
      <w:r w:rsidRPr="009400B4">
        <w:rPr>
          <w:rFonts w:ascii="Times New Roman" w:hAnsi="Times New Roman"/>
          <w:sz w:val="24"/>
          <w:rPrChange w:id="2905" w:author="Andrea Stafford Hintz" w:date="2016-09-18T16:51:00Z">
            <w:rPr>
              <w:rFonts w:ascii="Times New Roman" w:eastAsia="Times New Roman" w:hAnsi="Times New Roman" w:cs="Times New Roman"/>
              <w:sz w:val="24"/>
              <w:szCs w:val="24"/>
            </w:rPr>
          </w:rPrChange>
        </w:rPr>
        <w:t xml:space="preserve"> complexion was that of an ivory statue, with soft </w:t>
      </w:r>
      <w:r w:rsidR="00C245FD" w:rsidRPr="009400B4">
        <w:rPr>
          <w:rFonts w:ascii="Times New Roman" w:hAnsi="Times New Roman"/>
          <w:sz w:val="24"/>
          <w:rPrChange w:id="2906" w:author="Andrea Stafford Hintz" w:date="2016-09-18T16:51:00Z">
            <w:rPr>
              <w:rFonts w:ascii="Times New Roman" w:eastAsia="Times New Roman" w:hAnsi="Times New Roman" w:cs="Times New Roman"/>
              <w:sz w:val="24"/>
              <w:szCs w:val="24"/>
            </w:rPr>
          </w:rPrChange>
        </w:rPr>
        <w:t>rose-colored</w:t>
      </w:r>
      <w:r w:rsidRPr="009400B4">
        <w:rPr>
          <w:rFonts w:ascii="Times New Roman" w:hAnsi="Times New Roman"/>
          <w:sz w:val="24"/>
          <w:rPrChange w:id="2907" w:author="Andrea Stafford Hintz" w:date="2016-09-18T16:51:00Z">
            <w:rPr>
              <w:rFonts w:ascii="Times New Roman" w:eastAsia="Times New Roman" w:hAnsi="Times New Roman" w:cs="Times New Roman"/>
              <w:sz w:val="24"/>
              <w:szCs w:val="24"/>
            </w:rPr>
          </w:rPrChange>
        </w:rPr>
        <w:t xml:space="preserve"> lips—not unlike that of </w:t>
      </w:r>
      <w:commentRangeStart w:id="2908"/>
      <w:r w:rsidRPr="009400B4">
        <w:rPr>
          <w:rFonts w:ascii="Times New Roman" w:hAnsi="Times New Roman"/>
          <w:sz w:val="24"/>
          <w:rPrChange w:id="2909" w:author="Andrea Stafford Hintz" w:date="2016-09-18T16:51:00Z">
            <w:rPr>
              <w:rFonts w:ascii="Times New Roman" w:eastAsia="Times New Roman" w:hAnsi="Times New Roman" w:cs="Times New Roman"/>
              <w:sz w:val="24"/>
              <w:szCs w:val="24"/>
            </w:rPr>
          </w:rPrChange>
        </w:rPr>
        <w:t xml:space="preserve">Oscar Wilde’s </w:t>
      </w:r>
      <w:commentRangeEnd w:id="2908"/>
      <w:r w:rsidR="00E87A26">
        <w:rPr>
          <w:rStyle w:val="CommentReference"/>
        </w:rPr>
        <w:commentReference w:id="2908"/>
      </w:r>
      <w:r w:rsidRPr="009400B4">
        <w:rPr>
          <w:rFonts w:ascii="Times New Roman" w:hAnsi="Times New Roman"/>
          <w:sz w:val="24"/>
          <w:rPrChange w:id="2910" w:author="Andrea Stafford Hintz" w:date="2016-09-18T16:51:00Z">
            <w:rPr>
              <w:rFonts w:ascii="Times New Roman" w:eastAsia="Times New Roman" w:hAnsi="Times New Roman" w:cs="Times New Roman"/>
              <w:sz w:val="24"/>
              <w:szCs w:val="24"/>
            </w:rPr>
          </w:rPrChange>
        </w:rPr>
        <w:t xml:space="preserve">famous Dorian Gray. Like Basil </w:t>
      </w:r>
      <w:proofErr w:type="spellStart"/>
      <w:r w:rsidRPr="009400B4">
        <w:rPr>
          <w:rFonts w:ascii="Times New Roman" w:hAnsi="Times New Roman"/>
          <w:sz w:val="24"/>
          <w:rPrChange w:id="2911" w:author="Andrea Stafford Hintz" w:date="2016-09-18T16:51:00Z">
            <w:rPr>
              <w:rFonts w:ascii="Times New Roman" w:eastAsia="Times New Roman" w:hAnsi="Times New Roman" w:cs="Times New Roman"/>
              <w:sz w:val="24"/>
              <w:szCs w:val="24"/>
            </w:rPr>
          </w:rPrChange>
        </w:rPr>
        <w:t>Hallward</w:t>
      </w:r>
      <w:proofErr w:type="spellEnd"/>
      <w:r w:rsidRPr="009400B4">
        <w:rPr>
          <w:rFonts w:ascii="Times New Roman" w:hAnsi="Times New Roman"/>
          <w:sz w:val="24"/>
          <w:rPrChange w:id="2912" w:author="Andrea Stafford Hintz" w:date="2016-09-18T16:51:00Z">
            <w:rPr>
              <w:rFonts w:ascii="Times New Roman" w:eastAsia="Times New Roman" w:hAnsi="Times New Roman" w:cs="Times New Roman"/>
              <w:sz w:val="24"/>
              <w:szCs w:val="24"/>
            </w:rPr>
          </w:rPrChange>
        </w:rPr>
        <w:t xml:space="preserve">, Roderick hoped to capture </w:t>
      </w:r>
      <w:proofErr w:type="spellStart"/>
      <w:r w:rsidRPr="009400B4">
        <w:rPr>
          <w:rFonts w:ascii="Times New Roman" w:hAnsi="Times New Roman"/>
          <w:sz w:val="24"/>
          <w:rPrChange w:id="2913" w:author="Andrea Stafford Hintz" w:date="2016-09-18T16:51:00Z">
            <w:rPr>
              <w:rFonts w:ascii="Times New Roman" w:eastAsia="Times New Roman" w:hAnsi="Times New Roman" w:cs="Times New Roman"/>
              <w:sz w:val="24"/>
              <w:szCs w:val="24"/>
            </w:rPr>
          </w:rPrChange>
        </w:rPr>
        <w:t>Rémy’s</w:t>
      </w:r>
      <w:proofErr w:type="spellEnd"/>
      <w:r w:rsidRPr="009400B4">
        <w:rPr>
          <w:rFonts w:ascii="Times New Roman" w:hAnsi="Times New Roman"/>
          <w:sz w:val="24"/>
          <w:rPrChange w:id="2914" w:author="Andrea Stafford Hintz" w:date="2016-09-18T16:51:00Z">
            <w:rPr>
              <w:rFonts w:ascii="Times New Roman" w:eastAsia="Times New Roman" w:hAnsi="Times New Roman" w:cs="Times New Roman"/>
              <w:sz w:val="24"/>
              <w:szCs w:val="24"/>
            </w:rPr>
          </w:rPrChange>
        </w:rPr>
        <w:t xml:space="preserve"> very soul in this painting. Roderick had a remarkable eye for detail, and he wouldn’t be satisfied until the likeness on the canvas was a perfect match for the beautiful young man posing on the divan. The painting </w:t>
      </w:r>
      <w:proofErr w:type="spellStart"/>
      <w:r w:rsidRPr="009400B4">
        <w:rPr>
          <w:rFonts w:ascii="Times New Roman" w:hAnsi="Times New Roman"/>
          <w:sz w:val="24"/>
          <w:rPrChange w:id="2915" w:author="Andrea Stafford Hintz" w:date="2016-09-18T16:51:00Z">
            <w:rPr>
              <w:rFonts w:ascii="Times New Roman" w:eastAsia="Times New Roman" w:hAnsi="Times New Roman" w:cs="Times New Roman"/>
              <w:sz w:val="24"/>
              <w:szCs w:val="24"/>
            </w:rPr>
          </w:rPrChange>
        </w:rPr>
        <w:t>was</w:t>
      </w:r>
      <w:del w:id="2916" w:author="Andrea Stafford Hintz" w:date="2016-08-15T11:54:00Z">
        <w:r w:rsidRPr="00C245FD" w:rsidDel="00E87A26">
          <w:rPr>
            <w:rFonts w:ascii="Times New Roman" w:hAnsi="Times New Roman" w:cs="Times New Roman"/>
            <w:sz w:val="24"/>
            <w:szCs w:val="24"/>
          </w:rPr>
          <w:delText xml:space="preserve"> still</w:delText>
        </w:r>
      </w:del>
      <w:del w:id="2917" w:author="Andrea Stafford Hintz" w:date="2016-09-18T16:51:00Z">
        <w:r w:rsidRPr="76749E24">
          <w:rPr>
            <w:rFonts w:ascii="Times New Roman" w:eastAsia="Times New Roman" w:hAnsi="Times New Roman" w:cs="Times New Roman"/>
            <w:sz w:val="24"/>
            <w:szCs w:val="24"/>
            <w:rPrChange w:id="2918"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2919" w:author="Andrea Stafford Hintz" w:date="2016-09-18T16:51:00Z">
            <w:rPr>
              <w:rFonts w:ascii="Times New Roman" w:eastAsia="Times New Roman" w:hAnsi="Times New Roman" w:cs="Times New Roman"/>
              <w:sz w:val="24"/>
              <w:szCs w:val="24"/>
            </w:rPr>
          </w:rPrChange>
        </w:rPr>
        <w:t>only</w:t>
      </w:r>
      <w:proofErr w:type="spellEnd"/>
      <w:r w:rsidRPr="009400B4">
        <w:rPr>
          <w:rFonts w:ascii="Times New Roman" w:hAnsi="Times New Roman"/>
          <w:sz w:val="24"/>
          <w:rPrChange w:id="2920" w:author="Andrea Stafford Hintz" w:date="2016-09-18T16:51:00Z">
            <w:rPr>
              <w:rFonts w:ascii="Times New Roman" w:eastAsia="Times New Roman" w:hAnsi="Times New Roman" w:cs="Times New Roman"/>
              <w:sz w:val="24"/>
              <w:szCs w:val="24"/>
            </w:rPr>
          </w:rPrChange>
        </w:rPr>
        <w:t xml:space="preserve"> half finished, but Roderick was not </w:t>
      </w:r>
      <w:ins w:id="2921" w:author="Andrea Stafford Hintz" w:date="2016-08-15T11:55:00Z">
        <w:r w:rsidR="00E87A26" w:rsidRPr="009400B4">
          <w:rPr>
            <w:rFonts w:ascii="Times New Roman" w:hAnsi="Times New Roman"/>
            <w:sz w:val="24"/>
            <w:rPrChange w:id="2922" w:author="Andrea Stafford Hintz" w:date="2016-09-18T16:51:00Z">
              <w:rPr>
                <w:rFonts w:ascii="Times New Roman" w:eastAsia="Times New Roman" w:hAnsi="Times New Roman" w:cs="Times New Roman"/>
                <w:sz w:val="24"/>
                <w:szCs w:val="24"/>
              </w:rPr>
            </w:rPrChange>
          </w:rPr>
          <w:t xml:space="preserve">even </w:t>
        </w:r>
      </w:ins>
      <w:r w:rsidRPr="009400B4">
        <w:rPr>
          <w:rFonts w:ascii="Times New Roman" w:hAnsi="Times New Roman"/>
          <w:sz w:val="24"/>
          <w:rPrChange w:id="2923" w:author="Andrea Stafford Hintz" w:date="2016-09-18T16:51:00Z">
            <w:rPr>
              <w:rFonts w:ascii="Times New Roman" w:eastAsia="Times New Roman" w:hAnsi="Times New Roman" w:cs="Times New Roman"/>
              <w:sz w:val="24"/>
              <w:szCs w:val="24"/>
            </w:rPr>
          </w:rPrChange>
        </w:rPr>
        <w:t>remotely satisfied</w:t>
      </w:r>
      <w:ins w:id="2924" w:author="Andrea Stafford Hintz" w:date="2016-09-18T16:51:00Z">
        <w:r w:rsidR="00A22D6C" w:rsidRPr="009400B4">
          <w:rPr>
            <w:rFonts w:ascii="Times New Roman" w:eastAsia="Times New Roman" w:hAnsi="Times New Roman" w:cs="Times New Roman"/>
            <w:sz w:val="24"/>
            <w:szCs w:val="24"/>
          </w:rPr>
          <w:t xml:space="preserve">. </w:t>
        </w:r>
        <w:proofErr w:type="spellStart"/>
        <w:r w:rsidR="00A22D6C" w:rsidRPr="009400B4">
          <w:rPr>
            <w:rFonts w:ascii="Times New Roman" w:eastAsia="Times New Roman" w:hAnsi="Times New Roman" w:cs="Times New Roman"/>
            <w:sz w:val="24"/>
            <w:szCs w:val="24"/>
          </w:rPr>
          <w:t>He</w:t>
        </w:r>
      </w:ins>
      <w:del w:id="2925" w:author="Andrea Stafford Hintz" w:date="2016-08-15T11:55:00Z">
        <w:r w:rsidRPr="00C245FD" w:rsidDel="00E87A26">
          <w:rPr>
            <w:rFonts w:ascii="Times New Roman" w:hAnsi="Times New Roman" w:cs="Times New Roman"/>
            <w:sz w:val="24"/>
            <w:szCs w:val="24"/>
          </w:rPr>
          <w:delText xml:space="preserve"> just yet</w:delText>
        </w:r>
      </w:del>
      <w:del w:id="2926" w:author="Andrea Stafford Hintz" w:date="2016-09-18T16:51:00Z">
        <w:r w:rsidRPr="76749E24">
          <w:rPr>
            <w:rFonts w:ascii="Times New Roman" w:eastAsia="Times New Roman" w:hAnsi="Times New Roman" w:cs="Times New Roman"/>
            <w:sz w:val="24"/>
            <w:szCs w:val="24"/>
            <w:rPrChange w:id="2927" w:author="Bryce Raffle" w:date="2016-09-06T11:42:00Z">
              <w:rPr>
                <w:rFonts w:ascii="Times New Roman" w:hAnsi="Times New Roman" w:cs="Times New Roman"/>
                <w:sz w:val="24"/>
                <w:szCs w:val="24"/>
              </w:rPr>
            </w:rPrChange>
          </w:rPr>
          <w:delText xml:space="preserve">. </w:delText>
        </w:r>
      </w:del>
      <w:ins w:id="2928" w:author="Andrea Stafford Hintz" w:date="2016-08-15T11:55:00Z">
        <w:r w:rsidR="00E87A26" w:rsidRPr="76749E24">
          <w:rPr>
            <w:rFonts w:ascii="Times New Roman" w:eastAsia="Times New Roman" w:hAnsi="Times New Roman" w:cs="Times New Roman"/>
            <w:sz w:val="24"/>
            <w:szCs w:val="24"/>
            <w:rPrChange w:id="2929" w:author="Bryce Raffle" w:date="2016-09-06T11:42:00Z">
              <w:rPr>
                <w:rFonts w:ascii="Times New Roman" w:hAnsi="Times New Roman" w:cs="Times New Roman"/>
                <w:sz w:val="24"/>
                <w:szCs w:val="24"/>
              </w:rPr>
            </w:rPrChange>
          </w:rPr>
          <w:t>He</w:t>
        </w:r>
      </w:ins>
      <w:proofErr w:type="spellEnd"/>
      <w:del w:id="2930" w:author="Andrea Stafford Hintz" w:date="2016-08-15T11:55:00Z">
        <w:r w:rsidRPr="00C245FD" w:rsidDel="00E87A26">
          <w:rPr>
            <w:rFonts w:ascii="Times New Roman" w:hAnsi="Times New Roman" w:cs="Times New Roman"/>
            <w:sz w:val="24"/>
            <w:szCs w:val="24"/>
          </w:rPr>
          <w:delText>Roderick</w:delText>
        </w:r>
      </w:del>
      <w:r w:rsidRPr="009400B4">
        <w:rPr>
          <w:rFonts w:ascii="Times New Roman" w:hAnsi="Times New Roman"/>
          <w:sz w:val="24"/>
          <w:rPrChange w:id="2931" w:author="Andrea Stafford Hintz" w:date="2016-09-18T16:51:00Z">
            <w:rPr>
              <w:rFonts w:ascii="Times New Roman" w:eastAsia="Times New Roman" w:hAnsi="Times New Roman" w:cs="Times New Roman"/>
              <w:sz w:val="24"/>
              <w:szCs w:val="24"/>
            </w:rPr>
          </w:rPrChange>
        </w:rPr>
        <w:t xml:space="preserve"> sighed, </w:t>
      </w:r>
      <w:proofErr w:type="spellStart"/>
      <w:ins w:id="2932" w:author="Andrea Stafford Hintz" w:date="2016-09-18T16:51:00Z">
        <w:r w:rsidR="00A22D6C" w:rsidRPr="009400B4">
          <w:rPr>
            <w:rFonts w:ascii="Times New Roman" w:eastAsia="Times New Roman" w:hAnsi="Times New Roman" w:cs="Times New Roman"/>
            <w:sz w:val="24"/>
            <w:szCs w:val="24"/>
          </w:rPr>
          <w:t>and</w:t>
        </w:r>
      </w:ins>
      <w:ins w:id="2933" w:author="Andrea Stafford Hintz" w:date="2016-08-15T11:55:00Z">
        <w:r w:rsidR="00E87A26" w:rsidRPr="76749E24">
          <w:rPr>
            <w:rFonts w:ascii="Times New Roman" w:eastAsia="Times New Roman" w:hAnsi="Times New Roman" w:cs="Times New Roman"/>
            <w:sz w:val="24"/>
            <w:szCs w:val="24"/>
            <w:rPrChange w:id="2934" w:author="Bryce Raffle" w:date="2016-09-06T11:42:00Z">
              <w:rPr>
                <w:rFonts w:ascii="Times New Roman" w:hAnsi="Times New Roman" w:cs="Times New Roman"/>
                <w:sz w:val="24"/>
                <w:szCs w:val="24"/>
              </w:rPr>
            </w:rPrChange>
          </w:rPr>
          <w:t>and</w:t>
        </w:r>
      </w:ins>
      <w:proofErr w:type="spellEnd"/>
      <w:del w:id="2935" w:author="Andrea Stafford Hintz" w:date="2016-08-15T11:55:00Z">
        <w:r w:rsidRPr="00C245FD" w:rsidDel="00E87A26">
          <w:rPr>
            <w:rFonts w:ascii="Times New Roman" w:hAnsi="Times New Roman" w:cs="Times New Roman"/>
            <w:sz w:val="24"/>
            <w:szCs w:val="24"/>
          </w:rPr>
          <w:delText>as he</w:delText>
        </w:r>
      </w:del>
      <w:r w:rsidRPr="009400B4">
        <w:rPr>
          <w:rFonts w:ascii="Times New Roman" w:hAnsi="Times New Roman"/>
          <w:sz w:val="24"/>
          <w:rPrChange w:id="2936" w:author="Andrea Stafford Hintz" w:date="2016-09-18T16:51:00Z">
            <w:rPr>
              <w:rFonts w:ascii="Times New Roman" w:eastAsia="Times New Roman" w:hAnsi="Times New Roman" w:cs="Times New Roman"/>
              <w:sz w:val="24"/>
              <w:szCs w:val="24"/>
            </w:rPr>
          </w:rPrChange>
        </w:rPr>
        <w:t xml:space="preserve"> began packing up his painting supplies.</w:t>
      </w:r>
    </w:p>
    <w:p w14:paraId="0F1EC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37" w:author="Andrea Stafford Hintz" w:date="2016-09-18T16:51:00Z">
            <w:rPr>
              <w:rFonts w:ascii="Times New Roman" w:eastAsia="Times New Roman" w:hAnsi="Times New Roman" w:cs="Times New Roman"/>
              <w:sz w:val="24"/>
              <w:szCs w:val="24"/>
            </w:rPr>
          </w:rPrChange>
        </w:rPr>
        <w:t>“I believe we’re finished for the day,” he told the model, who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14:paraId="2AE5D0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38" w:author="Andrea Stafford Hintz" w:date="2016-09-18T16:51:00Z">
            <w:rPr>
              <w:rFonts w:ascii="Times New Roman" w:eastAsia="Times New Roman" w:hAnsi="Times New Roman" w:cs="Times New Roman"/>
              <w:sz w:val="24"/>
              <w:szCs w:val="24"/>
            </w:rPr>
          </w:rPrChange>
        </w:rPr>
        <w:lastRenderedPageBreak/>
        <w:t>“Admit it,” said Roderick, when the kiss ended. He raised his voice an octave in impersonation of Bailey, “Best kiss you ever had.”</w:t>
      </w:r>
    </w:p>
    <w:p w14:paraId="4D8D3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r w:rsidRPr="009400B4">
        <w:rPr>
          <w:rFonts w:ascii="Times New Roman" w:hAnsi="Times New Roman"/>
          <w:sz w:val="24"/>
          <w:rPrChange w:id="2939"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940" w:author="Andrea Stafford Hintz" w:date="2016-09-18T16:51:00Z">
            <w:rPr>
              <w:rFonts w:ascii="Times New Roman" w:eastAsia="Times New Roman" w:hAnsi="Times New Roman" w:cs="Times New Roman"/>
              <w:sz w:val="24"/>
              <w:szCs w:val="24"/>
            </w:rPr>
          </w:rPrChange>
        </w:rPr>
        <w:t xml:space="preserve"> stifled another laugh. A knock came at the door, and </w:t>
      </w:r>
      <w:proofErr w:type="spellStart"/>
      <w:r w:rsidRPr="009400B4">
        <w:rPr>
          <w:rFonts w:ascii="Times New Roman" w:hAnsi="Times New Roman"/>
          <w:sz w:val="24"/>
          <w:rPrChange w:id="2941"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942" w:author="Andrea Stafford Hintz" w:date="2016-09-18T16:51:00Z">
            <w:rPr>
              <w:rFonts w:ascii="Times New Roman" w:eastAsia="Times New Roman" w:hAnsi="Times New Roman" w:cs="Times New Roman"/>
              <w:sz w:val="24"/>
              <w:szCs w:val="24"/>
            </w:rPr>
          </w:rPrChange>
        </w:rPr>
        <w:t xml:space="preserve"> looked at Roderick in surprise and—if Roderick didn’t know better, he’d have said—jealousy.</w:t>
      </w:r>
    </w:p>
    <w:p w14:paraId="3DDF7F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43" w:author="Andrea Stafford Hintz" w:date="2016-09-18T16:51:00Z">
            <w:rPr>
              <w:rFonts w:ascii="Times New Roman" w:eastAsia="Times New Roman" w:hAnsi="Times New Roman" w:cs="Times New Roman"/>
              <w:sz w:val="24"/>
              <w:szCs w:val="24"/>
            </w:rPr>
          </w:rPrChange>
        </w:rPr>
        <w:t>“Are you expecting someone?” he asked.</w:t>
      </w:r>
    </w:p>
    <w:p w14:paraId="423016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44" w:author="Andrea Stafford Hintz" w:date="2016-09-18T16:51:00Z">
            <w:rPr>
              <w:rFonts w:ascii="Times New Roman" w:eastAsia="Times New Roman" w:hAnsi="Times New Roman" w:cs="Times New Roman"/>
              <w:sz w:val="24"/>
              <w:szCs w:val="24"/>
            </w:rPr>
          </w:rPrChange>
        </w:rPr>
        <w:t>“No,” he said, looking as suspiciously at the door as if it had just sprouted fangs and attempted to bite his neck. He went to answer it—Roderick refused to employ any household staff, given his preference for privacy.</w:t>
      </w:r>
    </w:p>
    <w:p w14:paraId="49D0DD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45" w:author="Andrea Stafford Hintz" w:date="2016-09-18T16:51:00Z">
            <w:rPr>
              <w:rFonts w:ascii="Times New Roman" w:eastAsia="Times New Roman" w:hAnsi="Times New Roman" w:cs="Times New Roman"/>
              <w:sz w:val="24"/>
              <w:szCs w:val="24"/>
            </w:rPr>
          </w:rPrChange>
        </w:rPr>
        <w:t xml:space="preserve">“Clothes?” prompted </w:t>
      </w:r>
      <w:proofErr w:type="spellStart"/>
      <w:r w:rsidRPr="009400B4">
        <w:rPr>
          <w:rFonts w:ascii="Times New Roman" w:hAnsi="Times New Roman"/>
          <w:sz w:val="24"/>
          <w:rPrChange w:id="2946"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2947" w:author="Andrea Stafford Hintz" w:date="2016-09-18T16:51:00Z">
            <w:rPr>
              <w:rFonts w:ascii="Times New Roman" w:eastAsia="Times New Roman" w:hAnsi="Times New Roman" w:cs="Times New Roman"/>
              <w:sz w:val="24"/>
              <w:szCs w:val="24"/>
            </w:rPr>
          </w:rPrChange>
        </w:rPr>
        <w:t>.</w:t>
      </w:r>
    </w:p>
    <w:p w14:paraId="6CCD4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2948"/>
      <w:r w:rsidRPr="009400B4">
        <w:rPr>
          <w:rFonts w:ascii="Times New Roman" w:hAnsi="Times New Roman"/>
          <w:sz w:val="24"/>
          <w:rPrChange w:id="2949" w:author="Andrea Stafford Hintz" w:date="2016-09-18T16:51:00Z">
            <w:rPr>
              <w:rFonts w:ascii="Times New Roman" w:eastAsia="Times New Roman" w:hAnsi="Times New Roman" w:cs="Times New Roman"/>
              <w:sz w:val="24"/>
              <w:szCs w:val="24"/>
            </w:rPr>
          </w:rPrChange>
        </w:rPr>
        <w:t xml:space="preserve">“Ah, good point,” said Roderick, patting his bottom and not finding any trousers there. “What would I do without </w:t>
      </w:r>
      <w:commentRangeStart w:id="2950"/>
      <w:r w:rsidRPr="009400B4">
        <w:rPr>
          <w:rFonts w:ascii="Times New Roman" w:hAnsi="Times New Roman"/>
          <w:sz w:val="24"/>
          <w:rPrChange w:id="2951" w:author="Andrea Stafford Hintz" w:date="2016-09-18T16:51:00Z">
            <w:rPr>
              <w:rFonts w:ascii="Times New Roman" w:eastAsia="Times New Roman" w:hAnsi="Times New Roman" w:cs="Times New Roman"/>
              <w:sz w:val="24"/>
              <w:szCs w:val="24"/>
            </w:rPr>
          </w:rPrChange>
        </w:rPr>
        <w:t>you</w:t>
      </w:r>
      <w:commentRangeEnd w:id="2950"/>
      <w:r w:rsidR="004B4EFF">
        <w:rPr>
          <w:rStyle w:val="CommentReference"/>
        </w:rPr>
        <w:commentReference w:id="2950"/>
      </w:r>
      <w:r w:rsidRPr="009400B4">
        <w:rPr>
          <w:rFonts w:ascii="Times New Roman" w:hAnsi="Times New Roman"/>
          <w:sz w:val="24"/>
          <w:rPrChange w:id="2952" w:author="Andrea Stafford Hintz" w:date="2016-09-18T16:51:00Z">
            <w:rPr>
              <w:rFonts w:ascii="Times New Roman" w:eastAsia="Times New Roman" w:hAnsi="Times New Roman" w:cs="Times New Roman"/>
              <w:sz w:val="24"/>
              <w:szCs w:val="24"/>
            </w:rPr>
          </w:rPrChange>
        </w:rPr>
        <w:t>?”</w:t>
      </w:r>
      <w:commentRangeEnd w:id="2948"/>
      <w:r w:rsidR="00E87A26">
        <w:rPr>
          <w:rStyle w:val="CommentReference"/>
        </w:rPr>
        <w:commentReference w:id="2948"/>
      </w:r>
    </w:p>
    <w:p w14:paraId="1AF1AAF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2953" w:author="Andrea Stafford Hintz" w:date="2016-09-18T16:51:00Z">
            <w:rPr>
              <w:rFonts w:ascii="Times New Roman" w:eastAsia="Times New Roman" w:hAnsi="Times New Roman" w:cs="Times New Roman"/>
              <w:sz w:val="24"/>
              <w:szCs w:val="24"/>
            </w:rPr>
          </w:rPrChange>
        </w:rPr>
        <w:t>#</w:t>
      </w:r>
    </w:p>
    <w:p w14:paraId="4439204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954" w:name="Scene_11"/>
      <w:r w:rsidRPr="009400B4">
        <w:rPr>
          <w:rFonts w:ascii="Times New Roman" w:hAnsi="Times New Roman"/>
          <w:sz w:val="24"/>
          <w:rPrChange w:id="2955" w:author="Andrea Stafford Hintz" w:date="2016-09-18T16:51:00Z">
            <w:rPr>
              <w:rFonts w:ascii="Times New Roman" w:eastAsia="Times New Roman" w:hAnsi="Times New Roman" w:cs="Times New Roman"/>
              <w:sz w:val="24"/>
              <w:szCs w:val="24"/>
            </w:rPr>
          </w:rPrChange>
        </w:rPr>
        <w:t>Without</w:t>
      </w:r>
      <w:bookmarkEnd w:id="2954"/>
      <w:r w:rsidRPr="009400B4">
        <w:rPr>
          <w:rFonts w:ascii="Times New Roman" w:hAnsi="Times New Roman"/>
          <w:sz w:val="24"/>
          <w:rPrChange w:id="2956" w:author="Andrea Stafford Hintz" w:date="2016-09-18T16:51:00Z">
            <w:rPr>
              <w:rFonts w:ascii="Times New Roman" w:eastAsia="Times New Roman" w:hAnsi="Times New Roman" w:cs="Times New Roman"/>
              <w:sz w:val="24"/>
              <w:szCs w:val="24"/>
            </w:rPr>
          </w:rPrChange>
        </w:rPr>
        <w:t xml:space="preserve"> a suitable location to dock the </w:t>
      </w:r>
      <w:r w:rsidRPr="009400B4">
        <w:rPr>
          <w:rFonts w:ascii="Times New Roman" w:hAnsi="Times New Roman"/>
          <w:i/>
          <w:sz w:val="24"/>
          <w:rPrChange w:id="2957" w:author="Andrea Stafford Hintz" w:date="2016-09-18T16:51:00Z">
            <w:rPr>
              <w:rFonts w:ascii="Times New Roman" w:eastAsia="Times New Roman" w:hAnsi="Times New Roman" w:cs="Times New Roman"/>
              <w:i/>
              <w:sz w:val="24"/>
              <w:szCs w:val="24"/>
            </w:rPr>
          </w:rPrChange>
        </w:rPr>
        <w:t>Penny Dreadful</w:t>
      </w:r>
      <w:r w:rsidRPr="009400B4">
        <w:rPr>
          <w:rFonts w:ascii="Times New Roman" w:hAnsi="Times New Roman"/>
          <w:sz w:val="24"/>
          <w:rPrChange w:id="2958" w:author="Andrea Stafford Hintz" w:date="2016-09-18T16:51:00Z">
            <w:rPr>
              <w:rFonts w:ascii="Times New Roman" w:eastAsia="Times New Roman" w:hAnsi="Times New Roman" w:cs="Times New Roman"/>
              <w:sz w:val="24"/>
              <w:szCs w:val="24"/>
            </w:rPr>
          </w:rPrChange>
        </w:rPr>
        <w:t xml:space="preserve">, Jonathan had been forced to disembark via rope ladder, while the ship remained floating above. With a sense of vertigo made worse by a head dizzied by absinthe, he’d climbed down to the ground below. He’d </w:t>
      </w:r>
      <w:r w:rsidR="00C245FD" w:rsidRPr="009400B4">
        <w:rPr>
          <w:rFonts w:ascii="Times New Roman" w:hAnsi="Times New Roman"/>
          <w:sz w:val="24"/>
          <w:rPrChange w:id="2959" w:author="Andrea Stafford Hintz" w:date="2016-09-18T16:51:00Z">
            <w:rPr>
              <w:rFonts w:ascii="Times New Roman" w:eastAsia="Times New Roman" w:hAnsi="Times New Roman" w:cs="Times New Roman"/>
              <w:sz w:val="24"/>
              <w:szCs w:val="24"/>
            </w:rPr>
          </w:rPrChange>
        </w:rPr>
        <w:t>signaled</w:t>
      </w:r>
      <w:r w:rsidRPr="009400B4">
        <w:rPr>
          <w:rFonts w:ascii="Times New Roman" w:hAnsi="Times New Roman"/>
          <w:sz w:val="24"/>
          <w:rPrChange w:id="2960" w:author="Andrea Stafford Hintz" w:date="2016-09-18T16:51:00Z">
            <w:rPr>
              <w:rFonts w:ascii="Times New Roman" w:eastAsia="Times New Roman" w:hAnsi="Times New Roman" w:cs="Times New Roman"/>
              <w:sz w:val="24"/>
              <w:szCs w:val="24"/>
            </w:rPr>
          </w:rPrChange>
        </w:rPr>
        <w:t xml:space="preserve"> to the ship, then made his way on foot.</w:t>
      </w:r>
    </w:p>
    <w:p w14:paraId="5E98D787" w14:textId="3FBB5DD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61" w:author="Andrea Stafford Hintz" w:date="2016-09-18T16:51:00Z">
            <w:rPr>
              <w:rFonts w:ascii="Times New Roman" w:eastAsia="Times New Roman" w:hAnsi="Times New Roman" w:cs="Times New Roman"/>
              <w:sz w:val="24"/>
              <w:szCs w:val="24"/>
            </w:rPr>
          </w:rPrChange>
        </w:rPr>
        <w:t xml:space="preserve">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w:t>
      </w:r>
      <w:proofErr w:type="spellStart"/>
      <w:ins w:id="2962" w:author="Andrea Stafford Hintz" w:date="2016-09-18T16:51:00Z">
        <w:r w:rsidR="00A22D6C" w:rsidRPr="009400B4">
          <w:rPr>
            <w:rFonts w:ascii="Times New Roman" w:eastAsia="Times New Roman" w:hAnsi="Times New Roman" w:cs="Times New Roman"/>
            <w:sz w:val="24"/>
            <w:szCs w:val="24"/>
          </w:rPr>
          <w:t>have</w:t>
        </w:r>
      </w:ins>
      <w:del w:id="2963" w:author="Andrea Stafford Hintz" w:date="2016-08-15T12:03:00Z">
        <w:r w:rsidRPr="00C245FD" w:rsidDel="004B4EFF">
          <w:rPr>
            <w:rFonts w:ascii="Times New Roman" w:hAnsi="Times New Roman" w:cs="Times New Roman"/>
            <w:sz w:val="24"/>
            <w:szCs w:val="24"/>
          </w:rPr>
          <w:delText>do now</w:delText>
        </w:r>
      </w:del>
      <w:ins w:id="2964" w:author="Andrea Stafford Hintz" w:date="2016-08-15T12:03:00Z">
        <w:r w:rsidR="004B4EFF" w:rsidRPr="76749E24">
          <w:rPr>
            <w:rFonts w:ascii="Times New Roman" w:eastAsia="Times New Roman" w:hAnsi="Times New Roman" w:cs="Times New Roman"/>
            <w:sz w:val="24"/>
            <w:szCs w:val="24"/>
            <w:rPrChange w:id="2965" w:author="Bryce Raffle" w:date="2016-09-06T11:42:00Z">
              <w:rPr>
                <w:rFonts w:ascii="Times New Roman" w:hAnsi="Times New Roman" w:cs="Times New Roman"/>
                <w:sz w:val="24"/>
                <w:szCs w:val="24"/>
              </w:rPr>
            </w:rPrChange>
          </w:rPr>
          <w:t>have</w:t>
        </w:r>
        <w:proofErr w:type="spellEnd"/>
        <w:r w:rsidR="004B4EFF" w:rsidRPr="009400B4">
          <w:rPr>
            <w:rFonts w:ascii="Times New Roman" w:hAnsi="Times New Roman"/>
            <w:sz w:val="24"/>
            <w:rPrChange w:id="2966" w:author="Andrea Stafford Hintz" w:date="2016-09-18T16:51:00Z">
              <w:rPr>
                <w:rFonts w:ascii="Times New Roman" w:eastAsia="Times New Roman" w:hAnsi="Times New Roman" w:cs="Times New Roman"/>
                <w:sz w:val="24"/>
                <w:szCs w:val="24"/>
              </w:rPr>
            </w:rPrChange>
          </w:rPr>
          <w:t xml:space="preserve"> done</w:t>
        </w:r>
      </w:ins>
      <w:r w:rsidRPr="009400B4">
        <w:rPr>
          <w:rFonts w:ascii="Times New Roman" w:hAnsi="Times New Roman"/>
          <w:sz w:val="24"/>
          <w:rPrChange w:id="2967" w:author="Andrea Stafford Hintz" w:date="2016-09-18T16:51:00Z">
            <w:rPr>
              <w:rFonts w:ascii="Times New Roman" w:eastAsia="Times New Roman" w:hAnsi="Times New Roman" w:cs="Times New Roman"/>
              <w:sz w:val="24"/>
              <w:szCs w:val="24"/>
            </w:rPr>
          </w:rPrChange>
        </w:rPr>
        <w:t xml:space="preserve"> was go home</w:t>
      </w:r>
      <w:del w:id="2968" w:author="Andrea Stafford Hintz" w:date="2016-08-15T12:05:00Z">
        <w:r w:rsidRPr="00C245FD" w:rsidDel="004B4EFF">
          <w:rPr>
            <w:rFonts w:ascii="Times New Roman" w:hAnsi="Times New Roman" w:cs="Times New Roman"/>
            <w:sz w:val="24"/>
            <w:szCs w:val="24"/>
          </w:rPr>
          <w:delText>,</w:delText>
        </w:r>
      </w:del>
      <w:r w:rsidRPr="009400B4">
        <w:rPr>
          <w:rFonts w:ascii="Times New Roman" w:hAnsi="Times New Roman"/>
          <w:sz w:val="24"/>
          <w:rPrChange w:id="2969" w:author="Andrea Stafford Hintz" w:date="2016-09-18T16:51:00Z">
            <w:rPr>
              <w:rFonts w:ascii="Times New Roman" w:eastAsia="Times New Roman" w:hAnsi="Times New Roman" w:cs="Times New Roman"/>
              <w:sz w:val="24"/>
              <w:szCs w:val="24"/>
            </w:rPr>
          </w:rPrChange>
        </w:rPr>
        <w:t xml:space="preserve"> and climb into </w:t>
      </w:r>
      <w:ins w:id="2970" w:author="Andrea Stafford Hintz" w:date="2016-08-15T12:05:00Z">
        <w:r w:rsidR="004B4EFF" w:rsidRPr="009400B4">
          <w:rPr>
            <w:rFonts w:ascii="Times New Roman" w:hAnsi="Times New Roman"/>
            <w:sz w:val="24"/>
            <w:rPrChange w:id="2971" w:author="Andrea Stafford Hintz" w:date="2016-09-18T16:51:00Z">
              <w:rPr>
                <w:rFonts w:ascii="Times New Roman" w:eastAsia="Times New Roman" w:hAnsi="Times New Roman" w:cs="Times New Roman"/>
                <w:sz w:val="24"/>
                <w:szCs w:val="24"/>
              </w:rPr>
            </w:rPrChange>
          </w:rPr>
          <w:t xml:space="preserve">his </w:t>
        </w:r>
      </w:ins>
      <w:r w:rsidRPr="009400B4">
        <w:rPr>
          <w:rFonts w:ascii="Times New Roman" w:hAnsi="Times New Roman"/>
          <w:sz w:val="24"/>
          <w:rPrChange w:id="2972" w:author="Andrea Stafford Hintz" w:date="2016-09-18T16:51:00Z">
            <w:rPr>
              <w:rFonts w:ascii="Times New Roman" w:eastAsia="Times New Roman" w:hAnsi="Times New Roman" w:cs="Times New Roman"/>
              <w:sz w:val="24"/>
              <w:szCs w:val="24"/>
            </w:rPr>
          </w:rPrChange>
        </w:rPr>
        <w:t>bed. Still, he</w:t>
      </w:r>
      <w:ins w:id="2973" w:author="Andrea Stafford Hintz" w:date="2016-08-15T12:03:00Z">
        <w:r w:rsidR="004B4EFF" w:rsidRPr="009400B4">
          <w:rPr>
            <w:rFonts w:ascii="Times New Roman" w:hAnsi="Times New Roman"/>
            <w:sz w:val="24"/>
            <w:rPrChange w:id="2974" w:author="Andrea Stafford Hintz" w:date="2016-09-18T16:51:00Z">
              <w:rPr>
                <w:rFonts w:ascii="Times New Roman" w:eastAsia="Times New Roman" w:hAnsi="Times New Roman" w:cs="Times New Roman"/>
                <w:sz w:val="24"/>
                <w:szCs w:val="24"/>
              </w:rPr>
            </w:rPrChange>
          </w:rPr>
          <w:t>re he was</w:t>
        </w:r>
      </w:ins>
      <w:ins w:id="2975" w:author="Andrea Stafford Hintz" w:date="2016-09-18T16:51:00Z">
        <w:r w:rsidR="00A22D6C" w:rsidRPr="009400B4">
          <w:rPr>
            <w:rFonts w:ascii="Times New Roman" w:eastAsia="Times New Roman" w:hAnsi="Times New Roman" w:cs="Times New Roman"/>
            <w:sz w:val="24"/>
            <w:szCs w:val="24"/>
          </w:rPr>
          <w:t xml:space="preserve">. </w:t>
        </w:r>
      </w:ins>
      <w:del w:id="2976" w:author="Andrea Stafford Hintz" w:date="2016-08-15T12:03:00Z">
        <w:r w:rsidRPr="00C245FD" w:rsidDel="004B4EFF">
          <w:rPr>
            <w:rFonts w:ascii="Times New Roman" w:hAnsi="Times New Roman" w:cs="Times New Roman"/>
            <w:sz w:val="24"/>
            <w:szCs w:val="24"/>
          </w:rPr>
          <w:delText xml:space="preserve"> </w:delText>
        </w:r>
        <w:r w:rsidRPr="00C245FD" w:rsidDel="004B4EFF">
          <w:rPr>
            <w:rFonts w:ascii="Times New Roman" w:hAnsi="Times New Roman" w:cs="Times New Roman"/>
            <w:sz w:val="24"/>
            <w:szCs w:val="24"/>
          </w:rPr>
          <w:lastRenderedPageBreak/>
          <w:delText>was here now</w:delText>
        </w:r>
      </w:del>
      <w:del w:id="2977" w:author="Andrea Stafford Hintz" w:date="2016-09-18T16:51:00Z">
        <w:r w:rsidRPr="76749E24">
          <w:rPr>
            <w:rFonts w:ascii="Times New Roman" w:eastAsia="Times New Roman" w:hAnsi="Times New Roman" w:cs="Times New Roman"/>
            <w:sz w:val="24"/>
            <w:szCs w:val="24"/>
            <w:rPrChange w:id="2978" w:author="Bryce Raffle" w:date="2016-09-06T11:42:00Z">
              <w:rPr>
                <w:rFonts w:ascii="Times New Roman" w:hAnsi="Times New Roman" w:cs="Times New Roman"/>
                <w:sz w:val="24"/>
                <w:szCs w:val="24"/>
              </w:rPr>
            </w:rPrChange>
          </w:rPr>
          <w:delText xml:space="preserve">. </w:delText>
        </w:r>
      </w:del>
      <w:del w:id="2979" w:author="Andrea Stafford Hintz" w:date="2016-08-15T12:03:00Z">
        <w:r w:rsidRPr="00C245FD" w:rsidDel="004B4EFF">
          <w:rPr>
            <w:rFonts w:ascii="Times New Roman" w:hAnsi="Times New Roman" w:cs="Times New Roman"/>
            <w:sz w:val="24"/>
            <w:szCs w:val="24"/>
          </w:rPr>
          <w:delText>It was not out of the ordinary for Jonathan to drop in on his friend, even unannounced.</w:delText>
        </w:r>
      </w:del>
    </w:p>
    <w:p w14:paraId="289140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80" w:author="Andrea Stafford Hintz" w:date="2016-09-18T16:51:00Z">
            <w:rPr>
              <w:rFonts w:ascii="Times New Roman" w:eastAsia="Times New Roman" w:hAnsi="Times New Roman" w:cs="Times New Roman"/>
              <w:sz w:val="24"/>
              <w:szCs w:val="24"/>
            </w:rPr>
          </w:rPrChange>
        </w:rPr>
        <w:t>“Roderick, open up, it’s me!” he called at the door.</w:t>
      </w:r>
    </w:p>
    <w:p w14:paraId="676AA5CD" w14:textId="120B16E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81" w:author="Andrea Stafford Hintz" w:date="2016-09-18T16:51:00Z">
            <w:rPr>
              <w:rFonts w:ascii="Times New Roman" w:eastAsia="Times New Roman" w:hAnsi="Times New Roman" w:cs="Times New Roman"/>
              <w:sz w:val="24"/>
              <w:szCs w:val="24"/>
            </w:rPr>
          </w:rPrChange>
        </w:rPr>
        <w:t>He heard Bailey yipping in excitement. The door swung open, revealing a familiar, friendly face. Roderick Steen wore a painter’s smock, and</w:t>
      </w:r>
      <w:ins w:id="2982" w:author="Andrea Stafford Hintz" w:date="2016-09-18T16:51:00Z">
        <w:r w:rsidR="00A22D6C" w:rsidRPr="009400B4">
          <w:rPr>
            <w:rFonts w:ascii="Times New Roman" w:eastAsia="Times New Roman" w:hAnsi="Times New Roman" w:cs="Times New Roman"/>
            <w:sz w:val="24"/>
            <w:szCs w:val="24"/>
          </w:rPr>
          <w:t>—</w:t>
        </w:r>
      </w:ins>
      <w:del w:id="2983" w:author="Andrea Stafford Hintz" w:date="2016-08-15T12:06:00Z">
        <w:r w:rsidRPr="00C245FD" w:rsidDel="004B4EFF">
          <w:rPr>
            <w:rFonts w:ascii="Times New Roman" w:hAnsi="Times New Roman" w:cs="Times New Roman"/>
            <w:sz w:val="24"/>
            <w:szCs w:val="24"/>
          </w:rPr>
          <w:delText>,</w:delText>
        </w:r>
      </w:del>
      <w:ins w:id="2984" w:author="Andrea Stafford Hintz" w:date="2016-08-15T12:06:00Z">
        <w:r w:rsidR="004B4EFF" w:rsidRPr="76749E24">
          <w:rPr>
            <w:rFonts w:ascii="Times New Roman" w:eastAsia="Times New Roman" w:hAnsi="Times New Roman" w:cs="Times New Roman"/>
            <w:sz w:val="24"/>
            <w:szCs w:val="24"/>
            <w:rPrChange w:id="2985" w:author="Bryce Raffle" w:date="2016-09-06T11:42:00Z">
              <w:rPr>
                <w:rFonts w:ascii="Times New Roman" w:hAnsi="Times New Roman" w:cs="Times New Roman"/>
                <w:sz w:val="24"/>
                <w:szCs w:val="24"/>
              </w:rPr>
            </w:rPrChange>
          </w:rPr>
          <w:t>—s</w:t>
        </w:r>
      </w:ins>
      <w:del w:id="2986" w:author="Andrea Stafford Hintz" w:date="2016-08-15T12:06:00Z">
        <w:r w:rsidRPr="00C245FD" w:rsidDel="004B4EFF">
          <w:rPr>
            <w:rFonts w:ascii="Times New Roman" w:hAnsi="Times New Roman" w:cs="Times New Roman"/>
            <w:sz w:val="24"/>
            <w:szCs w:val="24"/>
          </w:rPr>
          <w:delText xml:space="preserve"> s</w:delText>
        </w:r>
      </w:del>
      <w:r w:rsidRPr="009400B4">
        <w:rPr>
          <w:rFonts w:ascii="Times New Roman" w:hAnsi="Times New Roman"/>
          <w:sz w:val="24"/>
          <w:rPrChange w:id="2987" w:author="Andrea Stafford Hintz" w:date="2016-09-18T16:51:00Z">
            <w:rPr>
              <w:rFonts w:ascii="Times New Roman" w:eastAsia="Times New Roman" w:hAnsi="Times New Roman" w:cs="Times New Roman"/>
              <w:sz w:val="24"/>
              <w:szCs w:val="24"/>
            </w:rPr>
          </w:rPrChange>
        </w:rPr>
        <w:t>o far as Jonathan could tel</w:t>
      </w:r>
      <w:ins w:id="2988" w:author="Andrea Stafford Hintz" w:date="2016-08-15T12:06:00Z">
        <w:r w:rsidR="004B4EFF" w:rsidRPr="009400B4">
          <w:rPr>
            <w:rFonts w:ascii="Times New Roman" w:hAnsi="Times New Roman"/>
            <w:sz w:val="24"/>
            <w:rPrChange w:id="2989" w:author="Andrea Stafford Hintz" w:date="2016-09-18T16:51:00Z">
              <w:rPr>
                <w:rFonts w:ascii="Times New Roman" w:eastAsia="Times New Roman" w:hAnsi="Times New Roman" w:cs="Times New Roman"/>
                <w:sz w:val="24"/>
                <w:szCs w:val="24"/>
              </w:rPr>
            </w:rPrChange>
          </w:rPr>
          <w:t>l—</w:t>
        </w:r>
      </w:ins>
      <w:del w:id="2990" w:author="Andrea Stafford Hintz" w:date="2016-08-15T12:06:00Z">
        <w:r w:rsidRPr="00C245FD" w:rsidDel="004B4EFF">
          <w:rPr>
            <w:rFonts w:ascii="Times New Roman" w:hAnsi="Times New Roman" w:cs="Times New Roman"/>
            <w:sz w:val="24"/>
            <w:szCs w:val="24"/>
          </w:rPr>
          <w:delText xml:space="preserve">l, </w:delText>
        </w:r>
      </w:del>
      <w:commentRangeStart w:id="2991"/>
      <w:r w:rsidRPr="009400B4">
        <w:rPr>
          <w:rFonts w:ascii="Times New Roman" w:hAnsi="Times New Roman"/>
          <w:sz w:val="24"/>
          <w:rPrChange w:id="2992" w:author="Andrea Stafford Hintz" w:date="2016-09-18T16:51:00Z">
            <w:rPr>
              <w:rFonts w:ascii="Times New Roman" w:eastAsia="Times New Roman" w:hAnsi="Times New Roman" w:cs="Times New Roman"/>
              <w:sz w:val="24"/>
              <w:szCs w:val="24"/>
            </w:rPr>
          </w:rPrChange>
        </w:rPr>
        <w:t>nothing else</w:t>
      </w:r>
      <w:commentRangeEnd w:id="2991"/>
      <w:r w:rsidR="004B4EFF">
        <w:rPr>
          <w:rStyle w:val="CommentReference"/>
        </w:rPr>
        <w:commentReference w:id="2991"/>
      </w:r>
      <w:r w:rsidRPr="009400B4">
        <w:rPr>
          <w:rFonts w:ascii="Times New Roman" w:hAnsi="Times New Roman"/>
          <w:sz w:val="24"/>
          <w:rPrChange w:id="2993" w:author="Andrea Stafford Hintz" w:date="2016-09-18T16:51:00Z">
            <w:rPr>
              <w:rFonts w:ascii="Times New Roman" w:eastAsia="Times New Roman" w:hAnsi="Times New Roman" w:cs="Times New Roman"/>
              <w:sz w:val="24"/>
              <w:szCs w:val="24"/>
            </w:rPr>
          </w:rPrChange>
        </w:rPr>
        <w:t>. A young, smooth-skinned man stood a few paces behind Roderick, looking mortified.</w:t>
      </w:r>
    </w:p>
    <w:p w14:paraId="0167A6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94" w:author="Andrea Stafford Hintz" w:date="2016-09-18T16:51:00Z">
            <w:rPr>
              <w:rFonts w:ascii="Times New Roman" w:eastAsia="Times New Roman" w:hAnsi="Times New Roman" w:cs="Times New Roman"/>
              <w:sz w:val="24"/>
              <w:szCs w:val="24"/>
            </w:rPr>
          </w:rPrChange>
        </w:rPr>
        <w:t>“Jonathan!” Roderick exclaimed happily, greeting him with a hug and a kiss on the cheek. Bailey upped the ante by whining with excitement and dancing in circles.</w:t>
      </w:r>
    </w:p>
    <w:p w14:paraId="0077E870" w14:textId="4E7B99E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2995" w:author="Andrea Stafford Hintz" w:date="2016-09-18T16:51:00Z">
            <w:rPr>
              <w:rFonts w:ascii="Times New Roman" w:eastAsia="Times New Roman" w:hAnsi="Times New Roman" w:cs="Times New Roman"/>
              <w:sz w:val="24"/>
              <w:szCs w:val="24"/>
            </w:rPr>
          </w:rPrChange>
        </w:rPr>
        <w:t>“Roderick,” Jonathan replied</w:t>
      </w:r>
      <w:ins w:id="2996" w:author="Andrea Stafford Hintz" w:date="2016-09-18T16:51:00Z">
        <w:r w:rsidR="00A22D6C" w:rsidRPr="009400B4">
          <w:rPr>
            <w:rFonts w:ascii="Times New Roman" w:eastAsia="Times New Roman" w:hAnsi="Times New Roman" w:cs="Times New Roman"/>
            <w:sz w:val="24"/>
            <w:szCs w:val="24"/>
          </w:rPr>
          <w:t>,</w:t>
        </w:r>
      </w:ins>
      <w:ins w:id="2997" w:author="Andrea Stafford Hintz" w:date="2016-08-15T12:07:00Z">
        <w:r w:rsidR="004B4EFF" w:rsidRPr="76749E24">
          <w:rPr>
            <w:rFonts w:ascii="Times New Roman" w:eastAsia="Times New Roman" w:hAnsi="Times New Roman" w:cs="Times New Roman"/>
            <w:sz w:val="24"/>
            <w:szCs w:val="24"/>
            <w:rPrChange w:id="2998" w:author="Bryce Raffle" w:date="2016-09-06T11:42:00Z">
              <w:rPr>
                <w:rFonts w:ascii="Times New Roman" w:hAnsi="Times New Roman" w:cs="Times New Roman"/>
                <w:sz w:val="24"/>
                <w:szCs w:val="24"/>
              </w:rPr>
            </w:rPrChange>
          </w:rPr>
          <w:t>,</w:t>
        </w:r>
      </w:ins>
      <w:del w:id="2999" w:author="Andrea Stafford Hintz" w:date="2016-08-15T12:07:00Z">
        <w:r w:rsidRPr="00C245FD" w:rsidDel="004B4EFF">
          <w:rPr>
            <w:rFonts w:ascii="Times New Roman" w:hAnsi="Times New Roman" w:cs="Times New Roman"/>
            <w:sz w:val="24"/>
            <w:szCs w:val="24"/>
          </w:rPr>
          <w:delText>.</w:delText>
        </w:r>
      </w:del>
      <w:r w:rsidRPr="009400B4">
        <w:rPr>
          <w:rFonts w:ascii="Times New Roman" w:hAnsi="Times New Roman"/>
          <w:sz w:val="24"/>
          <w:rPrChange w:id="3000" w:author="Andrea Stafford Hintz" w:date="2016-09-18T16:51:00Z">
            <w:rPr>
              <w:rFonts w:ascii="Times New Roman" w:eastAsia="Times New Roman" w:hAnsi="Times New Roman" w:cs="Times New Roman"/>
              <w:sz w:val="24"/>
              <w:szCs w:val="24"/>
            </w:rPr>
          </w:rPrChange>
        </w:rPr>
        <w:t xml:space="preserve"> “I’m sorry to come calling at this hour, and without sending a card.”</w:t>
      </w:r>
    </w:p>
    <w:p w14:paraId="131CC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01" w:author="Andrea Stafford Hintz" w:date="2016-09-18T16:51:00Z">
            <w:rPr>
              <w:rFonts w:ascii="Times New Roman" w:eastAsia="Times New Roman" w:hAnsi="Times New Roman" w:cs="Times New Roman"/>
              <w:sz w:val="24"/>
              <w:szCs w:val="24"/>
            </w:rPr>
          </w:rPrChange>
        </w:rPr>
        <w:t xml:space="preserve">Roderick dismissed the apology with a wave of his hand. “Nonsense!” he said. “What use are such formalities among old friends? Come in, make yourself at home. </w:t>
      </w:r>
      <w:proofErr w:type="spellStart"/>
      <w:r w:rsidRPr="009400B4">
        <w:rPr>
          <w:rFonts w:ascii="Times New Roman" w:hAnsi="Times New Roman"/>
          <w:sz w:val="24"/>
          <w:rPrChange w:id="3002"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3003" w:author="Andrea Stafford Hintz" w:date="2016-09-18T16:51:00Z">
            <w:rPr>
              <w:rFonts w:ascii="Times New Roman" w:eastAsia="Times New Roman" w:hAnsi="Times New Roman" w:cs="Times New Roman"/>
              <w:sz w:val="24"/>
              <w:szCs w:val="24"/>
            </w:rPr>
          </w:rPrChange>
        </w:rPr>
        <w:t xml:space="preserve"> here was just leaving.”</w:t>
      </w:r>
    </w:p>
    <w:p w14:paraId="5205D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04" w:author="Andrea Stafford Hintz" w:date="2016-09-18T16:51:00Z">
            <w:rPr>
              <w:rFonts w:ascii="Times New Roman" w:eastAsia="Times New Roman" w:hAnsi="Times New Roman" w:cs="Times New Roman"/>
              <w:sz w:val="24"/>
              <w:szCs w:val="24"/>
            </w:rPr>
          </w:rPrChange>
        </w:rPr>
        <w:t>“I was?” asked the French model, but with a withering look from Roderick, he picked up the remainder of his things, gave Jonathan a look of furious jealousy, and stormed past him.</w:t>
      </w:r>
    </w:p>
    <w:p w14:paraId="45339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05" w:author="Andrea Stafford Hintz" w:date="2016-09-18T16:51:00Z">
            <w:rPr>
              <w:rFonts w:ascii="Times New Roman" w:eastAsia="Times New Roman" w:hAnsi="Times New Roman" w:cs="Times New Roman"/>
              <w:sz w:val="24"/>
              <w:szCs w:val="24"/>
            </w:rPr>
          </w:rPrChange>
        </w:rPr>
        <w:t xml:space="preserve">Roderick put a hand firmly, but gently, on </w:t>
      </w:r>
      <w:proofErr w:type="spellStart"/>
      <w:r w:rsidRPr="009400B4">
        <w:rPr>
          <w:rFonts w:ascii="Times New Roman" w:hAnsi="Times New Roman"/>
          <w:sz w:val="24"/>
          <w:rPrChange w:id="3006" w:author="Andrea Stafford Hintz" w:date="2016-09-18T16:51:00Z">
            <w:rPr>
              <w:rFonts w:ascii="Times New Roman" w:eastAsia="Times New Roman" w:hAnsi="Times New Roman" w:cs="Times New Roman"/>
              <w:sz w:val="24"/>
              <w:szCs w:val="24"/>
            </w:rPr>
          </w:rPrChange>
        </w:rPr>
        <w:t>Rémy’s</w:t>
      </w:r>
      <w:proofErr w:type="spellEnd"/>
      <w:r w:rsidRPr="009400B4">
        <w:rPr>
          <w:rFonts w:ascii="Times New Roman" w:hAnsi="Times New Roman"/>
          <w:sz w:val="24"/>
          <w:rPrChange w:id="3007" w:author="Andrea Stafford Hintz" w:date="2016-09-18T16:51:00Z">
            <w:rPr>
              <w:rFonts w:ascii="Times New Roman" w:eastAsia="Times New Roman" w:hAnsi="Times New Roman" w:cs="Times New Roman"/>
              <w:sz w:val="24"/>
              <w:szCs w:val="24"/>
            </w:rPr>
          </w:rPrChange>
        </w:rPr>
        <w:t xml:space="preserve"> wrist, halting his progress at the door. With a whisper, he promised that they’d pick up where they left off soon enough. “And I’m not speaking entirely of the painting,” he said with a wink.</w:t>
      </w:r>
    </w:p>
    <w:p w14:paraId="681D2D9A" w14:textId="652E106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r w:rsidRPr="009400B4">
        <w:rPr>
          <w:rFonts w:ascii="Times New Roman" w:hAnsi="Times New Roman"/>
          <w:sz w:val="24"/>
          <w:rPrChange w:id="3008" w:author="Andrea Stafford Hintz" w:date="2016-09-18T16:51:00Z">
            <w:rPr>
              <w:rFonts w:ascii="Times New Roman" w:eastAsia="Times New Roman" w:hAnsi="Times New Roman" w:cs="Times New Roman"/>
              <w:sz w:val="24"/>
              <w:szCs w:val="24"/>
            </w:rPr>
          </w:rPrChange>
        </w:rPr>
        <w:t>Rémy</w:t>
      </w:r>
      <w:proofErr w:type="spellEnd"/>
      <w:r w:rsidRPr="009400B4">
        <w:rPr>
          <w:rFonts w:ascii="Times New Roman" w:hAnsi="Times New Roman"/>
          <w:sz w:val="24"/>
          <w:rPrChange w:id="3009" w:author="Andrea Stafford Hintz" w:date="2016-09-18T16:51:00Z">
            <w:rPr>
              <w:rFonts w:ascii="Times New Roman" w:eastAsia="Times New Roman" w:hAnsi="Times New Roman" w:cs="Times New Roman"/>
              <w:sz w:val="24"/>
              <w:szCs w:val="24"/>
            </w:rPr>
          </w:rPrChange>
        </w:rPr>
        <w:t xml:space="preserve"> went beet red at that, but he smiled and allowed Roderick to plant a kiss on his cheek. He swept past Jonathan, apparently now satisfied that </w:t>
      </w:r>
      <w:del w:id="3010" w:author="Andrea Stafford Hintz" w:date="2016-08-15T12:08:00Z">
        <w:r w:rsidRPr="00C245FD" w:rsidDel="004B4EFF">
          <w:rPr>
            <w:rFonts w:ascii="Times New Roman" w:hAnsi="Times New Roman" w:cs="Times New Roman"/>
            <w:sz w:val="24"/>
            <w:szCs w:val="24"/>
          </w:rPr>
          <w:delText xml:space="preserve">Jonathan </w:delText>
        </w:r>
      </w:del>
      <w:ins w:id="3011" w:author="Andrea Stafford Hintz" w:date="2016-08-15T12:08:00Z">
        <w:r w:rsidR="004B4EFF" w:rsidRPr="009400B4">
          <w:rPr>
            <w:rFonts w:ascii="Times New Roman" w:hAnsi="Times New Roman"/>
            <w:sz w:val="24"/>
            <w:rPrChange w:id="3012" w:author="Andrea Stafford Hintz" w:date="2016-09-18T16:51:00Z">
              <w:rPr>
                <w:rFonts w:ascii="Times New Roman" w:eastAsia="Times New Roman" w:hAnsi="Times New Roman" w:cs="Times New Roman"/>
                <w:sz w:val="24"/>
                <w:szCs w:val="24"/>
              </w:rPr>
            </w:rPrChange>
          </w:rPr>
          <w:t xml:space="preserve">he </w:t>
        </w:r>
      </w:ins>
      <w:r w:rsidRPr="009400B4">
        <w:rPr>
          <w:rFonts w:ascii="Times New Roman" w:hAnsi="Times New Roman"/>
          <w:sz w:val="24"/>
          <w:rPrChange w:id="3013" w:author="Andrea Stafford Hintz" w:date="2016-09-18T16:51:00Z">
            <w:rPr>
              <w:rFonts w:ascii="Times New Roman" w:eastAsia="Times New Roman" w:hAnsi="Times New Roman" w:cs="Times New Roman"/>
              <w:sz w:val="24"/>
              <w:szCs w:val="24"/>
            </w:rPr>
          </w:rPrChange>
        </w:rPr>
        <w:t>did not represent competition.</w:t>
      </w:r>
    </w:p>
    <w:p w14:paraId="426B4F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14" w:author="Andrea Stafford Hintz" w:date="2016-09-18T16:51:00Z">
            <w:rPr>
              <w:rFonts w:ascii="Times New Roman" w:eastAsia="Times New Roman" w:hAnsi="Times New Roman" w:cs="Times New Roman"/>
              <w:sz w:val="24"/>
              <w:szCs w:val="24"/>
            </w:rPr>
          </w:rPrChange>
        </w:rPr>
        <w:t>When he was gone, Roderick gave a weary smile and said, “Sorry about that.”</w:t>
      </w:r>
    </w:p>
    <w:p w14:paraId="29C390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15" w:author="Andrea Stafford Hintz" w:date="2016-09-18T16:51:00Z">
            <w:rPr>
              <w:rFonts w:ascii="Times New Roman" w:eastAsia="Times New Roman" w:hAnsi="Times New Roman" w:cs="Times New Roman"/>
              <w:sz w:val="24"/>
              <w:szCs w:val="24"/>
            </w:rPr>
          </w:rPrChange>
        </w:rPr>
        <w:t xml:space="preserve">Roderick turned on his heel and swept into his living room, giving Jonathan a glimpse of his posterior. Jonathan made no comment; they’d been friends long enough that Jonathan wasn’t </w:t>
      </w:r>
      <w:r w:rsidRPr="009400B4">
        <w:rPr>
          <w:rFonts w:ascii="Times New Roman" w:hAnsi="Times New Roman"/>
          <w:sz w:val="24"/>
          <w:rPrChange w:id="3016" w:author="Andrea Stafford Hintz" w:date="2016-09-18T16:51:00Z">
            <w:rPr>
              <w:rFonts w:ascii="Times New Roman" w:eastAsia="Times New Roman" w:hAnsi="Times New Roman" w:cs="Times New Roman"/>
              <w:sz w:val="24"/>
              <w:szCs w:val="24"/>
            </w:rPr>
          </w:rPrChange>
        </w:rPr>
        <w:lastRenderedPageBreak/>
        <w:t>exactly shocked by the view. He watched as Roderick lifted a small wooden box from his bookshelf, and offered him a sampling of its contents.</w:t>
      </w:r>
    </w:p>
    <w:p w14:paraId="4E8A05AA" w14:textId="76CC0CE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17" w:author="Andrea Stafford Hintz" w:date="2016-09-18T16:51:00Z">
            <w:rPr>
              <w:rFonts w:ascii="Times New Roman" w:eastAsia="Times New Roman" w:hAnsi="Times New Roman" w:cs="Times New Roman"/>
              <w:sz w:val="24"/>
              <w:szCs w:val="24"/>
            </w:rPr>
          </w:rPrChange>
        </w:rPr>
        <w:t xml:space="preserve">“Is that snuff?” he </w:t>
      </w:r>
      <w:proofErr w:type="spellStart"/>
      <w:ins w:id="3018" w:author="Andrea Stafford Hintz" w:date="2016-09-18T16:51:00Z">
        <w:r w:rsidR="00A22D6C" w:rsidRPr="009400B4">
          <w:rPr>
            <w:rFonts w:ascii="Times New Roman" w:eastAsia="Times New Roman" w:hAnsi="Times New Roman" w:cs="Times New Roman"/>
            <w:sz w:val="24"/>
            <w:szCs w:val="24"/>
          </w:rPr>
          <w:t>asked</w:t>
        </w:r>
      </w:ins>
      <w:ins w:id="3019" w:author="Andrea Stafford Hintz" w:date="2016-08-15T12:09:00Z">
        <w:r w:rsidR="004B4EFF" w:rsidRPr="76749E24">
          <w:rPr>
            <w:rFonts w:ascii="Times New Roman" w:eastAsia="Times New Roman" w:hAnsi="Times New Roman" w:cs="Times New Roman"/>
            <w:sz w:val="24"/>
            <w:szCs w:val="24"/>
            <w:rPrChange w:id="3020" w:author="Bryce Raffle" w:date="2016-09-06T11:42:00Z">
              <w:rPr>
                <w:rFonts w:ascii="Times New Roman" w:hAnsi="Times New Roman" w:cs="Times New Roman"/>
                <w:sz w:val="24"/>
                <w:szCs w:val="24"/>
              </w:rPr>
            </w:rPrChange>
          </w:rPr>
          <w:t>asked</w:t>
        </w:r>
      </w:ins>
      <w:proofErr w:type="spellEnd"/>
      <w:del w:id="3021" w:author="Andrea Stafford Hintz" w:date="2016-08-15T12:09:00Z">
        <w:r w:rsidRPr="00C245FD" w:rsidDel="004B4EFF">
          <w:rPr>
            <w:rFonts w:ascii="Times New Roman" w:hAnsi="Times New Roman" w:cs="Times New Roman"/>
            <w:sz w:val="24"/>
            <w:szCs w:val="24"/>
          </w:rPr>
          <w:delText>wondered</w:delText>
        </w:r>
      </w:del>
      <w:r w:rsidRPr="009400B4">
        <w:rPr>
          <w:rFonts w:ascii="Times New Roman" w:hAnsi="Times New Roman"/>
          <w:sz w:val="24"/>
          <w:rPrChange w:id="3022" w:author="Andrea Stafford Hintz" w:date="2016-09-18T16:51:00Z">
            <w:rPr>
              <w:rFonts w:ascii="Times New Roman" w:eastAsia="Times New Roman" w:hAnsi="Times New Roman" w:cs="Times New Roman"/>
              <w:sz w:val="24"/>
              <w:szCs w:val="24"/>
            </w:rPr>
          </w:rPrChange>
        </w:rPr>
        <w:t>.</w:t>
      </w:r>
    </w:p>
    <w:p w14:paraId="20081B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23" w:author="Andrea Stafford Hintz" w:date="2016-09-18T16:51:00Z">
            <w:rPr>
              <w:rFonts w:ascii="Times New Roman" w:eastAsia="Times New Roman" w:hAnsi="Times New Roman" w:cs="Times New Roman"/>
              <w:sz w:val="24"/>
              <w:szCs w:val="24"/>
            </w:rPr>
          </w:rPrChange>
        </w:rPr>
        <w:t xml:space="preserve">“Cocaine,” Roderick explained with a roguish grin, and put a bit up his nose by way of demonstration. He inhaled sharply and let out a whoop of exhilaration. “Sigmund Freud swears by it, you know. Calls it a </w:t>
      </w:r>
      <w:r w:rsidRPr="009400B4">
        <w:rPr>
          <w:rFonts w:ascii="Times New Roman" w:hAnsi="Times New Roman"/>
          <w:i/>
          <w:sz w:val="24"/>
          <w:rPrChange w:id="3024" w:author="Andrea Stafford Hintz" w:date="2016-09-18T16:51:00Z">
            <w:rPr>
              <w:rFonts w:ascii="Times New Roman" w:eastAsia="Times New Roman" w:hAnsi="Times New Roman" w:cs="Times New Roman"/>
              <w:i/>
              <w:sz w:val="24"/>
              <w:szCs w:val="24"/>
            </w:rPr>
          </w:rPrChange>
        </w:rPr>
        <w:t>magical substance</w:t>
      </w:r>
      <w:r w:rsidRPr="009400B4">
        <w:rPr>
          <w:rFonts w:ascii="Times New Roman" w:hAnsi="Times New Roman"/>
          <w:sz w:val="24"/>
          <w:rPrChange w:id="3025" w:author="Andrea Stafford Hintz" w:date="2016-09-18T16:51:00Z">
            <w:rPr>
              <w:rFonts w:ascii="Times New Roman" w:eastAsia="Times New Roman" w:hAnsi="Times New Roman" w:cs="Times New Roman"/>
              <w:sz w:val="24"/>
              <w:szCs w:val="24"/>
            </w:rPr>
          </w:rPrChange>
        </w:rPr>
        <w:t>. And indeed it is! Wonderful. No side effects, and not at all addictive—though I can’t seem to give it up,” he added with a laugh. “Are you familiar with Freud, by the way?”</w:t>
      </w:r>
    </w:p>
    <w:p w14:paraId="72208262" w14:textId="041B62E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26" w:author="Andrea Stafford Hintz" w:date="2016-09-18T16:51:00Z">
            <w:rPr>
              <w:rFonts w:ascii="Times New Roman" w:eastAsia="Times New Roman" w:hAnsi="Times New Roman" w:cs="Times New Roman"/>
              <w:sz w:val="24"/>
              <w:szCs w:val="24"/>
            </w:rPr>
          </w:rPrChange>
        </w:rPr>
        <w:t>Jonathan indicated that he wasn’t</w:t>
      </w:r>
      <w:ins w:id="3027" w:author="Andrea Stafford Hintz" w:date="2016-08-15T12:10:00Z">
        <w:r w:rsidR="00966C1A" w:rsidRPr="009400B4">
          <w:rPr>
            <w:rFonts w:ascii="Times New Roman" w:hAnsi="Times New Roman"/>
            <w:sz w:val="24"/>
            <w:rPrChange w:id="3028"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3029" w:author="Andrea Stafford Hintz" w:date="2016-09-18T16:51:00Z">
            <w:rPr>
              <w:rFonts w:ascii="Times New Roman" w:eastAsia="Times New Roman" w:hAnsi="Times New Roman" w:cs="Times New Roman"/>
              <w:sz w:val="24"/>
              <w:szCs w:val="24"/>
            </w:rPr>
          </w:rPrChange>
        </w:rPr>
        <w:t xml:space="preserve"> and declined the offer of the magical substance with a shake of his head. Roderick set the box back on the shelf. He took a seat on the divan, while Jonathan settled into the settee.</w:t>
      </w:r>
    </w:p>
    <w:p w14:paraId="6436D8CB" w14:textId="7274A0C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30" w:author="Andrea Stafford Hintz" w:date="2016-09-18T16:51:00Z">
            <w:rPr>
              <w:rFonts w:ascii="Times New Roman" w:eastAsia="Times New Roman" w:hAnsi="Times New Roman" w:cs="Times New Roman"/>
              <w:sz w:val="24"/>
              <w:szCs w:val="24"/>
            </w:rPr>
          </w:rPrChange>
        </w:rPr>
        <w:t xml:space="preserve">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w:t>
      </w:r>
      <w:del w:id="3031" w:author="Andrea Stafford Hintz" w:date="2016-08-15T12:10:00Z">
        <w:r w:rsidRPr="00C245FD" w:rsidDel="00966C1A">
          <w:rPr>
            <w:rFonts w:ascii="Times New Roman" w:hAnsi="Times New Roman" w:cs="Times New Roman"/>
            <w:sz w:val="24"/>
            <w:szCs w:val="24"/>
          </w:rPr>
          <w:delText xml:space="preserve">Roderick’s </w:delText>
        </w:r>
      </w:del>
      <w:ins w:id="3032" w:author="Andrea Stafford Hintz" w:date="2016-08-15T12:10:00Z">
        <w:r w:rsidR="00966C1A" w:rsidRPr="009400B4">
          <w:rPr>
            <w:rFonts w:ascii="Times New Roman" w:hAnsi="Times New Roman"/>
            <w:sz w:val="24"/>
            <w:rPrChange w:id="3033" w:author="Andrea Stafford Hintz" w:date="2016-09-18T16:51:00Z">
              <w:rPr>
                <w:rFonts w:ascii="Times New Roman" w:eastAsia="Times New Roman" w:hAnsi="Times New Roman" w:cs="Times New Roman"/>
                <w:sz w:val="24"/>
                <w:szCs w:val="24"/>
              </w:rPr>
            </w:rPrChange>
          </w:rPr>
          <w:t xml:space="preserve">his </w:t>
        </w:r>
      </w:ins>
      <w:r w:rsidRPr="009400B4">
        <w:rPr>
          <w:rFonts w:ascii="Times New Roman" w:hAnsi="Times New Roman"/>
          <w:sz w:val="24"/>
          <w:rPrChange w:id="3034" w:author="Andrea Stafford Hintz" w:date="2016-09-18T16:51:00Z">
            <w:rPr>
              <w:rFonts w:ascii="Times New Roman" w:eastAsia="Times New Roman" w:hAnsi="Times New Roman" w:cs="Times New Roman"/>
              <w:sz w:val="24"/>
              <w:szCs w:val="24"/>
            </w:rPr>
          </w:rPrChange>
        </w:rPr>
        <w:t>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2727D2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9400B4">
        <w:rPr>
          <w:rFonts w:ascii="Times New Roman" w:hAnsi="Times New Roman"/>
          <w:sz w:val="24"/>
          <w:rPrChange w:id="3035" w:author="Andrea Stafford Hintz" w:date="2016-09-18T16:51:00Z">
            <w:rPr>
              <w:rFonts w:ascii="Times New Roman" w:eastAsia="Times New Roman" w:hAnsi="Times New Roman" w:cs="Times New Roman"/>
              <w:sz w:val="24"/>
              <w:szCs w:val="24"/>
            </w:rPr>
          </w:rPrChange>
        </w:rPr>
        <w:t xml:space="preserve">“Sarah Bernhardt uses it as well, which—truth be told—was my real reason for giving it a go. Do you know Sarah Bernhardt?” Roderick continued, speaking rapidly. “Fabulous woman, you simply </w:t>
      </w:r>
      <w:r w:rsidRPr="009400B4">
        <w:rPr>
          <w:rFonts w:ascii="Times New Roman" w:hAnsi="Times New Roman"/>
          <w:i/>
          <w:sz w:val="24"/>
          <w:rPrChange w:id="3036" w:author="Andrea Stafford Hintz" w:date="2016-09-18T16:51:00Z">
            <w:rPr>
              <w:rFonts w:ascii="Times New Roman" w:eastAsia="Times New Roman" w:hAnsi="Times New Roman" w:cs="Times New Roman"/>
              <w:i/>
              <w:sz w:val="24"/>
              <w:szCs w:val="24"/>
            </w:rPr>
          </w:rPrChange>
        </w:rPr>
        <w:t xml:space="preserve">must </w:t>
      </w:r>
      <w:r w:rsidRPr="009400B4">
        <w:rPr>
          <w:rFonts w:ascii="Times New Roman" w:hAnsi="Times New Roman"/>
          <w:sz w:val="24"/>
          <w:rPrChange w:id="3037" w:author="Andrea Stafford Hintz" w:date="2016-09-18T16:51:00Z">
            <w:rPr>
              <w:rFonts w:ascii="Times New Roman" w:eastAsia="Times New Roman" w:hAnsi="Times New Roman" w:cs="Times New Roman"/>
              <w:sz w:val="24"/>
              <w:szCs w:val="24"/>
            </w:rPr>
          </w:rPrChange>
        </w:rPr>
        <w:t xml:space="preserve">meet her. I’ll introduce you, but you must first promise me you won’t fall in love with her. Most men do, it seems, and I’m afraid she’d be a bad influence on you. Given your own </w:t>
      </w:r>
      <w:commentRangeStart w:id="3038"/>
      <w:r w:rsidRPr="009400B4">
        <w:rPr>
          <w:rFonts w:ascii="Times New Roman" w:hAnsi="Times New Roman"/>
          <w:sz w:val="24"/>
          <w:rPrChange w:id="3039" w:author="Andrea Stafford Hintz" w:date="2016-09-18T16:51:00Z">
            <w:rPr>
              <w:rFonts w:ascii="Times New Roman" w:eastAsia="Times New Roman" w:hAnsi="Times New Roman" w:cs="Times New Roman"/>
              <w:sz w:val="24"/>
              <w:szCs w:val="24"/>
            </w:rPr>
          </w:rPrChange>
        </w:rPr>
        <w:t>reputation</w:t>
      </w:r>
      <w:commentRangeEnd w:id="3038"/>
      <w:r w:rsidR="00966C1A">
        <w:rPr>
          <w:rStyle w:val="CommentReference"/>
        </w:rPr>
        <w:commentReference w:id="3038"/>
      </w:r>
      <w:r w:rsidRPr="009400B4">
        <w:rPr>
          <w:rFonts w:ascii="Times New Roman" w:hAnsi="Times New Roman"/>
          <w:sz w:val="24"/>
          <w:rPrChange w:id="3040" w:author="Andrea Stafford Hintz" w:date="2016-09-18T16:51:00Z">
            <w:rPr>
              <w:rFonts w:ascii="Times New Roman" w:eastAsia="Times New Roman" w:hAnsi="Times New Roman" w:cs="Times New Roman"/>
              <w:sz w:val="24"/>
              <w:szCs w:val="24"/>
            </w:rPr>
          </w:rPrChange>
        </w:rPr>
        <w:t>, that is saying something.</w:t>
      </w:r>
      <w:r w:rsidRPr="009400B4">
        <w:rPr>
          <w:rFonts w:ascii="Times New Roman" w:hAnsi="Times New Roman"/>
          <w:i/>
          <w:sz w:val="24"/>
          <w:rPrChange w:id="3041" w:author="Andrea Stafford Hintz" w:date="2016-09-18T16:51:00Z">
            <w:rPr>
              <w:rFonts w:ascii="Times New Roman" w:eastAsia="Times New Roman" w:hAnsi="Times New Roman" w:cs="Times New Roman"/>
              <w:i/>
              <w:sz w:val="24"/>
              <w:szCs w:val="24"/>
            </w:rPr>
          </w:rPrChange>
        </w:rPr>
        <w:t>”</w:t>
      </w:r>
    </w:p>
    <w:p w14:paraId="3DD15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42" w:author="Andrea Stafford Hintz" w:date="2016-09-18T16:51:00Z">
            <w:rPr>
              <w:rFonts w:ascii="Times New Roman" w:eastAsia="Times New Roman" w:hAnsi="Times New Roman" w:cs="Times New Roman"/>
              <w:sz w:val="24"/>
              <w:szCs w:val="24"/>
            </w:rPr>
          </w:rPrChange>
        </w:rPr>
        <w:lastRenderedPageBreak/>
        <w:t>“Very well then,” Jonathan replied, winking. “I promise.”</w:t>
      </w:r>
    </w:p>
    <w:p w14:paraId="22079E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43" w:author="Andrea Stafford Hintz" w:date="2016-09-18T16:51:00Z">
            <w:rPr>
              <w:rFonts w:ascii="Times New Roman" w:eastAsia="Times New Roman" w:hAnsi="Times New Roman" w:cs="Times New Roman"/>
              <w:sz w:val="24"/>
              <w:szCs w:val="24"/>
            </w:rPr>
          </w:rPrChange>
        </w:rPr>
        <w:t>“Somehow I don’t believe you,” Roderick said. “But listen to me ramble. You’ve just returned from Prague, haven’t you? I was so sorry to hear about your father.”</w:t>
      </w:r>
    </w:p>
    <w:p w14:paraId="195C1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44" w:author="Andrea Stafford Hintz" w:date="2016-09-18T16:51:00Z">
            <w:rPr>
              <w:rFonts w:ascii="Times New Roman" w:eastAsia="Times New Roman" w:hAnsi="Times New Roman" w:cs="Times New Roman"/>
              <w:sz w:val="24"/>
              <w:szCs w:val="24"/>
            </w:rPr>
          </w:rPrChange>
        </w:rPr>
        <w:t>“Thanks, Roderick,” he said. He sighed. He should have called upon Roderick sooner.</w:t>
      </w:r>
    </w:p>
    <w:p w14:paraId="29AA113F" w14:textId="77777777" w:rsidR="00A64C32" w:rsidRDefault="00B67EA3" w:rsidP="00C245FD">
      <w:pPr>
        <w:tabs>
          <w:tab w:val="left" w:pos="1440"/>
          <w:tab w:val="left" w:pos="2160"/>
          <w:tab w:val="left" w:pos="2880"/>
        </w:tabs>
        <w:spacing w:line="480" w:lineRule="auto"/>
        <w:ind w:firstLine="359"/>
        <w:jc w:val="both"/>
        <w:rPr>
          <w:ins w:id="3045" w:author="Andrea Stafford Hintz" w:date="2016-08-15T12:20:00Z"/>
          <w:rFonts w:ascii="Times New Roman" w:hAnsi="Times New Roman" w:cs="Times New Roman"/>
          <w:sz w:val="24"/>
          <w:szCs w:val="24"/>
        </w:rPr>
      </w:pPr>
      <w:r w:rsidRPr="009400B4">
        <w:rPr>
          <w:rFonts w:ascii="Times New Roman" w:hAnsi="Times New Roman"/>
          <w:sz w:val="24"/>
          <w:rPrChange w:id="3046" w:author="Andrea Stafford Hintz" w:date="2016-09-18T16:51:00Z">
            <w:rPr>
              <w:rFonts w:ascii="Times New Roman" w:eastAsia="Times New Roman" w:hAnsi="Times New Roman" w:cs="Times New Roman"/>
              <w:sz w:val="24"/>
              <w:szCs w:val="24"/>
            </w:rPr>
          </w:rPrChange>
        </w:rPr>
        <w:t>Roderick crossed one leg over the other</w:t>
      </w:r>
      <w:ins w:id="3047" w:author="Andrea Stafford Hintz" w:date="2016-08-15T12:19:00Z">
        <w:r w:rsidR="00966C1A" w:rsidRPr="009400B4">
          <w:rPr>
            <w:rFonts w:ascii="Times New Roman" w:hAnsi="Times New Roman"/>
            <w:sz w:val="24"/>
            <w:rPrChange w:id="3048" w:author="Andrea Stafford Hintz" w:date="2016-09-18T16:51:00Z">
              <w:rPr>
                <w:rFonts w:ascii="Times New Roman" w:eastAsia="Times New Roman" w:hAnsi="Times New Roman" w:cs="Times New Roman"/>
                <w:sz w:val="24"/>
                <w:szCs w:val="24"/>
              </w:rPr>
            </w:rPrChange>
          </w:rPr>
          <w:t xml:space="preserve"> and </w:t>
        </w:r>
      </w:ins>
      <w:del w:id="3049" w:author="Andrea Stafford Hintz" w:date="2016-08-15T12:19:00Z">
        <w:r w:rsidRPr="00C245FD" w:rsidDel="00966C1A">
          <w:rPr>
            <w:rFonts w:ascii="Times New Roman" w:hAnsi="Times New Roman" w:cs="Times New Roman"/>
            <w:sz w:val="24"/>
            <w:szCs w:val="24"/>
          </w:rPr>
          <w:delText xml:space="preserve">, </w:delText>
        </w:r>
      </w:del>
      <w:r w:rsidRPr="009400B4">
        <w:rPr>
          <w:rFonts w:ascii="Times New Roman" w:hAnsi="Times New Roman"/>
          <w:sz w:val="24"/>
          <w:rPrChange w:id="3050" w:author="Andrea Stafford Hintz" w:date="2016-09-18T16:51:00Z">
            <w:rPr>
              <w:rFonts w:ascii="Times New Roman" w:eastAsia="Times New Roman" w:hAnsi="Times New Roman" w:cs="Times New Roman"/>
              <w:sz w:val="24"/>
              <w:szCs w:val="24"/>
            </w:rPr>
          </w:rPrChange>
        </w:rPr>
        <w:t>patted the empty space on the divan, inviting Bailey to leap up beside him. He scratched his dog’s head and studied Jonathan’s face</w:t>
      </w:r>
      <w:del w:id="3051" w:author="Andrea Stafford Hintz" w:date="2016-08-15T12:20:00Z">
        <w:r w:rsidRPr="00C245FD" w:rsidDel="00A64C32">
          <w:rPr>
            <w:rFonts w:ascii="Times New Roman" w:hAnsi="Times New Roman" w:cs="Times New Roman"/>
            <w:sz w:val="24"/>
            <w:szCs w:val="24"/>
          </w:rPr>
          <w:delText>. He quieted, and said, suddenly grave</w:delText>
        </w:r>
      </w:del>
      <w:del w:id="3052" w:author="Andrea Stafford Hintz" w:date="2016-09-18T16:51:00Z">
        <w:r w:rsidRPr="76749E24">
          <w:rPr>
            <w:rFonts w:ascii="Times New Roman" w:eastAsia="Times New Roman" w:hAnsi="Times New Roman" w:cs="Times New Roman"/>
            <w:sz w:val="24"/>
            <w:szCs w:val="24"/>
            <w:rPrChange w:id="3053" w:author="Bryce Raffle" w:date="2016-09-06T11:42:00Z">
              <w:rPr>
                <w:rFonts w:ascii="Times New Roman" w:hAnsi="Times New Roman" w:cs="Times New Roman"/>
                <w:sz w:val="24"/>
                <w:szCs w:val="24"/>
              </w:rPr>
            </w:rPrChange>
          </w:rPr>
          <w:delText>.</w:delText>
        </w:r>
      </w:del>
      <w:ins w:id="3054" w:author="Andrea Stafford Hintz" w:date="2016-08-15T12:20:00Z">
        <w:r w:rsidR="00A64C32" w:rsidRPr="76749E24">
          <w:rPr>
            <w:rFonts w:ascii="Times New Roman" w:eastAsia="Times New Roman" w:hAnsi="Times New Roman" w:cs="Times New Roman"/>
            <w:sz w:val="24"/>
            <w:szCs w:val="24"/>
            <w:rPrChange w:id="3055" w:author="Bryce Raffle" w:date="2016-09-06T11:42:00Z">
              <w:rPr>
                <w:rFonts w:ascii="Times New Roman" w:hAnsi="Times New Roman" w:cs="Times New Roman"/>
                <w:sz w:val="24"/>
                <w:szCs w:val="24"/>
              </w:rPr>
            </w:rPrChange>
          </w:rPr>
          <w:t xml:space="preserve"> </w:t>
        </w:r>
        <w:r w:rsidR="00A64C32" w:rsidRPr="009400B4">
          <w:rPr>
            <w:rFonts w:ascii="Times New Roman" w:hAnsi="Times New Roman"/>
            <w:sz w:val="24"/>
            <w:rPrChange w:id="3056"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3057" w:author="Andrea Stafford Hintz" w:date="2016-09-18T16:51:00Z">
            <w:rPr>
              <w:rFonts w:ascii="Times New Roman" w:eastAsia="Times New Roman" w:hAnsi="Times New Roman" w:cs="Times New Roman"/>
              <w:sz w:val="24"/>
              <w:szCs w:val="24"/>
            </w:rPr>
          </w:rPrChange>
        </w:rPr>
        <w:t xml:space="preserve"> </w:t>
      </w:r>
      <w:ins w:id="3058" w:author="Andrea Stafford Hintz" w:date="2016-08-15T12:20:00Z">
        <w:r w:rsidR="00A64C32" w:rsidRPr="009400B4">
          <w:rPr>
            <w:rFonts w:ascii="Times New Roman" w:hAnsi="Times New Roman"/>
            <w:sz w:val="24"/>
            <w:rPrChange w:id="3059" w:author="Andrea Stafford Hintz" w:date="2016-09-18T16:51:00Z">
              <w:rPr>
                <w:rFonts w:ascii="Times New Roman" w:eastAsia="Times New Roman" w:hAnsi="Times New Roman" w:cs="Times New Roman"/>
                <w:sz w:val="24"/>
                <w:szCs w:val="24"/>
              </w:rPr>
            </w:rPrChange>
          </w:rPr>
          <w:t xml:space="preserve">           </w:t>
        </w:r>
      </w:ins>
    </w:p>
    <w:p w14:paraId="7D3C5CF3" w14:textId="7B1682E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60" w:author="Andrea Stafford Hintz" w:date="2016-09-18T16:51:00Z">
            <w:rPr>
              <w:rFonts w:ascii="Times New Roman" w:eastAsia="Times New Roman" w:hAnsi="Times New Roman" w:cs="Times New Roman"/>
              <w:sz w:val="24"/>
              <w:szCs w:val="24"/>
            </w:rPr>
          </w:rPrChange>
        </w:rPr>
        <w:t>“Something tells me this isn’t a social call.”</w:t>
      </w:r>
    </w:p>
    <w:p w14:paraId="0FC6DA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61" w:author="Andrea Stafford Hintz" w:date="2016-09-18T16:51:00Z">
            <w:rPr>
              <w:rFonts w:ascii="Times New Roman" w:eastAsia="Times New Roman" w:hAnsi="Times New Roman" w:cs="Times New Roman"/>
              <w:sz w:val="24"/>
              <w:szCs w:val="24"/>
            </w:rPr>
          </w:rPrChange>
        </w:rPr>
        <w:t>Jonathan started. “What do you mean? Of course it is.”</w:t>
      </w:r>
    </w:p>
    <w:p w14:paraId="5AB197E9" w14:textId="0D17FFE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62" w:author="Andrea Stafford Hintz" w:date="2016-09-18T16:51:00Z">
            <w:rPr>
              <w:rFonts w:ascii="Times New Roman" w:eastAsia="Times New Roman" w:hAnsi="Times New Roman" w:cs="Times New Roman"/>
              <w:sz w:val="24"/>
              <w:szCs w:val="24"/>
            </w:rPr>
          </w:rPrChange>
        </w:rPr>
        <w:t>Roderick scoffed. “You’re a terrible liar, Johnny, old boy. Now, tell me</w:t>
      </w:r>
      <w:del w:id="3063" w:author="Andrea Stafford Hintz" w:date="2016-08-15T12:21:00Z">
        <w:r w:rsidRPr="00C245FD" w:rsidDel="00A64C32">
          <w:rPr>
            <w:rFonts w:ascii="Times New Roman" w:hAnsi="Times New Roman" w:cs="Times New Roman"/>
            <w:sz w:val="24"/>
            <w:szCs w:val="24"/>
          </w:rPr>
          <w:delText>,</w:delText>
        </w:r>
      </w:del>
      <w:r w:rsidRPr="009400B4">
        <w:rPr>
          <w:rFonts w:ascii="Times New Roman" w:hAnsi="Times New Roman"/>
          <w:sz w:val="24"/>
          <w:rPrChange w:id="3064" w:author="Andrea Stafford Hintz" w:date="2016-09-18T16:51:00Z">
            <w:rPr>
              <w:rFonts w:ascii="Times New Roman" w:eastAsia="Times New Roman" w:hAnsi="Times New Roman" w:cs="Times New Roman"/>
              <w:sz w:val="24"/>
              <w:szCs w:val="24"/>
            </w:rPr>
          </w:rPrChange>
        </w:rPr>
        <w:t xml:space="preserve"> what has happened</w:t>
      </w:r>
      <w:ins w:id="3065" w:author="Andrea Stafford Hintz" w:date="2016-09-18T16:51:00Z">
        <w:r w:rsidR="00A22D6C" w:rsidRPr="009400B4">
          <w:rPr>
            <w:rFonts w:ascii="Times New Roman" w:eastAsia="Times New Roman" w:hAnsi="Times New Roman" w:cs="Times New Roman"/>
            <w:sz w:val="24"/>
            <w:szCs w:val="24"/>
          </w:rPr>
          <w:t>.”</w:t>
        </w:r>
      </w:ins>
      <w:ins w:id="3066" w:author="Andrea Stafford Hintz" w:date="2016-08-15T12:21:00Z">
        <w:r w:rsidR="00A64C32" w:rsidRPr="76749E24">
          <w:rPr>
            <w:rFonts w:ascii="Times New Roman" w:eastAsia="Times New Roman" w:hAnsi="Times New Roman" w:cs="Times New Roman"/>
            <w:sz w:val="24"/>
            <w:szCs w:val="24"/>
            <w:rPrChange w:id="3067" w:author="Bryce Raffle" w:date="2016-09-06T11:42:00Z">
              <w:rPr>
                <w:rFonts w:ascii="Times New Roman" w:hAnsi="Times New Roman" w:cs="Times New Roman"/>
                <w:sz w:val="24"/>
                <w:szCs w:val="24"/>
              </w:rPr>
            </w:rPrChange>
          </w:rPr>
          <w:t>.</w:t>
        </w:r>
      </w:ins>
      <w:del w:id="3068" w:author="Andrea Stafford Hintz" w:date="2016-08-15T12:21:00Z">
        <w:r w:rsidRPr="00C245FD" w:rsidDel="00A64C32">
          <w:rPr>
            <w:rFonts w:ascii="Times New Roman" w:hAnsi="Times New Roman" w:cs="Times New Roman"/>
            <w:sz w:val="24"/>
            <w:szCs w:val="24"/>
          </w:rPr>
          <w:delText>?</w:delText>
        </w:r>
      </w:del>
      <w:del w:id="3069" w:author="Andrea Stafford Hintz" w:date="2016-09-18T16:51:00Z">
        <w:r w:rsidRPr="76749E24">
          <w:rPr>
            <w:rFonts w:ascii="Times New Roman" w:eastAsia="Times New Roman" w:hAnsi="Times New Roman" w:cs="Times New Roman"/>
            <w:sz w:val="24"/>
            <w:szCs w:val="24"/>
            <w:rPrChange w:id="3070" w:author="Bryce Raffle" w:date="2016-09-06T11:42:00Z">
              <w:rPr>
                <w:rFonts w:ascii="Times New Roman" w:hAnsi="Times New Roman" w:cs="Times New Roman"/>
                <w:sz w:val="24"/>
                <w:szCs w:val="24"/>
              </w:rPr>
            </w:rPrChange>
          </w:rPr>
          <w:delText>”</w:delText>
        </w:r>
      </w:del>
    </w:p>
    <w:p w14:paraId="6A1D9A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71" w:author="Andrea Stafford Hintz" w:date="2016-09-18T16:51:00Z">
            <w:rPr>
              <w:rFonts w:ascii="Times New Roman" w:eastAsia="Times New Roman" w:hAnsi="Times New Roman" w:cs="Times New Roman"/>
              <w:sz w:val="24"/>
              <w:szCs w:val="24"/>
            </w:rPr>
          </w:rPrChange>
        </w:rPr>
        <w:t>Jonathan sighed. It was one of the problems with associating with a man as perceptive as Roderick. Nothing slipped past him.</w:t>
      </w:r>
    </w:p>
    <w:p w14:paraId="0CC15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72" w:author="Andrea Stafford Hintz" w:date="2016-09-18T16:51:00Z">
            <w:rPr>
              <w:rFonts w:ascii="Times New Roman" w:eastAsia="Times New Roman" w:hAnsi="Times New Roman" w:cs="Times New Roman"/>
              <w:sz w:val="24"/>
              <w:szCs w:val="24"/>
            </w:rPr>
          </w:rPrChange>
        </w:rPr>
        <w:t>“Must I?” he protested. “There’s a new opera playing this evening. I believe it’s still early enough to catch the late showing if we leave now. Or perhaps a night of gambling at my club?”</w:t>
      </w:r>
    </w:p>
    <w:p w14:paraId="6F786E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73" w:author="Andrea Stafford Hintz" w:date="2016-09-18T16:51:00Z">
            <w:rPr>
              <w:rFonts w:ascii="Times New Roman" w:eastAsia="Times New Roman" w:hAnsi="Times New Roman" w:cs="Times New Roman"/>
              <w:sz w:val="24"/>
              <w:szCs w:val="24"/>
            </w:rPr>
          </w:rPrChange>
        </w:rPr>
        <w:t>Roderick had brightened at the mention of the opera, but he shook his head.</w:t>
      </w:r>
    </w:p>
    <w:p w14:paraId="7A2DDBD7" w14:textId="6CC09EF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74" w:author="Andrea Stafford Hintz" w:date="2016-09-18T16:51:00Z">
            <w:rPr>
              <w:rFonts w:ascii="Times New Roman" w:eastAsia="Times New Roman" w:hAnsi="Times New Roman" w:cs="Times New Roman"/>
              <w:sz w:val="24"/>
              <w:szCs w:val="24"/>
            </w:rPr>
          </w:rPrChange>
        </w:rPr>
        <w:t>“I’m afraid my interest in gossip outweighs my inclination to attend the opera. I must insist</w:t>
      </w:r>
      <w:ins w:id="3075" w:author="Andrea Stafford Hintz" w:date="2016-09-18T16:51:00Z">
        <w:r w:rsidR="00A22D6C" w:rsidRPr="009400B4">
          <w:rPr>
            <w:rFonts w:ascii="Times New Roman" w:eastAsia="Times New Roman" w:hAnsi="Times New Roman" w:cs="Times New Roman"/>
            <w:sz w:val="24"/>
            <w:szCs w:val="24"/>
          </w:rPr>
          <w:t>.”</w:t>
        </w:r>
      </w:ins>
      <w:ins w:id="3076" w:author="Andrea Stafford Hintz" w:date="2016-08-15T12:22:00Z">
        <w:r w:rsidR="00A64C32" w:rsidRPr="76749E24">
          <w:rPr>
            <w:rFonts w:ascii="Times New Roman" w:eastAsia="Times New Roman" w:hAnsi="Times New Roman" w:cs="Times New Roman"/>
            <w:sz w:val="24"/>
            <w:szCs w:val="24"/>
            <w:rPrChange w:id="3077" w:author="Bryce Raffle" w:date="2016-09-06T11:42:00Z">
              <w:rPr>
                <w:rFonts w:ascii="Times New Roman" w:hAnsi="Times New Roman" w:cs="Times New Roman"/>
                <w:sz w:val="24"/>
                <w:szCs w:val="24"/>
              </w:rPr>
            </w:rPrChange>
          </w:rPr>
          <w:t>.</w:t>
        </w:r>
      </w:ins>
      <w:del w:id="3078" w:author="Andrea Stafford Hintz" w:date="2016-08-15T12:22:00Z">
        <w:r w:rsidRPr="00C245FD" w:rsidDel="00A64C32">
          <w:rPr>
            <w:rFonts w:ascii="Times New Roman" w:hAnsi="Times New Roman" w:cs="Times New Roman"/>
            <w:sz w:val="24"/>
            <w:szCs w:val="24"/>
          </w:rPr>
          <w:delText>—</w:delText>
        </w:r>
      </w:del>
      <w:del w:id="3079" w:author="Andrea Stafford Hintz" w:date="2016-09-18T16:51:00Z">
        <w:r w:rsidRPr="76749E24">
          <w:rPr>
            <w:rFonts w:ascii="Times New Roman" w:eastAsia="Times New Roman" w:hAnsi="Times New Roman" w:cs="Times New Roman"/>
            <w:sz w:val="24"/>
            <w:szCs w:val="24"/>
            <w:rPrChange w:id="3080" w:author="Bryce Raffle" w:date="2016-09-06T11:42:00Z">
              <w:rPr>
                <w:rFonts w:ascii="Times New Roman" w:hAnsi="Times New Roman" w:cs="Times New Roman"/>
                <w:sz w:val="24"/>
                <w:szCs w:val="24"/>
              </w:rPr>
            </w:rPrChange>
          </w:rPr>
          <w:delText>”</w:delText>
        </w:r>
      </w:del>
    </w:p>
    <w:p w14:paraId="4C57B8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081" w:author="Andrea Stafford Hintz" w:date="2016-09-18T16:51:00Z">
            <w:rPr>
              <w:rFonts w:ascii="Times New Roman" w:eastAsia="Times New Roman" w:hAnsi="Times New Roman" w:cs="Times New Roman"/>
              <w:sz w:val="24"/>
              <w:szCs w:val="24"/>
            </w:rPr>
          </w:rPrChange>
        </w:rPr>
        <w:t>“Alright, alright,” Jonathan said. “But it’s really nothing worth fretting over.”</w:t>
      </w:r>
    </w:p>
    <w:p w14:paraId="5C3B8DD4" w14:textId="758D52C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del w:id="3082" w:author="Andrea Stafford Hintz" w:date="2016-08-15T12:24:00Z">
        <w:r w:rsidRPr="00C245FD" w:rsidDel="00A64C32">
          <w:rPr>
            <w:rFonts w:ascii="Times New Roman" w:hAnsi="Times New Roman" w:cs="Times New Roman"/>
            <w:sz w:val="24"/>
            <w:szCs w:val="24"/>
          </w:rPr>
          <w:delText xml:space="preserve">Roderick listened intently as </w:delText>
        </w:r>
      </w:del>
      <w:r w:rsidRPr="009400B4">
        <w:rPr>
          <w:rFonts w:ascii="Times New Roman" w:hAnsi="Times New Roman"/>
          <w:sz w:val="24"/>
          <w:rPrChange w:id="3083" w:author="Andrea Stafford Hintz" w:date="2016-09-18T16:51:00Z">
            <w:rPr>
              <w:rFonts w:ascii="Times New Roman" w:eastAsia="Times New Roman" w:hAnsi="Times New Roman" w:cs="Times New Roman"/>
              <w:sz w:val="24"/>
              <w:szCs w:val="24"/>
            </w:rPr>
          </w:rPrChange>
        </w:rPr>
        <w:t>Jonathan summarized the events of the evening</w:t>
      </w:r>
      <w:ins w:id="3084" w:author="Andrea Stafford Hintz" w:date="2016-08-15T12:25:00Z">
        <w:r w:rsidR="00A64C32" w:rsidRPr="009400B4">
          <w:rPr>
            <w:rFonts w:ascii="Times New Roman" w:hAnsi="Times New Roman"/>
            <w:sz w:val="24"/>
            <w:rPrChange w:id="3085" w:author="Andrea Stafford Hintz" w:date="2016-09-18T16:51:00Z">
              <w:rPr>
                <w:rFonts w:ascii="Times New Roman" w:eastAsia="Times New Roman" w:hAnsi="Times New Roman" w:cs="Times New Roman"/>
                <w:sz w:val="24"/>
                <w:szCs w:val="24"/>
              </w:rPr>
            </w:rPrChange>
          </w:rPr>
          <w:t xml:space="preserve"> as best he could</w:t>
        </w:r>
      </w:ins>
      <w:r w:rsidRPr="009400B4">
        <w:rPr>
          <w:rFonts w:ascii="Times New Roman" w:hAnsi="Times New Roman"/>
          <w:sz w:val="24"/>
          <w:rPrChange w:id="3086" w:author="Andrea Stafford Hintz" w:date="2016-09-18T16:51:00Z">
            <w:rPr>
              <w:rFonts w:ascii="Times New Roman" w:eastAsia="Times New Roman" w:hAnsi="Times New Roman" w:cs="Times New Roman"/>
              <w:sz w:val="24"/>
              <w:szCs w:val="24"/>
            </w:rPr>
          </w:rPrChange>
        </w:rPr>
        <w:t xml:space="preserve">. He began with the </w:t>
      </w:r>
      <w:commentRangeStart w:id="3087"/>
      <w:r w:rsidRPr="009400B4">
        <w:rPr>
          <w:rFonts w:ascii="Times New Roman" w:hAnsi="Times New Roman"/>
          <w:sz w:val="24"/>
          <w:rPrChange w:id="3088" w:author="Andrea Stafford Hintz" w:date="2016-09-18T16:51:00Z">
            <w:rPr>
              <w:rFonts w:ascii="Times New Roman" w:eastAsia="Times New Roman" w:hAnsi="Times New Roman" w:cs="Times New Roman"/>
              <w:sz w:val="24"/>
              <w:szCs w:val="24"/>
            </w:rPr>
          </w:rPrChange>
        </w:rPr>
        <w:t>pair of letter</w:t>
      </w:r>
      <w:commentRangeEnd w:id="3087"/>
      <w:r w:rsidR="00A64C32">
        <w:rPr>
          <w:rStyle w:val="CommentReference"/>
        </w:rPr>
        <w:commentReference w:id="3087"/>
      </w:r>
      <w:r w:rsidRPr="009400B4">
        <w:rPr>
          <w:rFonts w:ascii="Times New Roman" w:hAnsi="Times New Roman"/>
          <w:sz w:val="24"/>
          <w:rPrChange w:id="3089" w:author="Andrea Stafford Hintz" w:date="2016-09-18T16:51:00Z">
            <w:rPr>
              <w:rFonts w:ascii="Times New Roman" w:eastAsia="Times New Roman" w:hAnsi="Times New Roman" w:cs="Times New Roman"/>
              <w:sz w:val="24"/>
              <w:szCs w:val="24"/>
            </w:rPr>
          </w:rPrChange>
        </w:rPr>
        <w:t xml:space="preserve">s that </w:t>
      </w:r>
      <w:del w:id="3090" w:author="Andrea Stafford Hintz" w:date="2016-08-15T12:25:00Z">
        <w:r w:rsidRPr="00C245FD" w:rsidDel="00A64C32">
          <w:rPr>
            <w:rFonts w:ascii="Times New Roman" w:hAnsi="Times New Roman" w:cs="Times New Roman"/>
            <w:sz w:val="24"/>
            <w:szCs w:val="24"/>
          </w:rPr>
          <w:delText xml:space="preserve">Jonathan </w:delText>
        </w:r>
      </w:del>
      <w:ins w:id="3091" w:author="Andrea Stafford Hintz" w:date="2016-08-15T12:25:00Z">
        <w:r w:rsidR="00A64C32" w:rsidRPr="009400B4">
          <w:rPr>
            <w:rFonts w:ascii="Times New Roman" w:hAnsi="Times New Roman"/>
            <w:sz w:val="24"/>
            <w:rPrChange w:id="3092" w:author="Andrea Stafford Hintz" w:date="2016-09-18T16:51:00Z">
              <w:rPr>
                <w:rFonts w:ascii="Times New Roman" w:eastAsia="Times New Roman" w:hAnsi="Times New Roman" w:cs="Times New Roman"/>
                <w:sz w:val="24"/>
                <w:szCs w:val="24"/>
              </w:rPr>
            </w:rPrChange>
          </w:rPr>
          <w:t xml:space="preserve">he </w:t>
        </w:r>
      </w:ins>
      <w:r w:rsidRPr="009400B4">
        <w:rPr>
          <w:rFonts w:ascii="Times New Roman" w:hAnsi="Times New Roman"/>
          <w:sz w:val="24"/>
          <w:rPrChange w:id="3093" w:author="Andrea Stafford Hintz" w:date="2016-09-18T16:51:00Z">
            <w:rPr>
              <w:rFonts w:ascii="Times New Roman" w:eastAsia="Times New Roman" w:hAnsi="Times New Roman" w:cs="Times New Roman"/>
              <w:sz w:val="24"/>
              <w:szCs w:val="24"/>
            </w:rPr>
          </w:rPrChange>
        </w:rPr>
        <w:t>believed tied Connor to the Resurrectionists, and ended with his narrow escape through the window. Roderick</w:t>
      </w:r>
      <w:del w:id="3094" w:author="Andrea Stafford Hintz" w:date="2016-08-15T12:25:00Z">
        <w:r w:rsidRPr="00C245FD" w:rsidDel="00A64C32">
          <w:rPr>
            <w:rFonts w:ascii="Times New Roman" w:hAnsi="Times New Roman" w:cs="Times New Roman"/>
            <w:sz w:val="24"/>
            <w:szCs w:val="24"/>
          </w:rPr>
          <w:delText>, for his part,</w:delText>
        </w:r>
      </w:del>
      <w:r w:rsidRPr="009400B4">
        <w:rPr>
          <w:rFonts w:ascii="Times New Roman" w:hAnsi="Times New Roman"/>
          <w:sz w:val="24"/>
          <w:rPrChange w:id="3095" w:author="Andrea Stafford Hintz" w:date="2016-09-18T16:51:00Z">
            <w:rPr>
              <w:rFonts w:ascii="Times New Roman" w:eastAsia="Times New Roman" w:hAnsi="Times New Roman" w:cs="Times New Roman"/>
              <w:sz w:val="24"/>
              <w:szCs w:val="24"/>
            </w:rPr>
          </w:rPrChange>
        </w:rPr>
        <w:t xml:space="preserve"> listened attentively, his meticulously plucked eyebrows furrowed with concern as Jonathan explained.</w:t>
      </w:r>
    </w:p>
    <w:p w14:paraId="73BCDB13"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sz w:val="24"/>
          <w:highlight w:val="cyan"/>
        </w:rPr>
      </w:pPr>
      <w:commentRangeStart w:id="3096"/>
      <w:r w:rsidRPr="009400B4">
        <w:rPr>
          <w:rFonts w:ascii="Times New Roman" w:hAnsi="Times New Roman"/>
          <w:sz w:val="24"/>
          <w:highlight w:val="cyan"/>
          <w:rPrChange w:id="3097" w:author="Andrea Stafford Hintz" w:date="2016-09-18T16:51:00Z">
            <w:rPr>
              <w:rFonts w:ascii="Times New Roman" w:eastAsia="Times New Roman" w:hAnsi="Times New Roman" w:cs="Times New Roman"/>
              <w:sz w:val="24"/>
              <w:szCs w:val="24"/>
              <w:highlight w:val="cyan"/>
            </w:rPr>
          </w:rPrChange>
        </w:rPr>
        <w:lastRenderedPageBreak/>
        <w:t xml:space="preserve">Roderick, Jonathan knew, had often been called in to advise the police on particularly difficult cases. </w:t>
      </w:r>
      <w:commentRangeEnd w:id="3096"/>
      <w:r w:rsidR="00A64C32" w:rsidRPr="00412575">
        <w:rPr>
          <w:rStyle w:val="CommentReference"/>
          <w:highlight w:val="cyan"/>
        </w:rPr>
        <w:commentReference w:id="3096"/>
      </w:r>
      <w:r w:rsidRPr="009400B4">
        <w:rPr>
          <w:rFonts w:ascii="Times New Roman" w:hAnsi="Times New Roman"/>
          <w:sz w:val="24"/>
          <w:highlight w:val="cyan"/>
          <w:rPrChange w:id="3098" w:author="Andrea Stafford Hintz" w:date="2016-09-18T16:51:00Z">
            <w:rPr>
              <w:rFonts w:ascii="Times New Roman" w:eastAsia="Times New Roman" w:hAnsi="Times New Roman" w:cs="Times New Roman"/>
              <w:sz w:val="24"/>
              <w:szCs w:val="24"/>
              <w:highlight w:val="cyan"/>
            </w:rPr>
          </w:rPrChange>
        </w:rPr>
        <w:t>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2F2D58AC"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sz w:val="24"/>
          <w:highlight w:val="cyan"/>
        </w:rPr>
      </w:pPr>
      <w:r w:rsidRPr="009400B4">
        <w:rPr>
          <w:rFonts w:ascii="Times New Roman" w:hAnsi="Times New Roman"/>
          <w:sz w:val="24"/>
          <w:highlight w:val="cyan"/>
          <w:rPrChange w:id="3099" w:author="Andrea Stafford Hintz" w:date="2016-09-18T16:51:00Z">
            <w:rPr>
              <w:rFonts w:ascii="Times New Roman" w:eastAsia="Times New Roman" w:hAnsi="Times New Roman" w:cs="Times New Roman"/>
              <w:sz w:val="24"/>
              <w:szCs w:val="24"/>
              <w:highlight w:val="cyan"/>
            </w:rPr>
          </w:rPrChange>
        </w:rP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14:paraId="79AF8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highlight w:val="cyan"/>
          <w:rPrChange w:id="3100" w:author="Andrea Stafford Hintz" w:date="2016-09-18T16:51:00Z">
            <w:rPr>
              <w:rFonts w:ascii="Times New Roman" w:eastAsia="Times New Roman" w:hAnsi="Times New Roman" w:cs="Times New Roman"/>
              <w:sz w:val="24"/>
              <w:szCs w:val="24"/>
              <w:highlight w:val="cyan"/>
            </w:rPr>
          </w:rPrChange>
        </w:rPr>
        <w:t xml:space="preserve">Before these murders, there had been a number of </w:t>
      </w:r>
      <w:r w:rsidR="00C245FD" w:rsidRPr="009400B4">
        <w:rPr>
          <w:rFonts w:ascii="Times New Roman" w:hAnsi="Times New Roman"/>
          <w:sz w:val="24"/>
          <w:highlight w:val="cyan"/>
          <w:rPrChange w:id="3101" w:author="Andrea Stafford Hintz" w:date="2016-09-18T16:51:00Z">
            <w:rPr>
              <w:rFonts w:ascii="Times New Roman" w:eastAsia="Times New Roman" w:hAnsi="Times New Roman" w:cs="Times New Roman"/>
              <w:sz w:val="24"/>
              <w:szCs w:val="24"/>
              <w:highlight w:val="cyan"/>
            </w:rPr>
          </w:rPrChange>
        </w:rPr>
        <w:t>rumors</w:t>
      </w:r>
      <w:r w:rsidRPr="009400B4">
        <w:rPr>
          <w:rFonts w:ascii="Times New Roman" w:hAnsi="Times New Roman"/>
          <w:sz w:val="24"/>
          <w:highlight w:val="cyan"/>
          <w:rPrChange w:id="3102" w:author="Andrea Stafford Hintz" w:date="2016-09-18T16:51:00Z">
            <w:rPr>
              <w:rFonts w:ascii="Times New Roman" w:eastAsia="Times New Roman" w:hAnsi="Times New Roman" w:cs="Times New Roman"/>
              <w:sz w:val="24"/>
              <w:szCs w:val="24"/>
              <w:highlight w:val="cyan"/>
            </w:rPr>
          </w:rPrChange>
        </w:rPr>
        <w:t xml:space="preserve"> going around about a few prominent scientists; none of these </w:t>
      </w:r>
      <w:r w:rsidR="00C245FD" w:rsidRPr="009400B4">
        <w:rPr>
          <w:rFonts w:ascii="Times New Roman" w:hAnsi="Times New Roman"/>
          <w:sz w:val="24"/>
          <w:highlight w:val="cyan"/>
          <w:rPrChange w:id="3103" w:author="Andrea Stafford Hintz" w:date="2016-09-18T16:51:00Z">
            <w:rPr>
              <w:rFonts w:ascii="Times New Roman" w:eastAsia="Times New Roman" w:hAnsi="Times New Roman" w:cs="Times New Roman"/>
              <w:sz w:val="24"/>
              <w:szCs w:val="24"/>
              <w:highlight w:val="cyan"/>
            </w:rPr>
          </w:rPrChange>
        </w:rPr>
        <w:t>rumors</w:t>
      </w:r>
      <w:r w:rsidRPr="009400B4">
        <w:rPr>
          <w:rFonts w:ascii="Times New Roman" w:hAnsi="Times New Roman"/>
          <w:sz w:val="24"/>
          <w:highlight w:val="cyan"/>
          <w:rPrChange w:id="3104" w:author="Andrea Stafford Hintz" w:date="2016-09-18T16:51:00Z">
            <w:rPr>
              <w:rFonts w:ascii="Times New Roman" w:eastAsia="Times New Roman" w:hAnsi="Times New Roman" w:cs="Times New Roman"/>
              <w:sz w:val="24"/>
              <w:szCs w:val="24"/>
              <w:highlight w:val="cyan"/>
            </w:rPr>
          </w:rPrChange>
        </w:rPr>
        <w:t xml:space="preserve"> were ever proven, and after it came to light that a Resurrectionist was to blame for the murders, they went underground, abandoning the gentleman’s club that once served as their base of operations. As Roderick had once told Jonathan, this only served to confirm their </w:t>
      </w:r>
      <w:commentRangeStart w:id="3105"/>
      <w:r w:rsidRPr="009400B4">
        <w:rPr>
          <w:rFonts w:ascii="Times New Roman" w:hAnsi="Times New Roman"/>
          <w:sz w:val="24"/>
          <w:highlight w:val="cyan"/>
          <w:rPrChange w:id="3106" w:author="Andrea Stafford Hintz" w:date="2016-09-18T16:51:00Z">
            <w:rPr>
              <w:rFonts w:ascii="Times New Roman" w:eastAsia="Times New Roman" w:hAnsi="Times New Roman" w:cs="Times New Roman"/>
              <w:sz w:val="24"/>
              <w:szCs w:val="24"/>
              <w:highlight w:val="cyan"/>
            </w:rPr>
          </w:rPrChange>
        </w:rPr>
        <w:t>guilt</w:t>
      </w:r>
      <w:commentRangeEnd w:id="3105"/>
      <w:r w:rsidR="00A64C32">
        <w:rPr>
          <w:rStyle w:val="CommentReference"/>
        </w:rPr>
        <w:commentReference w:id="3105"/>
      </w:r>
      <w:r w:rsidRPr="009400B4">
        <w:rPr>
          <w:rFonts w:ascii="Times New Roman" w:hAnsi="Times New Roman"/>
          <w:sz w:val="24"/>
          <w:highlight w:val="cyan"/>
          <w:rPrChange w:id="3107" w:author="Andrea Stafford Hintz" w:date="2016-09-18T16:51:00Z">
            <w:rPr>
              <w:rFonts w:ascii="Times New Roman" w:eastAsia="Times New Roman" w:hAnsi="Times New Roman" w:cs="Times New Roman"/>
              <w:sz w:val="24"/>
              <w:szCs w:val="24"/>
              <w:highlight w:val="cyan"/>
            </w:rPr>
          </w:rPrChange>
        </w:rPr>
        <w:t>.</w:t>
      </w:r>
    </w:p>
    <w:p w14:paraId="5CD5E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08" w:author="Andrea Stafford Hintz" w:date="2016-09-18T16:51:00Z">
            <w:rPr>
              <w:rFonts w:ascii="Times New Roman" w:eastAsia="Times New Roman" w:hAnsi="Times New Roman" w:cs="Times New Roman"/>
              <w:sz w:val="24"/>
              <w:szCs w:val="24"/>
            </w:rPr>
          </w:rPrChange>
        </w:rPr>
        <w:t>After relating his story to Roderick, Jonathan watched his friend’s face for a reaction. They sat in silence for a matter of minutes, while Roderick’s face ran through a variety of expressions ranging from worried, to thoughtful, to downright frightened.</w:t>
      </w:r>
    </w:p>
    <w:p w14:paraId="14843C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09" w:author="Andrea Stafford Hintz" w:date="2016-09-18T16:51:00Z">
            <w:rPr>
              <w:rFonts w:ascii="Times New Roman" w:eastAsia="Times New Roman" w:hAnsi="Times New Roman" w:cs="Times New Roman"/>
              <w:sz w:val="24"/>
              <w:szCs w:val="24"/>
            </w:rPr>
          </w:rPrChange>
        </w:rPr>
        <w:t>“So,” Roderick said at last. His tone was neutral. Jonathan was unaccustomed to such gravity in his friend’s voice. Frankly, it worried him. “The Resurrectionists most likely believe that you are responsible for Lord Connor’s death.”</w:t>
      </w:r>
    </w:p>
    <w:p w14:paraId="30082B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10" w:author="Andrea Stafford Hintz" w:date="2016-09-18T16:51:00Z">
            <w:rPr>
              <w:rFonts w:ascii="Times New Roman" w:eastAsia="Times New Roman" w:hAnsi="Times New Roman" w:cs="Times New Roman"/>
              <w:sz w:val="24"/>
              <w:szCs w:val="24"/>
            </w:rPr>
          </w:rPrChange>
        </w:rPr>
        <w:lastRenderedPageBreak/>
        <w:t xml:space="preserve">“That seems </w:t>
      </w:r>
      <w:r w:rsidR="00C245FD" w:rsidRPr="009400B4">
        <w:rPr>
          <w:rFonts w:ascii="Times New Roman" w:hAnsi="Times New Roman"/>
          <w:sz w:val="24"/>
          <w:rPrChange w:id="3111" w:author="Andrea Stafford Hintz" w:date="2016-09-18T16:51:00Z">
            <w:rPr>
              <w:rFonts w:ascii="Times New Roman" w:eastAsia="Times New Roman" w:hAnsi="Times New Roman" w:cs="Times New Roman"/>
              <w:sz w:val="24"/>
              <w:szCs w:val="24"/>
            </w:rPr>
          </w:rPrChange>
        </w:rPr>
        <w:t>likely,” Jonathan</w:t>
      </w:r>
      <w:r w:rsidRPr="009400B4">
        <w:rPr>
          <w:rFonts w:ascii="Times New Roman" w:hAnsi="Times New Roman"/>
          <w:sz w:val="24"/>
          <w:rPrChange w:id="3112" w:author="Andrea Stafford Hintz" w:date="2016-09-18T16:51:00Z">
            <w:rPr>
              <w:rFonts w:ascii="Times New Roman" w:eastAsia="Times New Roman" w:hAnsi="Times New Roman" w:cs="Times New Roman"/>
              <w:sz w:val="24"/>
              <w:szCs w:val="24"/>
            </w:rPr>
          </w:rPrChange>
        </w:rPr>
        <w:t xml:space="preserve"> said. “Of course, they might not even know who I am. I was masked, after all.”</w:t>
      </w:r>
    </w:p>
    <w:p w14:paraId="448A2A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13" w:author="Andrea Stafford Hintz" w:date="2016-09-18T16:51:00Z">
            <w:rPr>
              <w:rFonts w:ascii="Times New Roman" w:eastAsia="Times New Roman" w:hAnsi="Times New Roman" w:cs="Times New Roman"/>
              <w:sz w:val="24"/>
              <w:szCs w:val="24"/>
            </w:rPr>
          </w:rPrChange>
        </w:rPr>
        <w:t xml:space="preserve">“Jonathan, the Resurrectionists are not to be underestimated. They will come after you, kill you if they can, discredit you if they can’t. We can’t be certain they didn’t recognize you; we can only assume they </w:t>
      </w:r>
      <w:r w:rsidRPr="009400B4">
        <w:rPr>
          <w:rFonts w:ascii="Times New Roman" w:hAnsi="Times New Roman"/>
          <w:i/>
          <w:sz w:val="24"/>
          <w:rPrChange w:id="3114" w:author="Andrea Stafford Hintz" w:date="2016-09-18T16:51:00Z">
            <w:rPr>
              <w:rFonts w:ascii="Times New Roman" w:eastAsia="Times New Roman" w:hAnsi="Times New Roman" w:cs="Times New Roman"/>
              <w:i/>
              <w:sz w:val="24"/>
              <w:szCs w:val="24"/>
            </w:rPr>
          </w:rPrChange>
        </w:rPr>
        <w:t>do</w:t>
      </w:r>
      <w:r w:rsidRPr="009400B4">
        <w:rPr>
          <w:rFonts w:ascii="Times New Roman" w:hAnsi="Times New Roman"/>
          <w:sz w:val="24"/>
          <w:rPrChange w:id="3115" w:author="Andrea Stafford Hintz" w:date="2016-09-18T16:51:00Z">
            <w:rPr>
              <w:rFonts w:ascii="Times New Roman" w:eastAsia="Times New Roman" w:hAnsi="Times New Roman" w:cs="Times New Roman"/>
              <w:sz w:val="24"/>
              <w:szCs w:val="24"/>
            </w:rPr>
          </w:rPrChange>
        </w:rPr>
        <w:t xml:space="preserve"> know who you are.”</w:t>
      </w:r>
    </w:p>
    <w:p w14:paraId="0392C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16" w:author="Andrea Stafford Hintz" w:date="2016-09-18T16:51:00Z">
            <w:rPr>
              <w:rFonts w:ascii="Times New Roman" w:eastAsia="Times New Roman" w:hAnsi="Times New Roman" w:cs="Times New Roman"/>
              <w:sz w:val="24"/>
              <w:szCs w:val="24"/>
            </w:rPr>
          </w:rPrChange>
        </w:rPr>
        <w:t xml:space="preserve">Jonathan frowned. “In a city as big as London? You flatter me; I’m not </w:t>
      </w:r>
      <w:commentRangeStart w:id="3117"/>
      <w:r w:rsidRPr="009400B4">
        <w:rPr>
          <w:rFonts w:ascii="Times New Roman" w:hAnsi="Times New Roman"/>
          <w:sz w:val="24"/>
          <w:rPrChange w:id="3118" w:author="Andrea Stafford Hintz" w:date="2016-09-18T16:51:00Z">
            <w:rPr>
              <w:rFonts w:ascii="Times New Roman" w:eastAsia="Times New Roman" w:hAnsi="Times New Roman" w:cs="Times New Roman"/>
              <w:sz w:val="24"/>
              <w:szCs w:val="24"/>
            </w:rPr>
          </w:rPrChange>
        </w:rPr>
        <w:t>that famous</w:t>
      </w:r>
      <w:commentRangeEnd w:id="3117"/>
      <w:r w:rsidR="00B1755C">
        <w:rPr>
          <w:rStyle w:val="CommentReference"/>
        </w:rPr>
        <w:commentReference w:id="3117"/>
      </w:r>
      <w:r w:rsidRPr="009400B4">
        <w:rPr>
          <w:rFonts w:ascii="Times New Roman" w:hAnsi="Times New Roman"/>
          <w:sz w:val="24"/>
          <w:rPrChange w:id="3119" w:author="Andrea Stafford Hintz" w:date="2016-09-18T16:51:00Z">
            <w:rPr>
              <w:rFonts w:ascii="Times New Roman" w:eastAsia="Times New Roman" w:hAnsi="Times New Roman" w:cs="Times New Roman"/>
              <w:sz w:val="24"/>
              <w:szCs w:val="24"/>
            </w:rPr>
          </w:rPrChange>
        </w:rPr>
        <w:t>.”</w:t>
      </w:r>
    </w:p>
    <w:p w14:paraId="30C1A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20" w:author="Andrea Stafford Hintz" w:date="2016-09-18T16:51:00Z">
            <w:rPr>
              <w:rFonts w:ascii="Times New Roman" w:eastAsia="Times New Roman" w:hAnsi="Times New Roman" w:cs="Times New Roman"/>
              <w:sz w:val="24"/>
              <w:szCs w:val="24"/>
            </w:rPr>
          </w:rPrChange>
        </w:rPr>
        <w:t>“Jonathan, you fly around in an airship with your family’s name on it,” said Roderick. “And what about Grundy? He saw you with your mask off. You introduced yourself by name.”</w:t>
      </w:r>
    </w:p>
    <w:p w14:paraId="1021C7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21" w:author="Andrea Stafford Hintz" w:date="2016-09-18T16:51:00Z">
            <w:rPr>
              <w:rFonts w:ascii="Times New Roman" w:eastAsia="Times New Roman" w:hAnsi="Times New Roman" w:cs="Times New Roman"/>
              <w:sz w:val="24"/>
              <w:szCs w:val="24"/>
            </w:rPr>
          </w:rPrChange>
        </w:rPr>
        <w:t xml:space="preserve">Jonathan shrugged. “Well, yes, there is that. </w:t>
      </w:r>
      <w:commentRangeStart w:id="3122"/>
      <w:r w:rsidRPr="009400B4">
        <w:rPr>
          <w:rFonts w:ascii="Times New Roman" w:hAnsi="Times New Roman"/>
          <w:sz w:val="24"/>
          <w:rPrChange w:id="3123" w:author="Andrea Stafford Hintz" w:date="2016-09-18T16:51:00Z">
            <w:rPr>
              <w:rFonts w:ascii="Times New Roman" w:eastAsia="Times New Roman" w:hAnsi="Times New Roman" w:cs="Times New Roman"/>
              <w:sz w:val="24"/>
              <w:szCs w:val="24"/>
            </w:rPr>
          </w:rPrChange>
        </w:rPr>
        <w:t>So we track down Grundy, make sure he didn’t tell the other Resurrectionists about me.</w:t>
      </w:r>
      <w:commentRangeEnd w:id="3122"/>
      <w:r w:rsidR="00B1755C">
        <w:rPr>
          <w:rStyle w:val="CommentReference"/>
        </w:rPr>
        <w:commentReference w:id="3122"/>
      </w:r>
      <w:r w:rsidRPr="009400B4">
        <w:rPr>
          <w:rFonts w:ascii="Times New Roman" w:hAnsi="Times New Roman"/>
          <w:sz w:val="24"/>
          <w:rPrChange w:id="3124" w:author="Andrea Stafford Hintz" w:date="2016-09-18T16:51:00Z">
            <w:rPr>
              <w:rFonts w:ascii="Times New Roman" w:eastAsia="Times New Roman" w:hAnsi="Times New Roman" w:cs="Times New Roman"/>
              <w:sz w:val="24"/>
              <w:szCs w:val="24"/>
            </w:rPr>
          </w:rPrChange>
        </w:rPr>
        <w:t>”</w:t>
      </w:r>
    </w:p>
    <w:p w14:paraId="7B018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125"/>
      <w:r w:rsidRPr="009400B4">
        <w:rPr>
          <w:rFonts w:ascii="Times New Roman" w:hAnsi="Times New Roman"/>
          <w:sz w:val="24"/>
          <w:rPrChange w:id="3126" w:author="Andrea Stafford Hintz" w:date="2016-09-18T16:51:00Z">
            <w:rPr>
              <w:rFonts w:ascii="Times New Roman" w:eastAsia="Times New Roman" w:hAnsi="Times New Roman" w:cs="Times New Roman"/>
              <w:sz w:val="24"/>
              <w:szCs w:val="24"/>
            </w:rPr>
          </w:rPrChange>
        </w:rPr>
        <w:t>Roderick said nothing. He had that look on his face that he often got when he was lost in thought. Jonathan knew that look all too well. A minute passed in silence as Roderick continued to stare blankly. Suddenly, he sat up</w:t>
      </w:r>
      <w:commentRangeEnd w:id="3125"/>
      <w:r w:rsidR="00B1755C">
        <w:rPr>
          <w:rStyle w:val="CommentReference"/>
        </w:rPr>
        <w:commentReference w:id="3125"/>
      </w:r>
      <w:r w:rsidRPr="009400B4">
        <w:rPr>
          <w:rFonts w:ascii="Times New Roman" w:hAnsi="Times New Roman"/>
          <w:sz w:val="24"/>
          <w:rPrChange w:id="3127" w:author="Andrea Stafford Hintz" w:date="2016-09-18T16:51:00Z">
            <w:rPr>
              <w:rFonts w:ascii="Times New Roman" w:eastAsia="Times New Roman" w:hAnsi="Times New Roman" w:cs="Times New Roman"/>
              <w:sz w:val="24"/>
              <w:szCs w:val="24"/>
            </w:rPr>
          </w:rPrChange>
        </w:rPr>
        <w:t>.</w:t>
      </w:r>
    </w:p>
    <w:p w14:paraId="05A6CC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28" w:author="Andrea Stafford Hintz" w:date="2016-09-18T16:51:00Z">
            <w:rPr>
              <w:rFonts w:ascii="Times New Roman" w:eastAsia="Times New Roman" w:hAnsi="Times New Roman" w:cs="Times New Roman"/>
              <w:sz w:val="24"/>
              <w:szCs w:val="24"/>
            </w:rPr>
          </w:rPrChange>
        </w:rPr>
        <w:t>“Not just Grundy,” he said. “We need to learn the names of each of the Resurrectionists, and turn them in to the police.”</w:t>
      </w:r>
    </w:p>
    <w:p w14:paraId="6AF19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29" w:author="Andrea Stafford Hintz" w:date="2016-09-18T16:51:00Z">
            <w:rPr>
              <w:rFonts w:ascii="Times New Roman" w:eastAsia="Times New Roman" w:hAnsi="Times New Roman" w:cs="Times New Roman"/>
              <w:sz w:val="24"/>
              <w:szCs w:val="24"/>
            </w:rPr>
          </w:rPrChange>
        </w:rPr>
        <w:t>Jonathan let out a guffaw. “Oh, is that all?” he said, and sighed. “Thanks, Roderick, you do know how to cheer me up. So, there isn’t any hope for me, then? I’m a dead man walking?”</w:t>
      </w:r>
    </w:p>
    <w:p w14:paraId="51AA0830" w14:textId="6ECC076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30" w:author="Andrea Stafford Hintz" w:date="2016-09-18T16:51:00Z">
            <w:rPr>
              <w:rFonts w:ascii="Times New Roman" w:eastAsia="Times New Roman" w:hAnsi="Times New Roman" w:cs="Times New Roman"/>
              <w:sz w:val="24"/>
              <w:szCs w:val="24"/>
            </w:rPr>
          </w:rPrChange>
        </w:rPr>
        <w:t>“</w:t>
      </w:r>
      <w:commentRangeStart w:id="3131"/>
      <w:del w:id="3132" w:author="Andrea Stafford Hintz" w:date="2016-08-17T15:20:00Z">
        <w:r w:rsidRPr="00C245FD" w:rsidDel="00853AFA">
          <w:rPr>
            <w:rFonts w:ascii="Times New Roman" w:hAnsi="Times New Roman" w:cs="Times New Roman"/>
            <w:sz w:val="24"/>
            <w:szCs w:val="24"/>
          </w:rPr>
          <w:delText xml:space="preserve">I’m </w:delText>
        </w:r>
      </w:del>
      <w:ins w:id="3133" w:author="Andrea Stafford Hintz" w:date="2016-08-17T15:20:00Z">
        <w:r w:rsidR="00853AFA" w:rsidRPr="009400B4">
          <w:rPr>
            <w:rFonts w:ascii="Times New Roman" w:hAnsi="Times New Roman"/>
            <w:sz w:val="24"/>
            <w:rPrChange w:id="3134" w:author="Andrea Stafford Hintz" w:date="2016-09-18T16:51:00Z">
              <w:rPr>
                <w:rFonts w:ascii="Times New Roman" w:eastAsia="Times New Roman" w:hAnsi="Times New Roman" w:cs="Times New Roman"/>
                <w:sz w:val="24"/>
                <w:szCs w:val="24"/>
              </w:rPr>
            </w:rPrChange>
          </w:rPr>
          <w:t xml:space="preserve">I am perfectly </w:t>
        </w:r>
      </w:ins>
      <w:r w:rsidRPr="009400B4">
        <w:rPr>
          <w:rFonts w:ascii="Times New Roman" w:hAnsi="Times New Roman"/>
          <w:i/>
          <w:sz w:val="24"/>
          <w:rPrChange w:id="3135" w:author="Andrea Stafford Hintz" w:date="2016-09-18T16:51:00Z">
            <w:rPr>
              <w:rFonts w:ascii="Times New Roman" w:eastAsia="Times New Roman" w:hAnsi="Times New Roman" w:cs="Times New Roman"/>
              <w:i/>
              <w:sz w:val="24"/>
              <w:szCs w:val="24"/>
            </w:rPr>
          </w:rPrChange>
        </w:rPr>
        <w:t>serious</w:t>
      </w:r>
      <w:commentRangeEnd w:id="3131"/>
      <w:r w:rsidR="00853AFA">
        <w:rPr>
          <w:rStyle w:val="CommentReference"/>
        </w:rPr>
        <w:commentReference w:id="3131"/>
      </w:r>
      <w:r w:rsidRPr="009400B4">
        <w:rPr>
          <w:rFonts w:ascii="Times New Roman" w:hAnsi="Times New Roman"/>
          <w:sz w:val="24"/>
          <w:rPrChange w:id="3136" w:author="Andrea Stafford Hintz" w:date="2016-09-18T16:51:00Z">
            <w:rPr>
              <w:rFonts w:ascii="Times New Roman" w:eastAsia="Times New Roman" w:hAnsi="Times New Roman" w:cs="Times New Roman"/>
              <w:sz w:val="24"/>
              <w:szCs w:val="24"/>
            </w:rPr>
          </w:rPrChange>
        </w:rPr>
        <w:t xml:space="preserve">,” said Roderick, and if Jonathan didn’t know him better, he’d have believed it. “I know, I know. But this isn’t the sort of thing one takes lightly. </w:t>
      </w:r>
      <w:commentRangeStart w:id="3137"/>
      <w:r w:rsidRPr="009400B4">
        <w:rPr>
          <w:rFonts w:ascii="Times New Roman" w:hAnsi="Times New Roman"/>
          <w:sz w:val="24"/>
          <w:rPrChange w:id="3138" w:author="Andrea Stafford Hintz" w:date="2016-09-18T16:51:00Z">
            <w:rPr>
              <w:rFonts w:ascii="Times New Roman" w:eastAsia="Times New Roman" w:hAnsi="Times New Roman" w:cs="Times New Roman"/>
              <w:sz w:val="24"/>
              <w:szCs w:val="24"/>
            </w:rPr>
          </w:rPrChange>
        </w:rPr>
        <w:t>We are going to unmask the Resurrectionists, once and for all. Each and every last one of them.</w:t>
      </w:r>
      <w:commentRangeEnd w:id="3137"/>
      <w:r w:rsidR="00853AFA">
        <w:rPr>
          <w:rStyle w:val="CommentReference"/>
        </w:rPr>
        <w:commentReference w:id="3137"/>
      </w:r>
      <w:r w:rsidRPr="009400B4">
        <w:rPr>
          <w:rFonts w:ascii="Times New Roman" w:hAnsi="Times New Roman"/>
          <w:sz w:val="24"/>
          <w:rPrChange w:id="3139" w:author="Andrea Stafford Hintz" w:date="2016-09-18T16:51:00Z">
            <w:rPr>
              <w:rFonts w:ascii="Times New Roman" w:eastAsia="Times New Roman" w:hAnsi="Times New Roman" w:cs="Times New Roman"/>
              <w:sz w:val="24"/>
              <w:szCs w:val="24"/>
            </w:rPr>
          </w:rPrChange>
        </w:rPr>
        <w:t>”</w:t>
      </w:r>
    </w:p>
    <w:p w14:paraId="0308E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40" w:author="Andrea Stafford Hintz" w:date="2016-09-18T16:51:00Z">
            <w:rPr>
              <w:rFonts w:ascii="Times New Roman" w:eastAsia="Times New Roman" w:hAnsi="Times New Roman" w:cs="Times New Roman"/>
              <w:sz w:val="24"/>
              <w:szCs w:val="24"/>
            </w:rPr>
          </w:rPrChange>
        </w:rPr>
        <w:t xml:space="preserve">Jonathan gave Roderick a doubtful look as if to say, </w:t>
      </w:r>
      <w:commentRangeStart w:id="3141"/>
      <w:r w:rsidRPr="009400B4">
        <w:rPr>
          <w:rFonts w:ascii="Times New Roman" w:hAnsi="Times New Roman"/>
          <w:i/>
          <w:sz w:val="24"/>
          <w:rPrChange w:id="3142" w:author="Andrea Stafford Hintz" w:date="2016-09-18T16:51:00Z">
            <w:rPr>
              <w:rFonts w:ascii="Times New Roman" w:eastAsia="Times New Roman" w:hAnsi="Times New Roman" w:cs="Times New Roman"/>
              <w:i/>
              <w:sz w:val="24"/>
              <w:szCs w:val="24"/>
            </w:rPr>
          </w:rPrChange>
        </w:rPr>
        <w:t>you’re high</w:t>
      </w:r>
      <w:commentRangeEnd w:id="3141"/>
      <w:r w:rsidR="00853AFA">
        <w:rPr>
          <w:rStyle w:val="CommentReference"/>
        </w:rPr>
        <w:commentReference w:id="3141"/>
      </w:r>
      <w:r w:rsidRPr="009400B4">
        <w:rPr>
          <w:rFonts w:ascii="Times New Roman" w:hAnsi="Times New Roman"/>
          <w:sz w:val="24"/>
          <w:rPrChange w:id="3143" w:author="Andrea Stafford Hintz" w:date="2016-09-18T16:51:00Z">
            <w:rPr>
              <w:rFonts w:ascii="Times New Roman" w:eastAsia="Times New Roman" w:hAnsi="Times New Roman" w:cs="Times New Roman"/>
              <w:sz w:val="24"/>
              <w:szCs w:val="24"/>
            </w:rPr>
          </w:rPrChange>
        </w:rPr>
        <w:t xml:space="preserve">, and to be fair, he </w:t>
      </w:r>
      <w:r w:rsidRPr="009400B4">
        <w:rPr>
          <w:rFonts w:ascii="Times New Roman" w:hAnsi="Times New Roman"/>
          <w:i/>
          <w:sz w:val="24"/>
          <w:rPrChange w:id="3144" w:author="Andrea Stafford Hintz" w:date="2016-09-18T16:51:00Z">
            <w:rPr>
              <w:rFonts w:ascii="Times New Roman" w:eastAsia="Times New Roman" w:hAnsi="Times New Roman" w:cs="Times New Roman"/>
              <w:i/>
              <w:sz w:val="24"/>
              <w:szCs w:val="24"/>
            </w:rPr>
          </w:rPrChange>
        </w:rPr>
        <w:t>was</w:t>
      </w:r>
      <w:commentRangeStart w:id="3145"/>
      <w:r w:rsidRPr="009400B4">
        <w:rPr>
          <w:rFonts w:ascii="Times New Roman" w:hAnsi="Times New Roman"/>
          <w:sz w:val="24"/>
          <w:rPrChange w:id="3146" w:author="Andrea Stafford Hintz" w:date="2016-09-18T16:51:00Z">
            <w:rPr>
              <w:rFonts w:ascii="Times New Roman" w:eastAsia="Times New Roman" w:hAnsi="Times New Roman" w:cs="Times New Roman"/>
              <w:sz w:val="24"/>
              <w:szCs w:val="24"/>
            </w:rPr>
          </w:rPrChange>
        </w:rPr>
        <w:t>. But Roderick returned the expression with a critical expression of his own, all arched eyebrows and neck angled so as to ensure he was looking down his nose at Jonathan</w:t>
      </w:r>
      <w:commentRangeEnd w:id="3145"/>
      <w:r w:rsidR="00853AFA">
        <w:rPr>
          <w:rStyle w:val="CommentReference"/>
        </w:rPr>
        <w:commentReference w:id="3145"/>
      </w:r>
      <w:r w:rsidRPr="009400B4">
        <w:rPr>
          <w:rFonts w:ascii="Times New Roman" w:hAnsi="Times New Roman"/>
          <w:sz w:val="24"/>
          <w:rPrChange w:id="3147" w:author="Andrea Stafford Hintz" w:date="2016-09-18T16:51:00Z">
            <w:rPr>
              <w:rFonts w:ascii="Times New Roman" w:eastAsia="Times New Roman" w:hAnsi="Times New Roman" w:cs="Times New Roman"/>
              <w:sz w:val="24"/>
              <w:szCs w:val="24"/>
            </w:rPr>
          </w:rPrChange>
        </w:rPr>
        <w:t>.</w:t>
      </w:r>
    </w:p>
    <w:p w14:paraId="07C04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48" w:author="Andrea Stafford Hintz" w:date="2016-09-18T16:51:00Z">
            <w:rPr>
              <w:rFonts w:ascii="Times New Roman" w:eastAsia="Times New Roman" w:hAnsi="Times New Roman" w:cs="Times New Roman"/>
              <w:sz w:val="24"/>
              <w:szCs w:val="24"/>
            </w:rPr>
          </w:rPrChange>
        </w:rPr>
        <w:lastRenderedPageBreak/>
        <w:t>“What else are you going to do?” Roderick demanded. “Sit back and wait for them to come after you?”</w:t>
      </w:r>
    </w:p>
    <w:p w14:paraId="77BAC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49" w:author="Andrea Stafford Hintz" w:date="2016-09-18T16:51:00Z">
            <w:rPr>
              <w:rFonts w:ascii="Times New Roman" w:eastAsia="Times New Roman" w:hAnsi="Times New Roman" w:cs="Times New Roman"/>
              <w:sz w:val="24"/>
              <w:szCs w:val="24"/>
            </w:rPr>
          </w:rPrChange>
        </w:rPr>
        <w:t xml:space="preserve">Jonathan let out a sigh. Sometimes it was easier just to </w:t>
      </w:r>
      <w:r w:rsidR="00C245FD" w:rsidRPr="009400B4">
        <w:rPr>
          <w:rFonts w:ascii="Times New Roman" w:hAnsi="Times New Roman"/>
          <w:sz w:val="24"/>
          <w:rPrChange w:id="3150" w:author="Andrea Stafford Hintz" w:date="2016-09-18T16:51:00Z">
            <w:rPr>
              <w:rFonts w:ascii="Times New Roman" w:eastAsia="Times New Roman" w:hAnsi="Times New Roman" w:cs="Times New Roman"/>
              <w:sz w:val="24"/>
              <w:szCs w:val="24"/>
            </w:rPr>
          </w:rPrChange>
        </w:rPr>
        <w:t>humor</w:t>
      </w:r>
      <w:r w:rsidRPr="009400B4">
        <w:rPr>
          <w:rFonts w:ascii="Times New Roman" w:hAnsi="Times New Roman"/>
          <w:sz w:val="24"/>
          <w:rPrChange w:id="3151" w:author="Andrea Stafford Hintz" w:date="2016-09-18T16:51:00Z">
            <w:rPr>
              <w:rFonts w:ascii="Times New Roman" w:eastAsia="Times New Roman" w:hAnsi="Times New Roman" w:cs="Times New Roman"/>
              <w:sz w:val="24"/>
              <w:szCs w:val="24"/>
            </w:rPr>
          </w:rPrChange>
        </w:rPr>
        <w:t xml:space="preserve"> Roderick when he was like this. </w:t>
      </w:r>
      <w:commentRangeStart w:id="3152"/>
      <w:r w:rsidRPr="009400B4">
        <w:rPr>
          <w:rFonts w:ascii="Times New Roman" w:hAnsi="Times New Roman"/>
          <w:sz w:val="24"/>
          <w:highlight w:val="cyan"/>
          <w:rPrChange w:id="3153" w:author="Andrea Stafford Hintz" w:date="2016-09-18T16:51:00Z">
            <w:rPr>
              <w:rFonts w:ascii="Times New Roman" w:eastAsia="Times New Roman" w:hAnsi="Times New Roman" w:cs="Times New Roman"/>
              <w:sz w:val="24"/>
              <w:szCs w:val="24"/>
              <w:highlight w:val="cyan"/>
            </w:rPr>
          </w:rPrChange>
        </w:rPr>
        <w:t>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r w:rsidRPr="009400B4">
        <w:rPr>
          <w:rFonts w:ascii="Times New Roman" w:hAnsi="Times New Roman"/>
          <w:sz w:val="24"/>
          <w:rPrChange w:id="3154" w:author="Andrea Stafford Hintz" w:date="2016-09-18T16:51:00Z">
            <w:rPr>
              <w:rFonts w:ascii="Times New Roman" w:eastAsia="Times New Roman" w:hAnsi="Times New Roman" w:cs="Times New Roman"/>
              <w:sz w:val="24"/>
              <w:szCs w:val="24"/>
            </w:rPr>
          </w:rPrChange>
        </w:rPr>
        <w:t>.</w:t>
      </w:r>
      <w:commentRangeEnd w:id="3152"/>
      <w:r w:rsidR="00774956">
        <w:rPr>
          <w:rStyle w:val="CommentReference"/>
        </w:rPr>
        <w:commentReference w:id="3152"/>
      </w:r>
    </w:p>
    <w:p w14:paraId="52D02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55" w:author="Andrea Stafford Hintz" w:date="2016-09-18T16:51:00Z">
            <w:rPr>
              <w:rFonts w:ascii="Times New Roman" w:eastAsia="Times New Roman" w:hAnsi="Times New Roman" w:cs="Times New Roman"/>
              <w:sz w:val="24"/>
              <w:szCs w:val="24"/>
            </w:rPr>
          </w:rPrChange>
        </w:rPr>
        <w:t>“Fine,” he said. “Where do we start?”</w:t>
      </w:r>
    </w:p>
    <w:p w14:paraId="175A166A" w14:textId="349FABC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56" w:author="Andrea Stafford Hintz" w:date="2016-09-18T16:51:00Z">
            <w:rPr>
              <w:rFonts w:ascii="Times New Roman" w:eastAsia="Times New Roman" w:hAnsi="Times New Roman" w:cs="Times New Roman"/>
              <w:sz w:val="24"/>
              <w:szCs w:val="24"/>
            </w:rPr>
          </w:rPrChange>
        </w:rPr>
        <w:t xml:space="preserve">“Ah!” Roderick exclaimed, startling Bailey out of his seat. The terrier began barking excitedly, pursuing his own tail as if it was the source of all the commotion. “Ah! Now there’s a good question. </w:t>
      </w:r>
      <w:r w:rsidRPr="009400B4">
        <w:rPr>
          <w:rFonts w:ascii="Times New Roman" w:hAnsi="Times New Roman"/>
          <w:i/>
          <w:sz w:val="24"/>
          <w:rPrChange w:id="3157" w:author="Andrea Stafford Hintz" w:date="2016-09-18T16:51:00Z">
            <w:rPr>
              <w:rFonts w:ascii="Times New Roman" w:eastAsia="Times New Roman" w:hAnsi="Times New Roman" w:cs="Times New Roman"/>
              <w:i/>
              <w:sz w:val="24"/>
              <w:szCs w:val="24"/>
            </w:rPr>
          </w:rPrChange>
        </w:rPr>
        <w:t>Where do we start?</w:t>
      </w:r>
      <w:r w:rsidRPr="009400B4">
        <w:rPr>
          <w:rFonts w:ascii="Times New Roman" w:hAnsi="Times New Roman"/>
          <w:sz w:val="24"/>
          <w:rPrChange w:id="3158" w:author="Andrea Stafford Hintz" w:date="2016-09-18T16:51:00Z">
            <w:rPr>
              <w:rFonts w:ascii="Times New Roman" w:eastAsia="Times New Roman" w:hAnsi="Times New Roman" w:cs="Times New Roman"/>
              <w:sz w:val="24"/>
              <w:szCs w:val="24"/>
            </w:rPr>
          </w:rPrChange>
        </w:rPr>
        <w:t>”</w:t>
      </w:r>
      <w:ins w:id="3159" w:author="Andrea Stafford Hintz" w:date="2016-08-17T15:32:00Z">
        <w:r w:rsidR="00774956" w:rsidRPr="009400B4">
          <w:rPr>
            <w:rFonts w:ascii="Times New Roman" w:hAnsi="Times New Roman"/>
            <w:sz w:val="24"/>
            <w:rPrChange w:id="3160" w:author="Andrea Stafford Hintz" w:date="2016-09-18T16:51:00Z">
              <w:rPr>
                <w:rFonts w:ascii="Times New Roman" w:eastAsia="Times New Roman" w:hAnsi="Times New Roman" w:cs="Times New Roman"/>
                <w:sz w:val="24"/>
                <w:szCs w:val="24"/>
              </w:rPr>
            </w:rPrChange>
          </w:rPr>
          <w:t xml:space="preserve"> </w:t>
        </w:r>
      </w:ins>
      <w:proofErr w:type="spellStart"/>
      <w:ins w:id="3161" w:author="Andrea Stafford Hintz" w:date="2016-09-18T16:51:00Z">
        <w:r w:rsidR="00A22D6C" w:rsidRPr="009400B4">
          <w:rPr>
            <w:rFonts w:ascii="Times New Roman" w:eastAsia="Times New Roman" w:hAnsi="Times New Roman" w:cs="Times New Roman"/>
            <w:sz w:val="24"/>
            <w:szCs w:val="24"/>
          </w:rPr>
          <w:t>he</w:t>
        </w:r>
      </w:ins>
      <w:commentRangeStart w:id="3162"/>
      <w:del w:id="3163" w:author="Andrea Stafford Hintz" w:date="2016-08-17T15:32:00Z">
        <w:r w:rsidRPr="00C245FD" w:rsidDel="00774956">
          <w:rPr>
            <w:rFonts w:ascii="Times New Roman" w:hAnsi="Times New Roman" w:cs="Times New Roman"/>
            <w:sz w:val="24"/>
            <w:szCs w:val="24"/>
          </w:rPr>
          <w:delText xml:space="preserve"> </w:delText>
        </w:r>
      </w:del>
      <w:del w:id="3164" w:author="Andrea Stafford Hintz" w:date="2016-08-17T15:31:00Z">
        <w:r w:rsidRPr="00C245FD" w:rsidDel="00774956">
          <w:rPr>
            <w:rFonts w:ascii="Times New Roman" w:hAnsi="Times New Roman" w:cs="Times New Roman"/>
            <w:sz w:val="24"/>
            <w:szCs w:val="24"/>
          </w:rPr>
          <w:delText>After a moment, then said</w:delText>
        </w:r>
      </w:del>
      <w:ins w:id="3165" w:author="Andrea Stafford Hintz" w:date="2016-08-17T15:31:00Z">
        <w:r w:rsidR="00774956" w:rsidRPr="75BA22D2">
          <w:rPr>
            <w:rFonts w:ascii="Times New Roman" w:eastAsia="Times New Roman" w:hAnsi="Times New Roman" w:cs="Times New Roman"/>
            <w:sz w:val="24"/>
            <w:szCs w:val="24"/>
            <w:rPrChange w:id="3166" w:author="Bryce Raffle" w:date="2016-09-06T11:42:00Z">
              <w:rPr>
                <w:rFonts w:ascii="Times New Roman" w:hAnsi="Times New Roman" w:cs="Times New Roman"/>
                <w:sz w:val="24"/>
                <w:szCs w:val="24"/>
              </w:rPr>
            </w:rPrChange>
          </w:rPr>
          <w:t>he</w:t>
        </w:r>
        <w:proofErr w:type="spellEnd"/>
        <w:r w:rsidR="00774956" w:rsidRPr="009400B4">
          <w:rPr>
            <w:rFonts w:ascii="Times New Roman" w:hAnsi="Times New Roman"/>
            <w:sz w:val="24"/>
            <w:rPrChange w:id="3167" w:author="Andrea Stafford Hintz" w:date="2016-09-18T16:51:00Z">
              <w:rPr>
                <w:rFonts w:ascii="Times New Roman" w:eastAsia="Times New Roman" w:hAnsi="Times New Roman" w:cs="Times New Roman"/>
                <w:sz w:val="24"/>
                <w:szCs w:val="24"/>
              </w:rPr>
            </w:rPrChange>
          </w:rPr>
          <w:t xml:space="preserve"> paused</w:t>
        </w:r>
      </w:ins>
      <w:r w:rsidRPr="009400B4">
        <w:rPr>
          <w:rFonts w:ascii="Times New Roman" w:hAnsi="Times New Roman"/>
          <w:sz w:val="24"/>
          <w:rPrChange w:id="3168" w:author="Andrea Stafford Hintz" w:date="2016-09-18T16:51:00Z">
            <w:rPr>
              <w:rFonts w:ascii="Times New Roman" w:eastAsia="Times New Roman" w:hAnsi="Times New Roman" w:cs="Times New Roman"/>
              <w:sz w:val="24"/>
              <w:szCs w:val="24"/>
            </w:rPr>
          </w:rPrChange>
        </w:rPr>
        <w:t>,</w:t>
      </w:r>
      <w:ins w:id="3169" w:author="Andrea Stafford Hintz" w:date="2016-08-17T15:31:00Z">
        <w:r w:rsidR="00774956" w:rsidRPr="009400B4">
          <w:rPr>
            <w:rFonts w:ascii="Times New Roman" w:hAnsi="Times New Roman"/>
            <w:sz w:val="24"/>
            <w:rPrChange w:id="3170" w:author="Andrea Stafford Hintz" w:date="2016-09-18T16:51:00Z">
              <w:rPr>
                <w:rFonts w:ascii="Times New Roman" w:eastAsia="Times New Roman" w:hAnsi="Times New Roman" w:cs="Times New Roman"/>
                <w:sz w:val="24"/>
                <w:szCs w:val="24"/>
              </w:rPr>
            </w:rPrChange>
          </w:rPr>
          <w:t xml:space="preserve"> rubbing his chin</w:t>
        </w:r>
      </w:ins>
      <w:commentRangeEnd w:id="3162"/>
      <w:ins w:id="3171" w:author="Andrea Stafford Hintz" w:date="2016-08-17T15:32:00Z">
        <w:r w:rsidR="00774956">
          <w:rPr>
            <w:rStyle w:val="CommentReference"/>
          </w:rPr>
          <w:commentReference w:id="3162"/>
        </w:r>
      </w:ins>
      <w:ins w:id="3172" w:author="Andrea Stafford Hintz" w:date="2016-08-17T15:31:00Z">
        <w:r w:rsidR="00774956" w:rsidRPr="009400B4">
          <w:rPr>
            <w:rFonts w:ascii="Times New Roman" w:hAnsi="Times New Roman"/>
            <w:sz w:val="24"/>
            <w:rPrChange w:id="3173"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3174" w:author="Andrea Stafford Hintz" w:date="2016-09-18T16:51:00Z">
            <w:rPr>
              <w:rFonts w:ascii="Times New Roman" w:eastAsia="Times New Roman" w:hAnsi="Times New Roman" w:cs="Times New Roman"/>
              <w:sz w:val="24"/>
              <w:szCs w:val="24"/>
            </w:rPr>
          </w:rPrChange>
        </w:rPr>
        <w:t xml:space="preserve"> “I suppose you’ll have to consult an expert.”</w:t>
      </w:r>
    </w:p>
    <w:p w14:paraId="761A9EB2" w14:textId="462B28F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75" w:author="Andrea Stafford Hintz" w:date="2016-09-18T16:51:00Z">
            <w:rPr>
              <w:rFonts w:ascii="Times New Roman" w:eastAsia="Times New Roman" w:hAnsi="Times New Roman" w:cs="Times New Roman"/>
              <w:sz w:val="24"/>
              <w:szCs w:val="24"/>
            </w:rPr>
          </w:rPrChange>
        </w:rPr>
        <w:t xml:space="preserve">“But </w:t>
      </w:r>
      <w:r w:rsidRPr="009400B4">
        <w:rPr>
          <w:rFonts w:ascii="Times New Roman" w:hAnsi="Times New Roman"/>
          <w:i/>
          <w:sz w:val="24"/>
          <w:rPrChange w:id="3176" w:author="Andrea Stafford Hintz" w:date="2016-09-18T16:51:00Z">
            <w:rPr>
              <w:rFonts w:ascii="Times New Roman" w:eastAsia="Times New Roman" w:hAnsi="Times New Roman" w:cs="Times New Roman"/>
              <w:i/>
              <w:sz w:val="24"/>
              <w:szCs w:val="24"/>
            </w:rPr>
          </w:rPrChange>
        </w:rPr>
        <w:t>you’re</w:t>
      </w:r>
      <w:r w:rsidRPr="009400B4">
        <w:rPr>
          <w:rFonts w:ascii="Times New Roman" w:hAnsi="Times New Roman"/>
          <w:sz w:val="24"/>
          <w:rPrChange w:id="3177" w:author="Andrea Stafford Hintz" w:date="2016-09-18T16:51:00Z">
            <w:rPr>
              <w:rFonts w:ascii="Times New Roman" w:eastAsia="Times New Roman" w:hAnsi="Times New Roman" w:cs="Times New Roman"/>
              <w:sz w:val="24"/>
              <w:szCs w:val="24"/>
            </w:rPr>
          </w:rPrChange>
        </w:rPr>
        <w:t xml:space="preserve"> an expert,” Jonathan countered, as Roderick left his seat again and disappeared into the adjacent room. “You’re </w:t>
      </w:r>
      <w:r w:rsidRPr="009400B4">
        <w:rPr>
          <w:rFonts w:ascii="Times New Roman" w:hAnsi="Times New Roman"/>
          <w:i/>
          <w:sz w:val="24"/>
          <w:rPrChange w:id="3178" w:author="Andrea Stafford Hintz" w:date="2016-09-18T16:51:00Z">
            <w:rPr>
              <w:rFonts w:ascii="Times New Roman" w:eastAsia="Times New Roman" w:hAnsi="Times New Roman" w:cs="Times New Roman"/>
              <w:i/>
              <w:sz w:val="24"/>
              <w:szCs w:val="24"/>
            </w:rPr>
          </w:rPrChange>
        </w:rPr>
        <w:t>the</w:t>
      </w:r>
      <w:r w:rsidRPr="009400B4">
        <w:rPr>
          <w:rFonts w:ascii="Times New Roman" w:hAnsi="Times New Roman"/>
          <w:sz w:val="24"/>
          <w:rPrChange w:id="3179" w:author="Andrea Stafford Hintz" w:date="2016-09-18T16:51:00Z">
            <w:rPr>
              <w:rFonts w:ascii="Times New Roman" w:eastAsia="Times New Roman" w:hAnsi="Times New Roman" w:cs="Times New Roman"/>
              <w:sz w:val="24"/>
              <w:szCs w:val="24"/>
            </w:rPr>
          </w:rPrChange>
        </w:rPr>
        <w:t xml:space="preserve"> expert.</w:t>
      </w:r>
      <w:ins w:id="3180" w:author="Andrea Stafford Hintz" w:date="2016-08-17T15:33:00Z">
        <w:r w:rsidR="00774956" w:rsidRPr="009400B4">
          <w:rPr>
            <w:rFonts w:ascii="Times New Roman" w:hAnsi="Times New Roman"/>
            <w:sz w:val="24"/>
            <w:rPrChange w:id="3181" w:author="Andrea Stafford Hintz" w:date="2016-09-18T16:51:00Z">
              <w:rPr>
                <w:rFonts w:ascii="Times New Roman" w:eastAsia="Times New Roman" w:hAnsi="Times New Roman" w:cs="Times New Roman"/>
                <w:sz w:val="24"/>
                <w:szCs w:val="24"/>
              </w:rPr>
            </w:rPrChange>
          </w:rPr>
          <w:t>”</w:t>
        </w:r>
      </w:ins>
    </w:p>
    <w:p w14:paraId="764709B9" w14:textId="6C8E75F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82" w:author="Andrea Stafford Hintz" w:date="2016-09-18T16:51:00Z">
            <w:rPr>
              <w:rFonts w:ascii="Times New Roman" w:eastAsia="Times New Roman" w:hAnsi="Times New Roman" w:cs="Times New Roman"/>
              <w:sz w:val="24"/>
              <w:szCs w:val="24"/>
            </w:rPr>
          </w:rPrChange>
        </w:rPr>
        <w:t>“Not really. When I consulted for Scotland Yard on the Resurrectionist murders, I con</w:t>
      </w:r>
      <w:ins w:id="3183" w:author="Andrea Stafford Hintz" w:date="2016-08-17T15:34:00Z">
        <w:r w:rsidR="00774956" w:rsidRPr="009400B4">
          <w:rPr>
            <w:rFonts w:ascii="Times New Roman" w:hAnsi="Times New Roman"/>
            <w:sz w:val="24"/>
            <w:rPrChange w:id="3184" w:author="Andrea Stafford Hintz" w:date="2016-09-18T16:51:00Z">
              <w:rPr>
                <w:rFonts w:ascii="Times New Roman" w:eastAsia="Times New Roman" w:hAnsi="Times New Roman" w:cs="Times New Roman"/>
                <w:sz w:val="24"/>
                <w:szCs w:val="24"/>
              </w:rPr>
            </w:rPrChange>
          </w:rPr>
          <w:t xml:space="preserve">ferred </w:t>
        </w:r>
      </w:ins>
      <w:proofErr w:type="spellStart"/>
      <w:ins w:id="3185" w:author="Andrea Stafford Hintz" w:date="2016-09-18T16:51:00Z">
        <w:r w:rsidR="00A22D6C" w:rsidRPr="009400B4">
          <w:rPr>
            <w:rFonts w:ascii="Times New Roman" w:eastAsia="Times New Roman" w:hAnsi="Times New Roman" w:cs="Times New Roman"/>
            <w:sz w:val="24"/>
            <w:szCs w:val="24"/>
          </w:rPr>
          <w:t>with</w:t>
        </w:r>
      </w:ins>
      <w:ins w:id="3186" w:author="Andrea Stafford Hintz" w:date="2016-08-17T15:34:00Z">
        <w:r w:rsidR="00774956" w:rsidRPr="75BA22D2">
          <w:rPr>
            <w:rFonts w:ascii="Times New Roman" w:eastAsia="Times New Roman" w:hAnsi="Times New Roman" w:cs="Times New Roman"/>
            <w:sz w:val="24"/>
            <w:szCs w:val="24"/>
            <w:rPrChange w:id="3187" w:author="Bryce Raffle" w:date="2016-09-06T11:42:00Z">
              <w:rPr>
                <w:rFonts w:ascii="Times New Roman" w:hAnsi="Times New Roman" w:cs="Times New Roman"/>
                <w:sz w:val="24"/>
                <w:szCs w:val="24"/>
              </w:rPr>
            </w:rPrChange>
          </w:rPr>
          <w:t>with</w:t>
        </w:r>
      </w:ins>
      <w:proofErr w:type="spellEnd"/>
      <w:del w:id="3188" w:author="Andrea Stafford Hintz" w:date="2016-08-17T15:34:00Z">
        <w:r w:rsidRPr="00C245FD" w:rsidDel="00774956">
          <w:rPr>
            <w:rFonts w:ascii="Times New Roman" w:hAnsi="Times New Roman" w:cs="Times New Roman"/>
            <w:sz w:val="24"/>
            <w:szCs w:val="24"/>
          </w:rPr>
          <w:delText>sulted</w:delText>
        </w:r>
      </w:del>
      <w:r w:rsidRPr="009400B4">
        <w:rPr>
          <w:rFonts w:ascii="Times New Roman" w:hAnsi="Times New Roman"/>
          <w:sz w:val="24"/>
          <w:rPrChange w:id="3189" w:author="Andrea Stafford Hintz" w:date="2016-09-18T16:51:00Z">
            <w:rPr>
              <w:rFonts w:ascii="Times New Roman" w:eastAsia="Times New Roman" w:hAnsi="Times New Roman" w:cs="Times New Roman"/>
              <w:sz w:val="24"/>
              <w:szCs w:val="24"/>
            </w:rPr>
          </w:rPrChange>
        </w:rPr>
        <w:t xml:space="preserve"> an expert of my own. A fellow eccentric with an exceedingly keen interest in murder. </w:t>
      </w:r>
      <w:commentRangeStart w:id="3190"/>
      <w:r w:rsidRPr="009400B4">
        <w:rPr>
          <w:rFonts w:ascii="Times New Roman" w:hAnsi="Times New Roman"/>
          <w:sz w:val="24"/>
          <w:rPrChange w:id="3191" w:author="Andrea Stafford Hintz" w:date="2016-09-18T16:51:00Z">
            <w:rPr>
              <w:rFonts w:ascii="Times New Roman" w:eastAsia="Times New Roman" w:hAnsi="Times New Roman" w:cs="Times New Roman"/>
              <w:sz w:val="24"/>
              <w:szCs w:val="24"/>
            </w:rPr>
          </w:rPrChange>
        </w:rPr>
        <w:t>Parson Sinews</w:t>
      </w:r>
      <w:commentRangeEnd w:id="3190"/>
      <w:r w:rsidR="00774956">
        <w:rPr>
          <w:rStyle w:val="CommentReference"/>
        </w:rPr>
        <w:commentReference w:id="3190"/>
      </w:r>
      <w:r w:rsidRPr="009400B4">
        <w:rPr>
          <w:rFonts w:ascii="Times New Roman" w:hAnsi="Times New Roman"/>
          <w:sz w:val="24"/>
          <w:rPrChange w:id="3192" w:author="Andrea Stafford Hintz" w:date="2016-09-18T16:51:00Z">
            <w:rPr>
              <w:rFonts w:ascii="Times New Roman" w:eastAsia="Times New Roman" w:hAnsi="Times New Roman" w:cs="Times New Roman"/>
              <w:sz w:val="24"/>
              <w:szCs w:val="24"/>
            </w:rPr>
          </w:rPrChange>
        </w:rPr>
        <w:t>,” Roderick explained, calling to Jonathan, who remained in the sitting room.</w:t>
      </w:r>
    </w:p>
    <w:p w14:paraId="1E4CF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93" w:author="Andrea Stafford Hintz" w:date="2016-09-18T16:51:00Z">
            <w:rPr>
              <w:rFonts w:ascii="Times New Roman" w:eastAsia="Times New Roman" w:hAnsi="Times New Roman" w:cs="Times New Roman"/>
              <w:sz w:val="24"/>
              <w:szCs w:val="24"/>
            </w:rPr>
          </w:rPrChange>
        </w:rP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sidRPr="009400B4">
        <w:rPr>
          <w:rFonts w:ascii="Times New Roman" w:hAnsi="Times New Roman"/>
          <w:i/>
          <w:sz w:val="24"/>
          <w:rPrChange w:id="3194" w:author="Andrea Stafford Hintz" w:date="2016-09-18T16:51:00Z">
            <w:rPr>
              <w:rFonts w:ascii="Times New Roman" w:eastAsia="Times New Roman" w:hAnsi="Times New Roman" w:cs="Times New Roman"/>
              <w:i/>
              <w:sz w:val="24"/>
              <w:szCs w:val="24"/>
            </w:rPr>
          </w:rPrChange>
        </w:rPr>
        <w:t>skin</w:t>
      </w:r>
      <w:r w:rsidRPr="009400B4">
        <w:rPr>
          <w:rFonts w:ascii="Times New Roman" w:hAnsi="Times New Roman"/>
          <w:sz w:val="24"/>
          <w:rPrChange w:id="3195" w:author="Andrea Stafford Hintz" w:date="2016-09-18T16:51:00Z">
            <w:rPr>
              <w:rFonts w:ascii="Times New Roman" w:eastAsia="Times New Roman" w:hAnsi="Times New Roman" w:cs="Times New Roman"/>
              <w:sz w:val="24"/>
              <w:szCs w:val="24"/>
            </w:rPr>
          </w:rPrChange>
        </w:rPr>
        <w:t xml:space="preserve"> of William Burke. How’s that for ironic? </w:t>
      </w:r>
      <w:r w:rsidRPr="009400B4">
        <w:rPr>
          <w:rFonts w:ascii="Times New Roman" w:hAnsi="Times New Roman"/>
          <w:sz w:val="24"/>
          <w:rPrChange w:id="3196" w:author="Andrea Stafford Hintz" w:date="2016-09-18T16:51:00Z">
            <w:rPr>
              <w:rFonts w:ascii="Times New Roman" w:eastAsia="Times New Roman" w:hAnsi="Times New Roman" w:cs="Times New Roman"/>
              <w:sz w:val="24"/>
              <w:szCs w:val="24"/>
            </w:rPr>
          </w:rPrChange>
        </w:rPr>
        <w:lastRenderedPageBreak/>
        <w:t xml:space="preserve">He has a length of the gallows rope used to hang Mary Ann Cotton. Supposedly he has an </w:t>
      </w:r>
      <w:r w:rsidRPr="009400B4">
        <w:rPr>
          <w:rFonts w:ascii="Times New Roman" w:hAnsi="Times New Roman"/>
          <w:i/>
          <w:sz w:val="24"/>
          <w:rPrChange w:id="3197" w:author="Andrea Stafford Hintz" w:date="2016-09-18T16:51:00Z">
            <w:rPr>
              <w:rFonts w:ascii="Times New Roman" w:eastAsia="Times New Roman" w:hAnsi="Times New Roman" w:cs="Times New Roman"/>
              <w:i/>
              <w:sz w:val="24"/>
              <w:szCs w:val="24"/>
            </w:rPr>
          </w:rPrChange>
        </w:rPr>
        <w:t>original</w:t>
      </w:r>
      <w:r w:rsidRPr="009400B4">
        <w:rPr>
          <w:rFonts w:ascii="Times New Roman" w:hAnsi="Times New Roman"/>
          <w:sz w:val="24"/>
          <w:rPrChange w:id="3198" w:author="Andrea Stafford Hintz" w:date="2016-09-18T16:51:00Z">
            <w:rPr>
              <w:rFonts w:ascii="Times New Roman" w:eastAsia="Times New Roman" w:hAnsi="Times New Roman" w:cs="Times New Roman"/>
              <w:sz w:val="24"/>
              <w:szCs w:val="24"/>
            </w:rPr>
          </w:rPrChange>
        </w:rPr>
        <w:t xml:space="preserve"> Ripper letter in his possession.”</w:t>
      </w:r>
    </w:p>
    <w:p w14:paraId="08A6AC78" w14:textId="2B29999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199" w:author="Andrea Stafford Hintz" w:date="2016-09-18T16:51:00Z">
            <w:rPr>
              <w:rFonts w:ascii="Times New Roman" w:eastAsia="Times New Roman" w:hAnsi="Times New Roman" w:cs="Times New Roman"/>
              <w:sz w:val="24"/>
              <w:szCs w:val="24"/>
            </w:rPr>
          </w:rPrChange>
        </w:rPr>
        <w:t xml:space="preserve">“And you want me to </w:t>
      </w:r>
      <w:r w:rsidRPr="009400B4">
        <w:rPr>
          <w:rFonts w:ascii="Times New Roman" w:hAnsi="Times New Roman"/>
          <w:i/>
          <w:sz w:val="24"/>
          <w:rPrChange w:id="3200" w:author="Andrea Stafford Hintz" w:date="2016-09-18T16:51:00Z">
            <w:rPr>
              <w:rFonts w:ascii="Times New Roman" w:eastAsia="Times New Roman" w:hAnsi="Times New Roman" w:cs="Times New Roman"/>
              <w:i/>
              <w:sz w:val="24"/>
              <w:szCs w:val="24"/>
            </w:rPr>
          </w:rPrChange>
        </w:rPr>
        <w:t>meet</w:t>
      </w:r>
      <w:r w:rsidRPr="009400B4">
        <w:rPr>
          <w:rFonts w:ascii="Times New Roman" w:hAnsi="Times New Roman"/>
          <w:sz w:val="24"/>
          <w:rPrChange w:id="3201" w:author="Andrea Stafford Hintz" w:date="2016-09-18T16:51:00Z">
            <w:rPr>
              <w:rFonts w:ascii="Times New Roman" w:eastAsia="Times New Roman" w:hAnsi="Times New Roman" w:cs="Times New Roman"/>
              <w:sz w:val="24"/>
              <w:szCs w:val="24"/>
            </w:rPr>
          </w:rPrChange>
        </w:rPr>
        <w:t xml:space="preserve"> </w:t>
      </w:r>
      <w:ins w:id="3202" w:author="Andrea Stafford Hintz" w:date="2016-08-17T15:37:00Z">
        <w:r w:rsidR="00774956" w:rsidRPr="009400B4">
          <w:rPr>
            <w:rFonts w:ascii="Times New Roman" w:hAnsi="Times New Roman"/>
            <w:sz w:val="24"/>
            <w:rPrChange w:id="3203" w:author="Andrea Stafford Hintz" w:date="2016-09-18T16:51:00Z">
              <w:rPr>
                <w:rFonts w:ascii="Times New Roman" w:eastAsia="Times New Roman" w:hAnsi="Times New Roman" w:cs="Times New Roman"/>
                <w:sz w:val="24"/>
                <w:szCs w:val="24"/>
              </w:rPr>
            </w:rPrChange>
          </w:rPr>
          <w:t xml:space="preserve">with this </w:t>
        </w:r>
      </w:ins>
      <w:del w:id="3204" w:author="Andrea Stafford Hintz" w:date="2016-08-17T15:37:00Z">
        <w:r w:rsidRPr="00C245FD" w:rsidDel="00774956">
          <w:rPr>
            <w:rFonts w:ascii="Times New Roman" w:hAnsi="Times New Roman" w:cs="Times New Roman"/>
            <w:sz w:val="24"/>
            <w:szCs w:val="24"/>
          </w:rPr>
          <w:delText xml:space="preserve">this, this, </w:delText>
        </w:r>
      </w:del>
      <w:r w:rsidRPr="009400B4">
        <w:rPr>
          <w:rFonts w:ascii="Times New Roman" w:hAnsi="Times New Roman"/>
          <w:sz w:val="24"/>
          <w:rPrChange w:id="3205" w:author="Andrea Stafford Hintz" w:date="2016-09-18T16:51:00Z">
            <w:rPr>
              <w:rFonts w:ascii="Times New Roman" w:eastAsia="Times New Roman" w:hAnsi="Times New Roman" w:cs="Times New Roman"/>
              <w:sz w:val="24"/>
              <w:szCs w:val="24"/>
            </w:rPr>
          </w:rPrChange>
        </w:rPr>
        <w:t xml:space="preserve">murder </w:t>
      </w:r>
      <w:r w:rsidRPr="009400B4">
        <w:rPr>
          <w:rFonts w:ascii="Times New Roman" w:hAnsi="Times New Roman"/>
          <w:i/>
          <w:sz w:val="24"/>
          <w:rPrChange w:id="3206" w:author="Andrea Stafford Hintz" w:date="2016-09-18T16:51:00Z">
            <w:rPr>
              <w:rFonts w:ascii="Times New Roman" w:eastAsia="Times New Roman" w:hAnsi="Times New Roman" w:cs="Times New Roman"/>
              <w:i/>
              <w:sz w:val="24"/>
              <w:szCs w:val="24"/>
            </w:rPr>
          </w:rPrChange>
        </w:rPr>
        <w:t>enthusiast</w:t>
      </w:r>
      <w:r w:rsidRPr="009400B4">
        <w:rPr>
          <w:rFonts w:ascii="Times New Roman" w:hAnsi="Times New Roman"/>
          <w:sz w:val="24"/>
          <w:rPrChange w:id="3207" w:author="Andrea Stafford Hintz" w:date="2016-09-18T16:51:00Z">
            <w:rPr>
              <w:rFonts w:ascii="Times New Roman" w:eastAsia="Times New Roman" w:hAnsi="Times New Roman" w:cs="Times New Roman"/>
              <w:sz w:val="24"/>
              <w:szCs w:val="24"/>
            </w:rPr>
          </w:rPrChange>
        </w:rPr>
        <w:t>?” Jonathan called.</w:t>
      </w:r>
    </w:p>
    <w:p w14:paraId="7D331A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08" w:author="Andrea Stafford Hintz" w:date="2016-09-18T16:51:00Z">
            <w:rPr>
              <w:rFonts w:ascii="Times New Roman" w:eastAsia="Times New Roman" w:hAnsi="Times New Roman" w:cs="Times New Roman"/>
              <w:sz w:val="24"/>
              <w:szCs w:val="24"/>
            </w:rPr>
          </w:rPrChange>
        </w:rPr>
        <w:t>“Yes, well, he knows more about the Resurrectionists than anyone else in London, myself included. If we hope to mount a war against them, we’ll need Mr. Sinews’ assistance, I’m afraid.”</w:t>
      </w:r>
    </w:p>
    <w:p w14:paraId="2C9E1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09" w:author="Andrea Stafford Hintz" w:date="2016-09-18T16:51:00Z">
            <w:rPr>
              <w:rFonts w:ascii="Times New Roman" w:eastAsia="Times New Roman" w:hAnsi="Times New Roman" w:cs="Times New Roman"/>
              <w:sz w:val="24"/>
              <w:szCs w:val="24"/>
            </w:rPr>
          </w:rPrChange>
        </w:rPr>
        <w:t>With that, Roderick returned to the sitting room, dressed now, as if he was going out. He wore a brightly colored blue ascot, an ivory frock coat with blue buttons and embroidered with silver thread, and a pair of blue kid gloves.</w:t>
      </w:r>
    </w:p>
    <w:p w14:paraId="4918B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10" w:author="Andrea Stafford Hintz" w:date="2016-09-18T16:51:00Z">
            <w:rPr>
              <w:rFonts w:ascii="Times New Roman" w:eastAsia="Times New Roman" w:hAnsi="Times New Roman" w:cs="Times New Roman"/>
              <w:sz w:val="24"/>
              <w:szCs w:val="24"/>
            </w:rPr>
          </w:rPrChange>
        </w:rPr>
        <w:t>Jonathan got up.</w:t>
      </w:r>
    </w:p>
    <w:p w14:paraId="5494A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11" w:author="Andrea Stafford Hintz" w:date="2016-09-18T16:51:00Z">
            <w:rPr>
              <w:rFonts w:ascii="Times New Roman" w:eastAsia="Times New Roman" w:hAnsi="Times New Roman" w:cs="Times New Roman"/>
              <w:sz w:val="24"/>
              <w:szCs w:val="24"/>
            </w:rPr>
          </w:rPrChange>
        </w:rPr>
        <w:t xml:space="preserve">“We’re not going </w:t>
      </w:r>
      <w:r w:rsidRPr="009400B4">
        <w:rPr>
          <w:rFonts w:ascii="Times New Roman" w:hAnsi="Times New Roman"/>
          <w:i/>
          <w:sz w:val="24"/>
          <w:rPrChange w:id="3212" w:author="Andrea Stafford Hintz" w:date="2016-09-18T16:51:00Z">
            <w:rPr>
              <w:rFonts w:ascii="Times New Roman" w:eastAsia="Times New Roman" w:hAnsi="Times New Roman" w:cs="Times New Roman"/>
              <w:i/>
              <w:sz w:val="24"/>
              <w:szCs w:val="24"/>
            </w:rPr>
          </w:rPrChange>
        </w:rPr>
        <w:t>now</w:t>
      </w:r>
      <w:r w:rsidRPr="009400B4">
        <w:rPr>
          <w:rFonts w:ascii="Times New Roman" w:hAnsi="Times New Roman"/>
          <w:sz w:val="24"/>
          <w:rPrChange w:id="3213" w:author="Andrea Stafford Hintz" w:date="2016-09-18T16:51:00Z">
            <w:rPr>
              <w:rFonts w:ascii="Times New Roman" w:eastAsia="Times New Roman" w:hAnsi="Times New Roman" w:cs="Times New Roman"/>
              <w:sz w:val="24"/>
              <w:szCs w:val="24"/>
            </w:rPr>
          </w:rPrChange>
        </w:rPr>
        <w:t>, are we? Surely we’ll wait till morning?”</w:t>
      </w:r>
    </w:p>
    <w:p w14:paraId="65E0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14"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i/>
          <w:sz w:val="24"/>
          <w:rPrChange w:id="3215" w:author="Andrea Stafford Hintz" w:date="2016-09-18T16:51:00Z">
            <w:rPr>
              <w:rFonts w:ascii="Times New Roman" w:eastAsia="Times New Roman" w:hAnsi="Times New Roman" w:cs="Times New Roman"/>
              <w:i/>
              <w:sz w:val="24"/>
              <w:szCs w:val="24"/>
            </w:rPr>
          </w:rPrChange>
        </w:rPr>
        <w:t>You’re</w:t>
      </w:r>
      <w:r w:rsidRPr="009400B4">
        <w:rPr>
          <w:rFonts w:ascii="Times New Roman" w:hAnsi="Times New Roman"/>
          <w:sz w:val="24"/>
          <w:rPrChange w:id="3216" w:author="Andrea Stafford Hintz" w:date="2016-09-18T16:51:00Z">
            <w:rPr>
              <w:rFonts w:ascii="Times New Roman" w:eastAsia="Times New Roman" w:hAnsi="Times New Roman" w:cs="Times New Roman"/>
              <w:sz w:val="24"/>
              <w:szCs w:val="24"/>
            </w:rPr>
          </w:rPrChange>
        </w:rPr>
        <w:t xml:space="preserve"> going now,” Roderick told him, selecting a top hat from a rack containing numerous options; the one in question was made of dark plum felt, with a blue ribbon. He placed it on his head and checked his reflection in the looking glass. He nodded his approval, snatched up an umbrella from its rack, and added, “Mr. Sinews keeps strictly to night hours. If you wait till morning, he’ll be in bed.”</w:t>
      </w:r>
    </w:p>
    <w:p w14:paraId="67022B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17" w:author="Andrea Stafford Hintz" w:date="2016-09-18T16:51:00Z">
            <w:rPr>
              <w:rFonts w:ascii="Times New Roman" w:eastAsia="Times New Roman" w:hAnsi="Times New Roman" w:cs="Times New Roman"/>
              <w:sz w:val="24"/>
              <w:szCs w:val="24"/>
            </w:rPr>
          </w:rPrChange>
        </w:rPr>
        <w:t>“And I’m to call on him unannounced?” Jonathan asked.</w:t>
      </w:r>
    </w:p>
    <w:p w14:paraId="595E532A" w14:textId="3050822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18" w:author="Andrea Stafford Hintz" w:date="2016-09-18T16:51:00Z">
            <w:rPr>
              <w:rFonts w:ascii="Times New Roman" w:eastAsia="Times New Roman" w:hAnsi="Times New Roman" w:cs="Times New Roman"/>
              <w:sz w:val="24"/>
              <w:szCs w:val="24"/>
            </w:rPr>
          </w:rPrChange>
        </w:rPr>
        <w:t xml:space="preserve">“I’ll write you </w:t>
      </w:r>
      <w:proofErr w:type="spellStart"/>
      <w:ins w:id="3219" w:author="Andrea Stafford Hintz" w:date="2016-09-18T16:51:00Z">
        <w:r w:rsidR="00A22D6C" w:rsidRPr="009400B4">
          <w:rPr>
            <w:rFonts w:ascii="Times New Roman" w:eastAsia="Times New Roman" w:hAnsi="Times New Roman" w:cs="Times New Roman"/>
            <w:sz w:val="24"/>
            <w:szCs w:val="24"/>
          </w:rPr>
          <w:t>an</w:t>
        </w:r>
      </w:ins>
      <w:commentRangeStart w:id="3220"/>
      <w:del w:id="3221" w:author="Andrea Stafford Hintz" w:date="2016-08-17T15:39:00Z">
        <w:r w:rsidRPr="00C245FD" w:rsidDel="00774956">
          <w:rPr>
            <w:rFonts w:ascii="Times New Roman" w:hAnsi="Times New Roman" w:cs="Times New Roman"/>
            <w:sz w:val="24"/>
            <w:szCs w:val="24"/>
          </w:rPr>
          <w:delText>a card</w:delText>
        </w:r>
      </w:del>
      <w:ins w:id="3222" w:author="Andrea Stafford Hintz" w:date="2016-08-17T15:39:00Z">
        <w:r w:rsidR="00774956" w:rsidRPr="75BA22D2">
          <w:rPr>
            <w:rFonts w:ascii="Times New Roman" w:eastAsia="Times New Roman" w:hAnsi="Times New Roman" w:cs="Times New Roman"/>
            <w:sz w:val="24"/>
            <w:szCs w:val="24"/>
            <w:rPrChange w:id="3223" w:author="Bryce Raffle" w:date="2016-09-06T11:42:00Z">
              <w:rPr>
                <w:rFonts w:ascii="Times New Roman" w:hAnsi="Times New Roman" w:cs="Times New Roman"/>
                <w:sz w:val="24"/>
                <w:szCs w:val="24"/>
              </w:rPr>
            </w:rPrChange>
          </w:rPr>
          <w:t>an</w:t>
        </w:r>
        <w:proofErr w:type="spellEnd"/>
        <w:r w:rsidR="00774956" w:rsidRPr="009400B4">
          <w:rPr>
            <w:rFonts w:ascii="Times New Roman" w:hAnsi="Times New Roman"/>
            <w:sz w:val="24"/>
            <w:rPrChange w:id="3224" w:author="Andrea Stafford Hintz" w:date="2016-09-18T16:51:00Z">
              <w:rPr>
                <w:rFonts w:ascii="Times New Roman" w:eastAsia="Times New Roman" w:hAnsi="Times New Roman" w:cs="Times New Roman"/>
                <w:sz w:val="24"/>
                <w:szCs w:val="24"/>
              </w:rPr>
            </w:rPrChange>
          </w:rPr>
          <w:t xml:space="preserve"> introduction</w:t>
        </w:r>
        <w:commentRangeEnd w:id="3220"/>
        <w:r w:rsidR="00774956">
          <w:rPr>
            <w:rStyle w:val="CommentReference"/>
          </w:rPr>
          <w:commentReference w:id="3220"/>
        </w:r>
      </w:ins>
      <w:r w:rsidRPr="009400B4">
        <w:rPr>
          <w:rFonts w:ascii="Times New Roman" w:hAnsi="Times New Roman"/>
          <w:sz w:val="24"/>
          <w:rPrChange w:id="3225" w:author="Andrea Stafford Hintz" w:date="2016-09-18T16:51:00Z">
            <w:rPr>
              <w:rFonts w:ascii="Times New Roman" w:eastAsia="Times New Roman" w:hAnsi="Times New Roman" w:cs="Times New Roman"/>
              <w:sz w:val="24"/>
              <w:szCs w:val="24"/>
            </w:rPr>
          </w:rPrChange>
        </w:rPr>
        <w:t>,” said Roderick. “He’ll be more than happy to receive you, I’m sure. You have a gun, by the way?”</w:t>
      </w:r>
    </w:p>
    <w:p w14:paraId="12A94C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26" w:author="Andrea Stafford Hintz" w:date="2016-09-18T16:51:00Z">
            <w:rPr>
              <w:rFonts w:ascii="Times New Roman" w:eastAsia="Times New Roman" w:hAnsi="Times New Roman" w:cs="Times New Roman"/>
              <w:sz w:val="24"/>
              <w:szCs w:val="24"/>
            </w:rPr>
          </w:rPrChange>
        </w:rPr>
        <w:t>Jonathan’s eyebrows went up.</w:t>
      </w:r>
    </w:p>
    <w:p w14:paraId="03E1C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27" w:author="Andrea Stafford Hintz" w:date="2016-09-18T16:51:00Z">
            <w:rPr>
              <w:rFonts w:ascii="Times New Roman" w:eastAsia="Times New Roman" w:hAnsi="Times New Roman" w:cs="Times New Roman"/>
              <w:sz w:val="24"/>
              <w:szCs w:val="24"/>
            </w:rPr>
          </w:rPrChange>
        </w:rPr>
        <w:t xml:space="preserve">“My father has a gun collection on the </w:t>
      </w:r>
      <w:r w:rsidRPr="009400B4">
        <w:rPr>
          <w:rFonts w:ascii="Times New Roman" w:hAnsi="Times New Roman"/>
          <w:i/>
          <w:sz w:val="24"/>
          <w:rPrChange w:id="3228" w:author="Andrea Stafford Hintz" w:date="2016-09-18T16:51:00Z">
            <w:rPr>
              <w:rFonts w:ascii="Times New Roman" w:eastAsia="Times New Roman" w:hAnsi="Times New Roman" w:cs="Times New Roman"/>
              <w:i/>
              <w:sz w:val="24"/>
              <w:szCs w:val="24"/>
            </w:rPr>
          </w:rPrChange>
        </w:rPr>
        <w:t>Penny Dreadful</w:t>
      </w:r>
      <w:r w:rsidRPr="009400B4">
        <w:rPr>
          <w:rFonts w:ascii="Times New Roman" w:hAnsi="Times New Roman"/>
          <w:sz w:val="24"/>
          <w:rPrChange w:id="3229" w:author="Andrea Stafford Hintz" w:date="2016-09-18T16:51:00Z">
            <w:rPr>
              <w:rFonts w:ascii="Times New Roman" w:eastAsia="Times New Roman" w:hAnsi="Times New Roman" w:cs="Times New Roman"/>
              <w:sz w:val="24"/>
              <w:szCs w:val="24"/>
            </w:rPr>
          </w:rPrChange>
        </w:rPr>
        <w:t>, remember?” he said, alarmed by the question. “Should I expect to need one?”</w:t>
      </w:r>
    </w:p>
    <w:p w14:paraId="0869F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30" w:author="Andrea Stafford Hintz" w:date="2016-09-18T16:51:00Z">
            <w:rPr>
              <w:rFonts w:ascii="Times New Roman" w:eastAsia="Times New Roman" w:hAnsi="Times New Roman" w:cs="Times New Roman"/>
              <w:sz w:val="24"/>
              <w:szCs w:val="24"/>
            </w:rPr>
          </w:rPrChange>
        </w:rPr>
        <w:t>“No, of course not,” Roderick said, laughing off the question, “But you might want to take one, just in case.”</w:t>
      </w:r>
    </w:p>
    <w:p w14:paraId="656F30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31" w:author="Andrea Stafford Hintz" w:date="2016-09-18T16:51:00Z">
            <w:rPr>
              <w:rFonts w:ascii="Times New Roman" w:eastAsia="Times New Roman" w:hAnsi="Times New Roman" w:cs="Times New Roman"/>
              <w:sz w:val="24"/>
              <w:szCs w:val="24"/>
            </w:rPr>
          </w:rPrChange>
        </w:rPr>
        <w:lastRenderedPageBreak/>
        <w:t>When Jonathan assured him that he would, Roderick relaxed. He armed himself with a revolver and headed for the door.</w:t>
      </w:r>
    </w:p>
    <w:p w14:paraId="75AC0436" w14:textId="1B9E3B6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32" w:author="Andrea Stafford Hintz" w:date="2016-09-18T16:51:00Z">
            <w:rPr>
              <w:rFonts w:ascii="Times New Roman" w:eastAsia="Times New Roman" w:hAnsi="Times New Roman" w:cs="Times New Roman"/>
              <w:sz w:val="24"/>
              <w:szCs w:val="24"/>
            </w:rPr>
          </w:rPrChange>
        </w:rPr>
        <w:t xml:space="preserve">Roderick paused to write up </w:t>
      </w:r>
      <w:del w:id="3233" w:author="Andrea Stafford Hintz" w:date="2016-08-17T15:40:00Z">
        <w:r w:rsidRPr="00C245FD" w:rsidDel="00774956">
          <w:rPr>
            <w:rFonts w:ascii="Times New Roman" w:hAnsi="Times New Roman" w:cs="Times New Roman"/>
            <w:sz w:val="24"/>
            <w:szCs w:val="24"/>
          </w:rPr>
          <w:delText xml:space="preserve">the </w:delText>
        </w:r>
      </w:del>
      <w:ins w:id="3234" w:author="Andrea Stafford Hintz" w:date="2016-08-17T15:40:00Z">
        <w:r w:rsidR="00774956" w:rsidRPr="009400B4">
          <w:rPr>
            <w:rFonts w:ascii="Times New Roman" w:hAnsi="Times New Roman"/>
            <w:sz w:val="24"/>
            <w:rPrChange w:id="3235" w:author="Andrea Stafford Hintz" w:date="2016-09-18T16:51:00Z">
              <w:rPr>
                <w:rFonts w:ascii="Times New Roman" w:eastAsia="Times New Roman" w:hAnsi="Times New Roman" w:cs="Times New Roman"/>
                <w:sz w:val="24"/>
                <w:szCs w:val="24"/>
              </w:rPr>
            </w:rPrChange>
          </w:rPr>
          <w:t xml:space="preserve">a brief </w:t>
        </w:r>
      </w:ins>
      <w:proofErr w:type="spellStart"/>
      <w:ins w:id="3236" w:author="Andrea Stafford Hintz" w:date="2016-09-18T16:51:00Z">
        <w:r w:rsidR="00A22D6C" w:rsidRPr="009400B4">
          <w:rPr>
            <w:rFonts w:ascii="Times New Roman" w:eastAsia="Times New Roman" w:hAnsi="Times New Roman" w:cs="Times New Roman"/>
            <w:sz w:val="24"/>
            <w:szCs w:val="24"/>
          </w:rPr>
          <w:t>introduction</w:t>
        </w:r>
      </w:ins>
      <w:del w:id="3237" w:author="Andrea Stafford Hintz" w:date="2016-08-17T15:40:00Z">
        <w:r w:rsidRPr="00C245FD" w:rsidDel="00774956">
          <w:rPr>
            <w:rFonts w:ascii="Times New Roman" w:hAnsi="Times New Roman" w:cs="Times New Roman"/>
            <w:sz w:val="24"/>
            <w:szCs w:val="24"/>
          </w:rPr>
          <w:delText>calling card</w:delText>
        </w:r>
      </w:del>
      <w:ins w:id="3238" w:author="Andrea Stafford Hintz" w:date="2016-08-17T15:40:00Z">
        <w:r w:rsidR="00774956" w:rsidRPr="75BA22D2">
          <w:rPr>
            <w:rFonts w:ascii="Times New Roman" w:eastAsia="Times New Roman" w:hAnsi="Times New Roman" w:cs="Times New Roman"/>
            <w:sz w:val="24"/>
            <w:szCs w:val="24"/>
            <w:rPrChange w:id="3239" w:author="Bryce Raffle" w:date="2016-09-06T11:42:00Z">
              <w:rPr>
                <w:rFonts w:ascii="Times New Roman" w:hAnsi="Times New Roman" w:cs="Times New Roman"/>
                <w:sz w:val="24"/>
                <w:szCs w:val="24"/>
              </w:rPr>
            </w:rPrChange>
          </w:rPr>
          <w:t>introduction</w:t>
        </w:r>
        <w:proofErr w:type="spellEnd"/>
        <w:r w:rsidR="00774956" w:rsidRPr="009400B4">
          <w:rPr>
            <w:rFonts w:ascii="Times New Roman" w:hAnsi="Times New Roman"/>
            <w:sz w:val="24"/>
            <w:rPrChange w:id="3240" w:author="Andrea Stafford Hintz" w:date="2016-09-18T16:51:00Z">
              <w:rPr>
                <w:rFonts w:ascii="Times New Roman" w:eastAsia="Times New Roman" w:hAnsi="Times New Roman" w:cs="Times New Roman"/>
                <w:sz w:val="24"/>
                <w:szCs w:val="24"/>
              </w:rPr>
            </w:rPrChange>
          </w:rPr>
          <w:t xml:space="preserve"> on the back of his card</w:t>
        </w:r>
      </w:ins>
      <w:r w:rsidRPr="009400B4">
        <w:rPr>
          <w:rFonts w:ascii="Times New Roman" w:hAnsi="Times New Roman"/>
          <w:sz w:val="24"/>
          <w:rPrChange w:id="3241" w:author="Andrea Stafford Hintz" w:date="2016-09-18T16:51:00Z">
            <w:rPr>
              <w:rFonts w:ascii="Times New Roman" w:eastAsia="Times New Roman" w:hAnsi="Times New Roman" w:cs="Times New Roman"/>
              <w:sz w:val="24"/>
              <w:szCs w:val="24"/>
            </w:rPr>
          </w:rPrChange>
        </w:rPr>
        <w:t>; he had stationary on the credenza by the door. He pressed the card into Jonathan’s hand.</w:t>
      </w:r>
    </w:p>
    <w:p w14:paraId="632A8CDE" w14:textId="205AD15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42" w:author="Andrea Stafford Hintz" w:date="2016-09-18T16:51:00Z">
            <w:rPr>
              <w:rFonts w:ascii="Times New Roman" w:eastAsia="Times New Roman" w:hAnsi="Times New Roman" w:cs="Times New Roman"/>
              <w:sz w:val="24"/>
              <w:szCs w:val="24"/>
            </w:rPr>
          </w:rPrChange>
        </w:rPr>
        <w:t xml:space="preserve">“I’ve introduced you </w:t>
      </w:r>
      <w:ins w:id="3243" w:author="Andrea Stafford Hintz" w:date="2016-08-17T15:41:00Z">
        <w:r w:rsidR="00774956" w:rsidRPr="009400B4">
          <w:rPr>
            <w:rFonts w:ascii="Times New Roman" w:hAnsi="Times New Roman"/>
            <w:sz w:val="24"/>
            <w:rPrChange w:id="3244" w:author="Andrea Stafford Hintz" w:date="2016-09-18T16:51:00Z">
              <w:rPr>
                <w:rFonts w:ascii="Times New Roman" w:eastAsia="Times New Roman" w:hAnsi="Times New Roman" w:cs="Times New Roman"/>
                <w:sz w:val="24"/>
                <w:szCs w:val="24"/>
              </w:rPr>
            </w:rPrChange>
          </w:rPr>
          <w:t xml:space="preserve">as Mr. </w:t>
        </w:r>
      </w:ins>
      <w:ins w:id="3245" w:author="Andrea Stafford Hintz" w:date="2016-09-18T16:51:00Z">
        <w:r w:rsidR="00A22D6C" w:rsidRPr="009400B4">
          <w:rPr>
            <w:rFonts w:ascii="Times New Roman" w:eastAsia="Times New Roman" w:hAnsi="Times New Roman" w:cs="Times New Roman"/>
            <w:sz w:val="24"/>
            <w:szCs w:val="24"/>
          </w:rPr>
          <w:t xml:space="preserve">O,” he </w:t>
        </w:r>
        <w:proofErr w:type="spellStart"/>
        <w:r w:rsidR="00A22D6C" w:rsidRPr="009400B4">
          <w:rPr>
            <w:rFonts w:ascii="Times New Roman" w:eastAsia="Times New Roman" w:hAnsi="Times New Roman" w:cs="Times New Roman"/>
            <w:sz w:val="24"/>
            <w:szCs w:val="24"/>
          </w:rPr>
          <w:t>said</w:t>
        </w:r>
      </w:ins>
      <w:ins w:id="3246" w:author="Andrea Stafford Hintz" w:date="2016-08-17T15:41:00Z">
        <w:r w:rsidR="00774956" w:rsidRPr="75BA22D2">
          <w:rPr>
            <w:rFonts w:ascii="Times New Roman" w:eastAsia="Times New Roman" w:hAnsi="Times New Roman" w:cs="Times New Roman"/>
            <w:sz w:val="24"/>
            <w:szCs w:val="24"/>
            <w:rPrChange w:id="3247" w:author="Bryce Raffle" w:date="2016-09-06T11:42:00Z">
              <w:rPr>
                <w:rFonts w:ascii="Times New Roman" w:hAnsi="Times New Roman" w:cs="Times New Roman"/>
                <w:sz w:val="24"/>
                <w:szCs w:val="24"/>
              </w:rPr>
            </w:rPrChange>
          </w:rPr>
          <w:t>O</w:t>
        </w:r>
      </w:ins>
      <w:proofErr w:type="spellEnd"/>
      <w:del w:id="3248" w:author="Andrea Stafford Hintz" w:date="2016-08-17T15:41:00Z">
        <w:r w:rsidRPr="00C245FD" w:rsidDel="00774956">
          <w:rPr>
            <w:rFonts w:ascii="Times New Roman" w:hAnsi="Times New Roman" w:cs="Times New Roman"/>
            <w:sz w:val="24"/>
            <w:szCs w:val="24"/>
          </w:rPr>
          <w:delText>by your pseudonym</w:delText>
        </w:r>
      </w:del>
      <w:del w:id="3249" w:author="Andrea Stafford Hintz" w:date="2016-09-18T16:51:00Z">
        <w:r w:rsidRPr="75BA22D2">
          <w:rPr>
            <w:rFonts w:ascii="Times New Roman" w:eastAsia="Times New Roman" w:hAnsi="Times New Roman" w:cs="Times New Roman"/>
            <w:sz w:val="24"/>
            <w:szCs w:val="24"/>
            <w:rPrChange w:id="3250" w:author="Bryce Raffle" w:date="2016-09-06T11:42:00Z">
              <w:rPr>
                <w:rFonts w:ascii="Times New Roman" w:hAnsi="Times New Roman" w:cs="Times New Roman"/>
                <w:sz w:val="24"/>
                <w:szCs w:val="24"/>
              </w:rPr>
            </w:rPrChange>
          </w:rPr>
          <w:delText>,” he said</w:delText>
        </w:r>
      </w:del>
      <w:ins w:id="3251" w:author="Andrea Stafford Hintz" w:date="2016-08-17T15:41:00Z">
        <w:r w:rsidR="00774956" w:rsidRPr="75BA22D2">
          <w:rPr>
            <w:rFonts w:ascii="Times New Roman" w:eastAsia="Times New Roman" w:hAnsi="Times New Roman" w:cs="Times New Roman"/>
            <w:sz w:val="24"/>
            <w:szCs w:val="24"/>
            <w:rPrChange w:id="3252" w:author="Bryce Raffle" w:date="2016-09-06T11:42:00Z">
              <w:rPr>
                <w:rFonts w:ascii="Times New Roman" w:hAnsi="Times New Roman" w:cs="Times New Roman"/>
                <w:sz w:val="24"/>
                <w:szCs w:val="24"/>
              </w:rPr>
            </w:rPrChange>
          </w:rPr>
          <w:t>.</w:t>
        </w:r>
      </w:ins>
      <w:del w:id="3253" w:author="Andrea Stafford Hintz" w:date="2016-08-17T15:41:00Z">
        <w:r w:rsidRPr="00C245FD" w:rsidDel="00774956">
          <w:rPr>
            <w:rFonts w:ascii="Times New Roman" w:hAnsi="Times New Roman" w:cs="Times New Roman"/>
            <w:sz w:val="24"/>
            <w:szCs w:val="24"/>
          </w:rPr>
          <w:delText xml:space="preserve">, meaning that he’d written </w:delText>
        </w:r>
        <w:r w:rsidRPr="00C245FD" w:rsidDel="00774956">
          <w:rPr>
            <w:rFonts w:ascii="Times New Roman" w:hAnsi="Times New Roman" w:cs="Times New Roman"/>
            <w:i/>
            <w:sz w:val="24"/>
            <w:szCs w:val="24"/>
          </w:rPr>
          <w:delText>Mr. O</w:delText>
        </w:r>
        <w:r w:rsidRPr="00C245FD" w:rsidDel="00774956">
          <w:rPr>
            <w:rFonts w:ascii="Times New Roman" w:hAnsi="Times New Roman" w:cs="Times New Roman"/>
            <w:sz w:val="24"/>
            <w:szCs w:val="24"/>
          </w:rPr>
          <w:delText xml:space="preserve"> on the card.</w:delText>
        </w:r>
      </w:del>
    </w:p>
    <w:p w14:paraId="726B07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54" w:author="Andrea Stafford Hintz" w:date="2016-09-18T16:51:00Z">
            <w:rPr>
              <w:rFonts w:ascii="Times New Roman" w:eastAsia="Times New Roman" w:hAnsi="Times New Roman" w:cs="Times New Roman"/>
              <w:sz w:val="24"/>
              <w:szCs w:val="24"/>
            </w:rPr>
          </w:rPrChange>
        </w:rPr>
        <w:t xml:space="preserve">“Wait, where are </w:t>
      </w:r>
      <w:r w:rsidRPr="009400B4">
        <w:rPr>
          <w:rFonts w:ascii="Times New Roman" w:hAnsi="Times New Roman"/>
          <w:i/>
          <w:sz w:val="24"/>
          <w:rPrChange w:id="3255" w:author="Andrea Stafford Hintz" w:date="2016-09-18T16:51:00Z">
            <w:rPr>
              <w:rFonts w:ascii="Times New Roman" w:eastAsia="Times New Roman" w:hAnsi="Times New Roman" w:cs="Times New Roman"/>
              <w:i/>
              <w:sz w:val="24"/>
              <w:szCs w:val="24"/>
            </w:rPr>
          </w:rPrChange>
        </w:rPr>
        <w:t>you</w:t>
      </w:r>
      <w:r w:rsidRPr="009400B4">
        <w:rPr>
          <w:rFonts w:ascii="Times New Roman" w:hAnsi="Times New Roman"/>
          <w:sz w:val="24"/>
          <w:rPrChange w:id="3256" w:author="Andrea Stafford Hintz" w:date="2016-09-18T16:51:00Z">
            <w:rPr>
              <w:rFonts w:ascii="Times New Roman" w:eastAsia="Times New Roman" w:hAnsi="Times New Roman" w:cs="Times New Roman"/>
              <w:sz w:val="24"/>
              <w:szCs w:val="24"/>
            </w:rPr>
          </w:rPrChange>
        </w:rPr>
        <w:t xml:space="preserve"> headed? You’re not coming with me?” Jonathan asked.</w:t>
      </w:r>
    </w:p>
    <w:p w14:paraId="0F0109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57" w:author="Andrea Stafford Hintz" w:date="2016-09-18T16:51:00Z">
            <w:rPr>
              <w:rFonts w:ascii="Times New Roman" w:eastAsia="Times New Roman" w:hAnsi="Times New Roman" w:cs="Times New Roman"/>
              <w:sz w:val="24"/>
              <w:szCs w:val="24"/>
            </w:rPr>
          </w:rPrChange>
        </w:rPr>
        <w:t>“I had planned to attend Lord Connor’s masquerade ball, you know, but time got the best of me. It often does, you know? Still, better late than never, as they say. I’m sure my friend the detective will be there by now</w:t>
      </w:r>
      <w:commentRangeStart w:id="3258"/>
      <w:r w:rsidRPr="009400B4">
        <w:rPr>
          <w:rFonts w:ascii="Times New Roman" w:hAnsi="Times New Roman"/>
          <w:sz w:val="24"/>
          <w:rPrChange w:id="3259" w:author="Andrea Stafford Hintz" w:date="2016-09-18T16:51:00Z">
            <w:rPr>
              <w:rFonts w:ascii="Times New Roman" w:eastAsia="Times New Roman" w:hAnsi="Times New Roman" w:cs="Times New Roman"/>
              <w:sz w:val="24"/>
              <w:szCs w:val="24"/>
            </w:rPr>
          </w:rPrChange>
        </w:rPr>
        <w:t xml:space="preserve">. I’ll do my best to make sure </w:t>
      </w:r>
      <w:r w:rsidRPr="009400B4">
        <w:rPr>
          <w:rFonts w:ascii="Times New Roman" w:hAnsi="Times New Roman"/>
          <w:i/>
          <w:sz w:val="24"/>
          <w:rPrChange w:id="3260" w:author="Andrea Stafford Hintz" w:date="2016-09-18T16:51:00Z">
            <w:rPr>
              <w:rFonts w:ascii="Times New Roman" w:eastAsia="Times New Roman" w:hAnsi="Times New Roman" w:cs="Times New Roman"/>
              <w:i/>
              <w:sz w:val="24"/>
              <w:szCs w:val="24"/>
            </w:rPr>
          </w:rPrChange>
        </w:rPr>
        <w:t xml:space="preserve">your </w:t>
      </w:r>
      <w:r w:rsidRPr="009400B4">
        <w:rPr>
          <w:rFonts w:ascii="Times New Roman" w:hAnsi="Times New Roman"/>
          <w:sz w:val="24"/>
          <w:rPrChange w:id="3261" w:author="Andrea Stafford Hintz" w:date="2016-09-18T16:51:00Z">
            <w:rPr>
              <w:rFonts w:ascii="Times New Roman" w:eastAsia="Times New Roman" w:hAnsi="Times New Roman" w:cs="Times New Roman"/>
              <w:sz w:val="24"/>
              <w:szCs w:val="24"/>
            </w:rPr>
          </w:rPrChange>
        </w:rPr>
        <w:t xml:space="preserve">name doesn’t come up in conversation. </w:t>
      </w:r>
      <w:commentRangeEnd w:id="3258"/>
      <w:r w:rsidR="00774956">
        <w:rPr>
          <w:rStyle w:val="CommentReference"/>
        </w:rPr>
        <w:commentReference w:id="3258"/>
      </w:r>
      <w:r w:rsidRPr="009400B4">
        <w:rPr>
          <w:rFonts w:ascii="Times New Roman" w:hAnsi="Times New Roman"/>
          <w:sz w:val="24"/>
          <w:rPrChange w:id="3262" w:author="Andrea Stafford Hintz" w:date="2016-09-18T16:51:00Z">
            <w:rPr>
              <w:rFonts w:ascii="Times New Roman" w:eastAsia="Times New Roman" w:hAnsi="Times New Roman" w:cs="Times New Roman"/>
              <w:sz w:val="24"/>
              <w:szCs w:val="24"/>
            </w:rPr>
          </w:rPrChange>
        </w:rPr>
        <w:t>One more thing…” Roderick added.</w:t>
      </w:r>
    </w:p>
    <w:p w14:paraId="35C6D3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63" w:author="Andrea Stafford Hintz" w:date="2016-09-18T16:51:00Z">
            <w:rPr>
              <w:rFonts w:ascii="Times New Roman" w:eastAsia="Times New Roman" w:hAnsi="Times New Roman" w:cs="Times New Roman"/>
              <w:sz w:val="24"/>
              <w:szCs w:val="24"/>
            </w:rPr>
          </w:rPrChange>
        </w:rPr>
        <w:t>“Yes?” Jonathan prompted.</w:t>
      </w:r>
    </w:p>
    <w:p w14:paraId="27AA0A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64" w:author="Andrea Stafford Hintz" w:date="2016-09-18T16:51:00Z">
            <w:rPr>
              <w:rFonts w:ascii="Times New Roman" w:eastAsia="Times New Roman" w:hAnsi="Times New Roman" w:cs="Times New Roman"/>
              <w:sz w:val="24"/>
              <w:szCs w:val="24"/>
            </w:rPr>
          </w:rPrChange>
        </w:rPr>
        <w:t>“This Mr. Monday you mentioned. Where does he fit in?”</w:t>
      </w:r>
    </w:p>
    <w:p w14:paraId="41621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65" w:author="Andrea Stafford Hintz" w:date="2016-09-18T16:51:00Z">
            <w:rPr>
              <w:rFonts w:ascii="Times New Roman" w:eastAsia="Times New Roman" w:hAnsi="Times New Roman" w:cs="Times New Roman"/>
              <w:sz w:val="24"/>
              <w:szCs w:val="24"/>
            </w:rPr>
          </w:rPrChange>
        </w:rPr>
        <w:t xml:space="preserve">“I don’t know yet,” Jonathan admitted, “I’m not even sure he </w:t>
      </w:r>
      <w:r w:rsidRPr="009400B4">
        <w:rPr>
          <w:rFonts w:ascii="Times New Roman" w:hAnsi="Times New Roman"/>
          <w:i/>
          <w:sz w:val="24"/>
          <w:rPrChange w:id="3266" w:author="Andrea Stafford Hintz" w:date="2016-09-18T16:51:00Z">
            <w:rPr>
              <w:rFonts w:ascii="Times New Roman" w:eastAsia="Times New Roman" w:hAnsi="Times New Roman" w:cs="Times New Roman"/>
              <w:i/>
              <w:sz w:val="24"/>
              <w:szCs w:val="24"/>
            </w:rPr>
          </w:rPrChange>
        </w:rPr>
        <w:t>does</w:t>
      </w:r>
      <w:r w:rsidRPr="009400B4">
        <w:rPr>
          <w:rFonts w:ascii="Times New Roman" w:hAnsi="Times New Roman"/>
          <w:sz w:val="24"/>
          <w:rPrChange w:id="3267" w:author="Andrea Stafford Hintz" w:date="2016-09-18T16:51:00Z">
            <w:rPr>
              <w:rFonts w:ascii="Times New Roman" w:eastAsia="Times New Roman" w:hAnsi="Times New Roman" w:cs="Times New Roman"/>
              <w:sz w:val="24"/>
              <w:szCs w:val="24"/>
            </w:rPr>
          </w:rPrChange>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6C381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68" w:author="Andrea Stafford Hintz" w:date="2016-09-18T16:51:00Z">
            <w:rPr>
              <w:rFonts w:ascii="Times New Roman" w:eastAsia="Times New Roman" w:hAnsi="Times New Roman" w:cs="Times New Roman"/>
              <w:sz w:val="24"/>
              <w:szCs w:val="24"/>
            </w:rPr>
          </w:rPrChange>
        </w:rPr>
        <w:t>“Then Monday may be a useful ally,” Roderick suggested.</w:t>
      </w:r>
    </w:p>
    <w:p w14:paraId="3E83A8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69" w:author="Andrea Stafford Hintz" w:date="2016-09-18T16:51:00Z">
            <w:rPr>
              <w:rFonts w:ascii="Times New Roman" w:eastAsia="Times New Roman" w:hAnsi="Times New Roman" w:cs="Times New Roman"/>
              <w:sz w:val="24"/>
              <w:szCs w:val="24"/>
            </w:rPr>
          </w:rPrChange>
        </w:rPr>
        <w:t>“I don’t think so,” Jonathan told him. “Monday is dangerous. Unpredictable</w:t>
      </w:r>
      <w:commentRangeStart w:id="3270"/>
      <w:r w:rsidRPr="009400B4">
        <w:rPr>
          <w:rFonts w:ascii="Times New Roman" w:hAnsi="Times New Roman"/>
          <w:sz w:val="24"/>
          <w:rPrChange w:id="3271" w:author="Andrea Stafford Hintz" w:date="2016-09-18T16:51:00Z">
            <w:rPr>
              <w:rFonts w:ascii="Times New Roman" w:eastAsia="Times New Roman" w:hAnsi="Times New Roman" w:cs="Times New Roman"/>
              <w:sz w:val="24"/>
              <w:szCs w:val="24"/>
            </w:rPr>
          </w:rPrChange>
        </w:rPr>
        <w:t>. And honestly, a bit frightening</w:t>
      </w:r>
      <w:commentRangeEnd w:id="3270"/>
      <w:r w:rsidR="00774956">
        <w:rPr>
          <w:rStyle w:val="CommentReference"/>
        </w:rPr>
        <w:commentReference w:id="3270"/>
      </w:r>
      <w:r w:rsidRPr="009400B4">
        <w:rPr>
          <w:rFonts w:ascii="Times New Roman" w:hAnsi="Times New Roman"/>
          <w:sz w:val="24"/>
          <w:rPrChange w:id="3272" w:author="Andrea Stafford Hintz" w:date="2016-09-18T16:51:00Z">
            <w:rPr>
              <w:rFonts w:ascii="Times New Roman" w:eastAsia="Times New Roman" w:hAnsi="Times New Roman" w:cs="Times New Roman"/>
              <w:sz w:val="24"/>
              <w:szCs w:val="24"/>
            </w:rPr>
          </w:rPrChange>
        </w:rPr>
        <w:t>.”</w:t>
      </w:r>
    </w:p>
    <w:p w14:paraId="5BEC21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73" w:author="Andrea Stafford Hintz" w:date="2016-09-18T16:51:00Z">
            <w:rPr>
              <w:rFonts w:ascii="Times New Roman" w:eastAsia="Times New Roman" w:hAnsi="Times New Roman" w:cs="Times New Roman"/>
              <w:sz w:val="24"/>
              <w:szCs w:val="24"/>
            </w:rPr>
          </w:rPrChange>
        </w:rPr>
        <w:t xml:space="preserve">Roderick grinned. “Tell me more. I think I might </w:t>
      </w:r>
      <w:r w:rsidRPr="009400B4">
        <w:rPr>
          <w:rFonts w:ascii="Times New Roman" w:hAnsi="Times New Roman"/>
          <w:i/>
          <w:sz w:val="24"/>
          <w:rPrChange w:id="3274" w:author="Andrea Stafford Hintz" w:date="2016-09-18T16:51:00Z">
            <w:rPr>
              <w:rFonts w:ascii="Times New Roman" w:eastAsia="Times New Roman" w:hAnsi="Times New Roman" w:cs="Times New Roman"/>
              <w:i/>
              <w:sz w:val="24"/>
              <w:szCs w:val="24"/>
            </w:rPr>
          </w:rPrChange>
        </w:rPr>
        <w:t>like</w:t>
      </w:r>
      <w:r w:rsidRPr="009400B4">
        <w:rPr>
          <w:rFonts w:ascii="Times New Roman" w:hAnsi="Times New Roman"/>
          <w:sz w:val="24"/>
          <w:rPrChange w:id="3275" w:author="Andrea Stafford Hintz" w:date="2016-09-18T16:51:00Z">
            <w:rPr>
              <w:rFonts w:ascii="Times New Roman" w:eastAsia="Times New Roman" w:hAnsi="Times New Roman" w:cs="Times New Roman"/>
              <w:sz w:val="24"/>
              <w:szCs w:val="24"/>
            </w:rPr>
          </w:rPrChange>
        </w:rPr>
        <w:t xml:space="preserve"> him.”</w:t>
      </w:r>
    </w:p>
    <w:p w14:paraId="0CD43E8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44"/>
          <w:headerReference w:type="default" r:id="rId45"/>
          <w:footerReference w:type="even" r:id="rId46"/>
          <w:footerReference w:type="default" r:id="rId47"/>
          <w:headerReference w:type="first" r:id="rId48"/>
          <w:footerReference w:type="first" r:id="rId49"/>
          <w:pgSz w:w="12242" w:h="15842"/>
          <w:pgMar w:top="1440" w:right="1440" w:bottom="1440" w:left="1440" w:header="720" w:footer="720" w:gutter="0"/>
          <w:cols w:space="720"/>
          <w:titlePg/>
        </w:sectPr>
      </w:pPr>
    </w:p>
    <w:p w14:paraId="45700E6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3276" w:name="Chapter_7"/>
      <w:r w:rsidRPr="009400B4">
        <w:rPr>
          <w:rFonts w:ascii="Times New Roman" w:hAnsi="Times New Roman"/>
          <w:sz w:val="24"/>
          <w:rPrChange w:id="3277" w:author="Andrea Stafford Hintz" w:date="2016-09-18T16:51:00Z">
            <w:rPr>
              <w:rFonts w:ascii="Times New Roman" w:eastAsia="Times New Roman" w:hAnsi="Times New Roman" w:cs="Times New Roman"/>
              <w:sz w:val="24"/>
              <w:szCs w:val="24"/>
            </w:rPr>
          </w:rPrChange>
        </w:rPr>
        <w:lastRenderedPageBreak/>
        <w:t>Chapter</w:t>
      </w:r>
      <w:bookmarkEnd w:id="3276"/>
      <w:r w:rsidRPr="009400B4">
        <w:rPr>
          <w:rFonts w:ascii="Times New Roman" w:hAnsi="Times New Roman"/>
          <w:sz w:val="24"/>
          <w:rPrChange w:id="3278" w:author="Andrea Stafford Hintz" w:date="2016-09-18T16:51:00Z">
            <w:rPr>
              <w:rFonts w:ascii="Times New Roman" w:eastAsia="Times New Roman" w:hAnsi="Times New Roman" w:cs="Times New Roman"/>
              <w:sz w:val="24"/>
              <w:szCs w:val="24"/>
            </w:rPr>
          </w:rPrChange>
        </w:rPr>
        <w:t xml:space="preserve"> Seven</w:t>
      </w:r>
    </w:p>
    <w:p w14:paraId="76E61A5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3279" w:author="Andrea Stafford Hintz" w:date="2016-09-18T16:51:00Z">
            <w:rPr>
              <w:rFonts w:ascii="Times New Roman" w:eastAsia="Times New Roman" w:hAnsi="Times New Roman" w:cs="Times New Roman"/>
              <w:sz w:val="24"/>
              <w:szCs w:val="24"/>
            </w:rPr>
          </w:rPrChange>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748DD5B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04CEA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3280" w:author="Andrea Stafford Hintz" w:date="2016-09-18T16:51:00Z">
            <w:rPr>
              <w:rFonts w:ascii="Times New Roman" w:eastAsia="Times New Roman" w:hAnsi="Times New Roman" w:cs="Times New Roman"/>
              <w:sz w:val="24"/>
              <w:szCs w:val="24"/>
            </w:rPr>
          </w:rPrChange>
        </w:rPr>
        <w:t xml:space="preserve">- James Greenwood, </w:t>
      </w:r>
      <w:r w:rsidRPr="009400B4">
        <w:rPr>
          <w:rFonts w:ascii="Times New Roman" w:hAnsi="Times New Roman"/>
          <w:i/>
          <w:sz w:val="24"/>
          <w:rPrChange w:id="3281" w:author="Andrea Stafford Hintz" w:date="2016-09-18T16:51:00Z">
            <w:rPr>
              <w:rFonts w:ascii="Times New Roman" w:eastAsia="Times New Roman" w:hAnsi="Times New Roman" w:cs="Times New Roman"/>
              <w:i/>
              <w:sz w:val="24"/>
              <w:szCs w:val="24"/>
            </w:rPr>
          </w:rPrChange>
        </w:rPr>
        <w:t>The Seven Curses of London</w:t>
      </w:r>
    </w:p>
    <w:p w14:paraId="21D6D22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489BB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8AFEF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282" w:name="Scene_12"/>
      <w:r w:rsidRPr="009400B4">
        <w:rPr>
          <w:rFonts w:ascii="Times New Roman" w:hAnsi="Times New Roman"/>
          <w:sz w:val="24"/>
          <w:rPrChange w:id="3283" w:author="Andrea Stafford Hintz" w:date="2016-09-18T16:51:00Z">
            <w:rPr>
              <w:rFonts w:ascii="Times New Roman" w:eastAsia="Times New Roman" w:hAnsi="Times New Roman" w:cs="Times New Roman"/>
              <w:sz w:val="24"/>
              <w:szCs w:val="24"/>
            </w:rPr>
          </w:rPrChange>
        </w:rPr>
        <w:t>Annabel</w:t>
      </w:r>
      <w:bookmarkEnd w:id="3282"/>
      <w:r w:rsidRPr="009400B4">
        <w:rPr>
          <w:rFonts w:ascii="Times New Roman" w:hAnsi="Times New Roman"/>
          <w:sz w:val="24"/>
          <w:rPrChange w:id="3284" w:author="Andrea Stafford Hintz" w:date="2016-09-18T16:51:00Z">
            <w:rPr>
              <w:rFonts w:ascii="Times New Roman" w:eastAsia="Times New Roman" w:hAnsi="Times New Roman" w:cs="Times New Roman"/>
              <w:sz w:val="24"/>
              <w:szCs w:val="24"/>
            </w:rPr>
          </w:rPrChange>
        </w:rPr>
        <w:t xml:space="preserve">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4C64461C" w14:textId="7867E16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285" w:author="Andrea Stafford Hintz" w:date="2016-09-18T16:51:00Z">
            <w:rPr>
              <w:rFonts w:ascii="Times New Roman" w:eastAsia="Times New Roman" w:hAnsi="Times New Roman" w:cs="Times New Roman"/>
              <w:sz w:val="24"/>
              <w:szCs w:val="24"/>
            </w:rPr>
          </w:rPrChange>
        </w:rPr>
        <w:t>She took a moment to catch her breath while she gazed up at the airship</w:t>
      </w:r>
      <w:ins w:id="3286" w:author="Andrea Stafford Hintz" w:date="2016-08-17T15:52:00Z">
        <w:r w:rsidR="00965EF9" w:rsidRPr="009400B4">
          <w:rPr>
            <w:rFonts w:ascii="Times New Roman" w:hAnsi="Times New Roman"/>
            <w:sz w:val="24"/>
            <w:rPrChange w:id="3287" w:author="Andrea Stafford Hintz" w:date="2016-09-18T16:51:00Z">
              <w:rPr>
                <w:rFonts w:ascii="Times New Roman" w:eastAsia="Times New Roman" w:hAnsi="Times New Roman" w:cs="Times New Roman"/>
                <w:sz w:val="24"/>
                <w:szCs w:val="24"/>
              </w:rPr>
            </w:rPrChange>
          </w:rPr>
          <w:t xml:space="preserve">. </w:t>
        </w:r>
      </w:ins>
      <w:del w:id="3288" w:author="Andrea Stafford Hintz" w:date="2016-08-17T15:52:00Z">
        <w:r w:rsidRPr="00C245FD" w:rsidDel="00965EF9">
          <w:rPr>
            <w:rFonts w:ascii="Times New Roman" w:hAnsi="Times New Roman" w:cs="Times New Roman"/>
            <w:sz w:val="24"/>
            <w:szCs w:val="24"/>
          </w:rPr>
          <w:delText xml:space="preserve">. </w:delText>
        </w:r>
        <w:r w:rsidRPr="00965EF9" w:rsidDel="00965EF9">
          <w:rPr>
            <w:rFonts w:ascii="Times New Roman" w:hAnsi="Times New Roman" w:cs="Times New Roman"/>
            <w:sz w:val="24"/>
            <w:szCs w:val="24"/>
            <w:highlight w:val="cyan"/>
            <w:rPrChange w:id="3289" w:author="Andrea Stafford Hintz" w:date="2016-08-17T15:47:00Z">
              <w:rPr>
                <w:rFonts w:ascii="Times New Roman" w:hAnsi="Times New Roman" w:cs="Times New Roman"/>
                <w:sz w:val="24"/>
                <w:szCs w:val="24"/>
              </w:rPr>
            </w:rPrChange>
          </w:rPr>
          <w:delText>If she’d been anyone else,</w:delText>
        </w:r>
        <w:r w:rsidRPr="00C245FD" w:rsidDel="00965EF9">
          <w:rPr>
            <w:rFonts w:ascii="Times New Roman" w:hAnsi="Times New Roman" w:cs="Times New Roman"/>
            <w:sz w:val="24"/>
            <w:szCs w:val="24"/>
          </w:rPr>
          <w:delText xml:space="preserve"> she would not have been able to make out the details from here. </w:delText>
        </w:r>
      </w:del>
      <w:del w:id="3290" w:author="Andrea Stafford Hintz" w:date="2016-08-17T15:53:00Z">
        <w:r w:rsidRPr="00C245FD" w:rsidDel="00965EF9">
          <w:rPr>
            <w:rFonts w:ascii="Times New Roman" w:hAnsi="Times New Roman" w:cs="Times New Roman"/>
            <w:sz w:val="24"/>
            <w:szCs w:val="24"/>
          </w:rPr>
          <w:delText xml:space="preserve">The </w:delText>
        </w:r>
      </w:del>
      <w:ins w:id="3291" w:author="Andrea Stafford Hintz" w:date="2016-08-17T15:52:00Z">
        <w:r w:rsidR="00965EF9" w:rsidRPr="009400B4">
          <w:rPr>
            <w:rFonts w:ascii="Times New Roman" w:hAnsi="Times New Roman"/>
            <w:sz w:val="24"/>
            <w:rPrChange w:id="3292" w:author="Andrea Stafford Hintz" w:date="2016-09-18T16:51:00Z">
              <w:rPr>
                <w:rFonts w:ascii="Times New Roman" w:eastAsia="Times New Roman" w:hAnsi="Times New Roman" w:cs="Times New Roman"/>
                <w:sz w:val="24"/>
                <w:szCs w:val="24"/>
              </w:rPr>
            </w:rPrChange>
          </w:rPr>
          <w:t>Most people couldn’t read</w:t>
        </w:r>
      </w:ins>
      <w:ins w:id="3293" w:author="Andrea Stafford Hintz" w:date="2016-08-17T15:53:00Z">
        <w:r w:rsidR="00965EF9" w:rsidRPr="009400B4">
          <w:rPr>
            <w:rFonts w:ascii="Times New Roman" w:hAnsi="Times New Roman"/>
            <w:sz w:val="24"/>
            <w:rPrChange w:id="3294" w:author="Andrea Stafford Hintz" w:date="2016-09-18T16:51:00Z">
              <w:rPr>
                <w:rFonts w:ascii="Times New Roman" w:eastAsia="Times New Roman" w:hAnsi="Times New Roman" w:cs="Times New Roman"/>
                <w:sz w:val="24"/>
                <w:szCs w:val="24"/>
              </w:rPr>
            </w:rPrChange>
          </w:rPr>
          <w:t xml:space="preserve"> the name printed on the </w:t>
        </w:r>
        <w:commentRangeStart w:id="3295"/>
        <w:r w:rsidR="00965EF9" w:rsidRPr="009400B4">
          <w:rPr>
            <w:rFonts w:ascii="Times New Roman" w:hAnsi="Times New Roman"/>
            <w:sz w:val="24"/>
            <w:rPrChange w:id="3296" w:author="Andrea Stafford Hintz" w:date="2016-09-18T16:51:00Z">
              <w:rPr>
                <w:rFonts w:ascii="Times New Roman" w:eastAsia="Times New Roman" w:hAnsi="Times New Roman" w:cs="Times New Roman"/>
                <w:sz w:val="24"/>
                <w:szCs w:val="24"/>
              </w:rPr>
            </w:rPrChange>
          </w:rPr>
          <w:t>airship’s blimp</w:t>
        </w:r>
      </w:ins>
      <w:commentRangeEnd w:id="3295"/>
      <w:ins w:id="3297" w:author="Andrea Stafford Hintz" w:date="2016-08-17T15:54:00Z">
        <w:r w:rsidR="00965EF9">
          <w:rPr>
            <w:rStyle w:val="CommentReference"/>
          </w:rPr>
          <w:commentReference w:id="3295"/>
        </w:r>
      </w:ins>
      <w:ins w:id="3298" w:author="Andrea Stafford Hintz" w:date="2016-08-17T15:52:00Z">
        <w:r w:rsidR="00965EF9" w:rsidRPr="009400B4">
          <w:rPr>
            <w:rFonts w:ascii="Times New Roman" w:hAnsi="Times New Roman"/>
            <w:sz w:val="24"/>
            <w:rPrChange w:id="3299" w:author="Andrea Stafford Hintz" w:date="2016-09-18T16:51:00Z">
              <w:rPr>
                <w:rFonts w:ascii="Times New Roman" w:eastAsia="Times New Roman" w:hAnsi="Times New Roman" w:cs="Times New Roman"/>
                <w:sz w:val="24"/>
                <w:szCs w:val="24"/>
              </w:rPr>
            </w:rPrChange>
          </w:rPr>
          <w:t xml:space="preserve"> from this distance. </w:t>
        </w:r>
      </w:ins>
      <w:del w:id="3300" w:author="Andrea Stafford Hintz" w:date="2016-08-17T15:53:00Z">
        <w:r w:rsidRPr="00C245FD" w:rsidDel="00965EF9">
          <w:rPr>
            <w:rFonts w:ascii="Times New Roman" w:hAnsi="Times New Roman" w:cs="Times New Roman"/>
            <w:sz w:val="24"/>
            <w:szCs w:val="24"/>
          </w:rPr>
          <w:delText>name printed on the airship’s blimp, for instance.</w:delText>
        </w:r>
      </w:del>
      <w:del w:id="3301" w:author="Andrea Stafford Hintz" w:date="2016-08-17T15:52:00Z">
        <w:r w:rsidRPr="00C245FD" w:rsidDel="00965EF9">
          <w:rPr>
            <w:rFonts w:ascii="Times New Roman" w:hAnsi="Times New Roman" w:cs="Times New Roman"/>
            <w:sz w:val="24"/>
            <w:szCs w:val="24"/>
          </w:rPr>
          <w:delText xml:space="preserve"> Most people couldn’t have read it from this distance</w:delText>
        </w:r>
      </w:del>
      <w:del w:id="3302" w:author="Andrea Stafford Hintz" w:date="2016-08-17T15:53:00Z">
        <w:r w:rsidRPr="00965EF9" w:rsidDel="00965EF9">
          <w:rPr>
            <w:rFonts w:ascii="Times New Roman" w:hAnsi="Times New Roman" w:cs="Times New Roman"/>
            <w:sz w:val="24"/>
            <w:szCs w:val="24"/>
            <w:highlight w:val="cyan"/>
            <w:rPrChange w:id="3303" w:author="Andrea Stafford Hintz" w:date="2016-08-17T15:47:00Z">
              <w:rPr>
                <w:rFonts w:ascii="Times New Roman" w:hAnsi="Times New Roman" w:cs="Times New Roman"/>
                <w:sz w:val="24"/>
                <w:szCs w:val="24"/>
              </w:rPr>
            </w:rPrChange>
          </w:rPr>
          <w:delText xml:space="preserve">. </w:delText>
        </w:r>
      </w:del>
      <w:r w:rsidRPr="009400B4">
        <w:rPr>
          <w:rFonts w:ascii="Times New Roman" w:hAnsi="Times New Roman"/>
          <w:sz w:val="24"/>
          <w:highlight w:val="cyan"/>
          <w:rPrChange w:id="3304" w:author="Andrea Stafford Hintz" w:date="2016-09-18T16:51:00Z">
            <w:rPr>
              <w:rFonts w:ascii="Times New Roman" w:eastAsia="Times New Roman" w:hAnsi="Times New Roman" w:cs="Times New Roman"/>
              <w:sz w:val="24"/>
              <w:szCs w:val="24"/>
              <w:highlight w:val="cyan"/>
            </w:rPr>
          </w:rPrChange>
        </w:rPr>
        <w:t>But Annabel wasn’t just</w:t>
      </w:r>
      <w:del w:id="3305" w:author="Andrea Stafford Hintz" w:date="2016-09-11T21:31:00Z">
        <w:r w:rsidDel="0062672D">
          <w:rPr>
            <w:rFonts w:ascii="Times New Roman" w:hAnsi="Times New Roman"/>
            <w:sz w:val="24"/>
            <w:highlight w:val="cyan"/>
            <w:rPrChange w:id="3306" w:author="Andrea Stafford Hintz" w:date="2016-09-18T16:51:00Z">
              <w:rPr>
                <w:rFonts w:ascii="Times New Roman" w:eastAsia="Times New Roman" w:hAnsi="Times New Roman" w:cs="Times New Roman"/>
                <w:sz w:val="24"/>
                <w:szCs w:val="24"/>
                <w:highlight w:val="cyan"/>
              </w:rPr>
            </w:rPrChange>
          </w:rPr>
          <w:delText xml:space="preserve"> </w:delText>
        </w:r>
      </w:del>
      <w:ins w:id="3307" w:author="Andrea Stafford Hintz" w:date="2016-09-11T21:31:00Z">
        <w:r w:rsidR="0062672D">
          <w:rPr>
            <w:rFonts w:ascii="Times New Roman" w:eastAsia="Times New Roman" w:hAnsi="Times New Roman" w:cs="Times New Roman"/>
            <w:sz w:val="24"/>
            <w:szCs w:val="24"/>
            <w:highlight w:val="cyan"/>
          </w:rPr>
          <w:t xml:space="preserve"> </w:t>
        </w:r>
      </w:ins>
      <w:commentRangeStart w:id="3308"/>
      <w:r w:rsidRPr="009400B4">
        <w:rPr>
          <w:rFonts w:ascii="Times New Roman" w:hAnsi="Times New Roman"/>
          <w:sz w:val="24"/>
          <w:highlight w:val="cyan"/>
          <w:rPrChange w:id="3309" w:author="Andrea Stafford Hintz" w:date="2016-09-18T16:51:00Z">
            <w:rPr>
              <w:rFonts w:ascii="Times New Roman" w:eastAsia="Times New Roman" w:hAnsi="Times New Roman" w:cs="Times New Roman"/>
              <w:sz w:val="24"/>
              <w:szCs w:val="24"/>
              <w:highlight w:val="cyan"/>
            </w:rPr>
          </w:rPrChange>
        </w:rPr>
        <w:t>anyone</w:t>
      </w:r>
      <w:commentRangeEnd w:id="3308"/>
      <w:r w:rsidR="00965EF9">
        <w:rPr>
          <w:rStyle w:val="CommentReference"/>
        </w:rPr>
        <w:commentReference w:id="3308"/>
      </w:r>
      <w:commentRangeStart w:id="3310"/>
      <w:r w:rsidRPr="009400B4">
        <w:rPr>
          <w:rFonts w:ascii="Times New Roman" w:hAnsi="Times New Roman"/>
          <w:sz w:val="24"/>
          <w:rPrChange w:id="3311" w:author="Andrea Stafford Hintz" w:date="2016-09-18T16:51:00Z">
            <w:rPr>
              <w:rFonts w:ascii="Times New Roman" w:eastAsia="Times New Roman" w:hAnsi="Times New Roman" w:cs="Times New Roman"/>
              <w:sz w:val="24"/>
              <w:szCs w:val="24"/>
            </w:rPr>
          </w:rPrChange>
        </w:rPr>
        <w:t>; the concealed poison dart was not the only advantage of her mechanical eye.</w:t>
      </w:r>
      <w:commentRangeEnd w:id="3310"/>
      <w:r w:rsidR="00965EF9">
        <w:rPr>
          <w:rStyle w:val="CommentReference"/>
        </w:rPr>
        <w:commentReference w:id="3310"/>
      </w:r>
      <w:r w:rsidRPr="009400B4">
        <w:rPr>
          <w:rFonts w:ascii="Times New Roman" w:hAnsi="Times New Roman"/>
          <w:sz w:val="24"/>
          <w:rPrChange w:id="3312" w:author="Andrea Stafford Hintz" w:date="2016-09-18T16:51:00Z">
            <w:rPr>
              <w:rFonts w:ascii="Times New Roman" w:eastAsia="Times New Roman" w:hAnsi="Times New Roman" w:cs="Times New Roman"/>
              <w:sz w:val="24"/>
              <w:szCs w:val="24"/>
            </w:rPr>
          </w:rPrChange>
        </w:rPr>
        <w:t xml:space="preserve"> </w:t>
      </w:r>
      <w:del w:id="3313" w:author="Andrea Stafford Hintz" w:date="2016-08-17T15:48:00Z">
        <w:r w:rsidRPr="00C245FD" w:rsidDel="00965EF9">
          <w:rPr>
            <w:rFonts w:ascii="Times New Roman" w:hAnsi="Times New Roman" w:cs="Times New Roman"/>
            <w:sz w:val="24"/>
            <w:szCs w:val="24"/>
          </w:rPr>
          <w:delText>From the angle she’d seen the airship at f</w:delText>
        </w:r>
      </w:del>
      <w:proofErr w:type="spellStart"/>
      <w:ins w:id="3314" w:author="Andrea Stafford Hintz" w:date="2016-08-17T15:48:00Z">
        <w:r w:rsidR="00965EF9" w:rsidRPr="75BA22D2">
          <w:rPr>
            <w:rFonts w:ascii="Times New Roman" w:eastAsia="Times New Roman" w:hAnsi="Times New Roman" w:cs="Times New Roman"/>
            <w:sz w:val="24"/>
            <w:szCs w:val="24"/>
            <w:rPrChange w:id="3315" w:author="Bryce Raffle" w:date="2016-09-06T11:42:00Z">
              <w:rPr>
                <w:rFonts w:ascii="Times New Roman" w:hAnsi="Times New Roman" w:cs="Times New Roman"/>
                <w:sz w:val="24"/>
                <w:szCs w:val="24"/>
              </w:rPr>
            </w:rPrChange>
          </w:rPr>
          <w:t>F</w:t>
        </w:r>
      </w:ins>
      <w:del w:id="3316" w:author="Andrea Stafford Hintz" w:date="2016-09-18T16:51:00Z">
        <w:r w:rsidRPr="75BA22D2">
          <w:rPr>
            <w:rFonts w:ascii="Times New Roman" w:eastAsia="Times New Roman" w:hAnsi="Times New Roman" w:cs="Times New Roman"/>
            <w:sz w:val="24"/>
            <w:szCs w:val="24"/>
            <w:rPrChange w:id="3317" w:author="Bryce Raffle" w:date="2016-09-06T11:42:00Z">
              <w:rPr>
                <w:rFonts w:ascii="Times New Roman" w:hAnsi="Times New Roman" w:cs="Times New Roman"/>
                <w:sz w:val="24"/>
                <w:szCs w:val="24"/>
              </w:rPr>
            </w:rPrChange>
          </w:rPr>
          <w:delText xml:space="preserve">rom </w:delText>
        </w:r>
      </w:del>
      <w:r w:rsidRPr="009400B4">
        <w:rPr>
          <w:rFonts w:ascii="Times New Roman" w:hAnsi="Times New Roman"/>
          <w:sz w:val="24"/>
          <w:rPrChange w:id="3318" w:author="Andrea Stafford Hintz" w:date="2016-09-18T16:51:00Z">
            <w:rPr>
              <w:rFonts w:ascii="Times New Roman" w:eastAsia="Times New Roman" w:hAnsi="Times New Roman" w:cs="Times New Roman"/>
              <w:sz w:val="24"/>
              <w:szCs w:val="24"/>
            </w:rPr>
          </w:rPrChange>
        </w:rPr>
        <w:t>inside</w:t>
      </w:r>
      <w:proofErr w:type="spellEnd"/>
      <w:r w:rsidRPr="009400B4">
        <w:rPr>
          <w:rFonts w:ascii="Times New Roman" w:hAnsi="Times New Roman"/>
          <w:sz w:val="24"/>
          <w:rPrChange w:id="3319" w:author="Andrea Stafford Hintz" w:date="2016-09-18T16:51:00Z">
            <w:rPr>
              <w:rFonts w:ascii="Times New Roman" w:eastAsia="Times New Roman" w:hAnsi="Times New Roman" w:cs="Times New Roman"/>
              <w:sz w:val="24"/>
              <w:szCs w:val="24"/>
            </w:rPr>
          </w:rPrChange>
        </w:rPr>
        <w:t xml:space="preserve"> the house, she hadn’t been able to see it, but from here</w:t>
      </w:r>
      <w:del w:id="3320" w:author="Andrea Stafford Hintz" w:date="2016-08-17T15:48:00Z">
        <w:r w:rsidRPr="00C245FD" w:rsidDel="00965EF9">
          <w:rPr>
            <w:rFonts w:ascii="Times New Roman" w:hAnsi="Times New Roman" w:cs="Times New Roman"/>
            <w:sz w:val="24"/>
            <w:szCs w:val="24"/>
          </w:rPr>
          <w:delText>,</w:delText>
        </w:r>
      </w:del>
      <w:r w:rsidRPr="009400B4">
        <w:rPr>
          <w:rFonts w:ascii="Times New Roman" w:hAnsi="Times New Roman"/>
          <w:sz w:val="24"/>
          <w:rPrChange w:id="3321" w:author="Andrea Stafford Hintz" w:date="2016-09-18T16:51:00Z">
            <w:rPr>
              <w:rFonts w:ascii="Times New Roman" w:eastAsia="Times New Roman" w:hAnsi="Times New Roman" w:cs="Times New Roman"/>
              <w:sz w:val="24"/>
              <w:szCs w:val="24"/>
            </w:rPr>
          </w:rPrChange>
        </w:rPr>
        <w:t xml:space="preserve"> she could just make out </w:t>
      </w:r>
      <w:ins w:id="3322" w:author="Andrea Stafford Hintz" w:date="2016-08-17T15:48:00Z">
        <w:r w:rsidR="00965EF9" w:rsidRPr="009400B4">
          <w:rPr>
            <w:rFonts w:ascii="Times New Roman" w:hAnsi="Times New Roman"/>
            <w:sz w:val="24"/>
            <w:rPrChange w:id="3323" w:author="Andrea Stafford Hintz" w:date="2016-09-18T16:51:00Z">
              <w:rPr>
                <w:rFonts w:ascii="Times New Roman" w:eastAsia="Times New Roman" w:hAnsi="Times New Roman" w:cs="Times New Roman"/>
                <w:sz w:val="24"/>
                <w:szCs w:val="24"/>
              </w:rPr>
            </w:rPrChange>
          </w:rPr>
          <w:t>the</w:t>
        </w:r>
      </w:ins>
      <w:ins w:id="3324" w:author="Andrea Stafford Hintz" w:date="2016-08-17T15:49:00Z">
        <w:r w:rsidR="00965EF9" w:rsidRPr="009400B4">
          <w:rPr>
            <w:rFonts w:ascii="Times New Roman" w:hAnsi="Times New Roman"/>
            <w:sz w:val="24"/>
            <w:rPrChange w:id="3325" w:author="Andrea Stafford Hintz" w:date="2016-09-18T16:51:00Z">
              <w:rPr>
                <w:rFonts w:ascii="Times New Roman" w:eastAsia="Times New Roman" w:hAnsi="Times New Roman" w:cs="Times New Roman"/>
                <w:sz w:val="24"/>
                <w:szCs w:val="24"/>
              </w:rPr>
            </w:rPrChange>
          </w:rPr>
          <w:t xml:space="preserve"> lettering</w:t>
        </w:r>
      </w:ins>
      <w:ins w:id="3326" w:author="Andrea Stafford Hintz" w:date="2016-08-17T15:48:00Z">
        <w:r w:rsidR="00965EF9" w:rsidRPr="009400B4">
          <w:rPr>
            <w:rFonts w:ascii="Times New Roman" w:hAnsi="Times New Roman"/>
            <w:sz w:val="24"/>
            <w:rPrChange w:id="3327"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i/>
          <w:sz w:val="24"/>
          <w:rPrChange w:id="3328" w:author="Andrea Stafford Hintz" w:date="2016-09-18T16:51:00Z">
            <w:rPr>
              <w:rFonts w:ascii="Times New Roman" w:eastAsia="Times New Roman" w:hAnsi="Times New Roman" w:cs="Times New Roman"/>
              <w:i/>
              <w:sz w:val="24"/>
              <w:szCs w:val="24"/>
            </w:rPr>
          </w:rPrChange>
        </w:rPr>
        <w:t>Grimmer and Sons Publishing Inc</w:t>
      </w:r>
      <w:ins w:id="3329" w:author="Andrea Stafford Hintz" w:date="2016-08-17T15:49:00Z">
        <w:r w:rsidR="00965EF9" w:rsidRPr="009400B4">
          <w:rPr>
            <w:rFonts w:ascii="Times New Roman" w:hAnsi="Times New Roman"/>
            <w:sz w:val="24"/>
            <w:rPrChange w:id="3330" w:author="Andrea Stafford Hintz" w:date="2016-09-18T16:51:00Z">
              <w:rPr>
                <w:rFonts w:ascii="Times New Roman" w:eastAsia="Times New Roman" w:hAnsi="Times New Roman" w:cs="Times New Roman"/>
                <w:sz w:val="24"/>
                <w:szCs w:val="24"/>
              </w:rPr>
            </w:rPrChange>
          </w:rPr>
          <w:t>.</w:t>
        </w:r>
        <w:r w:rsidR="00965EF9" w:rsidRPr="75BA22D2">
          <w:rPr>
            <w:rFonts w:ascii="Times New Roman" w:eastAsia="Times New Roman" w:hAnsi="Times New Roman" w:cs="Times New Roman"/>
            <w:sz w:val="24"/>
            <w:szCs w:val="24"/>
            <w:rPrChange w:id="3331" w:author="Bryce Raffle" w:date="2016-09-06T11:42:00Z">
              <w:rPr>
                <w:rFonts w:ascii="Times New Roman" w:hAnsi="Times New Roman" w:cs="Times New Roman"/>
                <w:sz w:val="24"/>
                <w:szCs w:val="24"/>
              </w:rPr>
            </w:rPrChange>
          </w:rPr>
          <w:t xml:space="preserve"> </w:t>
        </w:r>
      </w:ins>
      <w:del w:id="3332" w:author="Andrea Stafford Hintz" w:date="2016-08-17T15:49:00Z">
        <w:r w:rsidRPr="00C245FD" w:rsidDel="00965EF9">
          <w:rPr>
            <w:rFonts w:ascii="Times New Roman" w:hAnsi="Times New Roman" w:cs="Times New Roman"/>
            <w:i/>
            <w:sz w:val="24"/>
            <w:szCs w:val="24"/>
          </w:rPr>
          <w:delText>.</w:delText>
        </w:r>
        <w:r w:rsidRPr="00C245FD" w:rsidDel="00965EF9">
          <w:rPr>
            <w:rFonts w:ascii="Times New Roman" w:hAnsi="Times New Roman" w:cs="Times New Roman"/>
            <w:sz w:val="24"/>
            <w:szCs w:val="24"/>
          </w:rPr>
          <w:delText xml:space="preserve"> </w:delText>
        </w:r>
      </w:del>
      <w:ins w:id="3333" w:author="Andrea Stafford Hintz" w:date="2016-08-17T15:48:00Z">
        <w:r w:rsidR="00965EF9" w:rsidRPr="009400B4">
          <w:rPr>
            <w:rFonts w:ascii="Times New Roman" w:hAnsi="Times New Roman"/>
            <w:sz w:val="24"/>
            <w:rPrChange w:id="3334" w:author="Andrea Stafford Hintz" w:date="2016-09-18T16:51:00Z">
              <w:rPr>
                <w:rFonts w:ascii="Times New Roman" w:eastAsia="Times New Roman" w:hAnsi="Times New Roman" w:cs="Times New Roman"/>
                <w:sz w:val="24"/>
                <w:szCs w:val="24"/>
              </w:rPr>
            </w:rPrChange>
          </w:rPr>
          <w:t xml:space="preserve">on the side of the blimp. </w:t>
        </w:r>
      </w:ins>
      <w:r w:rsidRPr="009400B4">
        <w:rPr>
          <w:rFonts w:ascii="Times New Roman" w:hAnsi="Times New Roman"/>
          <w:sz w:val="24"/>
          <w:rPrChange w:id="3335" w:author="Andrea Stafford Hintz" w:date="2016-09-18T16:51:00Z">
            <w:rPr>
              <w:rFonts w:ascii="Times New Roman" w:eastAsia="Times New Roman" w:hAnsi="Times New Roman" w:cs="Times New Roman"/>
              <w:sz w:val="24"/>
              <w:szCs w:val="24"/>
            </w:rPr>
          </w:rPrChange>
        </w:rPr>
        <w:t xml:space="preserve">She wondered what Mr. O’s connection to the Grimmers might be. He might be an employee, a journalist, or perhaps an editor. It was even possible that he was Jonathan Grimmer. Was he the </w:t>
      </w:r>
      <w:r w:rsidRPr="009400B4">
        <w:rPr>
          <w:rFonts w:ascii="Times New Roman" w:hAnsi="Times New Roman"/>
          <w:sz w:val="24"/>
          <w:rPrChange w:id="3336" w:author="Andrea Stafford Hintz" w:date="2016-09-18T16:51:00Z">
            <w:rPr>
              <w:rFonts w:ascii="Times New Roman" w:eastAsia="Times New Roman" w:hAnsi="Times New Roman" w:cs="Times New Roman"/>
              <w:sz w:val="24"/>
              <w:szCs w:val="24"/>
            </w:rPr>
          </w:rPrChange>
        </w:rPr>
        <w:lastRenderedPageBreak/>
        <w:t>same man whose invitation she’d swiped on the way in to the masquerade? She couldn’t be certain. Either way, she now had a trail leading back to him.</w:t>
      </w:r>
    </w:p>
    <w:p w14:paraId="3DE28E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337" w:author="Andrea Stafford Hintz" w:date="2016-09-18T16:51:00Z">
            <w:rPr>
              <w:rFonts w:ascii="Times New Roman" w:eastAsia="Times New Roman" w:hAnsi="Times New Roman" w:cs="Times New Roman"/>
              <w:sz w:val="24"/>
              <w:szCs w:val="24"/>
            </w:rPr>
          </w:rPrChange>
        </w:rPr>
        <w:t>She glanced back at the house. Through the open front door, she could see men and women writhing on the floor, succumbing to fits, drool escaping their lips. Amid the chaos, the crow-faced men wandered the crowd, unaffected by the deadly gas.</w:t>
      </w:r>
    </w:p>
    <w:p w14:paraId="3771FF91" w14:textId="017D21A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338" w:author="Andrea Stafford Hintz" w:date="2016-09-18T16:51:00Z">
            <w:rPr>
              <w:rFonts w:ascii="Times New Roman" w:eastAsia="Times New Roman" w:hAnsi="Times New Roman" w:cs="Times New Roman"/>
              <w:sz w:val="24"/>
              <w:szCs w:val="24"/>
            </w:rPr>
          </w:rPrChange>
        </w:rPr>
        <w:t xml:space="preserve">She swore. She’d been in dangerous spots before, but very few like this. She’d barely gotten out of there </w:t>
      </w:r>
      <w:commentRangeStart w:id="3339"/>
      <w:r w:rsidRPr="009400B4">
        <w:rPr>
          <w:rFonts w:ascii="Times New Roman" w:hAnsi="Times New Roman"/>
          <w:sz w:val="24"/>
          <w:rPrChange w:id="3340" w:author="Andrea Stafford Hintz" w:date="2016-09-18T16:51:00Z">
            <w:rPr>
              <w:rFonts w:ascii="Times New Roman" w:eastAsia="Times New Roman" w:hAnsi="Times New Roman" w:cs="Times New Roman"/>
              <w:sz w:val="24"/>
              <w:szCs w:val="24"/>
            </w:rPr>
          </w:rPrChange>
        </w:rPr>
        <w:t>alive</w:t>
      </w:r>
      <w:commentRangeEnd w:id="3339"/>
      <w:r w:rsidR="00AD7D90">
        <w:rPr>
          <w:rStyle w:val="CommentReference"/>
        </w:rPr>
        <w:commentReference w:id="3339"/>
      </w:r>
      <w:del w:id="3341" w:author="Andrea Stafford Hintz" w:date="2016-08-22T11:32:00Z">
        <w:r w:rsidRPr="00C245FD" w:rsidDel="00AD7D90">
          <w:rPr>
            <w:rFonts w:ascii="Times New Roman" w:hAnsi="Times New Roman" w:cs="Times New Roman"/>
            <w:sz w:val="24"/>
            <w:szCs w:val="24"/>
          </w:rPr>
          <w:delText>. Annabel knew her work was dangerous</w:delText>
        </w:r>
      </w:del>
      <w:del w:id="3342" w:author="Andrea Stafford Hintz" w:date="2016-09-18T16:51:00Z">
        <w:r w:rsidRPr="75BA22D2">
          <w:rPr>
            <w:rFonts w:ascii="Times New Roman" w:eastAsia="Times New Roman" w:hAnsi="Times New Roman" w:cs="Times New Roman"/>
            <w:sz w:val="24"/>
            <w:szCs w:val="24"/>
            <w:rPrChange w:id="3343" w:author="Bryce Raffle" w:date="2016-09-06T11:42:00Z">
              <w:rPr>
                <w:rFonts w:ascii="Times New Roman" w:hAnsi="Times New Roman" w:cs="Times New Roman"/>
                <w:sz w:val="24"/>
                <w:szCs w:val="24"/>
              </w:rPr>
            </w:rPrChange>
          </w:rPr>
          <w:delText>.</w:delText>
        </w:r>
      </w:del>
      <w:ins w:id="3344" w:author="Andrea Stafford Hintz" w:date="2016-08-22T11:33:00Z">
        <w:r w:rsidR="00AD7D90" w:rsidRPr="75BA22D2">
          <w:rPr>
            <w:rFonts w:ascii="Times New Roman" w:eastAsia="Times New Roman" w:hAnsi="Times New Roman" w:cs="Times New Roman"/>
            <w:sz w:val="24"/>
            <w:szCs w:val="24"/>
            <w:rPrChange w:id="3345" w:author="Bryce Raffle" w:date="2016-09-06T11:42:00Z">
              <w:rPr>
                <w:rFonts w:ascii="Times New Roman" w:hAnsi="Times New Roman" w:cs="Times New Roman"/>
                <w:sz w:val="24"/>
                <w:szCs w:val="24"/>
              </w:rPr>
            </w:rPrChange>
          </w:rPr>
          <w:t xml:space="preserve"> </w:t>
        </w:r>
      </w:ins>
      <w:del w:id="3346" w:author="Andrea Stafford Hintz" w:date="2016-08-22T11:32:00Z">
        <w:r w:rsidRPr="00C245FD" w:rsidDel="00AD7D90">
          <w:rPr>
            <w:rFonts w:ascii="Times New Roman" w:hAnsi="Times New Roman" w:cs="Times New Roman"/>
            <w:sz w:val="24"/>
            <w:szCs w:val="24"/>
          </w:rPr>
          <w:delText xml:space="preserve"> </w:delText>
        </w:r>
      </w:del>
      <w:del w:id="3347" w:author="Andrea Stafford Hintz" w:date="2016-08-22T11:33:00Z">
        <w:r w:rsidRPr="00C245FD" w:rsidDel="00AD7D90">
          <w:rPr>
            <w:rFonts w:ascii="Times New Roman" w:hAnsi="Times New Roman" w:cs="Times New Roman"/>
            <w:sz w:val="24"/>
            <w:szCs w:val="24"/>
          </w:rPr>
          <w:delText xml:space="preserve">Her associates were criminals, and if she was being honest, she was one herself. </w:delText>
        </w:r>
      </w:del>
      <w:r w:rsidRPr="009400B4">
        <w:rPr>
          <w:rFonts w:ascii="Times New Roman" w:hAnsi="Times New Roman"/>
          <w:sz w:val="24"/>
          <w:rPrChange w:id="3348" w:author="Andrea Stafford Hintz" w:date="2016-09-18T16:51:00Z">
            <w:rPr>
              <w:rFonts w:ascii="Times New Roman" w:eastAsia="Times New Roman" w:hAnsi="Times New Roman" w:cs="Times New Roman"/>
              <w:sz w:val="24"/>
              <w:szCs w:val="24"/>
            </w:rPr>
          </w:rPrChange>
        </w:rPr>
        <w:t>She knew the dangers. She knew the risks. The truth was, it was danger she enjoyed most about her work.</w:t>
      </w:r>
      <w:ins w:id="3349" w:author="Andrea Stafford Hintz" w:date="2016-08-22T11:33:00Z">
        <w:r w:rsidR="00AD7D90" w:rsidRPr="009400B4">
          <w:rPr>
            <w:rFonts w:ascii="Times New Roman" w:hAnsi="Times New Roman"/>
            <w:sz w:val="24"/>
            <w:rPrChange w:id="3350" w:author="Andrea Stafford Hintz" w:date="2016-09-18T16:51:00Z">
              <w:rPr>
                <w:rFonts w:ascii="Times New Roman" w:eastAsia="Times New Roman" w:hAnsi="Times New Roman" w:cs="Times New Roman"/>
                <w:sz w:val="24"/>
                <w:szCs w:val="24"/>
              </w:rPr>
            </w:rPrChange>
          </w:rPr>
          <w:t xml:space="preserve"> Her associates were criminals, and if she was being honest, she was one herself</w:t>
        </w:r>
      </w:ins>
      <w:ins w:id="3351" w:author="Andrea Stafford Hintz" w:date="2016-08-22T11:34:00Z">
        <w:r w:rsidR="00AD7D90" w:rsidRPr="009400B4">
          <w:rPr>
            <w:rFonts w:ascii="Times New Roman" w:hAnsi="Times New Roman"/>
            <w:sz w:val="24"/>
            <w:rPrChange w:id="3352" w:author="Andrea Stafford Hintz" w:date="2016-09-18T16:51:00Z">
              <w:rPr>
                <w:rFonts w:ascii="Times New Roman" w:eastAsia="Times New Roman" w:hAnsi="Times New Roman" w:cs="Times New Roman"/>
                <w:sz w:val="24"/>
                <w:szCs w:val="24"/>
              </w:rPr>
            </w:rPrChange>
          </w:rPr>
          <w:t xml:space="preserve">. </w:t>
        </w:r>
      </w:ins>
      <w:del w:id="3353" w:author="Andrea Stafford Hintz" w:date="2016-08-22T11:34:00Z">
        <w:r w:rsidRPr="00C245FD" w:rsidDel="00AD7D90">
          <w:rPr>
            <w:rFonts w:ascii="Times New Roman" w:hAnsi="Times New Roman" w:cs="Times New Roman"/>
            <w:sz w:val="24"/>
            <w:szCs w:val="24"/>
          </w:rPr>
          <w:delText xml:space="preserve"> </w:delText>
        </w:r>
      </w:del>
      <w:r w:rsidRPr="009400B4">
        <w:rPr>
          <w:rFonts w:ascii="Times New Roman" w:hAnsi="Times New Roman"/>
          <w:sz w:val="24"/>
          <w:rPrChange w:id="3354" w:author="Andrea Stafford Hintz" w:date="2016-09-18T16:51:00Z">
            <w:rPr>
              <w:rFonts w:ascii="Times New Roman" w:eastAsia="Times New Roman" w:hAnsi="Times New Roman" w:cs="Times New Roman"/>
              <w:sz w:val="24"/>
              <w:szCs w:val="24"/>
            </w:rPr>
          </w:rPrChange>
        </w:rPr>
        <w:t>But suddenly it had ceased being fun. Suddenly it was real</w:t>
      </w:r>
      <w:r w:rsidR="00C245FD" w:rsidRPr="009400B4">
        <w:rPr>
          <w:rFonts w:ascii="Times New Roman" w:hAnsi="Times New Roman"/>
          <w:sz w:val="24"/>
          <w:rPrChange w:id="3355"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sz w:val="24"/>
          <w:rPrChange w:id="3356" w:author="Andrea Stafford Hintz" w:date="2016-09-18T16:51:00Z">
            <w:rPr>
              <w:rFonts w:ascii="Times New Roman" w:eastAsia="Times New Roman" w:hAnsi="Times New Roman" w:cs="Times New Roman"/>
              <w:sz w:val="24"/>
              <w:szCs w:val="24"/>
            </w:rPr>
          </w:rPrChange>
        </w:rPr>
        <w:t xml:space="preserve"> </w:t>
      </w:r>
      <w:r w:rsidR="00C245FD" w:rsidRPr="009400B4">
        <w:rPr>
          <w:rFonts w:ascii="Times New Roman" w:hAnsi="Times New Roman"/>
          <w:sz w:val="24"/>
          <w:rPrChange w:id="3357" w:author="Andrea Stafford Hintz" w:date="2016-09-18T16:51:00Z">
            <w:rPr>
              <w:rFonts w:ascii="Times New Roman" w:eastAsia="Times New Roman" w:hAnsi="Times New Roman" w:cs="Times New Roman"/>
              <w:sz w:val="24"/>
              <w:szCs w:val="24"/>
            </w:rPr>
          </w:rPrChange>
        </w:rPr>
        <w:t>I</w:t>
      </w:r>
      <w:r w:rsidRPr="009400B4">
        <w:rPr>
          <w:rFonts w:ascii="Times New Roman" w:hAnsi="Times New Roman"/>
          <w:sz w:val="24"/>
          <w:rPrChange w:id="3358" w:author="Andrea Stafford Hintz" w:date="2016-09-18T16:51:00Z">
            <w:rPr>
              <w:rFonts w:ascii="Times New Roman" w:eastAsia="Times New Roman" w:hAnsi="Times New Roman" w:cs="Times New Roman"/>
              <w:sz w:val="24"/>
              <w:szCs w:val="24"/>
            </w:rPr>
          </w:rPrChange>
        </w:rPr>
        <w:t xml:space="preserve">t was visceral. The most frustrating thing was </w:t>
      </w:r>
      <w:commentRangeStart w:id="3359"/>
      <w:r w:rsidRPr="009400B4">
        <w:rPr>
          <w:rFonts w:ascii="Times New Roman" w:hAnsi="Times New Roman"/>
          <w:sz w:val="24"/>
          <w:rPrChange w:id="3360" w:author="Andrea Stafford Hintz" w:date="2016-09-18T16:51:00Z">
            <w:rPr>
              <w:rFonts w:ascii="Times New Roman" w:eastAsia="Times New Roman" w:hAnsi="Times New Roman" w:cs="Times New Roman"/>
              <w:sz w:val="24"/>
              <w:szCs w:val="24"/>
            </w:rPr>
          </w:rPrChange>
        </w:rPr>
        <w:t>how helpless she felt just now</w:t>
      </w:r>
      <w:commentRangeEnd w:id="3359"/>
      <w:r w:rsidR="00AD7D90">
        <w:rPr>
          <w:rStyle w:val="CommentReference"/>
        </w:rPr>
        <w:commentReference w:id="3359"/>
      </w:r>
      <w:r w:rsidRPr="009400B4">
        <w:rPr>
          <w:rFonts w:ascii="Times New Roman" w:hAnsi="Times New Roman"/>
          <w:sz w:val="24"/>
          <w:rPrChange w:id="3361" w:author="Andrea Stafford Hintz" w:date="2016-09-18T16:51:00Z">
            <w:rPr>
              <w:rFonts w:ascii="Times New Roman" w:eastAsia="Times New Roman" w:hAnsi="Times New Roman" w:cs="Times New Roman"/>
              <w:sz w:val="24"/>
              <w:szCs w:val="24"/>
            </w:rPr>
          </w:rPrChange>
        </w:rPr>
        <w:t xml:space="preserve">. She hadn’t felt that in a long time. Not </w:t>
      </w:r>
      <w:proofErr w:type="spellStart"/>
      <w:r w:rsidRPr="009400B4">
        <w:rPr>
          <w:rFonts w:ascii="Times New Roman" w:hAnsi="Times New Roman"/>
          <w:sz w:val="24"/>
          <w:rPrChange w:id="3362" w:author="Andrea Stafford Hintz" w:date="2016-09-18T16:51:00Z">
            <w:rPr>
              <w:rFonts w:ascii="Times New Roman" w:eastAsia="Times New Roman" w:hAnsi="Times New Roman" w:cs="Times New Roman"/>
              <w:sz w:val="24"/>
              <w:szCs w:val="24"/>
            </w:rPr>
          </w:rPrChange>
        </w:rPr>
        <w:t>since</w:t>
      </w:r>
      <w:del w:id="3363" w:author="Andrea Stafford Hintz" w:date="2016-09-18T16:51:00Z">
        <w:r w:rsidRPr="75BA22D2">
          <w:rPr>
            <w:rFonts w:ascii="Times New Roman" w:eastAsia="Times New Roman" w:hAnsi="Times New Roman" w:cs="Times New Roman"/>
            <w:sz w:val="24"/>
            <w:szCs w:val="24"/>
            <w:rPrChange w:id="3364" w:author="Bryce Raffle" w:date="2016-09-06T11:42:00Z">
              <w:rPr>
                <w:rFonts w:ascii="Times New Roman" w:hAnsi="Times New Roman" w:cs="Times New Roman"/>
                <w:sz w:val="24"/>
                <w:szCs w:val="24"/>
              </w:rPr>
            </w:rPrChange>
          </w:rPr>
          <w:delText xml:space="preserve"> </w:delText>
        </w:r>
      </w:del>
      <w:del w:id="3365" w:author="Andrea Stafford Hintz" w:date="2016-08-22T11:35:00Z">
        <w:r w:rsidRPr="00C245FD" w:rsidDel="00AD7D90">
          <w:rPr>
            <w:rFonts w:ascii="Times New Roman" w:hAnsi="Times New Roman" w:cs="Times New Roman"/>
            <w:sz w:val="24"/>
            <w:szCs w:val="24"/>
          </w:rPr>
          <w:delText xml:space="preserve">the day </w:delText>
        </w:r>
      </w:del>
      <w:r w:rsidRPr="009400B4">
        <w:rPr>
          <w:rFonts w:ascii="Times New Roman" w:hAnsi="Times New Roman"/>
          <w:sz w:val="24"/>
          <w:rPrChange w:id="3366" w:author="Andrea Stafford Hintz" w:date="2016-09-18T16:51:00Z">
            <w:rPr>
              <w:rFonts w:ascii="Times New Roman" w:eastAsia="Times New Roman" w:hAnsi="Times New Roman" w:cs="Times New Roman"/>
              <w:sz w:val="24"/>
              <w:szCs w:val="24"/>
            </w:rPr>
          </w:rPrChange>
        </w:rPr>
        <w:t>her</w:t>
      </w:r>
      <w:proofErr w:type="spellEnd"/>
      <w:r w:rsidRPr="009400B4">
        <w:rPr>
          <w:rFonts w:ascii="Times New Roman" w:hAnsi="Times New Roman"/>
          <w:sz w:val="24"/>
          <w:rPrChange w:id="3367" w:author="Andrea Stafford Hintz" w:date="2016-09-18T16:51:00Z">
            <w:rPr>
              <w:rFonts w:ascii="Times New Roman" w:eastAsia="Times New Roman" w:hAnsi="Times New Roman" w:cs="Times New Roman"/>
              <w:sz w:val="24"/>
              <w:szCs w:val="24"/>
            </w:rPr>
          </w:rPrChange>
        </w:rPr>
        <w:t xml:space="preserve"> eye was plucked out.</w:t>
      </w:r>
    </w:p>
    <w:p w14:paraId="2B663724" w14:textId="06467E9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368" w:author="Andrea Stafford Hintz" w:date="2016-09-18T16:51:00Z">
            <w:rPr>
              <w:rFonts w:ascii="Times New Roman" w:eastAsia="Times New Roman" w:hAnsi="Times New Roman" w:cs="Times New Roman"/>
              <w:sz w:val="24"/>
              <w:szCs w:val="24"/>
            </w:rPr>
          </w:rPrChange>
        </w:rPr>
        <w:t xml:space="preserve">She wanted to go back in there, stab each and every one of those bastards in the guts for this. </w:t>
      </w:r>
      <w:commentRangeStart w:id="3369"/>
      <w:r w:rsidRPr="009400B4">
        <w:rPr>
          <w:rFonts w:ascii="Times New Roman" w:hAnsi="Times New Roman"/>
          <w:sz w:val="24"/>
          <w:rPrChange w:id="3370" w:author="Andrea Stafford Hintz" w:date="2016-09-18T16:51:00Z">
            <w:rPr>
              <w:rFonts w:ascii="Times New Roman" w:eastAsia="Times New Roman" w:hAnsi="Times New Roman" w:cs="Times New Roman"/>
              <w:sz w:val="24"/>
              <w:szCs w:val="24"/>
            </w:rPr>
          </w:rPrChange>
        </w:rPr>
        <w:t xml:space="preserve">But she </w:t>
      </w:r>
      <w:proofErr w:type="spellStart"/>
      <w:r w:rsidRPr="009400B4">
        <w:rPr>
          <w:rFonts w:ascii="Times New Roman" w:hAnsi="Times New Roman"/>
          <w:sz w:val="24"/>
          <w:rPrChange w:id="3371" w:author="Andrea Stafford Hintz" w:date="2016-09-18T16:51:00Z">
            <w:rPr>
              <w:rFonts w:ascii="Times New Roman" w:eastAsia="Times New Roman" w:hAnsi="Times New Roman" w:cs="Times New Roman"/>
              <w:sz w:val="24"/>
              <w:szCs w:val="24"/>
            </w:rPr>
          </w:rPrChange>
        </w:rPr>
        <w:t>couldn’t</w:t>
      </w:r>
      <w:del w:id="3372" w:author="Andrea Stafford Hintz" w:date="2016-08-22T11:35:00Z">
        <w:r w:rsidRPr="00C245FD" w:rsidDel="00AD7D90">
          <w:rPr>
            <w:rFonts w:ascii="Times New Roman" w:hAnsi="Times New Roman" w:cs="Times New Roman"/>
            <w:sz w:val="24"/>
            <w:szCs w:val="24"/>
          </w:rPr>
          <w:delText xml:space="preserve"> even</w:delText>
        </w:r>
      </w:del>
      <w:del w:id="3373" w:author="Andrea Stafford Hintz" w:date="2016-09-18T16:51:00Z">
        <w:r w:rsidRPr="75BA22D2">
          <w:rPr>
            <w:rFonts w:ascii="Times New Roman" w:eastAsia="Times New Roman" w:hAnsi="Times New Roman" w:cs="Times New Roman"/>
            <w:sz w:val="24"/>
            <w:szCs w:val="24"/>
            <w:rPrChange w:id="3374"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3375" w:author="Andrea Stafford Hintz" w:date="2016-09-18T16:51:00Z">
            <w:rPr>
              <w:rFonts w:ascii="Times New Roman" w:eastAsia="Times New Roman" w:hAnsi="Times New Roman" w:cs="Times New Roman"/>
              <w:sz w:val="24"/>
              <w:szCs w:val="24"/>
            </w:rPr>
          </w:rPrChange>
        </w:rPr>
        <w:t>breathe</w:t>
      </w:r>
      <w:proofErr w:type="spellEnd"/>
      <w:r w:rsidRPr="009400B4">
        <w:rPr>
          <w:rFonts w:ascii="Times New Roman" w:hAnsi="Times New Roman"/>
          <w:sz w:val="24"/>
          <w:rPrChange w:id="3376" w:author="Andrea Stafford Hintz" w:date="2016-09-18T16:51:00Z">
            <w:rPr>
              <w:rFonts w:ascii="Times New Roman" w:eastAsia="Times New Roman" w:hAnsi="Times New Roman" w:cs="Times New Roman"/>
              <w:sz w:val="24"/>
              <w:szCs w:val="24"/>
            </w:rPr>
          </w:rPrChange>
        </w:rPr>
        <w:t xml:space="preserve"> the air inside the mansion</w:t>
      </w:r>
      <w:ins w:id="3377" w:author="Andrea Stafford Hintz" w:date="2016-08-22T11:37:00Z">
        <w:r w:rsidR="00AD7D90" w:rsidRPr="009400B4">
          <w:rPr>
            <w:rFonts w:ascii="Times New Roman" w:hAnsi="Times New Roman"/>
            <w:sz w:val="24"/>
            <w:rPrChange w:id="3378" w:author="Andrea Stafford Hintz" w:date="2016-09-18T16:51:00Z">
              <w:rPr>
                <w:rFonts w:ascii="Times New Roman" w:eastAsia="Times New Roman" w:hAnsi="Times New Roman" w:cs="Times New Roman"/>
                <w:sz w:val="24"/>
                <w:szCs w:val="24"/>
              </w:rPr>
            </w:rPrChange>
          </w:rPr>
          <w:t>, and</w:t>
        </w:r>
      </w:ins>
      <w:del w:id="3379" w:author="Andrea Stafford Hintz" w:date="2016-08-22T11:36:00Z">
        <w:r w:rsidRPr="00C245FD" w:rsidDel="00AD7D90">
          <w:rPr>
            <w:rFonts w:ascii="Times New Roman" w:hAnsi="Times New Roman" w:cs="Times New Roman"/>
            <w:sz w:val="24"/>
            <w:szCs w:val="24"/>
          </w:rPr>
          <w:delText>. And</w:delText>
        </w:r>
      </w:del>
      <w:r w:rsidRPr="009400B4">
        <w:rPr>
          <w:rFonts w:ascii="Times New Roman" w:hAnsi="Times New Roman"/>
          <w:sz w:val="24"/>
          <w:rPrChange w:id="3380" w:author="Andrea Stafford Hintz" w:date="2016-09-18T16:51:00Z">
            <w:rPr>
              <w:rFonts w:ascii="Times New Roman" w:eastAsia="Times New Roman" w:hAnsi="Times New Roman" w:cs="Times New Roman"/>
              <w:sz w:val="24"/>
              <w:szCs w:val="24"/>
            </w:rPr>
          </w:rPrChange>
        </w:rPr>
        <w:t xml:space="preserve"> she was outnumbered</w:t>
      </w:r>
      <w:del w:id="3381" w:author="Andrea Stafford Hintz" w:date="2016-08-22T11:37:00Z">
        <w:r w:rsidRPr="00C245FD" w:rsidDel="00AD7D90">
          <w:rPr>
            <w:rFonts w:ascii="Times New Roman" w:hAnsi="Times New Roman" w:cs="Times New Roman"/>
            <w:sz w:val="24"/>
            <w:szCs w:val="24"/>
          </w:rPr>
          <w:delText>,</w:delText>
        </w:r>
      </w:del>
      <w:r w:rsidRPr="009400B4">
        <w:rPr>
          <w:rFonts w:ascii="Times New Roman" w:hAnsi="Times New Roman"/>
          <w:sz w:val="24"/>
          <w:rPrChange w:id="3382" w:author="Andrea Stafford Hintz" w:date="2016-09-18T16:51:00Z">
            <w:rPr>
              <w:rFonts w:ascii="Times New Roman" w:eastAsia="Times New Roman" w:hAnsi="Times New Roman" w:cs="Times New Roman"/>
              <w:sz w:val="24"/>
              <w:szCs w:val="24"/>
            </w:rPr>
          </w:rPrChange>
        </w:rPr>
        <w:t xml:space="preserve"> and </w:t>
      </w:r>
      <w:proofErr w:type="spellStart"/>
      <w:ins w:id="3383" w:author="Andrea Stafford Hintz" w:date="2016-09-18T16:51:00Z">
        <w:r w:rsidR="00A22D6C" w:rsidRPr="009400B4">
          <w:rPr>
            <w:rFonts w:ascii="Times New Roman" w:eastAsia="Times New Roman" w:hAnsi="Times New Roman" w:cs="Times New Roman"/>
            <w:sz w:val="24"/>
            <w:szCs w:val="24"/>
          </w:rPr>
          <w:t>outgunned</w:t>
        </w:r>
      </w:ins>
      <w:del w:id="3384" w:author="Andrea Stafford Hintz" w:date="2016-08-22T11:36:00Z">
        <w:r w:rsidRPr="00C245FD" w:rsidDel="00AD7D90">
          <w:rPr>
            <w:rFonts w:ascii="Times New Roman" w:hAnsi="Times New Roman" w:cs="Times New Roman"/>
            <w:sz w:val="24"/>
            <w:szCs w:val="24"/>
          </w:rPr>
          <w:delText>they were better armed</w:delText>
        </w:r>
      </w:del>
      <w:ins w:id="3385" w:author="Andrea Stafford Hintz" w:date="2016-08-22T11:36:00Z">
        <w:r w:rsidR="00AD7D90" w:rsidRPr="75BA22D2">
          <w:rPr>
            <w:rFonts w:ascii="Times New Roman" w:eastAsia="Times New Roman" w:hAnsi="Times New Roman" w:cs="Times New Roman"/>
            <w:sz w:val="24"/>
            <w:szCs w:val="24"/>
            <w:rPrChange w:id="3386" w:author="Bryce Raffle" w:date="2016-09-06T11:42:00Z">
              <w:rPr>
                <w:rFonts w:ascii="Times New Roman" w:hAnsi="Times New Roman" w:cs="Times New Roman"/>
                <w:sz w:val="24"/>
                <w:szCs w:val="24"/>
              </w:rPr>
            </w:rPrChange>
          </w:rPr>
          <w:t>outgunned</w:t>
        </w:r>
        <w:commentRangeEnd w:id="3369"/>
        <w:proofErr w:type="spellEnd"/>
        <w:r w:rsidR="00AD7D90">
          <w:rPr>
            <w:rStyle w:val="CommentReference"/>
          </w:rPr>
          <w:commentReference w:id="3369"/>
        </w:r>
      </w:ins>
      <w:r w:rsidRPr="009400B4">
        <w:rPr>
          <w:rFonts w:ascii="Times New Roman" w:hAnsi="Times New Roman"/>
          <w:sz w:val="24"/>
          <w:rPrChange w:id="3387" w:author="Andrea Stafford Hintz" w:date="2016-09-18T16:51:00Z">
            <w:rPr>
              <w:rFonts w:ascii="Times New Roman" w:eastAsia="Times New Roman" w:hAnsi="Times New Roman" w:cs="Times New Roman"/>
              <w:sz w:val="24"/>
              <w:szCs w:val="24"/>
            </w:rPr>
          </w:rPrChange>
        </w:rPr>
        <w:t>. All she could do was watch in horror as wealthy gentlemen and high society ladies collapsed, coughing and hacking until their lungs gave in and their faces turned purple.</w:t>
      </w:r>
      <w:ins w:id="3388" w:author="Andrea Stafford Hintz" w:date="2016-08-22T11:38:00Z">
        <w:r w:rsidR="00AD7D90" w:rsidRPr="009400B4">
          <w:rPr>
            <w:rFonts w:ascii="Times New Roman" w:hAnsi="Times New Roman"/>
            <w:sz w:val="24"/>
            <w:rPrChange w:id="3389" w:author="Andrea Stafford Hintz" w:date="2016-09-18T16:51:00Z">
              <w:rPr>
                <w:rFonts w:ascii="Times New Roman" w:eastAsia="Times New Roman" w:hAnsi="Times New Roman" w:cs="Times New Roman"/>
                <w:sz w:val="24"/>
                <w:szCs w:val="24"/>
              </w:rPr>
            </w:rPrChange>
          </w:rPr>
          <w:t xml:space="preserve"> </w:t>
        </w:r>
      </w:ins>
      <w:proofErr w:type="spellStart"/>
      <w:ins w:id="3390" w:author="Andrea Stafford Hintz" w:date="2016-09-18T16:51:00Z">
        <w:r w:rsidR="00A22D6C" w:rsidRPr="009400B4">
          <w:rPr>
            <w:rFonts w:ascii="Times New Roman" w:eastAsia="Times New Roman" w:hAnsi="Times New Roman" w:cs="Times New Roman"/>
            <w:sz w:val="24"/>
            <w:szCs w:val="24"/>
          </w:rPr>
          <w:t>She</w:t>
        </w:r>
      </w:ins>
      <w:commentRangeStart w:id="3391"/>
      <w:ins w:id="3392" w:author="Andrea Stafford Hintz" w:date="2016-08-22T11:38:00Z">
        <w:r w:rsidR="00AD7D90" w:rsidRPr="75BA22D2">
          <w:rPr>
            <w:rFonts w:ascii="Times New Roman" w:eastAsia="Times New Roman" w:hAnsi="Times New Roman" w:cs="Times New Roman"/>
            <w:sz w:val="24"/>
            <w:szCs w:val="24"/>
            <w:rPrChange w:id="3393" w:author="Bryce Raffle" w:date="2016-09-06T11:42:00Z">
              <w:rPr>
                <w:rFonts w:ascii="Times New Roman" w:hAnsi="Times New Roman" w:cs="Times New Roman"/>
                <w:sz w:val="24"/>
                <w:szCs w:val="24"/>
              </w:rPr>
            </w:rPrChange>
          </w:rPr>
          <w:t>S</w:t>
        </w:r>
      </w:ins>
      <w:proofErr w:type="spellEnd"/>
      <w:del w:id="3394" w:author="Andrea Stafford Hintz" w:date="2016-08-22T11:38:00Z">
        <w:r w:rsidRPr="00C245FD" w:rsidDel="00AD7D90">
          <w:rPr>
            <w:rFonts w:ascii="Times New Roman" w:hAnsi="Times New Roman" w:cs="Times New Roman"/>
            <w:sz w:val="24"/>
            <w:szCs w:val="24"/>
          </w:rPr>
          <w:delText xml:space="preserve"> Really, s</w:delText>
        </w:r>
      </w:del>
      <w:del w:id="3395" w:author="Andrea Stafford Hintz" w:date="2016-09-18T16:51:00Z">
        <w:r w:rsidRPr="75BA22D2">
          <w:rPr>
            <w:rFonts w:ascii="Times New Roman" w:eastAsia="Times New Roman" w:hAnsi="Times New Roman" w:cs="Times New Roman"/>
            <w:sz w:val="24"/>
            <w:szCs w:val="24"/>
            <w:rPrChange w:id="3396" w:author="Bryce Raffle" w:date="2016-09-06T11:42:00Z">
              <w:rPr>
                <w:rFonts w:ascii="Times New Roman" w:hAnsi="Times New Roman" w:cs="Times New Roman"/>
                <w:sz w:val="24"/>
                <w:szCs w:val="24"/>
              </w:rPr>
            </w:rPrChange>
          </w:rPr>
          <w:delText>he</w:delText>
        </w:r>
      </w:del>
      <w:r w:rsidRPr="009400B4">
        <w:rPr>
          <w:rFonts w:ascii="Times New Roman" w:hAnsi="Times New Roman"/>
          <w:sz w:val="24"/>
          <w:rPrChange w:id="3397" w:author="Andrea Stafford Hintz" w:date="2016-09-18T16:51:00Z">
            <w:rPr>
              <w:rFonts w:ascii="Times New Roman" w:eastAsia="Times New Roman" w:hAnsi="Times New Roman" w:cs="Times New Roman"/>
              <w:sz w:val="24"/>
              <w:szCs w:val="24"/>
            </w:rPr>
          </w:rPrChange>
        </w:rPr>
        <w:t xml:space="preserve"> ought to do as they said and just walk away,</w:t>
      </w:r>
      <w:del w:id="3398" w:author="Andrea Stafford Hintz" w:date="2016-08-22T11:39:00Z">
        <w:r w:rsidRPr="00C245FD" w:rsidDel="00AD7D90">
          <w:rPr>
            <w:rFonts w:ascii="Times New Roman" w:hAnsi="Times New Roman" w:cs="Times New Roman"/>
            <w:sz w:val="24"/>
            <w:szCs w:val="24"/>
          </w:rPr>
          <w:delText xml:space="preserve"> </w:delText>
        </w:r>
      </w:del>
      <w:ins w:id="3399" w:author="Andrea Stafford Hintz" w:date="2016-08-22T11:39:00Z">
        <w:r w:rsidR="00AD7D90" w:rsidRPr="75BA22D2">
          <w:rPr>
            <w:rFonts w:ascii="Times New Roman" w:eastAsia="Times New Roman" w:hAnsi="Times New Roman" w:cs="Times New Roman"/>
            <w:sz w:val="24"/>
            <w:szCs w:val="24"/>
            <w:rPrChange w:id="3400" w:author="Bryce Raffle" w:date="2016-09-06T11:42:00Z">
              <w:rPr>
                <w:rFonts w:ascii="Times New Roman" w:hAnsi="Times New Roman" w:cs="Times New Roman"/>
                <w:sz w:val="24"/>
                <w:szCs w:val="24"/>
              </w:rPr>
            </w:rPrChange>
          </w:rPr>
          <w:t xml:space="preserve"> </w:t>
        </w:r>
      </w:ins>
      <w:r w:rsidRPr="009400B4">
        <w:rPr>
          <w:rFonts w:ascii="Times New Roman" w:hAnsi="Times New Roman"/>
          <w:sz w:val="24"/>
          <w:rPrChange w:id="3401" w:author="Andrea Stafford Hintz" w:date="2016-09-18T16:51:00Z">
            <w:rPr>
              <w:rFonts w:ascii="Times New Roman" w:eastAsia="Times New Roman" w:hAnsi="Times New Roman" w:cs="Times New Roman"/>
              <w:sz w:val="24"/>
              <w:szCs w:val="24"/>
            </w:rPr>
          </w:rPrChange>
        </w:rPr>
        <w:t>leave this place.</w:t>
      </w:r>
      <w:ins w:id="3402" w:author="Andrea Stafford Hintz" w:date="2016-08-22T11:38:00Z">
        <w:r w:rsidR="00AD7D90" w:rsidRPr="009400B4">
          <w:rPr>
            <w:rFonts w:ascii="Times New Roman" w:hAnsi="Times New Roman"/>
            <w:sz w:val="24"/>
            <w:rPrChange w:id="3403" w:author="Andrea Stafford Hintz" w:date="2016-09-18T16:51:00Z">
              <w:rPr>
                <w:rFonts w:ascii="Times New Roman" w:eastAsia="Times New Roman" w:hAnsi="Times New Roman" w:cs="Times New Roman"/>
                <w:sz w:val="24"/>
                <w:szCs w:val="24"/>
              </w:rPr>
            </w:rPrChange>
          </w:rPr>
          <w:t xml:space="preserve"> Or at </w:t>
        </w:r>
        <w:proofErr w:type="spellStart"/>
        <w:r w:rsidR="00AD7D90" w:rsidRPr="009400B4">
          <w:rPr>
            <w:rFonts w:ascii="Times New Roman" w:hAnsi="Times New Roman"/>
            <w:sz w:val="24"/>
            <w:rPrChange w:id="3404" w:author="Andrea Stafford Hintz" w:date="2016-09-18T16:51:00Z">
              <w:rPr>
                <w:rFonts w:ascii="Times New Roman" w:eastAsia="Times New Roman" w:hAnsi="Times New Roman" w:cs="Times New Roman"/>
                <w:sz w:val="24"/>
                <w:szCs w:val="24"/>
              </w:rPr>
            </w:rPrChange>
          </w:rPr>
          <w:t>least</w:t>
        </w:r>
      </w:ins>
      <w:del w:id="3405" w:author="Andrea Stafford Hintz" w:date="2016-08-22T11:38:00Z">
        <w:r w:rsidRPr="00C245FD" w:rsidDel="00AD7D90">
          <w:rPr>
            <w:rFonts w:ascii="Times New Roman" w:hAnsi="Times New Roman" w:cs="Times New Roman"/>
            <w:sz w:val="24"/>
            <w:szCs w:val="24"/>
          </w:rPr>
          <w:delText xml:space="preserve"> Well, she ought to</w:delText>
        </w:r>
      </w:del>
      <w:del w:id="3406" w:author="Andrea Stafford Hintz" w:date="2016-09-18T16:51:00Z">
        <w:r w:rsidRPr="75BA22D2">
          <w:rPr>
            <w:rFonts w:ascii="Times New Roman" w:eastAsia="Times New Roman" w:hAnsi="Times New Roman" w:cs="Times New Roman"/>
            <w:sz w:val="24"/>
            <w:szCs w:val="24"/>
            <w:rPrChange w:id="3407"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3408" w:author="Andrea Stafford Hintz" w:date="2016-09-18T16:51:00Z">
            <w:rPr>
              <w:rFonts w:ascii="Times New Roman" w:eastAsia="Times New Roman" w:hAnsi="Times New Roman" w:cs="Times New Roman"/>
              <w:sz w:val="24"/>
              <w:szCs w:val="24"/>
            </w:rPr>
          </w:rPrChange>
        </w:rPr>
        <w:t>summon</w:t>
      </w:r>
      <w:proofErr w:type="spellEnd"/>
      <w:r w:rsidRPr="009400B4">
        <w:rPr>
          <w:rFonts w:ascii="Times New Roman" w:hAnsi="Times New Roman"/>
          <w:sz w:val="24"/>
          <w:rPrChange w:id="3409" w:author="Andrea Stafford Hintz" w:date="2016-09-18T16:51:00Z">
            <w:rPr>
              <w:rFonts w:ascii="Times New Roman" w:eastAsia="Times New Roman" w:hAnsi="Times New Roman" w:cs="Times New Roman"/>
              <w:sz w:val="24"/>
              <w:szCs w:val="24"/>
            </w:rPr>
          </w:rPrChange>
        </w:rPr>
        <w:t xml:space="preserve"> a policeman</w:t>
      </w:r>
      <w:ins w:id="3410" w:author="Andrea Stafford Hintz" w:date="2016-08-22T11:38:00Z">
        <w:r w:rsidR="00AD7D90" w:rsidRPr="009400B4">
          <w:rPr>
            <w:rFonts w:ascii="Times New Roman" w:hAnsi="Times New Roman"/>
            <w:sz w:val="24"/>
            <w:rPrChange w:id="3411" w:author="Andrea Stafford Hintz" w:date="2016-09-18T16:51:00Z">
              <w:rPr>
                <w:rFonts w:ascii="Times New Roman" w:eastAsia="Times New Roman" w:hAnsi="Times New Roman" w:cs="Times New Roman"/>
                <w:sz w:val="24"/>
                <w:szCs w:val="24"/>
              </w:rPr>
            </w:rPrChange>
          </w:rPr>
          <w:t xml:space="preserve">; but </w:t>
        </w:r>
      </w:ins>
      <w:ins w:id="3412" w:author="Andrea Stafford Hintz" w:date="2016-08-22T11:39:00Z">
        <w:r w:rsidR="00AD7D90" w:rsidRPr="009400B4">
          <w:rPr>
            <w:rFonts w:ascii="Times New Roman" w:hAnsi="Times New Roman"/>
            <w:sz w:val="24"/>
            <w:rPrChange w:id="3413" w:author="Andrea Stafford Hintz" w:date="2016-09-18T16:51:00Z">
              <w:rPr>
                <w:rFonts w:ascii="Times New Roman" w:eastAsia="Times New Roman" w:hAnsi="Times New Roman" w:cs="Times New Roman"/>
                <w:sz w:val="24"/>
                <w:szCs w:val="24"/>
              </w:rPr>
            </w:rPrChange>
          </w:rPr>
          <w:t xml:space="preserve">really, </w:t>
        </w:r>
      </w:ins>
      <w:del w:id="3414" w:author="Andrea Stafford Hintz" w:date="2016-08-22T11:38:00Z">
        <w:r w:rsidRPr="00C245FD" w:rsidDel="00AD7D90">
          <w:rPr>
            <w:rFonts w:ascii="Times New Roman" w:hAnsi="Times New Roman" w:cs="Times New Roman"/>
            <w:sz w:val="24"/>
            <w:szCs w:val="24"/>
          </w:rPr>
          <w:delText>, really, but</w:delText>
        </w:r>
      </w:del>
      <w:del w:id="3415" w:author="Andrea Stafford Hintz" w:date="2016-08-22T11:39:00Z">
        <w:r w:rsidRPr="00C245FD" w:rsidDel="00AD7D90">
          <w:rPr>
            <w:rFonts w:ascii="Times New Roman" w:hAnsi="Times New Roman" w:cs="Times New Roman"/>
            <w:sz w:val="24"/>
            <w:szCs w:val="24"/>
          </w:rPr>
          <w:delText xml:space="preserve"> </w:delText>
        </w:r>
      </w:del>
      <w:r w:rsidRPr="009400B4">
        <w:rPr>
          <w:rFonts w:ascii="Times New Roman" w:hAnsi="Times New Roman"/>
          <w:sz w:val="24"/>
          <w:rPrChange w:id="3416" w:author="Andrea Stafford Hintz" w:date="2016-09-18T16:51:00Z">
            <w:rPr>
              <w:rFonts w:ascii="Times New Roman" w:eastAsia="Times New Roman" w:hAnsi="Times New Roman" w:cs="Times New Roman"/>
              <w:sz w:val="24"/>
              <w:szCs w:val="24"/>
            </w:rPr>
          </w:rPrChange>
        </w:rPr>
        <w:t xml:space="preserve">what good could the police do now? </w:t>
      </w:r>
      <w:commentRangeEnd w:id="3391"/>
      <w:r w:rsidR="00AD7D90">
        <w:rPr>
          <w:rStyle w:val="CommentReference"/>
        </w:rPr>
        <w:commentReference w:id="3391"/>
      </w:r>
      <w:r w:rsidRPr="009400B4">
        <w:rPr>
          <w:rFonts w:ascii="Times New Roman" w:hAnsi="Times New Roman"/>
          <w:sz w:val="24"/>
          <w:rPrChange w:id="3417" w:author="Andrea Stafford Hintz" w:date="2016-09-18T16:51:00Z">
            <w:rPr>
              <w:rFonts w:ascii="Times New Roman" w:eastAsia="Times New Roman" w:hAnsi="Times New Roman" w:cs="Times New Roman"/>
              <w:sz w:val="24"/>
              <w:szCs w:val="24"/>
            </w:rPr>
          </w:rPrChange>
        </w:rPr>
        <w:t>The poison was spreading throughout the house, and the police would be ill equipped to deal with it. Besides, Annabel couldn’t recall a time when she’d ever done what she ought to do.</w:t>
      </w:r>
    </w:p>
    <w:p w14:paraId="0B5E3546" w14:textId="2877040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418" w:author="Andrea Stafford Hintz" w:date="2016-09-18T16:51:00Z">
            <w:rPr>
              <w:rFonts w:ascii="Times New Roman" w:eastAsia="Times New Roman" w:hAnsi="Times New Roman" w:cs="Times New Roman"/>
              <w:sz w:val="24"/>
              <w:szCs w:val="24"/>
            </w:rPr>
          </w:rPrChange>
        </w:rPr>
        <w:t xml:space="preserve">She distanced herself from the entrance of the house, circling around to the west wing, where she could see inside through one of the house’s grand windows. She could still hear screaming </w:t>
      </w:r>
      <w:r w:rsidRPr="009400B4">
        <w:rPr>
          <w:rFonts w:ascii="Times New Roman" w:hAnsi="Times New Roman"/>
          <w:sz w:val="24"/>
          <w:rPrChange w:id="3419" w:author="Andrea Stafford Hintz" w:date="2016-09-18T16:51:00Z">
            <w:rPr>
              <w:rFonts w:ascii="Times New Roman" w:eastAsia="Times New Roman" w:hAnsi="Times New Roman" w:cs="Times New Roman"/>
              <w:sz w:val="24"/>
              <w:szCs w:val="24"/>
            </w:rPr>
          </w:rPrChange>
        </w:rPr>
        <w:lastRenderedPageBreak/>
        <w:t>from inside the mansion, as the Resurrectionists paced around the halls, spreading fumes</w:t>
      </w:r>
      <w:commentRangeStart w:id="3420"/>
      <w:r w:rsidRPr="009400B4">
        <w:rPr>
          <w:rFonts w:ascii="Times New Roman" w:hAnsi="Times New Roman"/>
          <w:sz w:val="24"/>
          <w:rPrChange w:id="3421" w:author="Andrea Stafford Hintz" w:date="2016-09-18T16:51:00Z">
            <w:rPr>
              <w:rFonts w:ascii="Times New Roman" w:eastAsia="Times New Roman" w:hAnsi="Times New Roman" w:cs="Times New Roman"/>
              <w:sz w:val="24"/>
              <w:szCs w:val="24"/>
            </w:rPr>
          </w:rPrChange>
        </w:rPr>
        <w:t>. She could see a drifting haze through the curtains, the fog was so thick.</w:t>
      </w:r>
      <w:commentRangeEnd w:id="3420"/>
      <w:r w:rsidR="009D3AC9">
        <w:rPr>
          <w:rStyle w:val="CommentReference"/>
        </w:rPr>
        <w:commentReference w:id="3420"/>
      </w:r>
      <w:ins w:id="3422" w:author="Andrea Stafford Hintz" w:date="2016-08-22T11:58:00Z">
        <w:r w:rsidR="009D3AC9" w:rsidRPr="009400B4">
          <w:rPr>
            <w:rFonts w:ascii="Times New Roman" w:hAnsi="Times New Roman"/>
            <w:sz w:val="24"/>
            <w:rPrChange w:id="3423" w:author="Andrea Stafford Hintz" w:date="2016-09-18T16:51:00Z">
              <w:rPr>
                <w:rFonts w:ascii="Times New Roman" w:eastAsia="Times New Roman" w:hAnsi="Times New Roman" w:cs="Times New Roman"/>
                <w:sz w:val="24"/>
                <w:szCs w:val="24"/>
              </w:rPr>
            </w:rPrChange>
          </w:rPr>
          <w:t xml:space="preserve"> She wondered if anyone else had escaped</w:t>
        </w:r>
        <w:r w:rsidR="009D3AC9">
          <w:rPr>
            <w:rStyle w:val="CommentReference"/>
          </w:rPr>
          <w:commentReference w:id="3424"/>
        </w:r>
        <w:r w:rsidR="009D3AC9" w:rsidRPr="009400B4">
          <w:rPr>
            <w:rFonts w:ascii="Times New Roman" w:hAnsi="Times New Roman"/>
            <w:sz w:val="24"/>
            <w:rPrChange w:id="3425" w:author="Andrea Stafford Hintz" w:date="2016-09-18T16:51:00Z">
              <w:rPr>
                <w:rFonts w:ascii="Times New Roman" w:eastAsia="Times New Roman" w:hAnsi="Times New Roman" w:cs="Times New Roman"/>
                <w:sz w:val="24"/>
                <w:szCs w:val="24"/>
              </w:rPr>
            </w:rPrChange>
          </w:rPr>
          <w:t>.</w:t>
        </w:r>
      </w:ins>
    </w:p>
    <w:p w14:paraId="382E8610" w14:textId="1AA9F3B0" w:rsidR="00952343" w:rsidRPr="00C245FD" w:rsidDel="00947AC1" w:rsidRDefault="00B67EA3" w:rsidP="00C245FD">
      <w:pPr>
        <w:tabs>
          <w:tab w:val="left" w:pos="1440"/>
          <w:tab w:val="left" w:pos="2160"/>
          <w:tab w:val="left" w:pos="2880"/>
        </w:tabs>
        <w:spacing w:line="480" w:lineRule="auto"/>
        <w:ind w:firstLine="359"/>
        <w:jc w:val="both"/>
        <w:rPr>
          <w:del w:id="3426" w:author="Andrea Stafford Hintz" w:date="2016-08-22T12:10:00Z"/>
          <w:rFonts w:ascii="Times New Roman" w:hAnsi="Times New Roman" w:cs="Times New Roman"/>
          <w:sz w:val="24"/>
          <w:szCs w:val="24"/>
        </w:rPr>
      </w:pPr>
      <w:del w:id="3427" w:author="Andrea Stafford Hintz" w:date="2016-08-22T11:58:00Z">
        <w:r w:rsidRPr="00C245FD" w:rsidDel="009D3AC9">
          <w:rPr>
            <w:rFonts w:ascii="Times New Roman" w:hAnsi="Times New Roman" w:cs="Times New Roman"/>
            <w:sz w:val="24"/>
            <w:szCs w:val="24"/>
          </w:rPr>
          <w:delText xml:space="preserve">She wondered if anyone else had escaped. </w:delText>
        </w:r>
      </w:del>
      <w:r w:rsidRPr="009400B4">
        <w:rPr>
          <w:rFonts w:ascii="Times New Roman" w:hAnsi="Times New Roman"/>
          <w:sz w:val="24"/>
          <w:rPrChange w:id="3428" w:author="Andrea Stafford Hintz" w:date="2016-09-18T16:51:00Z">
            <w:rPr>
              <w:rFonts w:ascii="Times New Roman" w:eastAsia="Times New Roman" w:hAnsi="Times New Roman" w:cs="Times New Roman"/>
              <w:sz w:val="24"/>
              <w:szCs w:val="24"/>
            </w:rPr>
          </w:rPrChange>
        </w:rPr>
        <w:t xml:space="preserve">She couldn’t imagine </w:t>
      </w:r>
      <w:proofErr w:type="spellStart"/>
      <w:r w:rsidRPr="009400B4">
        <w:rPr>
          <w:rFonts w:ascii="Times New Roman" w:hAnsi="Times New Roman"/>
          <w:sz w:val="24"/>
          <w:rPrChange w:id="3429" w:author="Andrea Stafford Hintz" w:date="2016-09-18T16:51:00Z">
            <w:rPr>
              <w:rFonts w:ascii="Times New Roman" w:eastAsia="Times New Roman" w:hAnsi="Times New Roman" w:cs="Times New Roman"/>
              <w:sz w:val="24"/>
              <w:szCs w:val="24"/>
            </w:rPr>
          </w:rPrChange>
        </w:rPr>
        <w:t>why</w:t>
      </w:r>
      <w:del w:id="3430" w:author="Andrea Stafford Hintz" w:date="2016-09-18T16:51:00Z">
        <w:r w:rsidRPr="1940325B">
          <w:rPr>
            <w:rFonts w:ascii="Times New Roman" w:eastAsia="Times New Roman" w:hAnsi="Times New Roman" w:cs="Times New Roman"/>
            <w:sz w:val="24"/>
            <w:szCs w:val="24"/>
            <w:rPrChange w:id="3431" w:author="Bryce Raffle" w:date="2016-09-06T11:42:00Z">
              <w:rPr>
                <w:rFonts w:ascii="Times New Roman" w:hAnsi="Times New Roman" w:cs="Times New Roman"/>
                <w:sz w:val="24"/>
                <w:szCs w:val="24"/>
              </w:rPr>
            </w:rPrChange>
          </w:rPr>
          <w:delText xml:space="preserve"> </w:delText>
        </w:r>
      </w:del>
      <w:del w:id="3432" w:author="Andrea Stafford Hintz" w:date="2016-08-22T11:59:00Z">
        <w:r w:rsidRPr="00C245FD" w:rsidDel="009D3AC9">
          <w:rPr>
            <w:rFonts w:ascii="Times New Roman" w:hAnsi="Times New Roman" w:cs="Times New Roman"/>
            <w:sz w:val="24"/>
            <w:szCs w:val="24"/>
          </w:rPr>
          <w:delText xml:space="preserve">they </w:delText>
        </w:r>
      </w:del>
      <w:ins w:id="3433" w:author="Andrea Stafford Hintz" w:date="2016-08-22T11:59:00Z">
        <w:r w:rsidR="009D3AC9" w:rsidRPr="009400B4">
          <w:rPr>
            <w:rFonts w:ascii="Times New Roman" w:hAnsi="Times New Roman"/>
            <w:sz w:val="24"/>
            <w:rPrChange w:id="3434" w:author="Andrea Stafford Hintz" w:date="2016-09-18T16:51:00Z">
              <w:rPr>
                <w:rFonts w:ascii="Times New Roman" w:eastAsia="Times New Roman" w:hAnsi="Times New Roman" w:cs="Times New Roman"/>
                <w:sz w:val="24"/>
                <w:szCs w:val="24"/>
              </w:rPr>
            </w:rPrChange>
          </w:rPr>
          <w:t>the</w:t>
        </w:r>
      </w:ins>
      <w:proofErr w:type="spellEnd"/>
      <w:ins w:id="3435" w:author="Andrea Stafford Hintz" w:date="2016-08-22T12:00:00Z">
        <w:r w:rsidR="009D3AC9" w:rsidRPr="009400B4">
          <w:rPr>
            <w:rFonts w:ascii="Times New Roman" w:hAnsi="Times New Roman"/>
            <w:sz w:val="24"/>
            <w:rPrChange w:id="3436" w:author="Andrea Stafford Hintz" w:date="2016-09-18T16:51:00Z">
              <w:rPr>
                <w:rFonts w:ascii="Times New Roman" w:eastAsia="Times New Roman" w:hAnsi="Times New Roman" w:cs="Times New Roman"/>
                <w:sz w:val="24"/>
                <w:szCs w:val="24"/>
              </w:rPr>
            </w:rPrChange>
          </w:rPr>
          <w:t xml:space="preserve"> </w:t>
        </w:r>
      </w:ins>
      <w:ins w:id="3437" w:author="Andrea Stafford Hintz" w:date="2016-08-22T11:59:00Z">
        <w:r w:rsidR="009D3AC9" w:rsidRPr="009400B4">
          <w:rPr>
            <w:rFonts w:ascii="Times New Roman" w:hAnsi="Times New Roman"/>
            <w:sz w:val="24"/>
            <w:rPrChange w:id="3438" w:author="Andrea Stafford Hintz" w:date="2016-09-18T16:51:00Z">
              <w:rPr>
                <w:rFonts w:ascii="Times New Roman" w:eastAsia="Times New Roman" w:hAnsi="Times New Roman" w:cs="Times New Roman"/>
                <w:sz w:val="24"/>
                <w:szCs w:val="24"/>
              </w:rPr>
            </w:rPrChange>
          </w:rPr>
          <w:t xml:space="preserve">Resurrectionists </w:t>
        </w:r>
      </w:ins>
      <w:r w:rsidRPr="009400B4">
        <w:rPr>
          <w:rFonts w:ascii="Times New Roman" w:hAnsi="Times New Roman"/>
          <w:sz w:val="24"/>
          <w:rPrChange w:id="3439" w:author="Andrea Stafford Hintz" w:date="2016-09-18T16:51:00Z">
            <w:rPr>
              <w:rFonts w:ascii="Times New Roman" w:eastAsia="Times New Roman" w:hAnsi="Times New Roman" w:cs="Times New Roman"/>
              <w:sz w:val="24"/>
              <w:szCs w:val="24"/>
            </w:rPr>
          </w:rPrChange>
        </w:rPr>
        <w:t xml:space="preserve">were </w:t>
      </w:r>
      <w:commentRangeStart w:id="3440"/>
      <w:r w:rsidRPr="009400B4">
        <w:rPr>
          <w:rFonts w:ascii="Times New Roman" w:hAnsi="Times New Roman"/>
          <w:sz w:val="24"/>
          <w:rPrChange w:id="3441" w:author="Andrea Stafford Hintz" w:date="2016-09-18T16:51:00Z">
            <w:rPr>
              <w:rFonts w:ascii="Times New Roman" w:eastAsia="Times New Roman" w:hAnsi="Times New Roman" w:cs="Times New Roman"/>
              <w:sz w:val="24"/>
              <w:szCs w:val="24"/>
            </w:rPr>
          </w:rPrChange>
        </w:rPr>
        <w:t>doing this</w:t>
      </w:r>
      <w:commentRangeEnd w:id="3440"/>
      <w:r w:rsidR="009D3AC9">
        <w:rPr>
          <w:rStyle w:val="CommentReference"/>
        </w:rPr>
        <w:commentReference w:id="3440"/>
      </w:r>
      <w:r w:rsidRPr="009400B4">
        <w:rPr>
          <w:rFonts w:ascii="Times New Roman" w:hAnsi="Times New Roman"/>
          <w:sz w:val="24"/>
          <w:rPrChange w:id="3442" w:author="Andrea Stafford Hintz" w:date="2016-09-18T16:51:00Z">
            <w:rPr>
              <w:rFonts w:ascii="Times New Roman" w:eastAsia="Times New Roman" w:hAnsi="Times New Roman" w:cs="Times New Roman"/>
              <w:sz w:val="24"/>
              <w:szCs w:val="24"/>
            </w:rPr>
          </w:rPrChange>
        </w:rPr>
        <w:t xml:space="preserve">. Why had they felt it necessary to rob her, when they could have just </w:t>
      </w:r>
      <w:r w:rsidRPr="009400B4">
        <w:rPr>
          <w:rFonts w:ascii="Times New Roman" w:hAnsi="Times New Roman"/>
          <w:i/>
          <w:sz w:val="24"/>
          <w:rPrChange w:id="3443" w:author="Andrea Stafford Hintz" w:date="2016-09-18T16:51:00Z">
            <w:rPr>
              <w:rFonts w:ascii="Times New Roman" w:eastAsia="Times New Roman" w:hAnsi="Times New Roman" w:cs="Times New Roman"/>
              <w:i/>
              <w:sz w:val="24"/>
              <w:szCs w:val="24"/>
            </w:rPr>
          </w:rPrChange>
        </w:rPr>
        <w:t>bought</w:t>
      </w:r>
      <w:r w:rsidRPr="009400B4">
        <w:rPr>
          <w:rFonts w:ascii="Times New Roman" w:hAnsi="Times New Roman"/>
          <w:sz w:val="24"/>
          <w:rPrChange w:id="3444" w:author="Andrea Stafford Hintz" w:date="2016-09-18T16:51:00Z">
            <w:rPr>
              <w:rFonts w:ascii="Times New Roman" w:eastAsia="Times New Roman" w:hAnsi="Times New Roman" w:cs="Times New Roman"/>
              <w:sz w:val="24"/>
              <w:szCs w:val="24"/>
            </w:rPr>
          </w:rPrChange>
        </w:rPr>
        <w:t xml:space="preserve"> the stolen goods from her once she’d safely infiltrated Connor’s safe and gotten away? The first crow-masked man she’d encountered </w:t>
      </w:r>
      <w:proofErr w:type="spellStart"/>
      <w:r w:rsidRPr="009400B4">
        <w:rPr>
          <w:rFonts w:ascii="Times New Roman" w:hAnsi="Times New Roman"/>
          <w:sz w:val="24"/>
          <w:rPrChange w:id="3445" w:author="Andrea Stafford Hintz" w:date="2016-09-18T16:51:00Z">
            <w:rPr>
              <w:rFonts w:ascii="Times New Roman" w:eastAsia="Times New Roman" w:hAnsi="Times New Roman" w:cs="Times New Roman"/>
              <w:sz w:val="24"/>
              <w:szCs w:val="24"/>
            </w:rPr>
          </w:rPrChange>
        </w:rPr>
        <w:t>had</w:t>
      </w:r>
      <w:del w:id="3446" w:author="Andrea Stafford Hintz" w:date="2016-08-22T12:08:00Z">
        <w:r w:rsidRPr="00C245FD" w:rsidDel="00947AC1">
          <w:rPr>
            <w:rFonts w:ascii="Times New Roman" w:hAnsi="Times New Roman" w:cs="Times New Roman"/>
            <w:sz w:val="24"/>
            <w:szCs w:val="24"/>
          </w:rPr>
          <w:delText xml:space="preserve"> even</w:delText>
        </w:r>
      </w:del>
      <w:del w:id="3447" w:author="Andrea Stafford Hintz" w:date="2016-09-18T16:51:00Z">
        <w:r w:rsidRPr="1940325B">
          <w:rPr>
            <w:rFonts w:ascii="Times New Roman" w:eastAsia="Times New Roman" w:hAnsi="Times New Roman" w:cs="Times New Roman"/>
            <w:sz w:val="24"/>
            <w:szCs w:val="24"/>
            <w:rPrChange w:id="3448" w:author="Bryce Raffle" w:date="2016-09-06T11:42:00Z">
              <w:rPr>
                <w:rFonts w:ascii="Times New Roman" w:hAnsi="Times New Roman" w:cs="Times New Roman"/>
                <w:sz w:val="24"/>
                <w:szCs w:val="24"/>
              </w:rPr>
            </w:rPrChange>
          </w:rPr>
          <w:delText xml:space="preserve"> </w:delText>
        </w:r>
      </w:del>
      <w:commentRangeStart w:id="3449"/>
      <w:r w:rsidRPr="009400B4">
        <w:rPr>
          <w:rFonts w:ascii="Times New Roman" w:hAnsi="Times New Roman"/>
          <w:sz w:val="24"/>
          <w:highlight w:val="magenta"/>
          <w:rPrChange w:id="3450" w:author="Andrea Stafford Hintz" w:date="2016-09-18T16:51:00Z">
            <w:rPr>
              <w:rFonts w:ascii="Times New Roman" w:eastAsia="Times New Roman" w:hAnsi="Times New Roman" w:cs="Times New Roman"/>
              <w:sz w:val="24"/>
              <w:szCs w:val="24"/>
              <w:highlight w:val="magenta"/>
            </w:rPr>
          </w:rPrChange>
        </w:rPr>
        <w:t>said</w:t>
      </w:r>
      <w:proofErr w:type="spellEnd"/>
      <w:r w:rsidRPr="009400B4">
        <w:rPr>
          <w:rFonts w:ascii="Times New Roman" w:hAnsi="Times New Roman"/>
          <w:sz w:val="24"/>
          <w:highlight w:val="magenta"/>
          <w:rPrChange w:id="3451" w:author="Andrea Stafford Hintz" w:date="2016-09-18T16:51:00Z">
            <w:rPr>
              <w:rFonts w:ascii="Times New Roman" w:eastAsia="Times New Roman" w:hAnsi="Times New Roman" w:cs="Times New Roman"/>
              <w:sz w:val="24"/>
              <w:szCs w:val="24"/>
              <w:highlight w:val="magenta"/>
            </w:rPr>
          </w:rPrChange>
        </w:rPr>
        <w:t xml:space="preserve"> he would still pay her</w:t>
      </w:r>
      <w:commentRangeEnd w:id="3449"/>
      <w:r w:rsidR="009D3AC9" w:rsidRPr="00412575">
        <w:rPr>
          <w:rStyle w:val="CommentReference"/>
          <w:highlight w:val="magenta"/>
        </w:rPr>
        <w:commentReference w:id="3449"/>
      </w:r>
      <w:r w:rsidRPr="009400B4">
        <w:rPr>
          <w:rFonts w:ascii="Times New Roman" w:hAnsi="Times New Roman"/>
          <w:sz w:val="24"/>
          <w:highlight w:val="magenta"/>
          <w:rPrChange w:id="3452" w:author="Andrea Stafford Hintz" w:date="2016-09-18T16:51:00Z">
            <w:rPr>
              <w:rFonts w:ascii="Times New Roman" w:eastAsia="Times New Roman" w:hAnsi="Times New Roman" w:cs="Times New Roman"/>
              <w:sz w:val="24"/>
              <w:szCs w:val="24"/>
              <w:highlight w:val="magenta"/>
            </w:rPr>
          </w:rPrChange>
        </w:rPr>
        <w:t>!</w:t>
      </w:r>
      <w:r w:rsidRPr="009400B4">
        <w:rPr>
          <w:rFonts w:ascii="Times New Roman" w:hAnsi="Times New Roman"/>
          <w:sz w:val="24"/>
          <w:rPrChange w:id="3453" w:author="Andrea Stafford Hintz" w:date="2016-09-18T16:51:00Z">
            <w:rPr>
              <w:rFonts w:ascii="Times New Roman" w:eastAsia="Times New Roman" w:hAnsi="Times New Roman" w:cs="Times New Roman"/>
              <w:sz w:val="24"/>
              <w:szCs w:val="24"/>
            </w:rPr>
          </w:rPrChange>
        </w:rPr>
        <w:t xml:space="preserve"> And why the toxic gas? Were they merely covering their tracks, eliminating witnesses? She wondered if </w:t>
      </w:r>
      <w:proofErr w:type="spellStart"/>
      <w:r w:rsidRPr="009400B4">
        <w:rPr>
          <w:rFonts w:ascii="Times New Roman" w:hAnsi="Times New Roman"/>
          <w:sz w:val="24"/>
          <w:rPrChange w:id="3454" w:author="Andrea Stafford Hintz" w:date="2016-09-18T16:51:00Z">
            <w:rPr>
              <w:rFonts w:ascii="Times New Roman" w:eastAsia="Times New Roman" w:hAnsi="Times New Roman" w:cs="Times New Roman"/>
              <w:sz w:val="24"/>
              <w:szCs w:val="24"/>
            </w:rPr>
          </w:rPrChange>
        </w:rPr>
        <w:t>it</w:t>
      </w:r>
      <w:del w:id="3455" w:author="Andrea Stafford Hintz" w:date="2016-08-22T12:09:00Z">
        <w:r w:rsidRPr="00C245FD" w:rsidDel="00947AC1">
          <w:rPr>
            <w:rFonts w:ascii="Times New Roman" w:hAnsi="Times New Roman" w:cs="Times New Roman"/>
            <w:sz w:val="24"/>
            <w:szCs w:val="24"/>
          </w:rPr>
          <w:delText xml:space="preserve"> </w:delText>
        </w:r>
      </w:del>
      <w:ins w:id="3456" w:author="Andrea Stafford Hintz" w:date="2016-09-18T16:51:00Z">
        <w:r w:rsidR="00A22D6C" w:rsidRPr="009400B4">
          <w:rPr>
            <w:rFonts w:ascii="Times New Roman" w:eastAsia="Times New Roman" w:hAnsi="Times New Roman" w:cs="Times New Roman"/>
            <w:sz w:val="24"/>
            <w:szCs w:val="24"/>
          </w:rPr>
          <w:t>was</w:t>
        </w:r>
      </w:ins>
      <w:del w:id="3457" w:author="Andrea Stafford Hintz" w:date="2016-08-22T12:09:00Z">
        <w:r w:rsidRPr="00C245FD" w:rsidDel="00947AC1">
          <w:rPr>
            <w:rFonts w:ascii="Times New Roman" w:hAnsi="Times New Roman" w:cs="Times New Roman"/>
            <w:sz w:val="24"/>
            <w:szCs w:val="24"/>
          </w:rPr>
          <w:delText>eve</w:delText>
        </w:r>
      </w:del>
      <w:del w:id="3458" w:author="Andrea Stafford Hintz" w:date="2016-08-22T12:08:00Z">
        <w:r w:rsidRPr="00C245FD" w:rsidDel="00947AC1">
          <w:rPr>
            <w:rFonts w:ascii="Times New Roman" w:hAnsi="Times New Roman" w:cs="Times New Roman"/>
            <w:sz w:val="24"/>
            <w:szCs w:val="24"/>
          </w:rPr>
          <w:delText>n</w:delText>
        </w:r>
      </w:del>
      <w:del w:id="3459" w:author="Andrea Stafford Hintz" w:date="2016-09-18T16:51:00Z">
        <w:r w:rsidRPr="1940325B">
          <w:rPr>
            <w:rFonts w:ascii="Times New Roman" w:eastAsia="Times New Roman" w:hAnsi="Times New Roman" w:cs="Times New Roman"/>
            <w:sz w:val="24"/>
            <w:szCs w:val="24"/>
            <w:rPrChange w:id="3460" w:author="Bryce Raffle" w:date="2016-09-06T11:42:00Z">
              <w:rPr>
                <w:rFonts w:ascii="Times New Roman" w:hAnsi="Times New Roman" w:cs="Times New Roman"/>
                <w:sz w:val="24"/>
                <w:szCs w:val="24"/>
              </w:rPr>
            </w:rPrChange>
          </w:rPr>
          <w:delText xml:space="preserve"> </w:delText>
        </w:r>
      </w:del>
      <w:del w:id="3461" w:author="Andrea Stafford Hintz" w:date="2016-08-22T12:09:00Z">
        <w:r w:rsidRPr="00C245FD" w:rsidDel="00947AC1">
          <w:rPr>
            <w:rFonts w:ascii="Times New Roman" w:hAnsi="Times New Roman" w:cs="Times New Roman"/>
            <w:sz w:val="24"/>
            <w:szCs w:val="24"/>
          </w:rPr>
          <w:delText>had anything to do</w:delText>
        </w:r>
      </w:del>
      <w:ins w:id="3462" w:author="Andrea Stafford Hintz" w:date="2016-08-22T12:09:00Z">
        <w:r w:rsidR="00947AC1" w:rsidRPr="1940325B">
          <w:rPr>
            <w:rFonts w:ascii="Times New Roman" w:eastAsia="Times New Roman" w:hAnsi="Times New Roman" w:cs="Times New Roman"/>
            <w:sz w:val="24"/>
            <w:szCs w:val="24"/>
            <w:rPrChange w:id="3463" w:author="Bryce Raffle" w:date="2016-09-06T11:42:00Z">
              <w:rPr>
                <w:rFonts w:ascii="Times New Roman" w:hAnsi="Times New Roman" w:cs="Times New Roman"/>
                <w:sz w:val="24"/>
                <w:szCs w:val="24"/>
              </w:rPr>
            </w:rPrChange>
          </w:rPr>
          <w:t>was</w:t>
        </w:r>
        <w:proofErr w:type="spellEnd"/>
        <w:r w:rsidR="00947AC1" w:rsidRPr="009400B4">
          <w:rPr>
            <w:rFonts w:ascii="Times New Roman" w:hAnsi="Times New Roman"/>
            <w:sz w:val="24"/>
            <w:rPrChange w:id="3464" w:author="Andrea Stafford Hintz" w:date="2016-09-18T16:51:00Z">
              <w:rPr>
                <w:rFonts w:ascii="Times New Roman" w:eastAsia="Times New Roman" w:hAnsi="Times New Roman" w:cs="Times New Roman"/>
                <w:sz w:val="24"/>
                <w:szCs w:val="24"/>
              </w:rPr>
            </w:rPrChange>
          </w:rPr>
          <w:t xml:space="preserve"> related to</w:t>
        </w:r>
      </w:ins>
      <w:del w:id="3465" w:author="Andrea Stafford Hintz" w:date="2016-08-22T12:09:00Z">
        <w:r w:rsidRPr="00C245FD" w:rsidDel="00947AC1">
          <w:rPr>
            <w:rFonts w:ascii="Times New Roman" w:hAnsi="Times New Roman" w:cs="Times New Roman"/>
            <w:sz w:val="24"/>
            <w:szCs w:val="24"/>
          </w:rPr>
          <w:delText xml:space="preserve"> with</w:delText>
        </w:r>
      </w:del>
      <w:r w:rsidRPr="009400B4">
        <w:rPr>
          <w:rFonts w:ascii="Times New Roman" w:hAnsi="Times New Roman"/>
          <w:sz w:val="24"/>
          <w:rPrChange w:id="3466" w:author="Andrea Stafford Hintz" w:date="2016-09-18T16:51:00Z">
            <w:rPr>
              <w:rFonts w:ascii="Times New Roman" w:eastAsia="Times New Roman" w:hAnsi="Times New Roman" w:cs="Times New Roman"/>
              <w:sz w:val="24"/>
              <w:szCs w:val="24"/>
            </w:rPr>
          </w:rPrChange>
        </w:rPr>
        <w:t xml:space="preserve"> the package she’d taken from Connor</w:t>
      </w:r>
      <w:ins w:id="3467" w:author="Andrea Stafford Hintz" w:date="2016-08-22T12:09:00Z">
        <w:r w:rsidR="00947AC1" w:rsidRPr="009400B4">
          <w:rPr>
            <w:rFonts w:ascii="Times New Roman" w:hAnsi="Times New Roman"/>
            <w:sz w:val="24"/>
            <w:rPrChange w:id="3468" w:author="Andrea Stafford Hintz" w:date="2016-09-18T16:51:00Z">
              <w:rPr>
                <w:rFonts w:ascii="Times New Roman" w:eastAsia="Times New Roman" w:hAnsi="Times New Roman" w:cs="Times New Roman"/>
                <w:sz w:val="24"/>
                <w:szCs w:val="24"/>
              </w:rPr>
            </w:rPrChange>
          </w:rPr>
          <w:t>, or coincidental</w:t>
        </w:r>
      </w:ins>
      <w:r w:rsidRPr="009400B4">
        <w:rPr>
          <w:rFonts w:ascii="Times New Roman" w:hAnsi="Times New Roman"/>
          <w:sz w:val="24"/>
          <w:rPrChange w:id="3469" w:author="Andrea Stafford Hintz" w:date="2016-09-18T16:51:00Z">
            <w:rPr>
              <w:rFonts w:ascii="Times New Roman" w:eastAsia="Times New Roman" w:hAnsi="Times New Roman" w:cs="Times New Roman"/>
              <w:sz w:val="24"/>
              <w:szCs w:val="24"/>
            </w:rPr>
          </w:rPrChange>
        </w:rPr>
        <w:t xml:space="preserve">. </w:t>
      </w:r>
      <w:commentRangeStart w:id="3470"/>
      <w:r w:rsidRPr="009400B4">
        <w:rPr>
          <w:rFonts w:ascii="Times New Roman" w:hAnsi="Times New Roman"/>
          <w:sz w:val="24"/>
          <w:highlight w:val="yellow"/>
          <w:rPrChange w:id="3471" w:author="Andrea Stafford Hintz" w:date="2016-09-18T16:51:00Z">
            <w:rPr>
              <w:rFonts w:ascii="Times New Roman" w:eastAsia="Times New Roman" w:hAnsi="Times New Roman" w:cs="Times New Roman"/>
              <w:sz w:val="24"/>
              <w:szCs w:val="24"/>
              <w:highlight w:val="yellow"/>
            </w:rPr>
          </w:rPrChange>
        </w:rPr>
        <w:t>As for that, the package was still safely stashed away in her hidden pocket, but this was only a small comfort</w:t>
      </w:r>
      <w:commentRangeEnd w:id="3470"/>
      <w:r w:rsidR="009D3AC9" w:rsidRPr="00412575">
        <w:rPr>
          <w:rStyle w:val="CommentReference"/>
          <w:highlight w:val="yellow"/>
        </w:rPr>
        <w:commentReference w:id="3470"/>
      </w:r>
      <w:r w:rsidRPr="009400B4">
        <w:rPr>
          <w:rFonts w:ascii="Times New Roman" w:hAnsi="Times New Roman"/>
          <w:sz w:val="24"/>
          <w:highlight w:val="yellow"/>
          <w:rPrChange w:id="3472" w:author="Andrea Stafford Hintz" w:date="2016-09-18T16:51:00Z">
            <w:rPr>
              <w:rFonts w:ascii="Times New Roman" w:eastAsia="Times New Roman" w:hAnsi="Times New Roman" w:cs="Times New Roman"/>
              <w:sz w:val="24"/>
              <w:szCs w:val="24"/>
              <w:highlight w:val="yellow"/>
            </w:rPr>
          </w:rPrChange>
        </w:rPr>
        <w:t>.</w:t>
      </w:r>
      <w:r w:rsidRPr="009400B4">
        <w:rPr>
          <w:rFonts w:ascii="Times New Roman" w:hAnsi="Times New Roman"/>
          <w:sz w:val="24"/>
          <w:rPrChange w:id="3473" w:author="Andrea Stafford Hintz" w:date="2016-09-18T16:51:00Z">
            <w:rPr>
              <w:rFonts w:ascii="Times New Roman" w:eastAsia="Times New Roman" w:hAnsi="Times New Roman" w:cs="Times New Roman"/>
              <w:sz w:val="24"/>
              <w:szCs w:val="24"/>
            </w:rPr>
          </w:rPrChange>
        </w:rPr>
        <w:t xml:space="preserve"> She felt sick, for whatever part she’d played in this. </w:t>
      </w:r>
      <w:commentRangeStart w:id="3474"/>
      <w:ins w:id="3475" w:author="Andrea Stafford Hintz" w:date="2016-08-22T12:10:00Z">
        <w:r w:rsidR="00947AC1" w:rsidRPr="1940325B">
          <w:rPr>
            <w:rFonts w:ascii="Times New Roman" w:eastAsia="Times New Roman" w:hAnsi="Times New Roman" w:cs="Times New Roman"/>
            <w:sz w:val="24"/>
            <w:szCs w:val="24"/>
            <w:rPrChange w:id="3476" w:author="Bryce Raffle" w:date="2016-09-06T11:42:00Z">
              <w:rPr>
                <w:rFonts w:ascii="Times New Roman" w:hAnsi="Times New Roman" w:cs="Times New Roman"/>
                <w:sz w:val="24"/>
                <w:szCs w:val="24"/>
              </w:rPr>
            </w:rPrChange>
          </w:rPr>
          <w:t xml:space="preserve">If </w:t>
        </w:r>
      </w:ins>
      <w:del w:id="3477" w:author="Andrea Stafford Hintz" w:date="2016-08-22T12:10:00Z">
        <w:r w:rsidRPr="00C245FD" w:rsidDel="00947AC1">
          <w:rPr>
            <w:rFonts w:ascii="Times New Roman" w:hAnsi="Times New Roman" w:cs="Times New Roman"/>
            <w:sz w:val="24"/>
            <w:szCs w:val="24"/>
          </w:rPr>
          <w:delText xml:space="preserve">If she’d known, if </w:delText>
        </w:r>
      </w:del>
      <w:del w:id="3478" w:author="Andrea Stafford Hintz" w:date="2016-09-18T16:51:00Z">
        <w:r w:rsidRPr="1940325B">
          <w:rPr>
            <w:rFonts w:ascii="Times New Roman" w:eastAsia="Times New Roman" w:hAnsi="Times New Roman" w:cs="Times New Roman"/>
            <w:sz w:val="24"/>
            <w:szCs w:val="24"/>
            <w:rPrChange w:id="3479" w:author="Bryce Raffle" w:date="2016-09-06T11:42:00Z">
              <w:rPr>
                <w:rFonts w:ascii="Times New Roman" w:hAnsi="Times New Roman" w:cs="Times New Roman"/>
                <w:sz w:val="24"/>
                <w:szCs w:val="24"/>
              </w:rPr>
            </w:rPrChange>
          </w:rPr>
          <w:delText xml:space="preserve">she’d </w:delText>
        </w:r>
      </w:del>
      <w:r w:rsidRPr="009400B4">
        <w:rPr>
          <w:rFonts w:ascii="Times New Roman" w:hAnsi="Times New Roman"/>
          <w:sz w:val="24"/>
          <w:rPrChange w:id="3480" w:author="Andrea Stafford Hintz" w:date="2016-09-18T16:51:00Z">
            <w:rPr>
              <w:rFonts w:ascii="Times New Roman" w:eastAsia="Times New Roman" w:hAnsi="Times New Roman" w:cs="Times New Roman"/>
              <w:sz w:val="24"/>
              <w:szCs w:val="24"/>
            </w:rPr>
          </w:rPrChange>
        </w:rPr>
        <w:t xml:space="preserve">only known who her buyers were, and </w:t>
      </w:r>
      <w:del w:id="3481" w:author="Andrea Stafford Hintz" w:date="2016-08-22T12:10:00Z">
        <w:r w:rsidRPr="00C245FD" w:rsidDel="00947AC1">
          <w:rPr>
            <w:rFonts w:ascii="Times New Roman" w:hAnsi="Times New Roman" w:cs="Times New Roman"/>
            <w:sz w:val="24"/>
            <w:szCs w:val="24"/>
          </w:rPr>
          <w:delText xml:space="preserve">what </w:delText>
        </w:r>
      </w:del>
      <w:ins w:id="3482" w:author="Andrea Stafford Hintz" w:date="2016-08-22T12:10:00Z">
        <w:r w:rsidR="00947AC1" w:rsidRPr="009400B4">
          <w:rPr>
            <w:rFonts w:ascii="Times New Roman" w:hAnsi="Times New Roman"/>
            <w:sz w:val="24"/>
            <w:rPrChange w:id="3483" w:author="Andrea Stafford Hintz" w:date="2016-09-18T16:51:00Z">
              <w:rPr>
                <w:rFonts w:ascii="Times New Roman" w:eastAsia="Times New Roman" w:hAnsi="Times New Roman" w:cs="Times New Roman"/>
                <w:sz w:val="24"/>
                <w:szCs w:val="24"/>
              </w:rPr>
            </w:rPrChange>
          </w:rPr>
          <w:t xml:space="preserve">the </w:t>
        </w:r>
      </w:ins>
      <w:r w:rsidRPr="009400B4">
        <w:rPr>
          <w:rFonts w:ascii="Times New Roman" w:hAnsi="Times New Roman"/>
          <w:sz w:val="24"/>
          <w:rPrChange w:id="3484" w:author="Andrea Stafford Hintz" w:date="2016-09-18T16:51:00Z">
            <w:rPr>
              <w:rFonts w:ascii="Times New Roman" w:eastAsia="Times New Roman" w:hAnsi="Times New Roman" w:cs="Times New Roman"/>
              <w:sz w:val="24"/>
              <w:szCs w:val="24"/>
            </w:rPr>
          </w:rPrChange>
        </w:rPr>
        <w:t xml:space="preserve">lengths they would go </w:t>
      </w:r>
      <w:proofErr w:type="spellStart"/>
      <w:r w:rsidRPr="009400B4">
        <w:rPr>
          <w:rFonts w:ascii="Times New Roman" w:hAnsi="Times New Roman"/>
          <w:sz w:val="24"/>
          <w:rPrChange w:id="3485" w:author="Andrea Stafford Hintz" w:date="2016-09-18T16:51:00Z">
            <w:rPr>
              <w:rFonts w:ascii="Times New Roman" w:eastAsia="Times New Roman" w:hAnsi="Times New Roman" w:cs="Times New Roman"/>
              <w:sz w:val="24"/>
              <w:szCs w:val="24"/>
            </w:rPr>
          </w:rPrChange>
        </w:rPr>
        <w:t>to</w:t>
      </w:r>
      <w:del w:id="3486" w:author="Andrea Stafford Hintz" w:date="2016-08-22T11:41:00Z">
        <w:r w:rsidRPr="00C245FD" w:rsidDel="00AD7D90">
          <w:rPr>
            <w:rFonts w:ascii="Times New Roman" w:hAnsi="Times New Roman" w:cs="Times New Roman"/>
            <w:sz w:val="24"/>
            <w:szCs w:val="24"/>
          </w:rPr>
          <w:delText xml:space="preserve"> to</w:delText>
        </w:r>
      </w:del>
      <w:del w:id="3487" w:author="Andrea Stafford Hintz" w:date="2016-09-18T16:51:00Z">
        <w:r w:rsidRPr="1940325B">
          <w:rPr>
            <w:rFonts w:ascii="Times New Roman" w:eastAsia="Times New Roman" w:hAnsi="Times New Roman" w:cs="Times New Roman"/>
            <w:sz w:val="24"/>
            <w:szCs w:val="24"/>
            <w:rPrChange w:id="3488" w:author="Bryce Raffle" w:date="2016-09-06T11:42:00Z">
              <w:rPr>
                <w:rFonts w:ascii="Times New Roman" w:hAnsi="Times New Roman" w:cs="Times New Roman"/>
                <w:sz w:val="24"/>
                <w:szCs w:val="24"/>
              </w:rPr>
            </w:rPrChange>
          </w:rPr>
          <w:delText xml:space="preserve"> </w:delText>
        </w:r>
      </w:del>
      <w:del w:id="3489" w:author="Andrea Stafford Hintz" w:date="2016-08-22T12:11:00Z">
        <w:r w:rsidRPr="00C245FD" w:rsidDel="00947AC1">
          <w:rPr>
            <w:rFonts w:ascii="Times New Roman" w:hAnsi="Times New Roman" w:cs="Times New Roman"/>
            <w:sz w:val="24"/>
            <w:szCs w:val="24"/>
          </w:rPr>
          <w:delText xml:space="preserve">get </w:delText>
        </w:r>
      </w:del>
      <w:ins w:id="3490" w:author="Andrea Stafford Hintz" w:date="2016-08-22T12:11:00Z">
        <w:r w:rsidR="00947AC1" w:rsidRPr="009400B4">
          <w:rPr>
            <w:rFonts w:ascii="Times New Roman" w:hAnsi="Times New Roman"/>
            <w:sz w:val="24"/>
            <w:rPrChange w:id="3491" w:author="Andrea Stafford Hintz" w:date="2016-09-18T16:51:00Z">
              <w:rPr>
                <w:rFonts w:ascii="Times New Roman" w:eastAsia="Times New Roman" w:hAnsi="Times New Roman" w:cs="Times New Roman"/>
                <w:sz w:val="24"/>
                <w:szCs w:val="24"/>
              </w:rPr>
            </w:rPrChange>
          </w:rPr>
          <w:t>procure</w:t>
        </w:r>
        <w:proofErr w:type="spellEnd"/>
        <w:r w:rsidR="00947AC1" w:rsidRPr="009400B4">
          <w:rPr>
            <w:rFonts w:ascii="Times New Roman" w:hAnsi="Times New Roman"/>
            <w:sz w:val="24"/>
            <w:rPrChange w:id="3492"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3493" w:author="Andrea Stafford Hintz" w:date="2016-09-18T16:51:00Z">
            <w:rPr>
              <w:rFonts w:ascii="Times New Roman" w:eastAsia="Times New Roman" w:hAnsi="Times New Roman" w:cs="Times New Roman"/>
              <w:sz w:val="24"/>
              <w:szCs w:val="24"/>
            </w:rPr>
          </w:rPrChange>
        </w:rPr>
        <w:t>their merchandise</w:t>
      </w:r>
      <w:ins w:id="3494" w:author="Andrea Stafford Hintz" w:date="2016-08-22T12:10:00Z">
        <w:r w:rsidR="00947AC1" w:rsidRPr="009400B4">
          <w:rPr>
            <w:rFonts w:ascii="Times New Roman" w:hAnsi="Times New Roman"/>
            <w:sz w:val="24"/>
            <w:rPrChange w:id="3495" w:author="Andrea Stafford Hintz" w:date="2016-09-18T16:51:00Z">
              <w:rPr>
                <w:rFonts w:ascii="Times New Roman" w:eastAsia="Times New Roman" w:hAnsi="Times New Roman" w:cs="Times New Roman"/>
                <w:sz w:val="24"/>
                <w:szCs w:val="24"/>
              </w:rPr>
            </w:rPrChange>
          </w:rPr>
          <w:t xml:space="preserve">, </w:t>
        </w:r>
      </w:ins>
      <w:proofErr w:type="spellStart"/>
      <w:ins w:id="3496" w:author="Andrea Stafford Hintz" w:date="2016-09-18T16:51:00Z">
        <w:r w:rsidR="00A22D6C" w:rsidRPr="009400B4">
          <w:rPr>
            <w:rFonts w:ascii="Times New Roman" w:eastAsia="Times New Roman" w:hAnsi="Times New Roman" w:cs="Times New Roman"/>
            <w:sz w:val="24"/>
            <w:szCs w:val="24"/>
          </w:rPr>
          <w:t>she</w:t>
        </w:r>
      </w:ins>
      <w:del w:id="3497" w:author="Andrea Stafford Hintz" w:date="2016-08-22T12:09:00Z">
        <w:r w:rsidRPr="00C245FD" w:rsidDel="00947AC1">
          <w:rPr>
            <w:rFonts w:ascii="Times New Roman" w:hAnsi="Times New Roman" w:cs="Times New Roman"/>
            <w:sz w:val="24"/>
            <w:szCs w:val="24"/>
          </w:rPr>
          <w:delText>…</w:delText>
        </w:r>
      </w:del>
    </w:p>
    <w:p w14:paraId="6BD9E029" w14:textId="30D11B0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del w:id="3498" w:author="Andrea Stafford Hintz" w:date="2016-08-22T12:10:00Z">
        <w:r w:rsidRPr="00C245FD" w:rsidDel="00947AC1">
          <w:rPr>
            <w:rFonts w:ascii="Times New Roman" w:hAnsi="Times New Roman" w:cs="Times New Roman"/>
            <w:sz w:val="24"/>
            <w:szCs w:val="24"/>
          </w:rPr>
          <w:delText>S</w:delText>
        </w:r>
      </w:del>
      <w:ins w:id="3499" w:author="Andrea Stafford Hintz" w:date="2016-08-22T12:10:00Z">
        <w:r w:rsidR="00947AC1" w:rsidRPr="1940325B">
          <w:rPr>
            <w:rFonts w:ascii="Times New Roman" w:eastAsia="Times New Roman" w:hAnsi="Times New Roman" w:cs="Times New Roman"/>
            <w:sz w:val="24"/>
            <w:szCs w:val="24"/>
            <w:rPrChange w:id="3500" w:author="Bryce Raffle" w:date="2016-09-06T11:42:00Z">
              <w:rPr>
                <w:rFonts w:ascii="Times New Roman" w:hAnsi="Times New Roman" w:cs="Times New Roman"/>
                <w:sz w:val="24"/>
                <w:szCs w:val="24"/>
              </w:rPr>
            </w:rPrChange>
          </w:rPr>
          <w:t>s</w:t>
        </w:r>
      </w:ins>
      <w:proofErr w:type="spellEnd"/>
      <w:del w:id="3501" w:author="Andrea Stafford Hintz" w:date="2016-09-18T16:51:00Z">
        <w:r w:rsidRPr="1940325B">
          <w:rPr>
            <w:rFonts w:ascii="Times New Roman" w:eastAsia="Times New Roman" w:hAnsi="Times New Roman" w:cs="Times New Roman"/>
            <w:sz w:val="24"/>
            <w:szCs w:val="24"/>
            <w:rPrChange w:id="3502" w:author="Bryce Raffle" w:date="2016-09-06T11:42:00Z">
              <w:rPr>
                <w:rFonts w:ascii="Times New Roman" w:hAnsi="Times New Roman" w:cs="Times New Roman"/>
                <w:sz w:val="24"/>
                <w:szCs w:val="24"/>
              </w:rPr>
            </w:rPrChange>
          </w:rPr>
          <w:delText>he</w:delText>
        </w:r>
      </w:del>
      <w:r w:rsidRPr="009400B4">
        <w:rPr>
          <w:rFonts w:ascii="Times New Roman" w:hAnsi="Times New Roman"/>
          <w:sz w:val="24"/>
          <w:rPrChange w:id="3503" w:author="Andrea Stafford Hintz" w:date="2016-09-18T16:51:00Z">
            <w:rPr>
              <w:rFonts w:ascii="Times New Roman" w:eastAsia="Times New Roman" w:hAnsi="Times New Roman" w:cs="Times New Roman"/>
              <w:sz w:val="24"/>
              <w:szCs w:val="24"/>
            </w:rPr>
          </w:rPrChange>
        </w:rPr>
        <w:t xml:space="preserve"> never would have agreed to sell to them.</w:t>
      </w:r>
      <w:commentRangeEnd w:id="3474"/>
      <w:r w:rsidR="00947AC1">
        <w:rPr>
          <w:rStyle w:val="CommentReference"/>
        </w:rPr>
        <w:commentReference w:id="3474"/>
      </w:r>
      <w:ins w:id="3504" w:author="Andrea Stafford Hintz" w:date="2016-08-22T12:26:00Z">
        <w:r w:rsidR="00A37BFC" w:rsidRPr="009400B4">
          <w:rPr>
            <w:rFonts w:ascii="Times New Roman" w:hAnsi="Times New Roman"/>
            <w:sz w:val="24"/>
            <w:rPrChange w:id="3505" w:author="Andrea Stafford Hintz" w:date="2016-09-18T16:51:00Z">
              <w:rPr>
                <w:rFonts w:ascii="Times New Roman" w:eastAsia="Times New Roman" w:hAnsi="Times New Roman" w:cs="Times New Roman"/>
                <w:sz w:val="24"/>
                <w:szCs w:val="24"/>
              </w:rPr>
            </w:rPrChange>
          </w:rPr>
          <w:t xml:space="preserve"> </w:t>
        </w:r>
      </w:ins>
    </w:p>
    <w:p w14:paraId="2079889F" w14:textId="04F6582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506" w:author="Andrea Stafford Hintz" w:date="2016-09-18T16:51:00Z">
            <w:rPr>
              <w:rFonts w:ascii="Times New Roman" w:eastAsia="Times New Roman" w:hAnsi="Times New Roman" w:cs="Times New Roman"/>
              <w:sz w:val="24"/>
              <w:szCs w:val="24"/>
            </w:rPr>
          </w:rPrChange>
        </w:rPr>
        <w:t>The question still remained, what now? Her lungs burned, and she strained just to breathe, even now with fresh air all around her. Had she breathed in those toxic fumes? She couldn’t be certain. But her head ached. It was hard to think</w:t>
      </w:r>
      <w:commentRangeStart w:id="3507"/>
      <w:ins w:id="3508" w:author="Andrea Stafford Hintz" w:date="2016-08-22T12:30:00Z">
        <w:r w:rsidR="00A37BFC" w:rsidRPr="009400B4">
          <w:rPr>
            <w:rFonts w:ascii="Times New Roman" w:hAnsi="Times New Roman"/>
            <w:sz w:val="24"/>
            <w:rPrChange w:id="3509" w:author="Andrea Stafford Hintz" w:date="2016-09-18T16:51:00Z">
              <w:rPr>
                <w:rFonts w:ascii="Times New Roman" w:eastAsia="Times New Roman" w:hAnsi="Times New Roman" w:cs="Times New Roman"/>
                <w:sz w:val="24"/>
                <w:szCs w:val="24"/>
              </w:rPr>
            </w:rPrChange>
          </w:rPr>
          <w:t xml:space="preserve">; </w:t>
        </w:r>
      </w:ins>
      <w:ins w:id="3510" w:author="Andrea Stafford Hintz" w:date="2016-09-18T16:51:00Z">
        <w:r w:rsidR="00A22D6C" w:rsidRPr="009400B4">
          <w:rPr>
            <w:rFonts w:ascii="Times New Roman" w:eastAsia="Times New Roman" w:hAnsi="Times New Roman" w:cs="Times New Roman"/>
            <w:sz w:val="24"/>
            <w:szCs w:val="24"/>
          </w:rPr>
          <w:t>to</w:t>
        </w:r>
      </w:ins>
      <w:del w:id="3511" w:author="Andrea Stafford Hintz" w:date="2016-08-22T12:30:00Z">
        <w:r w:rsidRPr="00C245FD" w:rsidDel="00A37BFC">
          <w:rPr>
            <w:rFonts w:ascii="Times New Roman" w:hAnsi="Times New Roman" w:cs="Times New Roman"/>
            <w:sz w:val="24"/>
            <w:szCs w:val="24"/>
          </w:rPr>
          <w:delText>. T</w:delText>
        </w:r>
      </w:del>
      <w:ins w:id="3512" w:author="Andrea Stafford Hintz" w:date="2016-08-22T12:30:00Z">
        <w:r w:rsidR="00A37BFC" w:rsidRPr="75BA22D2">
          <w:rPr>
            <w:rFonts w:ascii="Times New Roman" w:eastAsia="Times New Roman" w:hAnsi="Times New Roman" w:cs="Times New Roman"/>
            <w:sz w:val="24"/>
            <w:szCs w:val="24"/>
            <w:rPrChange w:id="3513" w:author="Bryce Raffle" w:date="2016-09-06T11:42:00Z">
              <w:rPr>
                <w:rFonts w:ascii="Times New Roman" w:hAnsi="Times New Roman" w:cs="Times New Roman"/>
                <w:sz w:val="24"/>
                <w:szCs w:val="24"/>
              </w:rPr>
            </w:rPrChange>
          </w:rPr>
          <w:t>t</w:t>
        </w:r>
      </w:ins>
      <w:del w:id="3514" w:author="Andrea Stafford Hintz" w:date="2016-09-18T16:51:00Z">
        <w:r w:rsidRPr="75BA22D2">
          <w:rPr>
            <w:rFonts w:ascii="Times New Roman" w:eastAsia="Times New Roman" w:hAnsi="Times New Roman" w:cs="Times New Roman"/>
            <w:sz w:val="24"/>
            <w:szCs w:val="24"/>
            <w:rPrChange w:id="3515" w:author="Bryce Raffle" w:date="2016-09-06T11:42:00Z">
              <w:rPr>
                <w:rFonts w:ascii="Times New Roman" w:hAnsi="Times New Roman" w:cs="Times New Roman"/>
                <w:sz w:val="24"/>
                <w:szCs w:val="24"/>
              </w:rPr>
            </w:rPrChange>
          </w:rPr>
          <w:delText>o</w:delText>
        </w:r>
      </w:del>
      <w:r w:rsidRPr="009400B4">
        <w:rPr>
          <w:rFonts w:ascii="Times New Roman" w:hAnsi="Times New Roman"/>
          <w:sz w:val="24"/>
          <w:rPrChange w:id="3516" w:author="Andrea Stafford Hintz" w:date="2016-09-18T16:51:00Z">
            <w:rPr>
              <w:rFonts w:ascii="Times New Roman" w:eastAsia="Times New Roman" w:hAnsi="Times New Roman" w:cs="Times New Roman"/>
              <w:sz w:val="24"/>
              <w:szCs w:val="24"/>
            </w:rPr>
          </w:rPrChange>
        </w:rPr>
        <w:t xml:space="preserve"> go to the police and summon help, or to linger here, watching through the windows in the hopes that she might get some chance to sate her thirst for bloody vengeance.</w:t>
      </w:r>
      <w:commentRangeEnd w:id="3507"/>
      <w:r w:rsidR="00A37BFC">
        <w:rPr>
          <w:rStyle w:val="CommentReference"/>
        </w:rPr>
        <w:commentReference w:id="3507"/>
      </w:r>
      <w:r w:rsidRPr="009400B4">
        <w:rPr>
          <w:rFonts w:ascii="Times New Roman" w:hAnsi="Times New Roman"/>
          <w:sz w:val="24"/>
          <w:rPrChange w:id="3517" w:author="Andrea Stafford Hintz" w:date="2016-09-18T16:51:00Z">
            <w:rPr>
              <w:rFonts w:ascii="Times New Roman" w:eastAsia="Times New Roman" w:hAnsi="Times New Roman" w:cs="Times New Roman"/>
              <w:sz w:val="24"/>
              <w:szCs w:val="24"/>
            </w:rPr>
          </w:rPrChange>
        </w:rPr>
        <w:t xml:space="preserve"> The longer she waited, the more evident it became that she’d already made up her mind.</w:t>
      </w:r>
    </w:p>
    <w:p w14:paraId="717AF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518" w:author="Andrea Stafford Hintz" w:date="2016-09-18T16:51:00Z">
            <w:rPr>
              <w:rFonts w:ascii="Times New Roman" w:eastAsia="Times New Roman" w:hAnsi="Times New Roman" w:cs="Times New Roman"/>
              <w:sz w:val="24"/>
              <w:szCs w:val="24"/>
            </w:rPr>
          </w:rPrChange>
        </w:rPr>
        <w:t xml:space="preserve">She continued to circle around the mansion, until she found herself amongst tall </w:t>
      </w:r>
      <w:commentRangeStart w:id="3519"/>
      <w:r w:rsidRPr="009400B4">
        <w:rPr>
          <w:rFonts w:ascii="Times New Roman" w:hAnsi="Times New Roman"/>
          <w:sz w:val="24"/>
          <w:rPrChange w:id="3520" w:author="Andrea Stafford Hintz" w:date="2016-09-18T16:51:00Z">
            <w:rPr>
              <w:rFonts w:ascii="Times New Roman" w:eastAsia="Times New Roman" w:hAnsi="Times New Roman" w:cs="Times New Roman"/>
              <w:sz w:val="24"/>
              <w:szCs w:val="24"/>
            </w:rPr>
          </w:rPrChange>
        </w:rPr>
        <w:t>rhododendrons, lilies and hibiscus. Rose bushes and ferns</w:t>
      </w:r>
      <w:commentRangeEnd w:id="3519"/>
      <w:r w:rsidR="00A37BFC">
        <w:rPr>
          <w:rStyle w:val="CommentReference"/>
        </w:rPr>
        <w:commentReference w:id="3519"/>
      </w:r>
      <w:r w:rsidRPr="009400B4">
        <w:rPr>
          <w:rFonts w:ascii="Times New Roman" w:hAnsi="Times New Roman"/>
          <w:sz w:val="24"/>
          <w:rPrChange w:id="3521" w:author="Andrea Stafford Hintz" w:date="2016-09-18T16:51:00Z">
            <w:rPr>
              <w:rFonts w:ascii="Times New Roman" w:eastAsia="Times New Roman" w:hAnsi="Times New Roman" w:cs="Times New Roman"/>
              <w:sz w:val="24"/>
              <w:szCs w:val="24"/>
            </w:rPr>
          </w:rPrChange>
        </w:rPr>
        <w:t>. A tall statue, a fountain. It was too dark to make out the details, but the flickering lights from nearby windows cast shadows across a stone walkway that led through the lush rear garden behind Connor’s enormous house.</w:t>
      </w:r>
    </w:p>
    <w:p w14:paraId="161BB31C" w14:textId="000C69A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522"/>
      <w:r w:rsidRPr="009400B4">
        <w:rPr>
          <w:rFonts w:ascii="Times New Roman" w:hAnsi="Times New Roman"/>
          <w:sz w:val="24"/>
          <w:rPrChange w:id="3523" w:author="Andrea Stafford Hintz" w:date="2016-09-18T16:51:00Z">
            <w:rPr>
              <w:rFonts w:ascii="Times New Roman" w:eastAsia="Times New Roman" w:hAnsi="Times New Roman" w:cs="Times New Roman"/>
              <w:sz w:val="24"/>
              <w:szCs w:val="24"/>
            </w:rPr>
          </w:rPrChange>
        </w:rPr>
        <w:lastRenderedPageBreak/>
        <w:t>The screams from within the house began to subside</w:t>
      </w:r>
      <w:commentRangeEnd w:id="3522"/>
      <w:r w:rsidR="00A37BFC">
        <w:rPr>
          <w:rStyle w:val="CommentReference"/>
        </w:rPr>
        <w:commentReference w:id="3522"/>
      </w:r>
      <w:r w:rsidRPr="009400B4">
        <w:rPr>
          <w:rFonts w:ascii="Times New Roman" w:hAnsi="Times New Roman"/>
          <w:sz w:val="24"/>
          <w:rPrChange w:id="3524" w:author="Andrea Stafford Hintz" w:date="2016-09-18T16:51:00Z">
            <w:rPr>
              <w:rFonts w:ascii="Times New Roman" w:eastAsia="Times New Roman" w:hAnsi="Times New Roman" w:cs="Times New Roman"/>
              <w:sz w:val="24"/>
              <w:szCs w:val="24"/>
            </w:rPr>
          </w:rPrChange>
        </w:rPr>
        <w:t>, and the night grew disturbingly quiet. Those who might have escaped had already done so</w:t>
      </w:r>
      <w:ins w:id="3525" w:author="Andrea Stafford Hintz" w:date="2016-09-18T16:51:00Z">
        <w:r w:rsidR="00A22D6C" w:rsidRPr="009400B4">
          <w:rPr>
            <w:rFonts w:ascii="Times New Roman" w:eastAsia="Times New Roman" w:hAnsi="Times New Roman" w:cs="Times New Roman"/>
            <w:sz w:val="24"/>
            <w:szCs w:val="24"/>
          </w:rPr>
          <w:t>;</w:t>
        </w:r>
      </w:ins>
      <w:ins w:id="3526" w:author="Andrea Stafford Hintz" w:date="2016-08-22T12:35:00Z">
        <w:r w:rsidR="00A37BFC" w:rsidRPr="75BA22D2">
          <w:rPr>
            <w:rFonts w:ascii="Times New Roman" w:eastAsia="Times New Roman" w:hAnsi="Times New Roman" w:cs="Times New Roman"/>
            <w:sz w:val="24"/>
            <w:szCs w:val="24"/>
            <w:rPrChange w:id="3527" w:author="Bryce Raffle" w:date="2016-09-06T11:42:00Z">
              <w:rPr>
                <w:rFonts w:ascii="Times New Roman" w:hAnsi="Times New Roman" w:cs="Times New Roman"/>
                <w:sz w:val="24"/>
                <w:szCs w:val="24"/>
              </w:rPr>
            </w:rPrChange>
          </w:rPr>
          <w:t>;</w:t>
        </w:r>
      </w:ins>
      <w:del w:id="3528" w:author="Andrea Stafford Hintz" w:date="2016-08-22T12:35:00Z">
        <w:r w:rsidRPr="00C245FD" w:rsidDel="00A37BFC">
          <w:rPr>
            <w:rFonts w:ascii="Times New Roman" w:hAnsi="Times New Roman" w:cs="Times New Roman"/>
            <w:sz w:val="24"/>
            <w:szCs w:val="24"/>
          </w:rPr>
          <w:delText>,</w:delText>
        </w:r>
      </w:del>
      <w:ins w:id="3529" w:author="Andrea Stafford Hintz" w:date="2016-08-22T12:35:00Z">
        <w:r w:rsidR="00A37BFC" w:rsidRPr="009400B4">
          <w:rPr>
            <w:rFonts w:ascii="Times New Roman" w:hAnsi="Times New Roman"/>
            <w:sz w:val="24"/>
            <w:rPrChange w:id="3530" w:author="Andrea Stafford Hintz" w:date="2016-09-18T16:51:00Z">
              <w:rPr>
                <w:rFonts w:ascii="Times New Roman" w:eastAsia="Times New Roman" w:hAnsi="Times New Roman" w:cs="Times New Roman"/>
                <w:sz w:val="24"/>
                <w:szCs w:val="24"/>
              </w:rPr>
            </w:rPrChange>
          </w:rPr>
          <w:t xml:space="preserve"> </w:t>
        </w:r>
      </w:ins>
      <w:ins w:id="3531" w:author="Andrea Stafford Hintz" w:date="2016-08-22T12:36:00Z">
        <w:r w:rsidR="00A37BFC" w:rsidRPr="009400B4">
          <w:rPr>
            <w:rFonts w:ascii="Times New Roman" w:hAnsi="Times New Roman"/>
            <w:sz w:val="24"/>
            <w:rPrChange w:id="3532" w:author="Andrea Stafford Hintz" w:date="2016-09-18T16:51:00Z">
              <w:rPr>
                <w:rFonts w:ascii="Times New Roman" w:eastAsia="Times New Roman" w:hAnsi="Times New Roman" w:cs="Times New Roman"/>
                <w:sz w:val="24"/>
                <w:szCs w:val="24"/>
              </w:rPr>
            </w:rPrChange>
          </w:rPr>
          <w:t xml:space="preserve">by now </w:t>
        </w:r>
      </w:ins>
      <w:proofErr w:type="spellStart"/>
      <w:ins w:id="3533" w:author="Andrea Stafford Hintz" w:date="2016-09-18T16:51:00Z">
        <w:r w:rsidR="00A22D6C" w:rsidRPr="009400B4">
          <w:rPr>
            <w:rFonts w:ascii="Times New Roman" w:eastAsia="Times New Roman" w:hAnsi="Times New Roman" w:cs="Times New Roman"/>
            <w:sz w:val="24"/>
            <w:szCs w:val="24"/>
          </w:rPr>
          <w:t>the</w:t>
        </w:r>
      </w:ins>
      <w:del w:id="3534" w:author="Andrea Stafford Hintz" w:date="2016-08-22T12:35:00Z">
        <w:r w:rsidRPr="00C245FD" w:rsidDel="00A37BFC">
          <w:rPr>
            <w:rFonts w:ascii="Times New Roman" w:hAnsi="Times New Roman" w:cs="Times New Roman"/>
            <w:sz w:val="24"/>
            <w:szCs w:val="24"/>
          </w:rPr>
          <w:delText xml:space="preserve"> or failed to do so. T</w:delText>
        </w:r>
      </w:del>
      <w:ins w:id="3535" w:author="Andrea Stafford Hintz" w:date="2016-08-22T12:35:00Z">
        <w:r w:rsidR="00A37BFC" w:rsidRPr="75BA22D2">
          <w:rPr>
            <w:rFonts w:ascii="Times New Roman" w:eastAsia="Times New Roman" w:hAnsi="Times New Roman" w:cs="Times New Roman"/>
            <w:sz w:val="24"/>
            <w:szCs w:val="24"/>
            <w:rPrChange w:id="3536" w:author="Bryce Raffle" w:date="2016-09-06T11:42:00Z">
              <w:rPr>
                <w:rFonts w:ascii="Times New Roman" w:hAnsi="Times New Roman" w:cs="Times New Roman"/>
                <w:sz w:val="24"/>
                <w:szCs w:val="24"/>
              </w:rPr>
            </w:rPrChange>
          </w:rPr>
          <w:t>t</w:t>
        </w:r>
      </w:ins>
      <w:proofErr w:type="spellEnd"/>
      <w:del w:id="3537" w:author="Andrea Stafford Hintz" w:date="2016-09-18T16:51:00Z">
        <w:r w:rsidRPr="75BA22D2">
          <w:rPr>
            <w:rFonts w:ascii="Times New Roman" w:eastAsia="Times New Roman" w:hAnsi="Times New Roman" w:cs="Times New Roman"/>
            <w:sz w:val="24"/>
            <w:szCs w:val="24"/>
            <w:rPrChange w:id="3538" w:author="Bryce Raffle" w:date="2016-09-06T11:42:00Z">
              <w:rPr>
                <w:rFonts w:ascii="Times New Roman" w:hAnsi="Times New Roman" w:cs="Times New Roman"/>
                <w:sz w:val="24"/>
                <w:szCs w:val="24"/>
              </w:rPr>
            </w:rPrChange>
          </w:rPr>
          <w:delText>he</w:delText>
        </w:r>
      </w:del>
      <w:r w:rsidRPr="009400B4">
        <w:rPr>
          <w:rFonts w:ascii="Times New Roman" w:hAnsi="Times New Roman"/>
          <w:sz w:val="24"/>
          <w:rPrChange w:id="3539" w:author="Andrea Stafford Hintz" w:date="2016-09-18T16:51:00Z">
            <w:rPr>
              <w:rFonts w:ascii="Times New Roman" w:eastAsia="Times New Roman" w:hAnsi="Times New Roman" w:cs="Times New Roman"/>
              <w:sz w:val="24"/>
              <w:szCs w:val="24"/>
            </w:rPr>
          </w:rPrChange>
        </w:rPr>
        <w:t xml:space="preserve"> rest </w:t>
      </w:r>
      <w:proofErr w:type="spellStart"/>
      <w:r w:rsidRPr="009400B4">
        <w:rPr>
          <w:rFonts w:ascii="Times New Roman" w:hAnsi="Times New Roman"/>
          <w:sz w:val="24"/>
          <w:rPrChange w:id="3540" w:author="Andrea Stafford Hintz" w:date="2016-09-18T16:51:00Z">
            <w:rPr>
              <w:rFonts w:ascii="Times New Roman" w:eastAsia="Times New Roman" w:hAnsi="Times New Roman" w:cs="Times New Roman"/>
              <w:sz w:val="24"/>
              <w:szCs w:val="24"/>
            </w:rPr>
          </w:rPrChange>
        </w:rPr>
        <w:t>had</w:t>
      </w:r>
      <w:del w:id="3541" w:author="Andrea Stafford Hintz" w:date="2016-09-18T16:51:00Z">
        <w:r w:rsidRPr="75BA22D2">
          <w:rPr>
            <w:rFonts w:ascii="Times New Roman" w:eastAsia="Times New Roman" w:hAnsi="Times New Roman" w:cs="Times New Roman"/>
            <w:sz w:val="24"/>
            <w:szCs w:val="24"/>
            <w:rPrChange w:id="3542" w:author="Bryce Raffle" w:date="2016-09-06T11:42:00Z">
              <w:rPr>
                <w:rFonts w:ascii="Times New Roman" w:hAnsi="Times New Roman" w:cs="Times New Roman"/>
                <w:sz w:val="24"/>
                <w:szCs w:val="24"/>
              </w:rPr>
            </w:rPrChange>
          </w:rPr>
          <w:delText xml:space="preserve"> </w:delText>
        </w:r>
      </w:del>
      <w:del w:id="3543" w:author="Andrea Stafford Hintz" w:date="2016-08-22T12:36:00Z">
        <w:r w:rsidRPr="00C245FD" w:rsidDel="00A37BFC">
          <w:rPr>
            <w:rFonts w:ascii="Times New Roman" w:hAnsi="Times New Roman" w:cs="Times New Roman"/>
            <w:sz w:val="24"/>
            <w:szCs w:val="24"/>
          </w:rPr>
          <w:delText xml:space="preserve">already </w:delText>
        </w:r>
      </w:del>
      <w:r w:rsidRPr="009400B4">
        <w:rPr>
          <w:rFonts w:ascii="Times New Roman" w:hAnsi="Times New Roman"/>
          <w:sz w:val="24"/>
          <w:rPrChange w:id="3544" w:author="Andrea Stafford Hintz" w:date="2016-09-18T16:51:00Z">
            <w:rPr>
              <w:rFonts w:ascii="Times New Roman" w:eastAsia="Times New Roman" w:hAnsi="Times New Roman" w:cs="Times New Roman"/>
              <w:sz w:val="24"/>
              <w:szCs w:val="24"/>
            </w:rPr>
          </w:rPrChange>
        </w:rPr>
        <w:t>succumbed</w:t>
      </w:r>
      <w:proofErr w:type="spellEnd"/>
      <w:r w:rsidRPr="009400B4">
        <w:rPr>
          <w:rFonts w:ascii="Times New Roman" w:hAnsi="Times New Roman"/>
          <w:sz w:val="24"/>
          <w:rPrChange w:id="3545" w:author="Andrea Stafford Hintz" w:date="2016-09-18T16:51:00Z">
            <w:rPr>
              <w:rFonts w:ascii="Times New Roman" w:eastAsia="Times New Roman" w:hAnsi="Times New Roman" w:cs="Times New Roman"/>
              <w:sz w:val="24"/>
              <w:szCs w:val="24"/>
            </w:rPr>
          </w:rPrChange>
        </w:rPr>
        <w:t xml:space="preserve"> to the poisoned air and either lost consciousness</w:t>
      </w:r>
      <w:ins w:id="3546" w:author="Andrea Stafford Hintz" w:date="2016-08-22T12:37:00Z">
        <w:r w:rsidR="00A37BFC" w:rsidRPr="009400B4">
          <w:rPr>
            <w:rFonts w:ascii="Times New Roman" w:hAnsi="Times New Roman"/>
            <w:sz w:val="24"/>
            <w:rPrChange w:id="3547"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3548" w:author="Andrea Stafford Hintz" w:date="2016-09-18T16:51:00Z">
            <w:rPr>
              <w:rFonts w:ascii="Times New Roman" w:eastAsia="Times New Roman" w:hAnsi="Times New Roman" w:cs="Times New Roman"/>
              <w:sz w:val="24"/>
              <w:szCs w:val="24"/>
            </w:rPr>
          </w:rPrChange>
        </w:rPr>
        <w:t xml:space="preserve"> or died. </w:t>
      </w:r>
      <w:commentRangeStart w:id="3549"/>
      <w:r w:rsidRPr="009400B4">
        <w:rPr>
          <w:rFonts w:ascii="Times New Roman" w:hAnsi="Times New Roman"/>
          <w:sz w:val="24"/>
          <w:rPrChange w:id="3550" w:author="Andrea Stafford Hintz" w:date="2016-09-18T16:51:00Z">
            <w:rPr>
              <w:rFonts w:ascii="Times New Roman" w:eastAsia="Times New Roman" w:hAnsi="Times New Roman" w:cs="Times New Roman"/>
              <w:sz w:val="24"/>
              <w:szCs w:val="24"/>
            </w:rPr>
          </w:rPrChange>
        </w:rPr>
        <w:t xml:space="preserve">Annabel was not sure of </w:t>
      </w:r>
      <w:ins w:id="3551" w:author="Andrea Stafford Hintz" w:date="2016-08-22T12:42:00Z">
        <w:r w:rsidR="007C10FE" w:rsidRPr="009400B4">
          <w:rPr>
            <w:rFonts w:ascii="Times New Roman" w:hAnsi="Times New Roman"/>
            <w:sz w:val="24"/>
            <w:rPrChange w:id="3552" w:author="Andrea Stafford Hintz" w:date="2016-09-18T16:51:00Z">
              <w:rPr>
                <w:rFonts w:ascii="Times New Roman" w:eastAsia="Times New Roman" w:hAnsi="Times New Roman" w:cs="Times New Roman"/>
                <w:sz w:val="24"/>
                <w:szCs w:val="24"/>
              </w:rPr>
            </w:rPrChange>
          </w:rPr>
          <w:t xml:space="preserve">any other of </w:t>
        </w:r>
      </w:ins>
      <w:del w:id="3553" w:author="Andrea Stafford Hintz" w:date="2016-08-22T12:40:00Z">
        <w:r w:rsidRPr="00C245FD" w:rsidDel="007C10FE">
          <w:rPr>
            <w:rFonts w:ascii="Times New Roman" w:hAnsi="Times New Roman" w:cs="Times New Roman"/>
            <w:sz w:val="24"/>
            <w:szCs w:val="24"/>
          </w:rPr>
          <w:delText xml:space="preserve">its </w:delText>
        </w:r>
      </w:del>
      <w:ins w:id="3554" w:author="Andrea Stafford Hintz" w:date="2016-08-22T12:40:00Z">
        <w:r w:rsidR="007C10FE" w:rsidRPr="009400B4">
          <w:rPr>
            <w:rFonts w:ascii="Times New Roman" w:hAnsi="Times New Roman"/>
            <w:sz w:val="24"/>
            <w:rPrChange w:id="3555" w:author="Andrea Stafford Hintz" w:date="2016-09-18T16:51:00Z">
              <w:rPr>
                <w:rFonts w:ascii="Times New Roman" w:eastAsia="Times New Roman" w:hAnsi="Times New Roman" w:cs="Times New Roman"/>
                <w:sz w:val="24"/>
                <w:szCs w:val="24"/>
              </w:rPr>
            </w:rPrChange>
          </w:rPr>
          <w:t>t</w:t>
        </w:r>
      </w:ins>
      <w:ins w:id="3556" w:author="Andrea Stafford Hintz" w:date="2016-08-22T12:41:00Z">
        <w:r w:rsidR="007C10FE" w:rsidRPr="009400B4">
          <w:rPr>
            <w:rFonts w:ascii="Times New Roman" w:hAnsi="Times New Roman"/>
            <w:sz w:val="24"/>
            <w:rPrChange w:id="3557" w:author="Andrea Stafford Hintz" w:date="2016-09-18T16:51:00Z">
              <w:rPr>
                <w:rFonts w:ascii="Times New Roman" w:eastAsia="Times New Roman" w:hAnsi="Times New Roman" w:cs="Times New Roman"/>
                <w:sz w:val="24"/>
                <w:szCs w:val="24"/>
              </w:rPr>
            </w:rPrChange>
          </w:rPr>
          <w:t>he poison’s</w:t>
        </w:r>
      </w:ins>
      <w:ins w:id="3558" w:author="Andrea Stafford Hintz" w:date="2016-08-22T12:40:00Z">
        <w:r w:rsidR="007C10FE" w:rsidRPr="009400B4">
          <w:rPr>
            <w:rFonts w:ascii="Times New Roman" w:hAnsi="Times New Roman"/>
            <w:sz w:val="24"/>
            <w:rPrChange w:id="3559"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3560" w:author="Andrea Stafford Hintz" w:date="2016-09-18T16:51:00Z">
            <w:rPr>
              <w:rFonts w:ascii="Times New Roman" w:eastAsia="Times New Roman" w:hAnsi="Times New Roman" w:cs="Times New Roman"/>
              <w:sz w:val="24"/>
              <w:szCs w:val="24"/>
            </w:rPr>
          </w:rPrChange>
        </w:rPr>
        <w:t xml:space="preserve">effects, but </w:t>
      </w:r>
      <w:proofErr w:type="spellStart"/>
      <w:ins w:id="3561" w:author="Andrea Stafford Hintz" w:date="2016-09-18T16:51:00Z">
        <w:r w:rsidR="00A22D6C" w:rsidRPr="009400B4">
          <w:rPr>
            <w:rFonts w:ascii="Times New Roman" w:eastAsia="Times New Roman" w:hAnsi="Times New Roman" w:cs="Times New Roman"/>
            <w:sz w:val="24"/>
            <w:szCs w:val="24"/>
          </w:rPr>
          <w:t>was</w:t>
        </w:r>
      </w:ins>
      <w:del w:id="3562" w:author="Andrea Stafford Hintz" w:date="2016-08-22T12:41:00Z">
        <w:r w:rsidRPr="00C245FD" w:rsidDel="007C10FE">
          <w:rPr>
            <w:rFonts w:ascii="Times New Roman" w:hAnsi="Times New Roman" w:cs="Times New Roman"/>
            <w:sz w:val="24"/>
            <w:szCs w:val="24"/>
          </w:rPr>
          <w:delText>the only</w:delText>
        </w:r>
      </w:del>
      <w:ins w:id="3563" w:author="Andrea Stafford Hintz" w:date="2016-08-22T12:41:00Z">
        <w:r w:rsidR="007C10FE" w:rsidRPr="75BA22D2">
          <w:rPr>
            <w:rFonts w:ascii="Times New Roman" w:eastAsia="Times New Roman" w:hAnsi="Times New Roman" w:cs="Times New Roman"/>
            <w:sz w:val="24"/>
            <w:szCs w:val="24"/>
            <w:rPrChange w:id="3564" w:author="Bryce Raffle" w:date="2016-09-06T11:42:00Z">
              <w:rPr>
                <w:rFonts w:ascii="Times New Roman" w:hAnsi="Times New Roman" w:cs="Times New Roman"/>
                <w:sz w:val="24"/>
                <w:szCs w:val="24"/>
              </w:rPr>
            </w:rPrChange>
          </w:rPr>
          <w:t>was</w:t>
        </w:r>
      </w:ins>
      <w:proofErr w:type="spellEnd"/>
      <w:r w:rsidRPr="009400B4">
        <w:rPr>
          <w:rFonts w:ascii="Times New Roman" w:hAnsi="Times New Roman"/>
          <w:sz w:val="24"/>
          <w:rPrChange w:id="3565" w:author="Andrea Stafford Hintz" w:date="2016-09-18T16:51:00Z">
            <w:rPr>
              <w:rFonts w:ascii="Times New Roman" w:eastAsia="Times New Roman" w:hAnsi="Times New Roman" w:cs="Times New Roman"/>
              <w:sz w:val="24"/>
              <w:szCs w:val="24"/>
            </w:rPr>
          </w:rPrChange>
        </w:rPr>
        <w:t xml:space="preserve"> comfort</w:t>
      </w:r>
      <w:ins w:id="3566" w:author="Andrea Stafford Hintz" w:date="2016-08-22T12:41:00Z">
        <w:r w:rsidR="007C10FE" w:rsidRPr="009400B4">
          <w:rPr>
            <w:rFonts w:ascii="Times New Roman" w:hAnsi="Times New Roman"/>
            <w:sz w:val="24"/>
            <w:rPrChange w:id="3567" w:author="Andrea Stafford Hintz" w:date="2016-09-18T16:51:00Z">
              <w:rPr>
                <w:rFonts w:ascii="Times New Roman" w:eastAsia="Times New Roman" w:hAnsi="Times New Roman" w:cs="Times New Roman"/>
                <w:sz w:val="24"/>
                <w:szCs w:val="24"/>
              </w:rPr>
            </w:rPrChange>
          </w:rPr>
          <w:t>ed</w:t>
        </w:r>
        <w:r w:rsidR="007C10FE" w:rsidRPr="75BA22D2">
          <w:rPr>
            <w:rFonts w:ascii="Times New Roman" w:eastAsia="Times New Roman" w:hAnsi="Times New Roman" w:cs="Times New Roman"/>
            <w:sz w:val="24"/>
            <w:szCs w:val="24"/>
            <w:rPrChange w:id="3568" w:author="Bryce Raffle" w:date="2016-09-06T11:42:00Z">
              <w:rPr>
                <w:rFonts w:ascii="Times New Roman" w:hAnsi="Times New Roman" w:cs="Times New Roman"/>
                <w:sz w:val="24"/>
                <w:szCs w:val="24"/>
              </w:rPr>
            </w:rPrChange>
          </w:rPr>
          <w:t xml:space="preserve"> </w:t>
        </w:r>
        <w:proofErr w:type="spellStart"/>
        <w:r w:rsidR="007C10FE" w:rsidRPr="75BA22D2">
          <w:rPr>
            <w:rFonts w:ascii="Times New Roman" w:eastAsia="Times New Roman" w:hAnsi="Times New Roman" w:cs="Times New Roman"/>
            <w:sz w:val="24"/>
            <w:szCs w:val="24"/>
            <w:rPrChange w:id="3569" w:author="Bryce Raffle" w:date="2016-09-06T11:42:00Z">
              <w:rPr>
                <w:rFonts w:ascii="Times New Roman" w:hAnsi="Times New Roman" w:cs="Times New Roman"/>
                <w:sz w:val="24"/>
                <w:szCs w:val="24"/>
              </w:rPr>
            </w:rPrChange>
          </w:rPr>
          <w:t>that</w:t>
        </w:r>
      </w:ins>
      <w:del w:id="3570" w:author="Andrea Stafford Hintz" w:date="2016-09-18T16:51:00Z">
        <w:r w:rsidRPr="75BA22D2">
          <w:rPr>
            <w:rFonts w:ascii="Times New Roman" w:eastAsia="Times New Roman" w:hAnsi="Times New Roman" w:cs="Times New Roman"/>
            <w:sz w:val="24"/>
            <w:szCs w:val="24"/>
            <w:rPrChange w:id="3571" w:author="Bryce Raffle" w:date="2016-09-06T11:42:00Z">
              <w:rPr>
                <w:rFonts w:ascii="Times New Roman" w:hAnsi="Times New Roman" w:cs="Times New Roman"/>
                <w:sz w:val="24"/>
                <w:szCs w:val="24"/>
              </w:rPr>
            </w:rPrChange>
          </w:rPr>
          <w:delText xml:space="preserve"> she had </w:delText>
        </w:r>
      </w:del>
      <w:del w:id="3572" w:author="Andrea Stafford Hintz" w:date="2016-08-22T12:41:00Z">
        <w:r w:rsidRPr="00C245FD" w:rsidDel="007C10FE">
          <w:rPr>
            <w:rFonts w:ascii="Times New Roman" w:hAnsi="Times New Roman" w:cs="Times New Roman"/>
            <w:sz w:val="24"/>
            <w:szCs w:val="24"/>
          </w:rPr>
          <w:delText xml:space="preserve">was that she had </w:delText>
        </w:r>
      </w:del>
      <w:r w:rsidRPr="009400B4">
        <w:rPr>
          <w:rFonts w:ascii="Times New Roman" w:hAnsi="Times New Roman"/>
          <w:sz w:val="24"/>
          <w:rPrChange w:id="3573" w:author="Andrea Stafford Hintz" w:date="2016-09-18T16:51:00Z">
            <w:rPr>
              <w:rFonts w:ascii="Times New Roman" w:eastAsia="Times New Roman" w:hAnsi="Times New Roman" w:cs="Times New Roman"/>
              <w:sz w:val="24"/>
              <w:szCs w:val="24"/>
            </w:rPr>
          </w:rPrChange>
        </w:rPr>
        <w:t>not</w:t>
      </w:r>
      <w:proofErr w:type="spellEnd"/>
      <w:r w:rsidRPr="009400B4">
        <w:rPr>
          <w:rFonts w:ascii="Times New Roman" w:hAnsi="Times New Roman"/>
          <w:sz w:val="24"/>
          <w:rPrChange w:id="3574" w:author="Andrea Stafford Hintz" w:date="2016-09-18T16:51:00Z">
            <w:rPr>
              <w:rFonts w:ascii="Times New Roman" w:eastAsia="Times New Roman" w:hAnsi="Times New Roman" w:cs="Times New Roman"/>
              <w:sz w:val="24"/>
              <w:szCs w:val="24"/>
            </w:rPr>
          </w:rPrChange>
        </w:rPr>
        <w:t xml:space="preserve"> inhaled enough</w:t>
      </w:r>
      <w:ins w:id="3575" w:author="Andrea Stafford Hintz" w:date="2016-08-22T12:42:00Z">
        <w:r w:rsidR="007C10FE" w:rsidRPr="009400B4">
          <w:rPr>
            <w:rFonts w:ascii="Times New Roman" w:hAnsi="Times New Roman"/>
            <w:sz w:val="24"/>
            <w:rPrChange w:id="3576" w:author="Andrea Stafford Hintz" w:date="2016-09-18T16:51:00Z">
              <w:rPr>
                <w:rFonts w:ascii="Times New Roman" w:eastAsia="Times New Roman" w:hAnsi="Times New Roman" w:cs="Times New Roman"/>
                <w:sz w:val="24"/>
                <w:szCs w:val="24"/>
              </w:rPr>
            </w:rPrChange>
          </w:rPr>
          <w:t xml:space="preserve"> gas</w:t>
        </w:r>
      </w:ins>
      <w:r w:rsidRPr="009400B4">
        <w:rPr>
          <w:rFonts w:ascii="Times New Roman" w:hAnsi="Times New Roman"/>
          <w:sz w:val="24"/>
          <w:rPrChange w:id="3577" w:author="Andrea Stafford Hintz" w:date="2016-09-18T16:51:00Z">
            <w:rPr>
              <w:rFonts w:ascii="Times New Roman" w:eastAsia="Times New Roman" w:hAnsi="Times New Roman" w:cs="Times New Roman"/>
              <w:sz w:val="24"/>
              <w:szCs w:val="24"/>
            </w:rPr>
          </w:rPrChange>
        </w:rPr>
        <w:t xml:space="preserve"> to be so afflicted as those inside.</w:t>
      </w:r>
      <w:commentRangeEnd w:id="3549"/>
      <w:r w:rsidR="007C10FE">
        <w:rPr>
          <w:rStyle w:val="CommentReference"/>
        </w:rPr>
        <w:commentReference w:id="3549"/>
      </w:r>
    </w:p>
    <w:p w14:paraId="3FB2EA8D" w14:textId="5947D5E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578" w:author="Andrea Stafford Hintz" w:date="2016-09-18T16:51:00Z">
            <w:rPr>
              <w:rFonts w:ascii="Times New Roman" w:eastAsia="Times New Roman" w:hAnsi="Times New Roman" w:cs="Times New Roman"/>
              <w:sz w:val="24"/>
              <w:szCs w:val="24"/>
            </w:rPr>
          </w:rPrChange>
        </w:rPr>
        <w:t xml:space="preserve">She wondered how many had gotten out, and was surprised to realize that she was grateful that Mr. O was among their numbers. </w:t>
      </w:r>
      <w:proofErr w:type="spellStart"/>
      <w:ins w:id="3579" w:author="Andrea Stafford Hintz" w:date="2016-09-18T16:51:00Z">
        <w:r w:rsidR="00A22D6C" w:rsidRPr="009400B4">
          <w:rPr>
            <w:rFonts w:ascii="Times New Roman" w:eastAsia="Times New Roman" w:hAnsi="Times New Roman" w:cs="Times New Roman"/>
            <w:sz w:val="24"/>
            <w:szCs w:val="24"/>
          </w:rPr>
          <w:t>He</w:t>
        </w:r>
      </w:ins>
      <w:ins w:id="3580" w:author="Andrea Stafford Hintz" w:date="2016-08-22T12:43:00Z">
        <w:r w:rsidR="007C10FE" w:rsidRPr="75BA22D2">
          <w:rPr>
            <w:rFonts w:ascii="Times New Roman" w:eastAsia="Times New Roman" w:hAnsi="Times New Roman" w:cs="Times New Roman"/>
            <w:sz w:val="24"/>
            <w:szCs w:val="24"/>
            <w:rPrChange w:id="3581" w:author="Bryce Raffle" w:date="2016-09-06T11:42:00Z">
              <w:rPr>
                <w:rFonts w:ascii="Times New Roman" w:hAnsi="Times New Roman" w:cs="Times New Roman"/>
                <w:sz w:val="24"/>
                <w:szCs w:val="24"/>
              </w:rPr>
            </w:rPrChange>
          </w:rPr>
          <w:t>H</w:t>
        </w:r>
      </w:ins>
      <w:proofErr w:type="spellEnd"/>
      <w:del w:id="3582" w:author="Andrea Stafford Hintz" w:date="2016-08-22T12:43:00Z">
        <w:r w:rsidRPr="00C245FD" w:rsidDel="007C10FE">
          <w:rPr>
            <w:rFonts w:ascii="Times New Roman" w:hAnsi="Times New Roman" w:cs="Times New Roman"/>
            <w:sz w:val="24"/>
            <w:szCs w:val="24"/>
          </w:rPr>
          <w:delText>Well, h</w:delText>
        </w:r>
      </w:del>
      <w:del w:id="3583" w:author="Andrea Stafford Hintz" w:date="2016-09-18T16:51:00Z">
        <w:r w:rsidRPr="75BA22D2">
          <w:rPr>
            <w:rFonts w:ascii="Times New Roman" w:eastAsia="Times New Roman" w:hAnsi="Times New Roman" w:cs="Times New Roman"/>
            <w:sz w:val="24"/>
            <w:szCs w:val="24"/>
            <w:rPrChange w:id="3584" w:author="Bryce Raffle" w:date="2016-09-06T11:42:00Z">
              <w:rPr>
                <w:rFonts w:ascii="Times New Roman" w:hAnsi="Times New Roman" w:cs="Times New Roman"/>
                <w:sz w:val="24"/>
                <w:szCs w:val="24"/>
              </w:rPr>
            </w:rPrChange>
          </w:rPr>
          <w:delText>e</w:delText>
        </w:r>
      </w:del>
      <w:r w:rsidRPr="009400B4">
        <w:rPr>
          <w:rFonts w:ascii="Times New Roman" w:hAnsi="Times New Roman"/>
          <w:sz w:val="24"/>
          <w:rPrChange w:id="3585" w:author="Andrea Stafford Hintz" w:date="2016-09-18T16:51:00Z">
            <w:rPr>
              <w:rFonts w:ascii="Times New Roman" w:eastAsia="Times New Roman" w:hAnsi="Times New Roman" w:cs="Times New Roman"/>
              <w:sz w:val="24"/>
              <w:szCs w:val="24"/>
            </w:rPr>
          </w:rPrChange>
        </w:rPr>
        <w:t xml:space="preserve"> was handsome, </w:t>
      </w:r>
      <w:del w:id="3586" w:author="Andrea Stafford Hintz" w:date="2016-08-22T12:43:00Z">
        <w:r w:rsidRPr="00C245FD" w:rsidDel="007C10FE">
          <w:rPr>
            <w:rFonts w:ascii="Times New Roman" w:hAnsi="Times New Roman" w:cs="Times New Roman"/>
            <w:sz w:val="24"/>
            <w:szCs w:val="24"/>
          </w:rPr>
          <w:delText xml:space="preserve">after all, </w:delText>
        </w:r>
      </w:del>
      <w:r w:rsidRPr="009400B4">
        <w:rPr>
          <w:rFonts w:ascii="Times New Roman" w:hAnsi="Times New Roman"/>
          <w:sz w:val="24"/>
          <w:rPrChange w:id="3587" w:author="Andrea Stafford Hintz" w:date="2016-09-18T16:51:00Z">
            <w:rPr>
              <w:rFonts w:ascii="Times New Roman" w:eastAsia="Times New Roman" w:hAnsi="Times New Roman" w:cs="Times New Roman"/>
              <w:sz w:val="24"/>
              <w:szCs w:val="24"/>
            </w:rPr>
          </w:rPrChange>
        </w:rPr>
        <w:t>and he’d proven useful, so that migh</w:t>
      </w:r>
      <w:ins w:id="3588" w:author="Andrea Stafford Hintz" w:date="2016-08-22T12:43:00Z">
        <w:r w:rsidR="007C10FE" w:rsidRPr="009400B4">
          <w:rPr>
            <w:rFonts w:ascii="Times New Roman" w:hAnsi="Times New Roman"/>
            <w:sz w:val="24"/>
            <w:rPrChange w:id="3589" w:author="Andrea Stafford Hintz" w:date="2016-09-18T16:51:00Z">
              <w:rPr>
                <w:rFonts w:ascii="Times New Roman" w:eastAsia="Times New Roman" w:hAnsi="Times New Roman" w:cs="Times New Roman"/>
                <w:sz w:val="24"/>
                <w:szCs w:val="24"/>
              </w:rPr>
            </w:rPrChange>
          </w:rPr>
          <w:t xml:space="preserve">t </w:t>
        </w:r>
      </w:ins>
      <w:ins w:id="3590" w:author="Andrea Stafford Hintz" w:date="2016-09-18T16:51:00Z">
        <w:r w:rsidR="00A22D6C" w:rsidRPr="009400B4">
          <w:rPr>
            <w:rFonts w:ascii="Times New Roman" w:eastAsia="Times New Roman" w:hAnsi="Times New Roman" w:cs="Times New Roman"/>
            <w:sz w:val="24"/>
            <w:szCs w:val="24"/>
          </w:rPr>
          <w:t>account</w:t>
        </w:r>
      </w:ins>
      <w:del w:id="3591" w:author="Andrea Stafford Hintz" w:date="2016-08-22T12:43:00Z">
        <w:r w:rsidRPr="00C245FD" w:rsidDel="007C10FE">
          <w:rPr>
            <w:rFonts w:ascii="Times New Roman" w:hAnsi="Times New Roman" w:cs="Times New Roman"/>
            <w:sz w:val="24"/>
            <w:szCs w:val="24"/>
          </w:rPr>
          <w:delText xml:space="preserve">t have </w:delText>
        </w:r>
      </w:del>
      <w:del w:id="3592" w:author="Andrea Stafford Hintz" w:date="2016-09-18T16:51:00Z">
        <w:r w:rsidRPr="75BA22D2">
          <w:rPr>
            <w:rFonts w:ascii="Times New Roman" w:eastAsia="Times New Roman" w:hAnsi="Times New Roman" w:cs="Times New Roman"/>
            <w:sz w:val="24"/>
            <w:szCs w:val="24"/>
            <w:rPrChange w:id="3593" w:author="Bryce Raffle" w:date="2016-09-06T11:42:00Z">
              <w:rPr>
                <w:rFonts w:ascii="Times New Roman" w:hAnsi="Times New Roman" w:cs="Times New Roman"/>
                <w:sz w:val="24"/>
                <w:szCs w:val="24"/>
              </w:rPr>
            </w:rPrChange>
          </w:rPr>
          <w:delText>account</w:delText>
        </w:r>
      </w:del>
      <w:del w:id="3594" w:author="Andrea Stafford Hintz" w:date="2016-08-22T12:43:00Z">
        <w:r w:rsidRPr="00C245FD" w:rsidDel="007C10FE">
          <w:rPr>
            <w:rFonts w:ascii="Times New Roman" w:hAnsi="Times New Roman" w:cs="Times New Roman"/>
            <w:sz w:val="24"/>
            <w:szCs w:val="24"/>
          </w:rPr>
          <w:delText>ed</w:delText>
        </w:r>
      </w:del>
      <w:r w:rsidRPr="009400B4">
        <w:rPr>
          <w:rFonts w:ascii="Times New Roman" w:hAnsi="Times New Roman"/>
          <w:sz w:val="24"/>
          <w:rPrChange w:id="3595" w:author="Andrea Stafford Hintz" w:date="2016-09-18T16:51:00Z">
            <w:rPr>
              <w:rFonts w:ascii="Times New Roman" w:eastAsia="Times New Roman" w:hAnsi="Times New Roman" w:cs="Times New Roman"/>
              <w:sz w:val="24"/>
              <w:szCs w:val="24"/>
            </w:rPr>
          </w:rPrChange>
        </w:rPr>
        <w:t xml:space="preserve"> for the</w:t>
      </w:r>
      <w:ins w:id="3596" w:author="Andrea Stafford Hintz" w:date="2016-08-22T12:45:00Z">
        <w:r w:rsidR="007C10FE" w:rsidRPr="009400B4">
          <w:rPr>
            <w:rFonts w:ascii="Times New Roman" w:hAnsi="Times New Roman"/>
            <w:sz w:val="24"/>
            <w:rPrChange w:id="3597" w:author="Andrea Stafford Hintz" w:date="2016-09-18T16:51:00Z">
              <w:rPr>
                <w:rFonts w:ascii="Times New Roman" w:eastAsia="Times New Roman" w:hAnsi="Times New Roman" w:cs="Times New Roman"/>
                <w:sz w:val="24"/>
                <w:szCs w:val="24"/>
              </w:rPr>
            </w:rPrChange>
          </w:rPr>
          <w:t xml:space="preserve"> </w:t>
        </w:r>
      </w:ins>
      <w:del w:id="3598" w:author="Andrea Stafford Hintz" w:date="2016-08-22T12:46:00Z">
        <w:r w:rsidRPr="00C245FD" w:rsidDel="007C10FE">
          <w:rPr>
            <w:rFonts w:ascii="Times New Roman" w:hAnsi="Times New Roman" w:cs="Times New Roman"/>
            <w:sz w:val="24"/>
            <w:szCs w:val="24"/>
          </w:rPr>
          <w:delText xml:space="preserve"> </w:delText>
        </w:r>
      </w:del>
      <w:r w:rsidRPr="009400B4">
        <w:rPr>
          <w:rFonts w:ascii="Times New Roman" w:hAnsi="Times New Roman"/>
          <w:sz w:val="24"/>
          <w:rPrChange w:id="3599" w:author="Andrea Stafford Hintz" w:date="2016-09-18T16:51:00Z">
            <w:rPr>
              <w:rFonts w:ascii="Times New Roman" w:eastAsia="Times New Roman" w:hAnsi="Times New Roman" w:cs="Times New Roman"/>
              <w:sz w:val="24"/>
              <w:szCs w:val="24"/>
            </w:rPr>
          </w:rPrChange>
        </w:rPr>
        <w:t>sentiment. He was a witness</w:t>
      </w:r>
      <w:del w:id="3600" w:author="Andrea Stafford Hintz" w:date="2016-08-22T12:45:00Z">
        <w:r w:rsidRPr="00C245FD" w:rsidDel="007C10FE">
          <w:rPr>
            <w:rFonts w:ascii="Times New Roman" w:hAnsi="Times New Roman" w:cs="Times New Roman"/>
            <w:sz w:val="24"/>
            <w:szCs w:val="24"/>
          </w:rPr>
          <w:delText>, thoug</w:delText>
        </w:r>
      </w:del>
      <w:del w:id="3601" w:author="Andrea Stafford Hintz" w:date="2016-08-22T12:44:00Z">
        <w:r w:rsidRPr="00C245FD" w:rsidDel="007C10FE">
          <w:rPr>
            <w:rFonts w:ascii="Times New Roman" w:hAnsi="Times New Roman" w:cs="Times New Roman"/>
            <w:sz w:val="24"/>
            <w:szCs w:val="24"/>
          </w:rPr>
          <w:delText>h</w:delText>
        </w:r>
      </w:del>
      <w:r w:rsidRPr="009400B4">
        <w:rPr>
          <w:rFonts w:ascii="Times New Roman" w:hAnsi="Times New Roman"/>
          <w:sz w:val="24"/>
          <w:rPrChange w:id="3602" w:author="Andrea Stafford Hintz" w:date="2016-09-18T16:51:00Z">
            <w:rPr>
              <w:rFonts w:ascii="Times New Roman" w:eastAsia="Times New Roman" w:hAnsi="Times New Roman" w:cs="Times New Roman"/>
              <w:sz w:val="24"/>
              <w:szCs w:val="24"/>
            </w:rPr>
          </w:rPrChange>
        </w:rPr>
        <w:t xml:space="preserve">; it would </w:t>
      </w:r>
      <w:proofErr w:type="spellStart"/>
      <w:ins w:id="3603" w:author="Andrea Stafford Hintz" w:date="2016-09-18T16:51:00Z">
        <w:r w:rsidR="00A22D6C" w:rsidRPr="009400B4">
          <w:rPr>
            <w:rFonts w:ascii="Times New Roman" w:eastAsia="Times New Roman" w:hAnsi="Times New Roman" w:cs="Times New Roman"/>
            <w:sz w:val="24"/>
            <w:szCs w:val="24"/>
          </w:rPr>
          <w:t>be</w:t>
        </w:r>
      </w:ins>
      <w:del w:id="3604" w:author="Andrea Stafford Hintz" w:date="2016-08-22T12:44:00Z">
        <w:r w:rsidRPr="00C245FD" w:rsidDel="007C10FE">
          <w:rPr>
            <w:rFonts w:ascii="Times New Roman" w:hAnsi="Times New Roman" w:cs="Times New Roman"/>
            <w:sz w:val="24"/>
            <w:szCs w:val="24"/>
          </w:rPr>
          <w:delText>have been</w:delText>
        </w:r>
      </w:del>
      <w:ins w:id="3605" w:author="Andrea Stafford Hintz" w:date="2016-08-22T12:44:00Z">
        <w:r w:rsidR="007C10FE" w:rsidRPr="75BA22D2">
          <w:rPr>
            <w:rFonts w:ascii="Times New Roman" w:eastAsia="Times New Roman" w:hAnsi="Times New Roman" w:cs="Times New Roman"/>
            <w:sz w:val="24"/>
            <w:szCs w:val="24"/>
            <w:rPrChange w:id="3606" w:author="Bryce Raffle" w:date="2016-09-06T11:42:00Z">
              <w:rPr>
                <w:rFonts w:ascii="Times New Roman" w:hAnsi="Times New Roman" w:cs="Times New Roman"/>
                <w:sz w:val="24"/>
                <w:szCs w:val="24"/>
              </w:rPr>
            </w:rPrChange>
          </w:rPr>
          <w:t>be</w:t>
        </w:r>
      </w:ins>
      <w:proofErr w:type="spellEnd"/>
      <w:r w:rsidRPr="009400B4">
        <w:rPr>
          <w:rFonts w:ascii="Times New Roman" w:hAnsi="Times New Roman"/>
          <w:sz w:val="24"/>
          <w:rPrChange w:id="3607" w:author="Andrea Stafford Hintz" w:date="2016-09-18T16:51:00Z">
            <w:rPr>
              <w:rFonts w:ascii="Times New Roman" w:eastAsia="Times New Roman" w:hAnsi="Times New Roman" w:cs="Times New Roman"/>
              <w:sz w:val="24"/>
              <w:szCs w:val="24"/>
            </w:rPr>
          </w:rPrChange>
        </w:rPr>
        <w:t xml:space="preserve"> more prudent to wish him dead, but she just couldn’t bring herself to </w:t>
      </w:r>
      <w:del w:id="3608" w:author="Andrea Stafford Hintz" w:date="2016-08-22T12:44:00Z">
        <w:r w:rsidRPr="00C245FD" w:rsidDel="007C10FE">
          <w:rPr>
            <w:rFonts w:ascii="Times New Roman" w:hAnsi="Times New Roman" w:cs="Times New Roman"/>
            <w:sz w:val="24"/>
            <w:szCs w:val="24"/>
          </w:rPr>
          <w:delText xml:space="preserve">wish for </w:delText>
        </w:r>
      </w:del>
      <w:r w:rsidRPr="009400B4">
        <w:rPr>
          <w:rFonts w:ascii="Times New Roman" w:hAnsi="Times New Roman"/>
          <w:sz w:val="24"/>
          <w:rPrChange w:id="3609" w:author="Andrea Stafford Hintz" w:date="2016-09-18T16:51:00Z">
            <w:rPr>
              <w:rFonts w:ascii="Times New Roman" w:eastAsia="Times New Roman" w:hAnsi="Times New Roman" w:cs="Times New Roman"/>
              <w:sz w:val="24"/>
              <w:szCs w:val="24"/>
            </w:rPr>
          </w:rPrChange>
        </w:rPr>
        <w:t>that. For the second time that night, she wished she could be just a bit more ruthless.</w:t>
      </w:r>
    </w:p>
    <w:p w14:paraId="4DDCF199" w14:textId="33E4EA1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10" w:author="Andrea Stafford Hintz" w:date="2016-09-18T16:51:00Z">
            <w:rPr>
              <w:rFonts w:ascii="Times New Roman" w:eastAsia="Times New Roman" w:hAnsi="Times New Roman" w:cs="Times New Roman"/>
              <w:sz w:val="24"/>
              <w:szCs w:val="24"/>
            </w:rPr>
          </w:rPrChange>
        </w:rPr>
        <w:t xml:space="preserve">As she </w:t>
      </w:r>
      <w:proofErr w:type="spellStart"/>
      <w:ins w:id="3611" w:author="Andrea Stafford Hintz" w:date="2016-09-18T16:51:00Z">
        <w:r w:rsidR="00A22D6C" w:rsidRPr="009400B4">
          <w:rPr>
            <w:rFonts w:ascii="Times New Roman" w:eastAsia="Times New Roman" w:hAnsi="Times New Roman" w:cs="Times New Roman"/>
            <w:sz w:val="24"/>
            <w:szCs w:val="24"/>
          </w:rPr>
          <w:t>crept</w:t>
        </w:r>
      </w:ins>
      <w:del w:id="3612" w:author="Andrea Stafford Hintz" w:date="2016-08-22T12:46:00Z">
        <w:r w:rsidRPr="00C245FD" w:rsidDel="007C10FE">
          <w:rPr>
            <w:rFonts w:ascii="Times New Roman" w:hAnsi="Times New Roman" w:cs="Times New Roman"/>
            <w:sz w:val="24"/>
            <w:szCs w:val="24"/>
          </w:rPr>
          <w:delText>continued creeping</w:delText>
        </w:r>
      </w:del>
      <w:ins w:id="3613" w:author="Andrea Stafford Hintz" w:date="2016-08-22T12:46:00Z">
        <w:r w:rsidR="007C10FE" w:rsidRPr="75BA22D2">
          <w:rPr>
            <w:rFonts w:ascii="Times New Roman" w:eastAsia="Times New Roman" w:hAnsi="Times New Roman" w:cs="Times New Roman"/>
            <w:sz w:val="24"/>
            <w:szCs w:val="24"/>
            <w:rPrChange w:id="3614" w:author="Bryce Raffle" w:date="2016-09-06T11:42:00Z">
              <w:rPr>
                <w:rFonts w:ascii="Times New Roman" w:hAnsi="Times New Roman" w:cs="Times New Roman"/>
                <w:sz w:val="24"/>
                <w:szCs w:val="24"/>
              </w:rPr>
            </w:rPrChange>
          </w:rPr>
          <w:t>crept</w:t>
        </w:r>
      </w:ins>
      <w:proofErr w:type="spellEnd"/>
      <w:r w:rsidRPr="009400B4">
        <w:rPr>
          <w:rFonts w:ascii="Times New Roman" w:hAnsi="Times New Roman"/>
          <w:sz w:val="24"/>
          <w:rPrChange w:id="3615" w:author="Andrea Stafford Hintz" w:date="2016-09-18T16:51:00Z">
            <w:rPr>
              <w:rFonts w:ascii="Times New Roman" w:eastAsia="Times New Roman" w:hAnsi="Times New Roman" w:cs="Times New Roman"/>
              <w:sz w:val="24"/>
              <w:szCs w:val="24"/>
            </w:rPr>
          </w:rPrChange>
        </w:rPr>
        <w:t xml:space="preserve"> forward, keeping close to the walls of the house, she </w:t>
      </w:r>
      <w:commentRangeStart w:id="3616"/>
      <w:r w:rsidRPr="009400B4">
        <w:rPr>
          <w:rFonts w:ascii="Times New Roman" w:hAnsi="Times New Roman"/>
          <w:sz w:val="24"/>
          <w:rPrChange w:id="3617" w:author="Andrea Stafford Hintz" w:date="2016-09-18T16:51:00Z">
            <w:rPr>
              <w:rFonts w:ascii="Times New Roman" w:eastAsia="Times New Roman" w:hAnsi="Times New Roman" w:cs="Times New Roman"/>
              <w:sz w:val="24"/>
              <w:szCs w:val="24"/>
            </w:rPr>
          </w:rPrChange>
        </w:rPr>
        <w:t>wondered</w:t>
      </w:r>
      <w:commentRangeEnd w:id="3616"/>
      <w:r w:rsidR="007C10FE">
        <w:rPr>
          <w:rStyle w:val="CommentReference"/>
        </w:rPr>
        <w:commentReference w:id="3616"/>
      </w:r>
      <w:r w:rsidRPr="009400B4">
        <w:rPr>
          <w:rFonts w:ascii="Times New Roman" w:hAnsi="Times New Roman"/>
          <w:sz w:val="24"/>
          <w:rPrChange w:id="3618" w:author="Andrea Stafford Hintz" w:date="2016-09-18T16:51:00Z">
            <w:rPr>
              <w:rFonts w:ascii="Times New Roman" w:eastAsia="Times New Roman" w:hAnsi="Times New Roman" w:cs="Times New Roman"/>
              <w:sz w:val="24"/>
              <w:szCs w:val="24"/>
            </w:rPr>
          </w:rPrChange>
        </w:rPr>
        <w:t xml:space="preserve"> if anyone had gone to the police, if not a survivor of the po</w:t>
      </w:r>
      <w:r w:rsidR="00C245FD" w:rsidRPr="009400B4">
        <w:rPr>
          <w:rFonts w:ascii="Times New Roman" w:hAnsi="Times New Roman"/>
          <w:sz w:val="24"/>
          <w:rPrChange w:id="3619" w:author="Andrea Stafford Hintz" w:date="2016-09-18T16:51:00Z">
            <w:rPr>
              <w:rFonts w:ascii="Times New Roman" w:eastAsia="Times New Roman" w:hAnsi="Times New Roman" w:cs="Times New Roman"/>
              <w:sz w:val="24"/>
              <w:szCs w:val="24"/>
            </w:rPr>
          </w:rPrChange>
        </w:rPr>
        <w:t>ison gas then perhaps a neighbo</w:t>
      </w:r>
      <w:r w:rsidRPr="009400B4">
        <w:rPr>
          <w:rFonts w:ascii="Times New Roman" w:hAnsi="Times New Roman"/>
          <w:sz w:val="24"/>
          <w:rPrChange w:id="3620" w:author="Andrea Stafford Hintz" w:date="2016-09-18T16:51:00Z">
            <w:rPr>
              <w:rFonts w:ascii="Times New Roman" w:eastAsia="Times New Roman" w:hAnsi="Times New Roman" w:cs="Times New Roman"/>
              <w:sz w:val="24"/>
              <w:szCs w:val="24"/>
            </w:rPr>
          </w:rPrChange>
        </w:rPr>
        <w:t xml:space="preserve">r, having heard the screams. She didn’t want to be here when the police arrived. But she did want to see what was going on inside, and </w:t>
      </w:r>
      <w:r w:rsidRPr="009400B4">
        <w:rPr>
          <w:rFonts w:ascii="Times New Roman" w:hAnsi="Times New Roman"/>
          <w:sz w:val="24"/>
          <w:highlight w:val="yellow"/>
          <w:rPrChange w:id="3621" w:author="Andrea Stafford Hintz" w:date="2016-09-18T16:51:00Z">
            <w:rPr>
              <w:rFonts w:ascii="Times New Roman" w:eastAsia="Times New Roman" w:hAnsi="Times New Roman" w:cs="Times New Roman"/>
              <w:sz w:val="24"/>
              <w:szCs w:val="24"/>
              <w:highlight w:val="yellow"/>
            </w:rPr>
          </w:rPrChange>
        </w:rPr>
        <w:t>she couldn’t see the ballroom from the windows on this side of the hous</w:t>
      </w:r>
      <w:r w:rsidRPr="009400B4">
        <w:rPr>
          <w:rFonts w:ascii="Times New Roman" w:hAnsi="Times New Roman"/>
          <w:sz w:val="24"/>
          <w:rPrChange w:id="3622" w:author="Andrea Stafford Hintz" w:date="2016-09-18T16:51:00Z">
            <w:rPr>
              <w:rFonts w:ascii="Times New Roman" w:eastAsia="Times New Roman" w:hAnsi="Times New Roman" w:cs="Times New Roman"/>
              <w:sz w:val="24"/>
              <w:szCs w:val="24"/>
            </w:rPr>
          </w:rPrChange>
        </w:rPr>
        <w:t>e. There was the balcony nearby. She would get a clear view inside if she could climb up there somehow, if she could find a ladder or just a foothold in the brickwork of the house.</w:t>
      </w:r>
    </w:p>
    <w:p w14:paraId="302D5446" w14:textId="6FF6180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23" w:author="Andrea Stafford Hintz" w:date="2016-09-18T16:51:00Z">
            <w:rPr>
              <w:rFonts w:ascii="Times New Roman" w:eastAsia="Times New Roman" w:hAnsi="Times New Roman" w:cs="Times New Roman"/>
              <w:sz w:val="24"/>
              <w:szCs w:val="24"/>
            </w:rPr>
          </w:rPrChange>
        </w:rPr>
        <w:t xml:space="preserve">Before she had a chance to search for one, a loud crash came from nearby. Glass shattered, and with an inhuman roar, </w:t>
      </w:r>
      <w:commentRangeStart w:id="3624"/>
      <w:r w:rsidRPr="009400B4">
        <w:rPr>
          <w:rFonts w:ascii="Times New Roman" w:hAnsi="Times New Roman"/>
          <w:sz w:val="24"/>
          <w:rPrChange w:id="3625" w:author="Andrea Stafford Hintz" w:date="2016-09-18T16:51:00Z">
            <w:rPr>
              <w:rFonts w:ascii="Times New Roman" w:eastAsia="Times New Roman" w:hAnsi="Times New Roman" w:cs="Times New Roman"/>
              <w:sz w:val="24"/>
              <w:szCs w:val="24"/>
            </w:rPr>
          </w:rPrChange>
        </w:rPr>
        <w:t>something tumbled out of the house</w:t>
      </w:r>
      <w:commentRangeEnd w:id="3624"/>
      <w:r w:rsidR="007C10FE">
        <w:rPr>
          <w:rStyle w:val="CommentReference"/>
        </w:rPr>
        <w:commentReference w:id="3624"/>
      </w:r>
      <w:r w:rsidRPr="009400B4">
        <w:rPr>
          <w:rFonts w:ascii="Times New Roman" w:hAnsi="Times New Roman"/>
          <w:sz w:val="24"/>
          <w:rPrChange w:id="3626" w:author="Andrea Stafford Hintz" w:date="2016-09-18T16:51:00Z">
            <w:rPr>
              <w:rFonts w:ascii="Times New Roman" w:eastAsia="Times New Roman" w:hAnsi="Times New Roman" w:cs="Times New Roman"/>
              <w:sz w:val="24"/>
              <w:szCs w:val="24"/>
            </w:rPr>
          </w:rPrChange>
        </w:rPr>
        <w:t xml:space="preserve">. A blur of shadow, it landed hard, on the ground below. It stopped moving. Heart pounding, she knew she ought to run now. Every instinct, every nerve in her body was telling her to </w:t>
      </w:r>
      <w:r w:rsidRPr="009400B4">
        <w:rPr>
          <w:rFonts w:ascii="Times New Roman" w:hAnsi="Times New Roman"/>
          <w:i/>
          <w:sz w:val="24"/>
          <w:rPrChange w:id="3627" w:author="Andrea Stafford Hintz" w:date="2016-09-18T16:51:00Z">
            <w:rPr>
              <w:rFonts w:ascii="Times New Roman" w:eastAsia="Times New Roman" w:hAnsi="Times New Roman" w:cs="Times New Roman"/>
              <w:i/>
              <w:sz w:val="24"/>
              <w:szCs w:val="24"/>
            </w:rPr>
          </w:rPrChange>
        </w:rPr>
        <w:t xml:space="preserve">run, just run! </w:t>
      </w:r>
      <w:r w:rsidRPr="009400B4">
        <w:rPr>
          <w:rFonts w:ascii="Times New Roman" w:hAnsi="Times New Roman"/>
          <w:sz w:val="24"/>
          <w:rPrChange w:id="3628" w:author="Andrea Stafford Hintz" w:date="2016-09-18T16:51:00Z">
            <w:rPr>
              <w:rFonts w:ascii="Times New Roman" w:eastAsia="Times New Roman" w:hAnsi="Times New Roman" w:cs="Times New Roman"/>
              <w:sz w:val="24"/>
              <w:szCs w:val="24"/>
            </w:rPr>
          </w:rPrChange>
        </w:rPr>
        <w:t>Instead</w:t>
      </w:r>
      <w:ins w:id="3629" w:author="Andrea Stafford Hintz" w:date="2016-08-22T12:51:00Z">
        <w:r w:rsidR="00CC5690" w:rsidRPr="009400B4">
          <w:rPr>
            <w:rFonts w:ascii="Times New Roman" w:hAnsi="Times New Roman"/>
            <w:sz w:val="24"/>
            <w:rPrChange w:id="3630" w:author="Andrea Stafford Hintz" w:date="2016-09-18T16:51:00Z">
              <w:rPr>
                <w:rFonts w:ascii="Times New Roman" w:eastAsia="Times New Roman" w:hAnsi="Times New Roman" w:cs="Times New Roman"/>
                <w:sz w:val="24"/>
                <w:szCs w:val="24"/>
              </w:rPr>
            </w:rPrChange>
          </w:rPr>
          <w:t xml:space="preserve"> </w:t>
        </w:r>
      </w:ins>
      <w:proofErr w:type="spellStart"/>
      <w:ins w:id="3631" w:author="Andrea Stafford Hintz" w:date="2016-09-18T16:51:00Z">
        <w:r w:rsidR="00A22D6C" w:rsidRPr="009400B4">
          <w:rPr>
            <w:rFonts w:ascii="Times New Roman" w:eastAsia="Times New Roman" w:hAnsi="Times New Roman" w:cs="Times New Roman"/>
            <w:sz w:val="24"/>
            <w:szCs w:val="24"/>
          </w:rPr>
          <w:t>she</w:t>
        </w:r>
      </w:ins>
      <w:del w:id="3632" w:author="Andrea Stafford Hintz" w:date="2016-08-22T12:51:00Z">
        <w:r w:rsidRPr="00C245FD" w:rsidDel="00CC5690">
          <w:rPr>
            <w:rFonts w:ascii="Times New Roman" w:hAnsi="Times New Roman" w:cs="Times New Roman"/>
            <w:sz w:val="24"/>
            <w:szCs w:val="24"/>
          </w:rPr>
          <w:delText>, ignoring</w:delText>
        </w:r>
      </w:del>
      <w:ins w:id="3633" w:author="Andrea Stafford Hintz" w:date="2016-08-22T12:51:00Z">
        <w:r w:rsidR="00CC5690" w:rsidRPr="75BA22D2">
          <w:rPr>
            <w:rFonts w:ascii="Times New Roman" w:eastAsia="Times New Roman" w:hAnsi="Times New Roman" w:cs="Times New Roman"/>
            <w:sz w:val="24"/>
            <w:szCs w:val="24"/>
            <w:rPrChange w:id="3634" w:author="Bryce Raffle" w:date="2016-09-06T11:42:00Z">
              <w:rPr>
                <w:rFonts w:ascii="Times New Roman" w:hAnsi="Times New Roman" w:cs="Times New Roman"/>
                <w:sz w:val="24"/>
                <w:szCs w:val="24"/>
              </w:rPr>
            </w:rPrChange>
          </w:rPr>
          <w:t>she</w:t>
        </w:r>
        <w:proofErr w:type="spellEnd"/>
        <w:r w:rsidR="00CC5690" w:rsidRPr="009400B4">
          <w:rPr>
            <w:rFonts w:ascii="Times New Roman" w:hAnsi="Times New Roman"/>
            <w:sz w:val="24"/>
            <w:rPrChange w:id="3635" w:author="Andrea Stafford Hintz" w:date="2016-09-18T16:51:00Z">
              <w:rPr>
                <w:rFonts w:ascii="Times New Roman" w:eastAsia="Times New Roman" w:hAnsi="Times New Roman" w:cs="Times New Roman"/>
                <w:sz w:val="24"/>
                <w:szCs w:val="24"/>
              </w:rPr>
            </w:rPrChange>
          </w:rPr>
          <w:t xml:space="preserve"> ignored</w:t>
        </w:r>
      </w:ins>
      <w:r w:rsidRPr="009400B4">
        <w:rPr>
          <w:rFonts w:ascii="Times New Roman" w:hAnsi="Times New Roman"/>
          <w:sz w:val="24"/>
          <w:rPrChange w:id="3636" w:author="Andrea Stafford Hintz" w:date="2016-09-18T16:51:00Z">
            <w:rPr>
              <w:rFonts w:ascii="Times New Roman" w:eastAsia="Times New Roman" w:hAnsi="Times New Roman" w:cs="Times New Roman"/>
              <w:sz w:val="24"/>
              <w:szCs w:val="24"/>
            </w:rPr>
          </w:rPrChange>
        </w:rPr>
        <w:t xml:space="preserve"> her racing heartbeat</w:t>
      </w:r>
      <w:ins w:id="3637" w:author="Andrea Stafford Hintz" w:date="2016-08-22T12:51:00Z">
        <w:r w:rsidR="00CC5690" w:rsidRPr="009400B4">
          <w:rPr>
            <w:rFonts w:ascii="Times New Roman" w:hAnsi="Times New Roman"/>
            <w:sz w:val="24"/>
            <w:rPrChange w:id="3638" w:author="Andrea Stafford Hintz" w:date="2016-09-18T16:51:00Z">
              <w:rPr>
                <w:rFonts w:ascii="Times New Roman" w:eastAsia="Times New Roman" w:hAnsi="Times New Roman" w:cs="Times New Roman"/>
                <w:sz w:val="24"/>
                <w:szCs w:val="24"/>
              </w:rPr>
            </w:rPrChange>
          </w:rPr>
          <w:t xml:space="preserve"> and</w:t>
        </w:r>
      </w:ins>
      <w:del w:id="3639" w:author="Andrea Stafford Hintz" w:date="2016-08-22T12:51:00Z">
        <w:r w:rsidRPr="00C245FD" w:rsidDel="00CC5690">
          <w:rPr>
            <w:rFonts w:ascii="Times New Roman" w:hAnsi="Times New Roman" w:cs="Times New Roman"/>
            <w:sz w:val="24"/>
            <w:szCs w:val="24"/>
          </w:rPr>
          <w:delText>, Annabel</w:delText>
        </w:r>
      </w:del>
      <w:r w:rsidRPr="009400B4">
        <w:rPr>
          <w:rFonts w:ascii="Times New Roman" w:hAnsi="Times New Roman"/>
          <w:sz w:val="24"/>
          <w:rPrChange w:id="3640" w:author="Andrea Stafford Hintz" w:date="2016-09-18T16:51:00Z">
            <w:rPr>
              <w:rFonts w:ascii="Times New Roman" w:eastAsia="Times New Roman" w:hAnsi="Times New Roman" w:cs="Times New Roman"/>
              <w:sz w:val="24"/>
              <w:szCs w:val="24"/>
            </w:rPr>
          </w:rPrChange>
        </w:rPr>
        <w:t xml:space="preserve"> crept through the garden towards it, looking</w:t>
      </w:r>
      <w:del w:id="3641" w:author="Andrea Stafford Hintz" w:date="2016-08-22T13:06:00Z">
        <w:r w:rsidRPr="00C245FD" w:rsidDel="00B7178B">
          <w:rPr>
            <w:rFonts w:ascii="Times New Roman" w:hAnsi="Times New Roman" w:cs="Times New Roman"/>
            <w:sz w:val="24"/>
            <w:szCs w:val="24"/>
          </w:rPr>
          <w:delText xml:space="preserve"> intermittently</w:delText>
        </w:r>
      </w:del>
      <w:r w:rsidRPr="009400B4">
        <w:rPr>
          <w:rFonts w:ascii="Times New Roman" w:hAnsi="Times New Roman"/>
          <w:sz w:val="24"/>
          <w:rPrChange w:id="3642" w:author="Andrea Stafford Hintz" w:date="2016-09-18T16:51:00Z">
            <w:rPr>
              <w:rFonts w:ascii="Times New Roman" w:eastAsia="Times New Roman" w:hAnsi="Times New Roman" w:cs="Times New Roman"/>
              <w:sz w:val="24"/>
              <w:szCs w:val="24"/>
            </w:rPr>
          </w:rPrChange>
        </w:rPr>
        <w:t xml:space="preserve"> between the dark shape on the ground and the shattered glass of the window above.</w:t>
      </w:r>
      <w:ins w:id="3643" w:author="Andrea Stafford Hintz" w:date="2016-08-22T13:05:00Z">
        <w:r w:rsidR="00B7178B" w:rsidRPr="009400B4">
          <w:rPr>
            <w:rFonts w:ascii="Times New Roman" w:hAnsi="Times New Roman"/>
            <w:sz w:val="24"/>
            <w:rPrChange w:id="3644" w:author="Andrea Stafford Hintz" w:date="2016-09-18T16:51:00Z">
              <w:rPr>
                <w:rFonts w:ascii="Times New Roman" w:eastAsia="Times New Roman" w:hAnsi="Times New Roman" w:cs="Times New Roman"/>
                <w:sz w:val="24"/>
                <w:szCs w:val="24"/>
              </w:rPr>
            </w:rPrChange>
          </w:rPr>
          <w:t xml:space="preserve"> </w:t>
        </w:r>
      </w:ins>
    </w:p>
    <w:p w14:paraId="5606C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45" w:author="Andrea Stafford Hintz" w:date="2016-09-18T16:51:00Z">
            <w:rPr>
              <w:rFonts w:ascii="Times New Roman" w:eastAsia="Times New Roman" w:hAnsi="Times New Roman" w:cs="Times New Roman"/>
              <w:sz w:val="24"/>
              <w:szCs w:val="24"/>
            </w:rPr>
          </w:rPrChange>
        </w:rPr>
        <w:t>“That was quick,” said a muffled voice. The sound originated from the broken window.</w:t>
      </w:r>
    </w:p>
    <w:p w14:paraId="5CC6BD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46" w:author="Andrea Stafford Hintz" w:date="2016-09-18T16:51:00Z">
            <w:rPr>
              <w:rFonts w:ascii="Times New Roman" w:eastAsia="Times New Roman" w:hAnsi="Times New Roman" w:cs="Times New Roman"/>
              <w:sz w:val="24"/>
              <w:szCs w:val="24"/>
            </w:rPr>
          </w:rPrChange>
        </w:rPr>
        <w:lastRenderedPageBreak/>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14:paraId="4F6FA14E" w14:textId="2B58D4D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47" w:author="Andrea Stafford Hintz" w:date="2016-09-18T16:51:00Z">
            <w:rPr>
              <w:rFonts w:ascii="Times New Roman" w:eastAsia="Times New Roman" w:hAnsi="Times New Roman" w:cs="Times New Roman"/>
              <w:sz w:val="24"/>
              <w:szCs w:val="24"/>
            </w:rPr>
          </w:rPrChange>
        </w:rPr>
        <w:t xml:space="preserve">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w:t>
      </w:r>
      <w:commentRangeStart w:id="3648"/>
      <w:r w:rsidRPr="009400B4">
        <w:rPr>
          <w:rFonts w:ascii="Times New Roman" w:hAnsi="Times New Roman"/>
          <w:sz w:val="24"/>
          <w:rPrChange w:id="3649" w:author="Andrea Stafford Hintz" w:date="2016-09-18T16:51:00Z">
            <w:rPr>
              <w:rFonts w:ascii="Times New Roman" w:eastAsia="Times New Roman" w:hAnsi="Times New Roman" w:cs="Times New Roman"/>
              <w:sz w:val="24"/>
              <w:szCs w:val="24"/>
            </w:rPr>
          </w:rPrChange>
        </w:rPr>
        <w:t xml:space="preserve">hardly </w:t>
      </w:r>
      <w:commentRangeEnd w:id="3648"/>
      <w:r w:rsidR="00B7178B">
        <w:rPr>
          <w:rStyle w:val="CommentReference"/>
        </w:rPr>
        <w:commentReference w:id="3648"/>
      </w:r>
      <w:r w:rsidRPr="009400B4">
        <w:rPr>
          <w:rFonts w:ascii="Times New Roman" w:hAnsi="Times New Roman"/>
          <w:sz w:val="24"/>
          <w:rPrChange w:id="3650" w:author="Andrea Stafford Hintz" w:date="2016-09-18T16:51:00Z">
            <w:rPr>
              <w:rFonts w:ascii="Times New Roman" w:eastAsia="Times New Roman" w:hAnsi="Times New Roman" w:cs="Times New Roman"/>
              <w:sz w:val="24"/>
              <w:szCs w:val="24"/>
            </w:rPr>
          </w:rPrChange>
        </w:rPr>
        <w:t>looked human, he</w:t>
      </w:r>
      <w:ins w:id="3651" w:author="Andrea Stafford Hintz" w:date="2016-08-22T13:09:00Z">
        <w:r w:rsidR="00B7178B" w:rsidRPr="009400B4">
          <w:rPr>
            <w:rFonts w:ascii="Times New Roman" w:hAnsi="Times New Roman"/>
            <w:sz w:val="24"/>
            <w:rPrChange w:id="3652" w:author="Andrea Stafford Hintz" w:date="2016-09-18T16:51:00Z">
              <w:rPr>
                <w:rFonts w:ascii="Times New Roman" w:eastAsia="Times New Roman" w:hAnsi="Times New Roman" w:cs="Times New Roman"/>
                <w:sz w:val="24"/>
                <w:szCs w:val="24"/>
              </w:rPr>
            </w:rPrChange>
          </w:rPr>
          <w:t xml:space="preserve"> didn’t seem </w:t>
        </w:r>
        <w:proofErr w:type="spellStart"/>
        <w:r w:rsidR="00B7178B" w:rsidRPr="009400B4">
          <w:rPr>
            <w:rFonts w:ascii="Times New Roman" w:hAnsi="Times New Roman"/>
            <w:sz w:val="24"/>
            <w:rPrChange w:id="3653" w:author="Andrea Stafford Hintz" w:date="2016-09-18T16:51:00Z">
              <w:rPr>
                <w:rFonts w:ascii="Times New Roman" w:eastAsia="Times New Roman" w:hAnsi="Times New Roman" w:cs="Times New Roman"/>
                <w:sz w:val="24"/>
                <w:szCs w:val="24"/>
              </w:rPr>
            </w:rPrChange>
          </w:rPr>
          <w:t>to</w:t>
        </w:r>
      </w:ins>
      <w:del w:id="3654" w:author="Andrea Stafford Hintz" w:date="2016-08-22T13:08:00Z">
        <w:r w:rsidRPr="00C245FD" w:rsidDel="00B7178B">
          <w:rPr>
            <w:rFonts w:ascii="Times New Roman" w:hAnsi="Times New Roman" w:cs="Times New Roman"/>
            <w:sz w:val="24"/>
            <w:szCs w:val="24"/>
          </w:rPr>
          <w:delText xml:space="preserve"> </w:delText>
        </w:r>
      </w:del>
      <w:ins w:id="3655" w:author="Andrea Stafford Hintz" w:date="2016-09-18T16:51:00Z">
        <w:r w:rsidR="00A22D6C" w:rsidRPr="009400B4">
          <w:rPr>
            <w:rFonts w:ascii="Times New Roman" w:eastAsia="Times New Roman" w:hAnsi="Times New Roman" w:cs="Times New Roman"/>
            <w:sz w:val="24"/>
            <w:szCs w:val="24"/>
          </w:rPr>
          <w:t>notice</w:t>
        </w:r>
      </w:ins>
      <w:proofErr w:type="spellEnd"/>
      <w:del w:id="3656" w:author="Andrea Stafford Hintz" w:date="2016-08-22T13:08:00Z">
        <w:r w:rsidRPr="00C245FD" w:rsidDel="00B7178B">
          <w:rPr>
            <w:rFonts w:ascii="Times New Roman" w:hAnsi="Times New Roman" w:cs="Times New Roman"/>
            <w:sz w:val="24"/>
            <w:szCs w:val="24"/>
          </w:rPr>
          <w:delText>hardly seemed to</w:delText>
        </w:r>
      </w:del>
      <w:del w:id="3657" w:author="Andrea Stafford Hintz" w:date="2016-08-22T13:07:00Z">
        <w:r w:rsidRPr="00C245FD" w:rsidDel="00B7178B">
          <w:rPr>
            <w:rFonts w:ascii="Times New Roman" w:hAnsi="Times New Roman" w:cs="Times New Roman"/>
            <w:sz w:val="24"/>
            <w:szCs w:val="24"/>
          </w:rPr>
          <w:delText xml:space="preserve"> have</w:delText>
        </w:r>
      </w:del>
      <w:del w:id="3658" w:author="Andrea Stafford Hintz" w:date="2016-09-18T16:51:00Z">
        <w:r w:rsidRPr="75BA22D2">
          <w:rPr>
            <w:rFonts w:ascii="Times New Roman" w:eastAsia="Times New Roman" w:hAnsi="Times New Roman" w:cs="Times New Roman"/>
            <w:sz w:val="24"/>
            <w:szCs w:val="24"/>
            <w:rPrChange w:id="3659" w:author="Bryce Raffle" w:date="2016-09-06T11:42:00Z">
              <w:rPr>
                <w:rFonts w:ascii="Times New Roman" w:hAnsi="Times New Roman" w:cs="Times New Roman"/>
                <w:sz w:val="24"/>
                <w:szCs w:val="24"/>
              </w:rPr>
            </w:rPrChange>
          </w:rPr>
          <w:delText xml:space="preserve"> notice</w:delText>
        </w:r>
      </w:del>
      <w:del w:id="3660" w:author="Andrea Stafford Hintz" w:date="2016-08-22T13:07:00Z">
        <w:r w:rsidRPr="00C245FD" w:rsidDel="00B7178B">
          <w:rPr>
            <w:rFonts w:ascii="Times New Roman" w:hAnsi="Times New Roman" w:cs="Times New Roman"/>
            <w:sz w:val="24"/>
            <w:szCs w:val="24"/>
          </w:rPr>
          <w:delText>d</w:delText>
        </w:r>
      </w:del>
      <w:r w:rsidRPr="009400B4">
        <w:rPr>
          <w:rFonts w:ascii="Times New Roman" w:hAnsi="Times New Roman"/>
          <w:sz w:val="24"/>
          <w:rPrChange w:id="3661" w:author="Andrea Stafford Hintz" w:date="2016-09-18T16:51:00Z">
            <w:rPr>
              <w:rFonts w:ascii="Times New Roman" w:eastAsia="Times New Roman" w:hAnsi="Times New Roman" w:cs="Times New Roman"/>
              <w:sz w:val="24"/>
              <w:szCs w:val="24"/>
            </w:rPr>
          </w:rPrChange>
        </w:rPr>
        <w:t xml:space="preserve"> the state he was in. He </w:t>
      </w:r>
      <w:proofErr w:type="spellStart"/>
      <w:ins w:id="3662" w:author="Andrea Stafford Hintz" w:date="2016-09-18T16:51:00Z">
        <w:r w:rsidR="00A22D6C" w:rsidRPr="009400B4">
          <w:rPr>
            <w:rFonts w:ascii="Times New Roman" w:eastAsia="Times New Roman" w:hAnsi="Times New Roman" w:cs="Times New Roman"/>
            <w:sz w:val="24"/>
            <w:szCs w:val="24"/>
          </w:rPr>
          <w:t>looked</w:t>
        </w:r>
      </w:ins>
      <w:del w:id="3663" w:author="Andrea Stafford Hintz" w:date="2016-08-22T13:09:00Z">
        <w:r w:rsidRPr="00C245FD" w:rsidDel="00B7178B">
          <w:rPr>
            <w:rFonts w:ascii="Times New Roman" w:hAnsi="Times New Roman" w:cs="Times New Roman"/>
            <w:sz w:val="24"/>
            <w:szCs w:val="24"/>
          </w:rPr>
          <w:delText>was looking</w:delText>
        </w:r>
      </w:del>
      <w:ins w:id="3664" w:author="Andrea Stafford Hintz" w:date="2016-08-22T13:09:00Z">
        <w:r w:rsidR="00B7178B" w:rsidRPr="75BA22D2">
          <w:rPr>
            <w:rFonts w:ascii="Times New Roman" w:eastAsia="Times New Roman" w:hAnsi="Times New Roman" w:cs="Times New Roman"/>
            <w:sz w:val="24"/>
            <w:szCs w:val="24"/>
            <w:rPrChange w:id="3665" w:author="Bryce Raffle" w:date="2016-09-06T11:42:00Z">
              <w:rPr>
                <w:rFonts w:ascii="Times New Roman" w:hAnsi="Times New Roman" w:cs="Times New Roman"/>
                <w:sz w:val="24"/>
                <w:szCs w:val="24"/>
              </w:rPr>
            </w:rPrChange>
          </w:rPr>
          <w:t>looked</w:t>
        </w:r>
      </w:ins>
      <w:proofErr w:type="spellEnd"/>
      <w:r w:rsidRPr="009400B4">
        <w:rPr>
          <w:rFonts w:ascii="Times New Roman" w:hAnsi="Times New Roman"/>
          <w:sz w:val="24"/>
          <w:rPrChange w:id="3666" w:author="Andrea Stafford Hintz" w:date="2016-09-18T16:51:00Z">
            <w:rPr>
              <w:rFonts w:ascii="Times New Roman" w:eastAsia="Times New Roman" w:hAnsi="Times New Roman" w:cs="Times New Roman"/>
              <w:sz w:val="24"/>
              <w:szCs w:val="24"/>
            </w:rPr>
          </w:rPrChange>
        </w:rPr>
        <w:t xml:space="preserve"> at Annabel, sniffing </w:t>
      </w:r>
      <w:del w:id="3667" w:author="Andrea Stafford Hintz" w:date="2016-08-22T13:10:00Z">
        <w:r w:rsidRPr="00C245FD" w:rsidDel="00B7178B">
          <w:rPr>
            <w:rFonts w:ascii="Times New Roman" w:hAnsi="Times New Roman" w:cs="Times New Roman"/>
            <w:sz w:val="24"/>
            <w:szCs w:val="24"/>
          </w:rPr>
          <w:delText xml:space="preserve">at </w:delText>
        </w:r>
      </w:del>
      <w:r w:rsidRPr="009400B4">
        <w:rPr>
          <w:rFonts w:ascii="Times New Roman" w:hAnsi="Times New Roman"/>
          <w:sz w:val="24"/>
          <w:rPrChange w:id="3668" w:author="Andrea Stafford Hintz" w:date="2016-09-18T16:51:00Z">
            <w:rPr>
              <w:rFonts w:ascii="Times New Roman" w:eastAsia="Times New Roman" w:hAnsi="Times New Roman" w:cs="Times New Roman"/>
              <w:sz w:val="24"/>
              <w:szCs w:val="24"/>
            </w:rPr>
          </w:rPrChange>
        </w:rPr>
        <w:t>the air</w:t>
      </w:r>
      <w:ins w:id="3669" w:author="Andrea Stafford Hintz" w:date="2016-08-22T13:10:00Z">
        <w:r w:rsidR="00B7178B" w:rsidRPr="009400B4">
          <w:rPr>
            <w:rFonts w:ascii="Times New Roman" w:hAnsi="Times New Roman"/>
            <w:sz w:val="24"/>
            <w:rPrChange w:id="3670" w:author="Andrea Stafford Hintz" w:date="2016-09-18T16:51:00Z">
              <w:rPr>
                <w:rFonts w:ascii="Times New Roman" w:eastAsia="Times New Roman" w:hAnsi="Times New Roman" w:cs="Times New Roman"/>
                <w:sz w:val="24"/>
                <w:szCs w:val="24"/>
              </w:rPr>
            </w:rPrChange>
          </w:rPr>
          <w:t xml:space="preserve"> </w:t>
        </w:r>
      </w:ins>
      <w:proofErr w:type="spellStart"/>
      <w:ins w:id="3671" w:author="Andrea Stafford Hintz" w:date="2016-09-18T16:51:00Z">
        <w:r w:rsidR="00A22D6C" w:rsidRPr="009400B4">
          <w:rPr>
            <w:rFonts w:ascii="Times New Roman" w:eastAsia="Times New Roman" w:hAnsi="Times New Roman" w:cs="Times New Roman"/>
            <w:sz w:val="24"/>
            <w:szCs w:val="24"/>
          </w:rPr>
          <w:t>and</w:t>
        </w:r>
      </w:ins>
      <w:del w:id="3672" w:author="Andrea Stafford Hintz" w:date="2016-08-22T13:10:00Z">
        <w:r w:rsidRPr="00C245FD" w:rsidDel="00B7178B">
          <w:rPr>
            <w:rFonts w:ascii="Times New Roman" w:hAnsi="Times New Roman" w:cs="Times New Roman"/>
            <w:sz w:val="24"/>
            <w:szCs w:val="24"/>
          </w:rPr>
          <w:delText xml:space="preserve">, </w:delText>
        </w:r>
      </w:del>
      <w:del w:id="3673" w:author="Andrea Stafford Hintz" w:date="2016-09-18T16:51:00Z">
        <w:r w:rsidRPr="75BA22D2">
          <w:rPr>
            <w:rFonts w:ascii="Times New Roman" w:eastAsia="Times New Roman" w:hAnsi="Times New Roman" w:cs="Times New Roman"/>
            <w:sz w:val="24"/>
            <w:szCs w:val="24"/>
            <w:rPrChange w:id="3674" w:author="Bryce Raffle" w:date="2016-09-06T11:42:00Z">
              <w:rPr>
                <w:rFonts w:ascii="Times New Roman" w:hAnsi="Times New Roman" w:cs="Times New Roman"/>
                <w:sz w:val="24"/>
                <w:szCs w:val="24"/>
              </w:rPr>
            </w:rPrChange>
          </w:rPr>
          <w:delText>an</w:delText>
        </w:r>
      </w:del>
      <w:ins w:id="3675" w:author="Andrea Stafford Hintz" w:date="2016-08-22T13:27:00Z">
        <w:r w:rsidR="00F537BB" w:rsidRPr="75BA22D2">
          <w:rPr>
            <w:rFonts w:ascii="Times New Roman" w:eastAsia="Times New Roman" w:hAnsi="Times New Roman" w:cs="Times New Roman"/>
            <w:sz w:val="24"/>
            <w:szCs w:val="24"/>
            <w:rPrChange w:id="3676" w:author="Bryce Raffle" w:date="2016-09-06T11:42:00Z">
              <w:rPr>
                <w:rFonts w:ascii="Times New Roman" w:hAnsi="Times New Roman" w:cs="Times New Roman"/>
                <w:sz w:val="24"/>
                <w:szCs w:val="24"/>
              </w:rPr>
            </w:rPrChange>
          </w:rPr>
          <w:t>d</w:t>
        </w:r>
      </w:ins>
      <w:proofErr w:type="spellEnd"/>
      <w:del w:id="3677" w:author="Andrea Stafford Hintz" w:date="2016-08-22T13:27:00Z">
        <w:r w:rsidRPr="00C245FD" w:rsidDel="00F537BB">
          <w:rPr>
            <w:rFonts w:ascii="Times New Roman" w:hAnsi="Times New Roman" w:cs="Times New Roman"/>
            <w:sz w:val="24"/>
            <w:szCs w:val="24"/>
          </w:rPr>
          <w:delText>d</w:delText>
        </w:r>
      </w:del>
      <w:r w:rsidRPr="009400B4">
        <w:rPr>
          <w:rFonts w:ascii="Times New Roman" w:hAnsi="Times New Roman"/>
          <w:sz w:val="24"/>
          <w:rPrChange w:id="3678" w:author="Andrea Stafford Hintz" w:date="2016-09-18T16:51:00Z">
            <w:rPr>
              <w:rFonts w:ascii="Times New Roman" w:eastAsia="Times New Roman" w:hAnsi="Times New Roman" w:cs="Times New Roman"/>
              <w:sz w:val="24"/>
              <w:szCs w:val="24"/>
            </w:rPr>
          </w:rPrChange>
        </w:rPr>
        <w:t xml:space="preserve"> staring at her with hunger in his eyes. The same way Lord Connor had looked at her. She </w:t>
      </w:r>
      <w:commentRangeStart w:id="3679"/>
      <w:r w:rsidRPr="009400B4">
        <w:rPr>
          <w:rFonts w:ascii="Times New Roman" w:hAnsi="Times New Roman"/>
          <w:sz w:val="24"/>
          <w:highlight w:val="yellow"/>
          <w:rPrChange w:id="3680" w:author="Andrea Stafford Hintz" w:date="2016-09-18T16:51:00Z">
            <w:rPr>
              <w:rFonts w:ascii="Times New Roman" w:eastAsia="Times New Roman" w:hAnsi="Times New Roman" w:cs="Times New Roman"/>
              <w:sz w:val="24"/>
              <w:szCs w:val="24"/>
              <w:highlight w:val="yellow"/>
            </w:rPr>
          </w:rPrChange>
        </w:rPr>
        <w:t>reached</w:t>
      </w:r>
      <w:commentRangeEnd w:id="3679"/>
      <w:r w:rsidR="00B7178B" w:rsidRPr="00412575">
        <w:rPr>
          <w:rStyle w:val="CommentReference"/>
          <w:highlight w:val="yellow"/>
        </w:rPr>
        <w:commentReference w:id="3679"/>
      </w:r>
      <w:r w:rsidRPr="009400B4">
        <w:rPr>
          <w:rFonts w:ascii="Times New Roman" w:hAnsi="Times New Roman"/>
          <w:sz w:val="24"/>
          <w:highlight w:val="yellow"/>
          <w:rPrChange w:id="3681" w:author="Andrea Stafford Hintz" w:date="2016-09-18T16:51:00Z">
            <w:rPr>
              <w:rFonts w:ascii="Times New Roman" w:eastAsia="Times New Roman" w:hAnsi="Times New Roman" w:cs="Times New Roman"/>
              <w:sz w:val="24"/>
              <w:szCs w:val="24"/>
              <w:highlight w:val="yellow"/>
            </w:rPr>
          </w:rPrChange>
        </w:rPr>
        <w:t xml:space="preserve"> for her gun, ready to shoot</w:t>
      </w:r>
      <w:r w:rsidRPr="009400B4">
        <w:rPr>
          <w:rFonts w:ascii="Times New Roman" w:hAnsi="Times New Roman"/>
          <w:sz w:val="24"/>
          <w:rPrChange w:id="3682" w:author="Andrea Stafford Hintz" w:date="2016-09-18T16:51:00Z">
            <w:rPr>
              <w:rFonts w:ascii="Times New Roman" w:eastAsia="Times New Roman" w:hAnsi="Times New Roman" w:cs="Times New Roman"/>
              <w:sz w:val="24"/>
              <w:szCs w:val="24"/>
            </w:rPr>
          </w:rPrChange>
        </w:rPr>
        <w:t xml:space="preserve"> if he came at her. But she kept still and watched, knowing she would give away her position if she fired. She tried to quiet her breathing, and kept statue-still.</w:t>
      </w:r>
    </w:p>
    <w:p w14:paraId="088C0023" w14:textId="6502273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683" w:author="Andrea Stafford Hintz" w:date="2016-09-18T16:51:00Z">
            <w:rPr>
              <w:rFonts w:ascii="Times New Roman" w:eastAsia="Times New Roman" w:hAnsi="Times New Roman" w:cs="Times New Roman"/>
              <w:sz w:val="24"/>
              <w:szCs w:val="24"/>
            </w:rPr>
          </w:rPrChange>
        </w:rPr>
        <w:t xml:space="preserve">Suddenly, the man </w:t>
      </w:r>
      <w:proofErr w:type="spellStart"/>
      <w:ins w:id="3684" w:author="Andrea Stafford Hintz" w:date="2016-09-18T16:51:00Z">
        <w:r w:rsidR="00A22D6C" w:rsidRPr="009400B4">
          <w:rPr>
            <w:rFonts w:ascii="Times New Roman" w:eastAsia="Times New Roman" w:hAnsi="Times New Roman" w:cs="Times New Roman"/>
            <w:sz w:val="24"/>
            <w:szCs w:val="24"/>
          </w:rPr>
          <w:t>charged.</w:t>
        </w:r>
      </w:ins>
      <w:del w:id="3685" w:author="Andrea Stafford Hintz" w:date="2016-08-22T13:07:00Z">
        <w:r w:rsidRPr="00C245FD" w:rsidDel="00B7178B">
          <w:rPr>
            <w:rFonts w:ascii="Times New Roman" w:hAnsi="Times New Roman" w:cs="Times New Roman"/>
            <w:sz w:val="24"/>
            <w:szCs w:val="24"/>
          </w:rPr>
          <w:delText>started charging</w:delText>
        </w:r>
      </w:del>
      <w:ins w:id="3686" w:author="Andrea Stafford Hintz" w:date="2016-08-22T13:07:00Z">
        <w:r w:rsidR="00B7178B" w:rsidRPr="75BA22D2">
          <w:rPr>
            <w:rFonts w:ascii="Times New Roman" w:eastAsia="Times New Roman" w:hAnsi="Times New Roman" w:cs="Times New Roman"/>
            <w:sz w:val="24"/>
            <w:szCs w:val="24"/>
            <w:rPrChange w:id="3687" w:author="Bryce Raffle" w:date="2016-09-06T11:42:00Z">
              <w:rPr>
                <w:rFonts w:ascii="Times New Roman" w:hAnsi="Times New Roman" w:cs="Times New Roman"/>
                <w:sz w:val="24"/>
                <w:szCs w:val="24"/>
              </w:rPr>
            </w:rPrChange>
          </w:rPr>
          <w:t>charged</w:t>
        </w:r>
      </w:ins>
      <w:proofErr w:type="spellEnd"/>
      <w:del w:id="3688" w:author="Andrea Stafford Hintz" w:date="2016-09-18T16:51:00Z">
        <w:r w:rsidRPr="75BA22D2">
          <w:rPr>
            <w:rFonts w:ascii="Times New Roman" w:eastAsia="Times New Roman" w:hAnsi="Times New Roman" w:cs="Times New Roman"/>
            <w:sz w:val="24"/>
            <w:szCs w:val="24"/>
            <w:rPrChange w:id="3689" w:author="Bryce Raffle" w:date="2016-09-06T11:42:00Z">
              <w:rPr>
                <w:rFonts w:ascii="Times New Roman" w:hAnsi="Times New Roman" w:cs="Times New Roman"/>
                <w:sz w:val="24"/>
                <w:szCs w:val="24"/>
              </w:rPr>
            </w:rPrChange>
          </w:rPr>
          <w:delText>.</w:delText>
        </w:r>
      </w:del>
      <w:r w:rsidRPr="009400B4">
        <w:rPr>
          <w:rFonts w:ascii="Times New Roman" w:hAnsi="Times New Roman"/>
          <w:sz w:val="24"/>
          <w:rPrChange w:id="3690" w:author="Andrea Stafford Hintz" w:date="2016-09-18T16:51:00Z">
            <w:rPr>
              <w:rFonts w:ascii="Times New Roman" w:eastAsia="Times New Roman" w:hAnsi="Times New Roman" w:cs="Times New Roman"/>
              <w:sz w:val="24"/>
              <w:szCs w:val="24"/>
            </w:rPr>
          </w:rPrChange>
        </w:rPr>
        <w:t xml:space="preserve"> She </w:t>
      </w:r>
      <w:r w:rsidRPr="009400B4">
        <w:rPr>
          <w:rFonts w:ascii="Times New Roman" w:hAnsi="Times New Roman"/>
          <w:sz w:val="24"/>
          <w:highlight w:val="yellow"/>
          <w:rPrChange w:id="3691" w:author="Andrea Stafford Hintz" w:date="2016-09-18T16:51:00Z">
            <w:rPr>
              <w:rFonts w:ascii="Times New Roman" w:eastAsia="Times New Roman" w:hAnsi="Times New Roman" w:cs="Times New Roman"/>
              <w:sz w:val="24"/>
              <w:szCs w:val="24"/>
              <w:highlight w:val="yellow"/>
            </w:rPr>
          </w:rPrChange>
        </w:rPr>
        <w:t>whipped out her revolver</w:t>
      </w:r>
      <w:r w:rsidRPr="009400B4">
        <w:rPr>
          <w:rFonts w:ascii="Times New Roman" w:hAnsi="Times New Roman"/>
          <w:sz w:val="24"/>
          <w:rPrChange w:id="3692" w:author="Andrea Stafford Hintz" w:date="2016-09-18T16:51:00Z">
            <w:rPr>
              <w:rFonts w:ascii="Times New Roman" w:eastAsia="Times New Roman" w:hAnsi="Times New Roman" w:cs="Times New Roman"/>
              <w:sz w:val="24"/>
              <w:szCs w:val="24"/>
            </w:rPr>
          </w:rPrChange>
        </w:rPr>
        <w:t xml:space="preserve">, but before she </w:t>
      </w:r>
      <w:proofErr w:type="spellStart"/>
      <w:r w:rsidRPr="009400B4">
        <w:rPr>
          <w:rFonts w:ascii="Times New Roman" w:hAnsi="Times New Roman"/>
          <w:sz w:val="24"/>
          <w:rPrChange w:id="3693" w:author="Andrea Stafford Hintz" w:date="2016-09-18T16:51:00Z">
            <w:rPr>
              <w:rFonts w:ascii="Times New Roman" w:eastAsia="Times New Roman" w:hAnsi="Times New Roman" w:cs="Times New Roman"/>
              <w:sz w:val="24"/>
              <w:szCs w:val="24"/>
            </w:rPr>
          </w:rPrChange>
        </w:rPr>
        <w:t>could</w:t>
      </w:r>
      <w:del w:id="3694" w:author="Andrea Stafford Hintz" w:date="2016-08-22T13:13:00Z">
        <w:r w:rsidRPr="00C245FD" w:rsidDel="00FF14F9">
          <w:rPr>
            <w:rFonts w:ascii="Times New Roman" w:hAnsi="Times New Roman" w:cs="Times New Roman"/>
            <w:sz w:val="24"/>
            <w:szCs w:val="24"/>
          </w:rPr>
          <w:delText xml:space="preserve"> even</w:delText>
        </w:r>
      </w:del>
      <w:del w:id="3695" w:author="Andrea Stafford Hintz" w:date="2016-09-18T16:51:00Z">
        <w:r w:rsidRPr="75BA22D2">
          <w:rPr>
            <w:rFonts w:ascii="Times New Roman" w:eastAsia="Times New Roman" w:hAnsi="Times New Roman" w:cs="Times New Roman"/>
            <w:sz w:val="24"/>
            <w:szCs w:val="24"/>
            <w:rPrChange w:id="3696"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3697" w:author="Andrea Stafford Hintz" w:date="2016-09-18T16:51:00Z">
            <w:rPr>
              <w:rFonts w:ascii="Times New Roman" w:eastAsia="Times New Roman" w:hAnsi="Times New Roman" w:cs="Times New Roman"/>
              <w:sz w:val="24"/>
              <w:szCs w:val="24"/>
            </w:rPr>
          </w:rPrChange>
        </w:rPr>
        <w:t>get</w:t>
      </w:r>
      <w:proofErr w:type="spellEnd"/>
      <w:r w:rsidRPr="009400B4">
        <w:rPr>
          <w:rFonts w:ascii="Times New Roman" w:hAnsi="Times New Roman"/>
          <w:sz w:val="24"/>
          <w:rPrChange w:id="3698" w:author="Andrea Stafford Hintz" w:date="2016-09-18T16:51:00Z">
            <w:rPr>
              <w:rFonts w:ascii="Times New Roman" w:eastAsia="Times New Roman" w:hAnsi="Times New Roman" w:cs="Times New Roman"/>
              <w:sz w:val="24"/>
              <w:szCs w:val="24"/>
            </w:rPr>
          </w:rPrChange>
        </w:rPr>
        <w:t xml:space="preserve"> her </w:t>
      </w:r>
      <w:proofErr w:type="spellStart"/>
      <w:ins w:id="3699" w:author="Andrea Stafford Hintz" w:date="2016-09-18T16:51:00Z">
        <w:r w:rsidR="00A22D6C" w:rsidRPr="009400B4">
          <w:rPr>
            <w:rFonts w:ascii="Times New Roman" w:eastAsia="Times New Roman" w:hAnsi="Times New Roman" w:cs="Times New Roman"/>
            <w:sz w:val="24"/>
            <w:szCs w:val="24"/>
          </w:rPr>
          <w:t>finger</w:t>
        </w:r>
      </w:ins>
      <w:ins w:id="3700" w:author="Andrea Stafford Hintz" w:date="2016-08-22T13:13:00Z">
        <w:r w:rsidR="00FF14F9" w:rsidRPr="75BA22D2">
          <w:rPr>
            <w:rFonts w:ascii="Times New Roman" w:eastAsia="Times New Roman" w:hAnsi="Times New Roman" w:cs="Times New Roman"/>
            <w:sz w:val="24"/>
            <w:szCs w:val="24"/>
            <w:rPrChange w:id="3701" w:author="Bryce Raffle" w:date="2016-09-06T11:42:00Z">
              <w:rPr>
                <w:rFonts w:ascii="Times New Roman" w:hAnsi="Times New Roman" w:cs="Times New Roman"/>
                <w:sz w:val="24"/>
                <w:szCs w:val="24"/>
              </w:rPr>
            </w:rPrChange>
          </w:rPr>
          <w:t>finger</w:t>
        </w:r>
      </w:ins>
      <w:proofErr w:type="spellEnd"/>
      <w:del w:id="3702" w:author="Andrea Stafford Hintz" w:date="2016-08-22T13:13:00Z">
        <w:r w:rsidRPr="00C245FD" w:rsidDel="00FF14F9">
          <w:rPr>
            <w:rFonts w:ascii="Times New Roman" w:hAnsi="Times New Roman" w:cs="Times New Roman"/>
            <w:sz w:val="24"/>
            <w:szCs w:val="24"/>
          </w:rPr>
          <w:delText>hand</w:delText>
        </w:r>
      </w:del>
      <w:r w:rsidRPr="009400B4">
        <w:rPr>
          <w:rFonts w:ascii="Times New Roman" w:hAnsi="Times New Roman"/>
          <w:sz w:val="24"/>
          <w:rPrChange w:id="3703" w:author="Andrea Stafford Hintz" w:date="2016-09-18T16:51:00Z">
            <w:rPr>
              <w:rFonts w:ascii="Times New Roman" w:eastAsia="Times New Roman" w:hAnsi="Times New Roman" w:cs="Times New Roman"/>
              <w:sz w:val="24"/>
              <w:szCs w:val="24"/>
            </w:rPr>
          </w:rPrChange>
        </w:rPr>
        <w:t xml:space="preserve"> on the trigger, a gunshot rang out. The man fell to the ground, a hole punched straight through his head.</w:t>
      </w:r>
    </w:p>
    <w:p w14:paraId="7DEDE7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04" w:author="Andrea Stafford Hintz" w:date="2016-09-18T16:51:00Z">
            <w:rPr>
              <w:rFonts w:ascii="Times New Roman" w:eastAsia="Times New Roman" w:hAnsi="Times New Roman" w:cs="Times New Roman"/>
              <w:sz w:val="24"/>
              <w:szCs w:val="24"/>
            </w:rPr>
          </w:rPrChange>
        </w:rPr>
        <w:t>“Nice shot,” said a muffled voice from the window.</w:t>
      </w:r>
    </w:p>
    <w:p w14:paraId="2ACA867C" w14:textId="1EA86B3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05" w:author="Andrea Stafford Hintz" w:date="2016-09-18T16:51:00Z">
            <w:rPr>
              <w:rFonts w:ascii="Times New Roman" w:eastAsia="Times New Roman" w:hAnsi="Times New Roman" w:cs="Times New Roman"/>
              <w:sz w:val="24"/>
              <w:szCs w:val="24"/>
            </w:rPr>
          </w:rPrChange>
        </w:rPr>
        <w:t xml:space="preserve">Annabel whipped around. She looked up at the window. The men in the plague doctor masks </w:t>
      </w:r>
      <w:proofErr w:type="spellStart"/>
      <w:ins w:id="3706" w:author="Andrea Stafford Hintz" w:date="2016-09-18T16:51:00Z">
        <w:r w:rsidR="00A22D6C" w:rsidRPr="009400B4">
          <w:rPr>
            <w:rFonts w:ascii="Times New Roman" w:eastAsia="Times New Roman" w:hAnsi="Times New Roman" w:cs="Times New Roman"/>
            <w:sz w:val="24"/>
            <w:szCs w:val="24"/>
          </w:rPr>
          <w:t>still</w:t>
        </w:r>
      </w:ins>
      <w:del w:id="3707" w:author="Andrea Stafford Hintz" w:date="2016-08-22T13:14:00Z">
        <w:r w:rsidRPr="00C245FD" w:rsidDel="00FF14F9">
          <w:rPr>
            <w:rFonts w:ascii="Times New Roman" w:hAnsi="Times New Roman" w:cs="Times New Roman"/>
            <w:sz w:val="24"/>
            <w:szCs w:val="24"/>
          </w:rPr>
          <w:delText>seemed not to have seen her yet</w:delText>
        </w:r>
      </w:del>
      <w:ins w:id="3708" w:author="Andrea Stafford Hintz" w:date="2016-08-22T13:14:00Z">
        <w:r w:rsidR="00FF14F9" w:rsidRPr="75BA22D2">
          <w:rPr>
            <w:rFonts w:ascii="Times New Roman" w:eastAsia="Times New Roman" w:hAnsi="Times New Roman" w:cs="Times New Roman"/>
            <w:sz w:val="24"/>
            <w:szCs w:val="24"/>
            <w:rPrChange w:id="3709" w:author="Bryce Raffle" w:date="2016-09-06T11:42:00Z">
              <w:rPr>
                <w:rFonts w:ascii="Times New Roman" w:hAnsi="Times New Roman" w:cs="Times New Roman"/>
                <w:sz w:val="24"/>
                <w:szCs w:val="24"/>
              </w:rPr>
            </w:rPrChange>
          </w:rPr>
          <w:t>still</w:t>
        </w:r>
        <w:proofErr w:type="spellEnd"/>
        <w:r w:rsidR="00FF14F9" w:rsidRPr="009400B4">
          <w:rPr>
            <w:rFonts w:ascii="Times New Roman" w:hAnsi="Times New Roman"/>
            <w:sz w:val="24"/>
            <w:rPrChange w:id="3710" w:author="Andrea Stafford Hintz" w:date="2016-09-18T16:51:00Z">
              <w:rPr>
                <w:rFonts w:ascii="Times New Roman" w:eastAsia="Times New Roman" w:hAnsi="Times New Roman" w:cs="Times New Roman"/>
                <w:sz w:val="24"/>
                <w:szCs w:val="24"/>
              </w:rPr>
            </w:rPrChange>
          </w:rPr>
          <w:t xml:space="preserve"> had not seen her</w:t>
        </w:r>
      </w:ins>
      <w:r w:rsidRPr="009400B4">
        <w:rPr>
          <w:rFonts w:ascii="Times New Roman" w:hAnsi="Times New Roman"/>
          <w:sz w:val="24"/>
          <w:rPrChange w:id="3711" w:author="Andrea Stafford Hintz" w:date="2016-09-18T16:51:00Z">
            <w:rPr>
              <w:rFonts w:ascii="Times New Roman" w:eastAsia="Times New Roman" w:hAnsi="Times New Roman" w:cs="Times New Roman"/>
              <w:sz w:val="24"/>
              <w:szCs w:val="24"/>
            </w:rPr>
          </w:rPrChange>
        </w:rPr>
        <w: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w:t>
      </w:r>
      <w:del w:id="3712" w:author="Andrea Stafford Hintz" w:date="2016-08-22T13:37:00Z">
        <w:r w:rsidRPr="00C245FD" w:rsidDel="006C6FF8">
          <w:rPr>
            <w:rFonts w:ascii="Times New Roman" w:hAnsi="Times New Roman" w:cs="Times New Roman"/>
            <w:sz w:val="24"/>
            <w:szCs w:val="24"/>
          </w:rPr>
          <w:delText>,</w:delText>
        </w:r>
      </w:del>
      <w:r w:rsidRPr="009400B4">
        <w:rPr>
          <w:rFonts w:ascii="Times New Roman" w:hAnsi="Times New Roman"/>
          <w:sz w:val="24"/>
          <w:rPrChange w:id="3713" w:author="Andrea Stafford Hintz" w:date="2016-09-18T16:51:00Z">
            <w:rPr>
              <w:rFonts w:ascii="Times New Roman" w:eastAsia="Times New Roman" w:hAnsi="Times New Roman" w:cs="Times New Roman"/>
              <w:sz w:val="24"/>
              <w:szCs w:val="24"/>
            </w:rPr>
          </w:rPrChange>
        </w:rPr>
        <w:t xml:space="preserve"> and landed in the rose bushes below.</w:t>
      </w:r>
    </w:p>
    <w:p w14:paraId="3696147F" w14:textId="3E26C45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14" w:author="Andrea Stafford Hintz" w:date="2016-09-18T16:51:00Z">
            <w:rPr>
              <w:rFonts w:ascii="Times New Roman" w:eastAsia="Times New Roman" w:hAnsi="Times New Roman" w:cs="Times New Roman"/>
              <w:sz w:val="24"/>
              <w:szCs w:val="24"/>
            </w:rPr>
          </w:rPrChange>
        </w:rPr>
        <w:lastRenderedPageBreak/>
        <w:t xml:space="preserve">The second man yelped in surprise and drew his own weapon. Annabel didn’t hesitate to put a </w:t>
      </w:r>
      <w:commentRangeStart w:id="3715"/>
      <w:r w:rsidRPr="009400B4">
        <w:rPr>
          <w:rFonts w:ascii="Times New Roman" w:hAnsi="Times New Roman"/>
          <w:sz w:val="24"/>
          <w:rPrChange w:id="3716" w:author="Andrea Stafford Hintz" w:date="2016-09-18T16:51:00Z">
            <w:rPr>
              <w:rFonts w:ascii="Times New Roman" w:eastAsia="Times New Roman" w:hAnsi="Times New Roman" w:cs="Times New Roman"/>
              <w:sz w:val="24"/>
              <w:szCs w:val="24"/>
            </w:rPr>
          </w:rPrChange>
        </w:rPr>
        <w:t>bullet in his neck</w:t>
      </w:r>
      <w:commentRangeEnd w:id="3715"/>
      <w:r w:rsidR="00FF14F9">
        <w:rPr>
          <w:rStyle w:val="CommentReference"/>
        </w:rPr>
        <w:commentReference w:id="3715"/>
      </w:r>
      <w:r w:rsidRPr="009400B4">
        <w:rPr>
          <w:rFonts w:ascii="Times New Roman" w:hAnsi="Times New Roman"/>
          <w:sz w:val="24"/>
          <w:rPrChange w:id="3717" w:author="Andrea Stafford Hintz" w:date="2016-09-18T16:51:00Z">
            <w:rPr>
              <w:rFonts w:ascii="Times New Roman" w:eastAsia="Times New Roman" w:hAnsi="Times New Roman" w:cs="Times New Roman"/>
              <w:sz w:val="24"/>
              <w:szCs w:val="24"/>
            </w:rPr>
          </w:rPrChange>
        </w:rPr>
        <w:t>. She holstered her revolver and crossed the walkway to the rose bushes where the first of them had fallen. He was groaning</w:t>
      </w:r>
      <w:ins w:id="3718" w:author="Andrea Stafford Hintz" w:date="2016-09-18T16:51:00Z">
        <w:r w:rsidR="00A22D6C" w:rsidRPr="009400B4">
          <w:rPr>
            <w:rFonts w:ascii="Times New Roman" w:eastAsia="Times New Roman" w:hAnsi="Times New Roman" w:cs="Times New Roman"/>
            <w:sz w:val="24"/>
            <w:szCs w:val="24"/>
          </w:rPr>
          <w:t>;</w:t>
        </w:r>
      </w:ins>
      <w:ins w:id="3719" w:author="Andrea Stafford Hintz" w:date="2016-08-22T13:37:00Z">
        <w:r w:rsidR="006C6FF8" w:rsidRPr="75BA22D2">
          <w:rPr>
            <w:rFonts w:ascii="Times New Roman" w:eastAsia="Times New Roman" w:hAnsi="Times New Roman" w:cs="Times New Roman"/>
            <w:sz w:val="24"/>
            <w:szCs w:val="24"/>
            <w:rPrChange w:id="3720" w:author="Bryce Raffle" w:date="2016-09-06T11:42:00Z">
              <w:rPr>
                <w:rFonts w:ascii="Times New Roman" w:hAnsi="Times New Roman" w:cs="Times New Roman"/>
                <w:sz w:val="24"/>
                <w:szCs w:val="24"/>
              </w:rPr>
            </w:rPrChange>
          </w:rPr>
          <w:t>;</w:t>
        </w:r>
      </w:ins>
      <w:del w:id="3721" w:author="Andrea Stafford Hintz" w:date="2016-08-22T13:37:00Z">
        <w:r w:rsidRPr="00C245FD" w:rsidDel="006C6FF8">
          <w:rPr>
            <w:rFonts w:ascii="Times New Roman" w:hAnsi="Times New Roman" w:cs="Times New Roman"/>
            <w:sz w:val="24"/>
            <w:szCs w:val="24"/>
          </w:rPr>
          <w:delText>, so that was</w:delText>
        </w:r>
      </w:del>
      <w:r w:rsidRPr="009400B4">
        <w:rPr>
          <w:rFonts w:ascii="Times New Roman" w:hAnsi="Times New Roman"/>
          <w:sz w:val="24"/>
          <w:rPrChange w:id="3722" w:author="Andrea Stafford Hintz" w:date="2016-09-18T16:51:00Z">
            <w:rPr>
              <w:rFonts w:ascii="Times New Roman" w:eastAsia="Times New Roman" w:hAnsi="Times New Roman" w:cs="Times New Roman"/>
              <w:sz w:val="24"/>
              <w:szCs w:val="24"/>
            </w:rPr>
          </w:rPrChange>
        </w:rPr>
        <w:t xml:space="preserve"> good. She wanted him alive. But he was reaching for something, a gun maybe.</w:t>
      </w:r>
    </w:p>
    <w:p w14:paraId="369D1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23" w:author="Andrea Stafford Hintz" w:date="2016-09-18T16:51:00Z">
            <w:rPr>
              <w:rFonts w:ascii="Times New Roman" w:eastAsia="Times New Roman" w:hAnsi="Times New Roman" w:cs="Times New Roman"/>
              <w:sz w:val="24"/>
              <w:szCs w:val="24"/>
            </w:rPr>
          </w:rPrChange>
        </w:rPr>
        <w:t>She stepped closer, seized his hand before he reached it, and looked into his eyes.</w:t>
      </w:r>
    </w:p>
    <w:p w14:paraId="42937E5A" w14:textId="7047653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24" w:author="Andrea Stafford Hintz" w:date="2016-09-18T16:51:00Z">
            <w:rPr>
              <w:rFonts w:ascii="Times New Roman" w:eastAsia="Times New Roman" w:hAnsi="Times New Roman" w:cs="Times New Roman"/>
              <w:sz w:val="24"/>
              <w:szCs w:val="24"/>
            </w:rPr>
          </w:rPrChange>
        </w:rPr>
        <w:t xml:space="preserve">“Who do you work for?” she asked. Her tone was calm, and her face was impassive. </w:t>
      </w:r>
      <w:proofErr w:type="spellStart"/>
      <w:ins w:id="3725" w:author="Andrea Stafford Hintz" w:date="2016-09-18T16:51:00Z">
        <w:r w:rsidR="00A22D6C" w:rsidRPr="009400B4">
          <w:rPr>
            <w:rFonts w:ascii="Times New Roman" w:eastAsia="Times New Roman" w:hAnsi="Times New Roman" w:cs="Times New Roman"/>
            <w:sz w:val="24"/>
            <w:szCs w:val="24"/>
          </w:rPr>
          <w:t>Inside</w:t>
        </w:r>
      </w:ins>
      <w:del w:id="3726" w:author="Andrea Stafford Hintz" w:date="2016-08-22T13:38:00Z">
        <w:r w:rsidRPr="00C245FD" w:rsidDel="006C6FF8">
          <w:rPr>
            <w:rFonts w:ascii="Times New Roman" w:hAnsi="Times New Roman" w:cs="Times New Roman"/>
            <w:sz w:val="24"/>
            <w:szCs w:val="24"/>
          </w:rPr>
          <w:delText>Even if i</w:delText>
        </w:r>
      </w:del>
      <w:ins w:id="3727" w:author="Andrea Stafford Hintz" w:date="2016-08-22T13:38:00Z">
        <w:r w:rsidR="006C6FF8" w:rsidRPr="75BA22D2">
          <w:rPr>
            <w:rFonts w:ascii="Times New Roman" w:eastAsia="Times New Roman" w:hAnsi="Times New Roman" w:cs="Times New Roman"/>
            <w:sz w:val="24"/>
            <w:szCs w:val="24"/>
            <w:rPrChange w:id="3728" w:author="Bryce Raffle" w:date="2016-09-06T11:42:00Z">
              <w:rPr>
                <w:rFonts w:ascii="Times New Roman" w:hAnsi="Times New Roman" w:cs="Times New Roman"/>
                <w:sz w:val="24"/>
                <w:szCs w:val="24"/>
              </w:rPr>
            </w:rPrChange>
          </w:rPr>
          <w:t>I</w:t>
        </w:r>
      </w:ins>
      <w:proofErr w:type="spellEnd"/>
      <w:del w:id="3729" w:author="Andrea Stafford Hintz" w:date="2016-09-18T16:51:00Z">
        <w:r w:rsidRPr="75BA22D2">
          <w:rPr>
            <w:rFonts w:ascii="Times New Roman" w:eastAsia="Times New Roman" w:hAnsi="Times New Roman" w:cs="Times New Roman"/>
            <w:sz w:val="24"/>
            <w:szCs w:val="24"/>
            <w:rPrChange w:id="3730" w:author="Bryce Raffle" w:date="2016-09-06T11:42:00Z">
              <w:rPr>
                <w:rFonts w:ascii="Times New Roman" w:hAnsi="Times New Roman" w:cs="Times New Roman"/>
                <w:sz w:val="24"/>
                <w:szCs w:val="24"/>
              </w:rPr>
            </w:rPrChange>
          </w:rPr>
          <w:delText>nside</w:delText>
        </w:r>
      </w:del>
      <w:r w:rsidRPr="009400B4">
        <w:rPr>
          <w:rFonts w:ascii="Times New Roman" w:hAnsi="Times New Roman"/>
          <w:sz w:val="24"/>
          <w:rPrChange w:id="3731" w:author="Andrea Stafford Hintz" w:date="2016-09-18T16:51:00Z">
            <w:rPr>
              <w:rFonts w:ascii="Times New Roman" w:eastAsia="Times New Roman" w:hAnsi="Times New Roman" w:cs="Times New Roman"/>
              <w:sz w:val="24"/>
              <w:szCs w:val="24"/>
            </w:rPr>
          </w:rPrChange>
        </w:rPr>
        <w:t xml:space="preserve"> she was shaking</w:t>
      </w:r>
      <w:ins w:id="3732" w:author="Andrea Stafford Hintz" w:date="2016-08-22T13:38:00Z">
        <w:r w:rsidR="006C6FF8" w:rsidRPr="75BA22D2">
          <w:rPr>
            <w:rFonts w:ascii="Times New Roman" w:eastAsia="Times New Roman" w:hAnsi="Times New Roman" w:cs="Times New Roman"/>
            <w:sz w:val="24"/>
            <w:szCs w:val="24"/>
            <w:rPrChange w:id="3733" w:author="Bryce Raffle" w:date="2016-09-06T11:42:00Z">
              <w:rPr>
                <w:rFonts w:ascii="Times New Roman" w:hAnsi="Times New Roman" w:cs="Times New Roman"/>
                <w:sz w:val="24"/>
                <w:szCs w:val="24"/>
              </w:rPr>
            </w:rPrChange>
          </w:rPr>
          <w:t>,</w:t>
        </w:r>
      </w:ins>
      <w:del w:id="3734" w:author="Andrea Stafford Hintz" w:date="2016-08-22T13:38:00Z">
        <w:r w:rsidRPr="00C245FD" w:rsidDel="006C6FF8">
          <w:rPr>
            <w:rFonts w:ascii="Times New Roman" w:hAnsi="Times New Roman" w:cs="Times New Roman"/>
            <w:sz w:val="24"/>
            <w:szCs w:val="24"/>
          </w:rPr>
          <w:delText>,</w:delText>
        </w:r>
      </w:del>
      <w:ins w:id="3735" w:author="Andrea Stafford Hintz" w:date="2016-08-22T13:38:00Z">
        <w:r w:rsidR="006C6FF8" w:rsidRPr="009400B4">
          <w:rPr>
            <w:rFonts w:ascii="Times New Roman" w:hAnsi="Times New Roman"/>
            <w:sz w:val="24"/>
            <w:rPrChange w:id="3736" w:author="Andrea Stafford Hintz" w:date="2016-09-18T16:51:00Z">
              <w:rPr>
                <w:rFonts w:ascii="Times New Roman" w:eastAsia="Times New Roman" w:hAnsi="Times New Roman" w:cs="Times New Roman"/>
                <w:sz w:val="24"/>
                <w:szCs w:val="24"/>
              </w:rPr>
            </w:rPrChange>
          </w:rPr>
          <w:t xml:space="preserve"> but</w:t>
        </w:r>
      </w:ins>
      <w:r w:rsidRPr="009400B4">
        <w:rPr>
          <w:rFonts w:ascii="Times New Roman" w:hAnsi="Times New Roman"/>
          <w:sz w:val="24"/>
          <w:rPrChange w:id="3737" w:author="Andrea Stafford Hintz" w:date="2016-09-18T16:51:00Z">
            <w:rPr>
              <w:rFonts w:ascii="Times New Roman" w:eastAsia="Times New Roman" w:hAnsi="Times New Roman" w:cs="Times New Roman"/>
              <w:sz w:val="24"/>
              <w:szCs w:val="24"/>
            </w:rPr>
          </w:rPrChange>
        </w:rPr>
        <w:t xml:space="preserve"> she gave no outward signs that she was frightened. It was time to be ruthless.</w:t>
      </w:r>
    </w:p>
    <w:p w14:paraId="2F630D53" w14:textId="7E02FBD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38" w:author="Andrea Stafford Hintz" w:date="2016-09-18T16:51:00Z">
            <w:rPr>
              <w:rFonts w:ascii="Times New Roman" w:eastAsia="Times New Roman" w:hAnsi="Times New Roman" w:cs="Times New Roman"/>
              <w:sz w:val="24"/>
              <w:szCs w:val="24"/>
            </w:rPr>
          </w:rPrChange>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but she didn’t let up. </w:t>
      </w:r>
      <w:ins w:id="3739" w:author="Andrea Stafford Hintz" w:date="2016-08-22T13:42:00Z">
        <w:r w:rsidR="006C6FF8" w:rsidRPr="009400B4">
          <w:rPr>
            <w:rFonts w:ascii="Times New Roman" w:hAnsi="Times New Roman"/>
            <w:sz w:val="24"/>
            <w:rPrChange w:id="3740" w:author="Andrea Stafford Hintz" w:date="2016-09-18T16:51:00Z">
              <w:rPr>
                <w:rFonts w:ascii="Times New Roman" w:eastAsia="Times New Roman" w:hAnsi="Times New Roman" w:cs="Times New Roman"/>
                <w:sz w:val="24"/>
                <w:szCs w:val="24"/>
              </w:rPr>
            </w:rPrChange>
          </w:rPr>
          <w:t xml:space="preserve">She </w:t>
        </w:r>
      </w:ins>
      <w:proofErr w:type="spellStart"/>
      <w:ins w:id="3741" w:author="Andrea Stafford Hintz" w:date="2016-09-18T16:51:00Z">
        <w:r w:rsidR="00A22D6C" w:rsidRPr="009400B4">
          <w:rPr>
            <w:rFonts w:ascii="Times New Roman" w:eastAsia="Times New Roman" w:hAnsi="Times New Roman" w:cs="Times New Roman"/>
            <w:sz w:val="24"/>
            <w:szCs w:val="24"/>
          </w:rPr>
          <w:t>just</w:t>
        </w:r>
      </w:ins>
      <w:ins w:id="3742" w:author="Andrea Stafford Hintz" w:date="2016-08-22T13:42:00Z">
        <w:r w:rsidR="006C6FF8" w:rsidRPr="75BA22D2">
          <w:rPr>
            <w:rFonts w:ascii="Times New Roman" w:eastAsia="Times New Roman" w:hAnsi="Times New Roman" w:cs="Times New Roman"/>
            <w:sz w:val="24"/>
            <w:szCs w:val="24"/>
            <w:rPrChange w:id="3743" w:author="Bryce Raffle" w:date="2016-09-06T11:42:00Z">
              <w:rPr>
                <w:rFonts w:ascii="Times New Roman" w:hAnsi="Times New Roman" w:cs="Times New Roman"/>
                <w:sz w:val="24"/>
                <w:szCs w:val="24"/>
              </w:rPr>
            </w:rPrChange>
          </w:rPr>
          <w:t>j</w:t>
        </w:r>
      </w:ins>
      <w:proofErr w:type="spellEnd"/>
      <w:del w:id="3744" w:author="Andrea Stafford Hintz" w:date="2016-08-22T13:41:00Z">
        <w:r w:rsidRPr="00C245FD" w:rsidDel="006C6FF8">
          <w:rPr>
            <w:rFonts w:ascii="Times New Roman" w:hAnsi="Times New Roman" w:cs="Times New Roman"/>
            <w:sz w:val="24"/>
            <w:szCs w:val="24"/>
          </w:rPr>
          <w:delText>J</w:delText>
        </w:r>
      </w:del>
      <w:del w:id="3745" w:author="Andrea Stafford Hintz" w:date="2016-09-18T16:51:00Z">
        <w:r w:rsidRPr="75BA22D2">
          <w:rPr>
            <w:rFonts w:ascii="Times New Roman" w:eastAsia="Times New Roman" w:hAnsi="Times New Roman" w:cs="Times New Roman"/>
            <w:sz w:val="24"/>
            <w:szCs w:val="24"/>
            <w:rPrChange w:id="3746" w:author="Bryce Raffle" w:date="2016-09-06T11:42:00Z">
              <w:rPr>
                <w:rFonts w:ascii="Times New Roman" w:hAnsi="Times New Roman" w:cs="Times New Roman"/>
                <w:sz w:val="24"/>
                <w:szCs w:val="24"/>
              </w:rPr>
            </w:rPrChange>
          </w:rPr>
          <w:delText>ust</w:delText>
        </w:r>
      </w:del>
      <w:r w:rsidRPr="009400B4">
        <w:rPr>
          <w:rFonts w:ascii="Times New Roman" w:hAnsi="Times New Roman"/>
          <w:sz w:val="24"/>
          <w:rPrChange w:id="3747"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3748" w:author="Andrea Stafford Hintz" w:date="2016-09-18T16:51:00Z">
            <w:rPr>
              <w:rFonts w:ascii="Times New Roman" w:eastAsia="Times New Roman" w:hAnsi="Times New Roman" w:cs="Times New Roman"/>
              <w:sz w:val="24"/>
              <w:szCs w:val="24"/>
            </w:rPr>
          </w:rPrChange>
        </w:rPr>
        <w:t>kept</w:t>
      </w:r>
      <w:del w:id="3749" w:author="Andrea Stafford Hintz" w:date="2016-09-18T16:51:00Z">
        <w:r w:rsidRPr="75BA22D2">
          <w:rPr>
            <w:rFonts w:ascii="Times New Roman" w:eastAsia="Times New Roman" w:hAnsi="Times New Roman" w:cs="Times New Roman"/>
            <w:sz w:val="24"/>
            <w:szCs w:val="24"/>
            <w:rPrChange w:id="3750" w:author="Bryce Raffle" w:date="2016-09-06T11:42:00Z">
              <w:rPr>
                <w:rFonts w:ascii="Times New Roman" w:hAnsi="Times New Roman" w:cs="Times New Roman"/>
                <w:sz w:val="24"/>
                <w:szCs w:val="24"/>
              </w:rPr>
            </w:rPrChange>
          </w:rPr>
          <w:delText xml:space="preserve"> </w:delText>
        </w:r>
      </w:del>
      <w:del w:id="3751" w:author="Andrea Stafford Hintz" w:date="2016-08-22T13:42:00Z">
        <w:r w:rsidRPr="00C245FD" w:rsidDel="006C6FF8">
          <w:rPr>
            <w:rFonts w:ascii="Times New Roman" w:hAnsi="Times New Roman" w:cs="Times New Roman"/>
            <w:sz w:val="24"/>
            <w:szCs w:val="24"/>
          </w:rPr>
          <w:delText xml:space="preserve">her fingers </w:delText>
        </w:r>
      </w:del>
      <w:r w:rsidRPr="009400B4">
        <w:rPr>
          <w:rFonts w:ascii="Times New Roman" w:hAnsi="Times New Roman"/>
          <w:sz w:val="24"/>
          <w:rPrChange w:id="3752" w:author="Andrea Stafford Hintz" w:date="2016-09-18T16:51:00Z">
            <w:rPr>
              <w:rFonts w:ascii="Times New Roman" w:eastAsia="Times New Roman" w:hAnsi="Times New Roman" w:cs="Times New Roman"/>
              <w:sz w:val="24"/>
              <w:szCs w:val="24"/>
            </w:rPr>
          </w:rPrChange>
        </w:rPr>
        <w:t>digging</w:t>
      </w:r>
      <w:proofErr w:type="spellEnd"/>
      <w:r w:rsidRPr="009400B4">
        <w:rPr>
          <w:rFonts w:ascii="Times New Roman" w:hAnsi="Times New Roman"/>
          <w:sz w:val="24"/>
          <w:rPrChange w:id="3753" w:author="Andrea Stafford Hintz" w:date="2016-09-18T16:51:00Z">
            <w:rPr>
              <w:rFonts w:ascii="Times New Roman" w:eastAsia="Times New Roman" w:hAnsi="Times New Roman" w:cs="Times New Roman"/>
              <w:sz w:val="24"/>
              <w:szCs w:val="24"/>
            </w:rPr>
          </w:rPrChange>
        </w:rPr>
        <w:t xml:space="preserve"> </w:t>
      </w:r>
      <w:ins w:id="3754" w:author="Andrea Stafford Hintz" w:date="2016-08-22T13:42:00Z">
        <w:r w:rsidR="006C6FF8" w:rsidRPr="009400B4">
          <w:rPr>
            <w:rFonts w:ascii="Times New Roman" w:hAnsi="Times New Roman"/>
            <w:sz w:val="24"/>
            <w:rPrChange w:id="3755" w:author="Andrea Stafford Hintz" w:date="2016-09-18T16:51:00Z">
              <w:rPr>
                <w:rFonts w:ascii="Times New Roman" w:eastAsia="Times New Roman" w:hAnsi="Times New Roman" w:cs="Times New Roman"/>
                <w:sz w:val="24"/>
                <w:szCs w:val="24"/>
              </w:rPr>
            </w:rPrChange>
          </w:rPr>
          <w:t xml:space="preserve">her fingers </w:t>
        </w:r>
      </w:ins>
      <w:r w:rsidRPr="009400B4">
        <w:rPr>
          <w:rFonts w:ascii="Times New Roman" w:hAnsi="Times New Roman"/>
          <w:sz w:val="24"/>
          <w:rPrChange w:id="3756" w:author="Andrea Stafford Hintz" w:date="2016-09-18T16:51:00Z">
            <w:rPr>
              <w:rFonts w:ascii="Times New Roman" w:eastAsia="Times New Roman" w:hAnsi="Times New Roman" w:cs="Times New Roman"/>
              <w:sz w:val="24"/>
              <w:szCs w:val="24"/>
            </w:rPr>
          </w:rPrChange>
        </w:rPr>
        <w:t xml:space="preserve">into his chest until sweat dripped down his brow. </w:t>
      </w:r>
      <w:commentRangeStart w:id="3757"/>
      <w:r w:rsidRPr="009400B4">
        <w:rPr>
          <w:rFonts w:ascii="Times New Roman" w:hAnsi="Times New Roman"/>
          <w:sz w:val="24"/>
          <w:rPrChange w:id="3758" w:author="Andrea Stafford Hintz" w:date="2016-09-18T16:51:00Z">
            <w:rPr>
              <w:rFonts w:ascii="Times New Roman" w:eastAsia="Times New Roman" w:hAnsi="Times New Roman" w:cs="Times New Roman"/>
              <w:sz w:val="24"/>
              <w:szCs w:val="24"/>
            </w:rPr>
          </w:rPrChange>
        </w:rPr>
        <w:t xml:space="preserve">It was a bit disturbing, feeling her fingers inside his wound, but what disturbed her most was that on some level, she felt deep satisfaction. </w:t>
      </w:r>
      <w:r w:rsidRPr="009400B4">
        <w:rPr>
          <w:rFonts w:ascii="Times New Roman" w:hAnsi="Times New Roman"/>
          <w:i/>
          <w:sz w:val="24"/>
          <w:rPrChange w:id="3759" w:author="Andrea Stafford Hintz" w:date="2016-09-18T16:51:00Z">
            <w:rPr>
              <w:rFonts w:ascii="Times New Roman" w:eastAsia="Times New Roman" w:hAnsi="Times New Roman" w:cs="Times New Roman"/>
              <w:i/>
              <w:sz w:val="24"/>
              <w:szCs w:val="24"/>
            </w:rPr>
          </w:rPrChange>
        </w:rPr>
        <w:t xml:space="preserve">How’s this for ruthless, </w:t>
      </w:r>
      <w:r w:rsidRPr="009400B4">
        <w:rPr>
          <w:rFonts w:ascii="Times New Roman" w:hAnsi="Times New Roman"/>
          <w:sz w:val="24"/>
          <w:rPrChange w:id="3760" w:author="Andrea Stafford Hintz" w:date="2016-09-18T16:51:00Z">
            <w:rPr>
              <w:rFonts w:ascii="Times New Roman" w:eastAsia="Times New Roman" w:hAnsi="Times New Roman" w:cs="Times New Roman"/>
              <w:sz w:val="24"/>
              <w:szCs w:val="24"/>
            </w:rPr>
          </w:rPrChange>
        </w:rPr>
        <w:t>she thought</w:t>
      </w:r>
      <w:commentRangeEnd w:id="3757"/>
      <w:r w:rsidR="006C6FF8">
        <w:rPr>
          <w:rStyle w:val="CommentReference"/>
        </w:rPr>
        <w:commentReference w:id="3757"/>
      </w:r>
      <w:r w:rsidRPr="009400B4">
        <w:rPr>
          <w:rFonts w:ascii="Times New Roman" w:hAnsi="Times New Roman"/>
          <w:sz w:val="24"/>
          <w:rPrChange w:id="3761" w:author="Andrea Stafford Hintz" w:date="2016-09-18T16:51:00Z">
            <w:rPr>
              <w:rFonts w:ascii="Times New Roman" w:eastAsia="Times New Roman" w:hAnsi="Times New Roman" w:cs="Times New Roman"/>
              <w:sz w:val="24"/>
              <w:szCs w:val="24"/>
            </w:rPr>
          </w:rPrChange>
        </w:rPr>
        <w:t>.</w:t>
      </w:r>
    </w:p>
    <w:p w14:paraId="0602F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62" w:author="Andrea Stafford Hintz" w:date="2016-09-18T16:51:00Z">
            <w:rPr>
              <w:rFonts w:ascii="Times New Roman" w:eastAsia="Times New Roman" w:hAnsi="Times New Roman" w:cs="Times New Roman"/>
              <w:sz w:val="24"/>
              <w:szCs w:val="24"/>
            </w:rPr>
          </w:rPrChange>
        </w:rPr>
        <w:t>He muttered something.</w:t>
      </w:r>
    </w:p>
    <w:p w14:paraId="3C1821A3" w14:textId="6A480F7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63" w:author="Andrea Stafford Hintz" w:date="2016-09-18T16:51:00Z">
            <w:rPr>
              <w:rFonts w:ascii="Times New Roman" w:eastAsia="Times New Roman" w:hAnsi="Times New Roman" w:cs="Times New Roman"/>
              <w:sz w:val="24"/>
              <w:szCs w:val="24"/>
            </w:rPr>
          </w:rPrChange>
        </w:rPr>
        <w:t xml:space="preserve">She withdrew her hand, peeled the straps off his mask, and revealed his face. She was surprised to see how young he was. </w:t>
      </w:r>
      <w:commentRangeStart w:id="3764"/>
      <w:r w:rsidRPr="009400B4">
        <w:rPr>
          <w:rFonts w:ascii="Times New Roman" w:hAnsi="Times New Roman"/>
          <w:sz w:val="24"/>
          <w:rPrChange w:id="3765" w:author="Andrea Stafford Hintz" w:date="2016-09-18T16:51:00Z">
            <w:rPr>
              <w:rFonts w:ascii="Times New Roman" w:eastAsia="Times New Roman" w:hAnsi="Times New Roman" w:cs="Times New Roman"/>
              <w:sz w:val="24"/>
              <w:szCs w:val="24"/>
            </w:rPr>
          </w:rPrChange>
        </w:rPr>
        <w:t>And how handsome</w:t>
      </w:r>
      <w:commentRangeEnd w:id="3764"/>
      <w:r w:rsidR="006C6FF8">
        <w:rPr>
          <w:rStyle w:val="CommentReference"/>
        </w:rPr>
        <w:commentReference w:id="3764"/>
      </w:r>
      <w:r w:rsidRPr="009400B4">
        <w:rPr>
          <w:rFonts w:ascii="Times New Roman" w:hAnsi="Times New Roman"/>
          <w:sz w:val="24"/>
          <w:rPrChange w:id="3766" w:author="Andrea Stafford Hintz" w:date="2016-09-18T16:51:00Z">
            <w:rPr>
              <w:rFonts w:ascii="Times New Roman" w:eastAsia="Times New Roman" w:hAnsi="Times New Roman" w:cs="Times New Roman"/>
              <w:sz w:val="24"/>
              <w:szCs w:val="24"/>
            </w:rPr>
          </w:rPrChange>
        </w:rPr>
        <w:t>. For a moment, she felt a horrible sense of guilt. He was about to die, and she was literally torturing</w:t>
      </w:r>
      <w:r w:rsidRPr="009400B4">
        <w:rPr>
          <w:rFonts w:ascii="Times New Roman" w:hAnsi="Times New Roman"/>
          <w:i/>
          <w:sz w:val="24"/>
          <w:rPrChange w:id="3767" w:author="Andrea Stafford Hintz" w:date="2016-09-18T16:51:00Z">
            <w:rPr>
              <w:rFonts w:ascii="Times New Roman" w:eastAsia="Times New Roman" w:hAnsi="Times New Roman" w:cs="Times New Roman"/>
              <w:i/>
              <w:sz w:val="24"/>
              <w:szCs w:val="24"/>
            </w:rPr>
          </w:rPrChange>
        </w:rPr>
        <w:t xml:space="preserve"> </w:t>
      </w:r>
      <w:r w:rsidRPr="009400B4">
        <w:rPr>
          <w:rFonts w:ascii="Times New Roman" w:hAnsi="Times New Roman"/>
          <w:sz w:val="24"/>
          <w:rPrChange w:id="3768" w:author="Andrea Stafford Hintz" w:date="2016-09-18T16:51:00Z">
            <w:rPr>
              <w:rFonts w:ascii="Times New Roman" w:eastAsia="Times New Roman" w:hAnsi="Times New Roman" w:cs="Times New Roman"/>
              <w:sz w:val="24"/>
              <w:szCs w:val="24"/>
            </w:rPr>
          </w:rPrChange>
        </w:rPr>
        <w:t xml:space="preserve">him. Then she </w:t>
      </w:r>
      <w:ins w:id="3769" w:author="Andrea Stafford Hintz" w:date="2016-08-22T13:45:00Z">
        <w:r w:rsidR="006C6FF8" w:rsidRPr="009400B4">
          <w:rPr>
            <w:rFonts w:ascii="Times New Roman" w:hAnsi="Times New Roman"/>
            <w:sz w:val="24"/>
            <w:rPrChange w:id="3770" w:author="Andrea Stafford Hintz" w:date="2016-09-18T16:51:00Z">
              <w:rPr>
                <w:rFonts w:ascii="Times New Roman" w:eastAsia="Times New Roman" w:hAnsi="Times New Roman" w:cs="Times New Roman"/>
                <w:sz w:val="24"/>
                <w:szCs w:val="24"/>
              </w:rPr>
            </w:rPrChange>
          </w:rPr>
          <w:t xml:space="preserve">remembered who he was, and </w:t>
        </w:r>
      </w:ins>
      <w:r w:rsidRPr="009400B4">
        <w:rPr>
          <w:rFonts w:ascii="Times New Roman" w:hAnsi="Times New Roman"/>
          <w:sz w:val="24"/>
          <w:rPrChange w:id="3771" w:author="Andrea Stafford Hintz" w:date="2016-09-18T16:51:00Z">
            <w:rPr>
              <w:rFonts w:ascii="Times New Roman" w:eastAsia="Times New Roman" w:hAnsi="Times New Roman" w:cs="Times New Roman"/>
              <w:sz w:val="24"/>
              <w:szCs w:val="24"/>
            </w:rPr>
          </w:rPrChange>
        </w:rPr>
        <w:t xml:space="preserve">thought of the piles of corpses that </w:t>
      </w:r>
      <w:del w:id="3772" w:author="Andrea Stafford Hintz" w:date="2016-08-22T13:45:00Z">
        <w:r w:rsidRPr="00C245FD" w:rsidDel="006C6FF8">
          <w:rPr>
            <w:rFonts w:ascii="Times New Roman" w:hAnsi="Times New Roman" w:cs="Times New Roman"/>
            <w:sz w:val="24"/>
            <w:szCs w:val="24"/>
          </w:rPr>
          <w:delText xml:space="preserve">even </w:delText>
        </w:r>
      </w:del>
      <w:r w:rsidRPr="009400B4">
        <w:rPr>
          <w:rFonts w:ascii="Times New Roman" w:hAnsi="Times New Roman"/>
          <w:sz w:val="24"/>
          <w:rPrChange w:id="3773" w:author="Andrea Stafford Hintz" w:date="2016-09-18T16:51:00Z">
            <w:rPr>
              <w:rFonts w:ascii="Times New Roman" w:eastAsia="Times New Roman" w:hAnsi="Times New Roman" w:cs="Times New Roman"/>
              <w:sz w:val="24"/>
              <w:szCs w:val="24"/>
            </w:rPr>
          </w:rPrChange>
        </w:rPr>
        <w:t>now lined the halls.</w:t>
      </w:r>
      <w:del w:id="3774" w:author="Andrea Stafford Hintz" w:date="2016-08-22T13:45:00Z">
        <w:r w:rsidRPr="00C245FD" w:rsidDel="006C6FF8">
          <w:rPr>
            <w:rFonts w:ascii="Times New Roman" w:hAnsi="Times New Roman" w:cs="Times New Roman"/>
            <w:sz w:val="24"/>
            <w:szCs w:val="24"/>
          </w:rPr>
          <w:delText xml:space="preserve"> She remembered who he was.</w:delText>
        </w:r>
      </w:del>
      <w:r w:rsidRPr="009400B4">
        <w:rPr>
          <w:rFonts w:ascii="Times New Roman" w:hAnsi="Times New Roman"/>
          <w:sz w:val="24"/>
          <w:rPrChange w:id="3775" w:author="Andrea Stafford Hintz" w:date="2016-09-18T16:51:00Z">
            <w:rPr>
              <w:rFonts w:ascii="Times New Roman" w:eastAsia="Times New Roman" w:hAnsi="Times New Roman" w:cs="Times New Roman"/>
              <w:sz w:val="24"/>
              <w:szCs w:val="24"/>
            </w:rPr>
          </w:rPrChange>
        </w:rPr>
        <w:t xml:space="preserve"> She leaned in close to his face so she could hear what he had to say.</w:t>
      </w:r>
    </w:p>
    <w:p w14:paraId="04CF3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76" w:author="Andrea Stafford Hintz" w:date="2016-09-18T16:51:00Z">
            <w:rPr>
              <w:rFonts w:ascii="Times New Roman" w:eastAsia="Times New Roman" w:hAnsi="Times New Roman" w:cs="Times New Roman"/>
              <w:sz w:val="24"/>
              <w:szCs w:val="24"/>
            </w:rPr>
          </w:rPrChange>
        </w:rPr>
        <w:t>“Resurrectionists,” he coughed.</w:t>
      </w:r>
    </w:p>
    <w:p w14:paraId="1CCEF1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77" w:author="Andrea Stafford Hintz" w:date="2016-09-18T16:51:00Z">
            <w:rPr>
              <w:rFonts w:ascii="Times New Roman" w:eastAsia="Times New Roman" w:hAnsi="Times New Roman" w:cs="Times New Roman"/>
              <w:sz w:val="24"/>
              <w:szCs w:val="24"/>
            </w:rPr>
          </w:rPrChange>
        </w:rPr>
        <w:t xml:space="preserve">She narrowed her eyes. She knew a thing or two about the </w:t>
      </w:r>
      <w:commentRangeStart w:id="3778"/>
      <w:r w:rsidRPr="009400B4">
        <w:rPr>
          <w:rFonts w:ascii="Times New Roman" w:hAnsi="Times New Roman"/>
          <w:sz w:val="24"/>
          <w:rPrChange w:id="3779" w:author="Andrea Stafford Hintz" w:date="2016-09-18T16:51:00Z">
            <w:rPr>
              <w:rFonts w:ascii="Times New Roman" w:eastAsia="Times New Roman" w:hAnsi="Times New Roman" w:cs="Times New Roman"/>
              <w:sz w:val="24"/>
              <w:szCs w:val="24"/>
            </w:rPr>
          </w:rPrChange>
        </w:rPr>
        <w:t>Resurrectionists</w:t>
      </w:r>
      <w:commentRangeEnd w:id="3778"/>
      <w:r w:rsidR="006C6FF8">
        <w:rPr>
          <w:rStyle w:val="CommentReference"/>
        </w:rPr>
        <w:commentReference w:id="3778"/>
      </w:r>
      <w:r w:rsidRPr="009400B4">
        <w:rPr>
          <w:rFonts w:ascii="Times New Roman" w:hAnsi="Times New Roman"/>
          <w:sz w:val="24"/>
          <w:rPrChange w:id="3780" w:author="Andrea Stafford Hintz" w:date="2016-09-18T16:51:00Z">
            <w:rPr>
              <w:rFonts w:ascii="Times New Roman" w:eastAsia="Times New Roman" w:hAnsi="Times New Roman" w:cs="Times New Roman"/>
              <w:sz w:val="24"/>
              <w:szCs w:val="24"/>
            </w:rPr>
          </w:rPrChange>
        </w:rPr>
        <w:t>. She knew he wasn’t just talking about body snatchers, either.</w:t>
      </w:r>
    </w:p>
    <w:p w14:paraId="4A18ED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81" w:author="Andrea Stafford Hintz" w:date="2016-09-18T16:51:00Z">
            <w:rPr>
              <w:rFonts w:ascii="Times New Roman" w:eastAsia="Times New Roman" w:hAnsi="Times New Roman" w:cs="Times New Roman"/>
              <w:sz w:val="24"/>
              <w:szCs w:val="24"/>
            </w:rPr>
          </w:rPrChange>
        </w:rPr>
        <w:lastRenderedPageBreak/>
        <w:t>“What was in the vial?” she demanded. “Some sort of poison?”</w:t>
      </w:r>
    </w:p>
    <w:p w14:paraId="3968C245" w14:textId="538479E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82" w:author="Andrea Stafford Hintz" w:date="2016-09-18T16:51:00Z">
            <w:rPr>
              <w:rFonts w:ascii="Times New Roman" w:eastAsia="Times New Roman" w:hAnsi="Times New Roman" w:cs="Times New Roman"/>
              <w:sz w:val="24"/>
              <w:szCs w:val="24"/>
            </w:rPr>
          </w:rPrChange>
        </w:rPr>
        <w:t>For a moment</w:t>
      </w:r>
      <w:del w:id="3783" w:author="Andrea Stafford Hintz" w:date="2016-08-22T13:48:00Z">
        <w:r w:rsidRPr="00C245FD" w:rsidDel="00B8776D">
          <w:rPr>
            <w:rFonts w:ascii="Times New Roman" w:hAnsi="Times New Roman" w:cs="Times New Roman"/>
            <w:sz w:val="24"/>
            <w:szCs w:val="24"/>
          </w:rPr>
          <w:delText>,</w:delText>
        </w:r>
      </w:del>
      <w:r w:rsidRPr="009400B4">
        <w:rPr>
          <w:rFonts w:ascii="Times New Roman" w:hAnsi="Times New Roman"/>
          <w:sz w:val="24"/>
          <w:rPrChange w:id="3784" w:author="Andrea Stafford Hintz" w:date="2016-09-18T16:51:00Z">
            <w:rPr>
              <w:rFonts w:ascii="Times New Roman" w:eastAsia="Times New Roman" w:hAnsi="Times New Roman" w:cs="Times New Roman"/>
              <w:sz w:val="24"/>
              <w:szCs w:val="24"/>
            </w:rPr>
          </w:rPrChange>
        </w:rPr>
        <w:t xml:space="preserve"> it looked like he might not answer. Stubborn, even now, as he lay dying on the rose bush. But then, he coughed up a bit of blood, and looked up into Annabel’s eyes. He was almost smiling when he answered</w:t>
      </w:r>
      <w:ins w:id="3785" w:author="Andrea Stafford Hintz" w:date="2016-08-22T13:49:00Z">
        <w:r w:rsidR="00B8776D" w:rsidRPr="009400B4">
          <w:rPr>
            <w:rFonts w:ascii="Times New Roman" w:hAnsi="Times New Roman"/>
            <w:sz w:val="24"/>
            <w:rPrChange w:id="3786" w:author="Andrea Stafford Hintz" w:date="2016-09-18T16:51:00Z">
              <w:rPr>
                <w:rFonts w:ascii="Times New Roman" w:eastAsia="Times New Roman" w:hAnsi="Times New Roman" w:cs="Times New Roman"/>
                <w:sz w:val="24"/>
                <w:szCs w:val="24"/>
              </w:rPr>
            </w:rPrChange>
          </w:rPr>
          <w:t xml:space="preserve">, </w:t>
        </w:r>
      </w:ins>
      <w:del w:id="3787" w:author="Andrea Stafford Hintz" w:date="2016-08-22T13:49:00Z">
        <w:r w:rsidRPr="00C245FD" w:rsidDel="00B8776D">
          <w:rPr>
            <w:rFonts w:ascii="Times New Roman" w:hAnsi="Times New Roman" w:cs="Times New Roman"/>
            <w:sz w:val="24"/>
            <w:szCs w:val="24"/>
          </w:rPr>
          <w:delText>.</w:delText>
        </w:r>
      </w:del>
      <w:del w:id="3788" w:author="Andrea Stafford Hintz" w:date="2016-08-22T13:46:00Z">
        <w:r w:rsidRPr="00C245FD" w:rsidDel="006C6FF8">
          <w:rPr>
            <w:rFonts w:ascii="Times New Roman" w:hAnsi="Times New Roman" w:cs="Times New Roman"/>
            <w:sz w:val="24"/>
            <w:szCs w:val="24"/>
          </w:rPr>
          <w:delText xml:space="preserve"> </w:delText>
        </w:r>
      </w:del>
      <w:r w:rsidRPr="009400B4">
        <w:rPr>
          <w:rFonts w:ascii="Times New Roman" w:hAnsi="Times New Roman"/>
          <w:sz w:val="24"/>
          <w:rPrChange w:id="3789"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i/>
          <w:sz w:val="24"/>
          <w:rPrChange w:id="3790" w:author="Andrea Stafford Hintz" w:date="2016-09-18T16:51:00Z">
            <w:rPr>
              <w:rFonts w:ascii="Times New Roman" w:eastAsia="Times New Roman" w:hAnsi="Times New Roman" w:cs="Times New Roman"/>
              <w:i/>
              <w:sz w:val="24"/>
              <w:szCs w:val="24"/>
            </w:rPr>
          </w:rPrChange>
        </w:rPr>
        <w:t>Lazarus</w:t>
      </w:r>
      <w:ins w:id="3791" w:author="Andrea Stafford Hintz" w:date="2016-09-18T16:51:00Z">
        <w:r w:rsidR="00A22D6C" w:rsidRPr="009400B4">
          <w:rPr>
            <w:rFonts w:ascii="Times New Roman" w:eastAsia="Times New Roman" w:hAnsi="Times New Roman" w:cs="Times New Roman"/>
            <w:sz w:val="24"/>
            <w:szCs w:val="24"/>
          </w:rPr>
          <w:t>.”</w:t>
        </w:r>
      </w:ins>
      <w:ins w:id="3792" w:author="Andrea Stafford Hintz" w:date="2016-08-22T13:50:00Z">
        <w:r w:rsidR="00B8776D" w:rsidRPr="75BA22D2">
          <w:rPr>
            <w:rFonts w:ascii="Times New Roman" w:eastAsia="Times New Roman" w:hAnsi="Times New Roman" w:cs="Times New Roman"/>
            <w:sz w:val="24"/>
            <w:szCs w:val="24"/>
            <w:rPrChange w:id="3793" w:author="Bryce Raffle" w:date="2016-09-06T11:42:00Z">
              <w:rPr>
                <w:rFonts w:ascii="Times New Roman" w:hAnsi="Times New Roman" w:cs="Times New Roman"/>
                <w:sz w:val="24"/>
                <w:szCs w:val="24"/>
              </w:rPr>
            </w:rPrChange>
          </w:rPr>
          <w:t>.”</w:t>
        </w:r>
      </w:ins>
      <w:del w:id="3794" w:author="Andrea Stafford Hintz" w:date="2016-08-22T13:50:00Z">
        <w:r w:rsidRPr="00C245FD" w:rsidDel="00B8776D">
          <w:rPr>
            <w:rFonts w:ascii="Times New Roman" w:hAnsi="Times New Roman" w:cs="Times New Roman"/>
            <w:sz w:val="24"/>
            <w:szCs w:val="24"/>
          </w:rPr>
          <w:delText>,” he said, coughing.</w:delText>
        </w:r>
      </w:del>
    </w:p>
    <w:p w14:paraId="02F1AC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95" w:author="Andrea Stafford Hintz" w:date="2016-09-18T16:51:00Z">
            <w:rPr>
              <w:rFonts w:ascii="Times New Roman" w:eastAsia="Times New Roman" w:hAnsi="Times New Roman" w:cs="Times New Roman"/>
              <w:sz w:val="24"/>
              <w:szCs w:val="24"/>
            </w:rPr>
          </w:rPrChange>
        </w:rPr>
        <w:t>“What is Lazarus?”</w:t>
      </w:r>
    </w:p>
    <w:p w14:paraId="0C6A15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96" w:author="Andrea Stafford Hintz" w:date="2016-09-18T16:51:00Z">
            <w:rPr>
              <w:rFonts w:ascii="Times New Roman" w:eastAsia="Times New Roman" w:hAnsi="Times New Roman" w:cs="Times New Roman"/>
              <w:sz w:val="24"/>
              <w:szCs w:val="24"/>
            </w:rPr>
          </w:rPrChange>
        </w:rPr>
        <w:t>“Virus,” he said.</w:t>
      </w:r>
    </w:p>
    <w:p w14:paraId="5CCC7710" w14:textId="1C44F36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797" w:author="Andrea Stafford Hintz" w:date="2016-09-18T16:51:00Z">
            <w:rPr>
              <w:rFonts w:ascii="Times New Roman" w:eastAsia="Times New Roman" w:hAnsi="Times New Roman" w:cs="Times New Roman"/>
              <w:sz w:val="24"/>
              <w:szCs w:val="24"/>
            </w:rPr>
          </w:rPrChange>
        </w:rPr>
        <w:t xml:space="preserve">Annabel nodded. This filled in one piece of the puzzle. The man who’d tumbled out of the window after inhaling this </w:t>
      </w:r>
      <w:r w:rsidRPr="009400B4">
        <w:rPr>
          <w:rFonts w:ascii="Times New Roman" w:hAnsi="Times New Roman"/>
          <w:i/>
          <w:sz w:val="24"/>
          <w:rPrChange w:id="3798" w:author="Andrea Stafford Hintz" w:date="2016-09-18T16:51:00Z">
            <w:rPr>
              <w:rFonts w:ascii="Times New Roman" w:eastAsia="Times New Roman" w:hAnsi="Times New Roman" w:cs="Times New Roman"/>
              <w:i/>
              <w:sz w:val="24"/>
              <w:szCs w:val="24"/>
            </w:rPr>
          </w:rPrChange>
        </w:rPr>
        <w:t>Lazarus</w:t>
      </w:r>
      <w:r w:rsidRPr="009400B4">
        <w:rPr>
          <w:rFonts w:ascii="Times New Roman" w:hAnsi="Times New Roman"/>
          <w:sz w:val="24"/>
          <w:rPrChange w:id="3799" w:author="Andrea Stafford Hintz" w:date="2016-09-18T16:51:00Z">
            <w:rPr>
              <w:rFonts w:ascii="Times New Roman" w:eastAsia="Times New Roman" w:hAnsi="Times New Roman" w:cs="Times New Roman"/>
              <w:sz w:val="24"/>
              <w:szCs w:val="24"/>
            </w:rPr>
          </w:rPrChange>
        </w:rPr>
        <w:t xml:space="preserve"> </w:t>
      </w:r>
      <w:proofErr w:type="spellStart"/>
      <w:ins w:id="3800" w:author="Andrea Stafford Hintz" w:date="2016-09-18T16:51:00Z">
        <w:r w:rsidR="00A22D6C" w:rsidRPr="009400B4">
          <w:rPr>
            <w:rFonts w:ascii="Times New Roman" w:eastAsia="Times New Roman" w:hAnsi="Times New Roman" w:cs="Times New Roman"/>
            <w:sz w:val="24"/>
            <w:szCs w:val="24"/>
          </w:rPr>
          <w:t>virus</w:t>
        </w:r>
      </w:ins>
      <w:ins w:id="3801" w:author="Andrea Stafford Hintz" w:date="2016-08-22T13:47:00Z">
        <w:r w:rsidR="006C6FF8" w:rsidRPr="75BA22D2">
          <w:rPr>
            <w:rFonts w:ascii="Times New Roman" w:eastAsia="Times New Roman" w:hAnsi="Times New Roman" w:cs="Times New Roman"/>
            <w:sz w:val="24"/>
            <w:szCs w:val="24"/>
            <w:rPrChange w:id="3802" w:author="Bryce Raffle" w:date="2016-09-06T11:42:00Z">
              <w:rPr>
                <w:rFonts w:ascii="Times New Roman" w:hAnsi="Times New Roman" w:cs="Times New Roman"/>
                <w:sz w:val="24"/>
                <w:szCs w:val="24"/>
              </w:rPr>
            </w:rPrChange>
          </w:rPr>
          <w:t>v</w:t>
        </w:r>
      </w:ins>
      <w:proofErr w:type="spellEnd"/>
      <w:del w:id="3803" w:author="Andrea Stafford Hintz" w:date="2016-08-22T13:47:00Z">
        <w:r w:rsidRPr="006C6FF8" w:rsidDel="006C6FF8">
          <w:rPr>
            <w:rFonts w:ascii="Times New Roman" w:hAnsi="Times New Roman" w:cs="Times New Roman"/>
            <w:sz w:val="24"/>
            <w:szCs w:val="24"/>
            <w:rPrChange w:id="3804" w:author="Andrea Stafford Hintz" w:date="2016-08-22T13:47:00Z">
              <w:rPr>
                <w:rFonts w:ascii="Times New Roman" w:hAnsi="Times New Roman" w:cs="Times New Roman"/>
                <w:i/>
                <w:sz w:val="24"/>
                <w:szCs w:val="24"/>
              </w:rPr>
            </w:rPrChange>
          </w:rPr>
          <w:delText>V</w:delText>
        </w:r>
      </w:del>
      <w:del w:id="3805" w:author="Andrea Stafford Hintz" w:date="2016-09-18T16:51:00Z">
        <w:r w:rsidRPr="75BA22D2">
          <w:rPr>
            <w:rFonts w:ascii="Times New Roman" w:eastAsia="Times New Roman" w:hAnsi="Times New Roman" w:cs="Times New Roman"/>
            <w:sz w:val="24"/>
            <w:szCs w:val="24"/>
            <w:rPrChange w:id="3806" w:author="Andrea Stafford Hintz" w:date="2016-08-22T13:47:00Z">
              <w:rPr>
                <w:rFonts w:ascii="Times New Roman" w:hAnsi="Times New Roman" w:cs="Times New Roman"/>
                <w:i/>
                <w:sz w:val="24"/>
                <w:szCs w:val="24"/>
              </w:rPr>
            </w:rPrChange>
          </w:rPr>
          <w:delText>irus</w:delText>
        </w:r>
      </w:del>
      <w:del w:id="3807" w:author="Andrea Stafford Hintz" w:date="2016-08-22T13:50:00Z">
        <w:r w:rsidRPr="00C245FD" w:rsidDel="00B8776D">
          <w:rPr>
            <w:rFonts w:ascii="Times New Roman" w:hAnsi="Times New Roman" w:cs="Times New Roman"/>
            <w:sz w:val="24"/>
            <w:szCs w:val="24"/>
          </w:rPr>
          <w:delText>,</w:delText>
        </w:r>
      </w:del>
      <w:r w:rsidRPr="009400B4">
        <w:rPr>
          <w:rFonts w:ascii="Times New Roman" w:hAnsi="Times New Roman"/>
          <w:sz w:val="24"/>
          <w:rPrChange w:id="3808" w:author="Andrea Stafford Hintz" w:date="2016-09-18T16:51:00Z">
            <w:rPr>
              <w:rFonts w:ascii="Times New Roman" w:eastAsia="Times New Roman" w:hAnsi="Times New Roman" w:cs="Times New Roman"/>
              <w:sz w:val="24"/>
              <w:szCs w:val="24"/>
            </w:rPr>
          </w:rPrChange>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sidRPr="009400B4">
        <w:rPr>
          <w:rFonts w:ascii="Times New Roman" w:hAnsi="Times New Roman"/>
          <w:i/>
          <w:sz w:val="24"/>
          <w:rPrChange w:id="3809" w:author="Andrea Stafford Hintz" w:date="2016-09-18T16:51:00Z">
            <w:rPr>
              <w:rFonts w:ascii="Times New Roman" w:eastAsia="Times New Roman" w:hAnsi="Times New Roman" w:cs="Times New Roman"/>
              <w:i/>
              <w:sz w:val="24"/>
              <w:szCs w:val="24"/>
            </w:rPr>
          </w:rPrChange>
        </w:rPr>
        <w:t>friends</w:t>
      </w:r>
      <w:r w:rsidRPr="009400B4">
        <w:rPr>
          <w:rFonts w:ascii="Times New Roman" w:hAnsi="Times New Roman"/>
          <w:sz w:val="24"/>
          <w:rPrChange w:id="3810" w:author="Andrea Stafford Hintz" w:date="2016-09-18T16:51:00Z">
            <w:rPr>
              <w:rFonts w:ascii="Times New Roman" w:eastAsia="Times New Roman" w:hAnsi="Times New Roman" w:cs="Times New Roman"/>
              <w:sz w:val="24"/>
              <w:szCs w:val="24"/>
            </w:rPr>
          </w:rPrChange>
        </w:rPr>
        <w:t xml:space="preserve"> were the ones who infected him?</w:t>
      </w:r>
    </w:p>
    <w:p w14:paraId="2B008CC7" w14:textId="7D7A62E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811" w:author="Andrea Stafford Hintz" w:date="2016-09-18T16:51:00Z">
            <w:rPr>
              <w:rFonts w:ascii="Times New Roman" w:eastAsia="Times New Roman" w:hAnsi="Times New Roman" w:cs="Times New Roman"/>
              <w:sz w:val="24"/>
              <w:szCs w:val="24"/>
            </w:rPr>
          </w:rPrChange>
        </w:rPr>
        <w:t xml:space="preserve">She stood up, </w:t>
      </w:r>
      <w:proofErr w:type="spellStart"/>
      <w:ins w:id="3812" w:author="Andrea Stafford Hintz" w:date="2016-09-18T16:51:00Z">
        <w:r w:rsidR="00A22D6C" w:rsidRPr="009400B4">
          <w:rPr>
            <w:rFonts w:ascii="Times New Roman" w:eastAsia="Times New Roman" w:hAnsi="Times New Roman" w:cs="Times New Roman"/>
            <w:sz w:val="24"/>
            <w:szCs w:val="24"/>
          </w:rPr>
          <w:t>fishing</w:t>
        </w:r>
      </w:ins>
      <w:del w:id="3813" w:author="Andrea Stafford Hintz" w:date="2016-09-18T16:51:00Z">
        <w:r w:rsidRPr="75BA22D2">
          <w:rPr>
            <w:rFonts w:ascii="Times New Roman" w:eastAsia="Times New Roman" w:hAnsi="Times New Roman" w:cs="Times New Roman"/>
            <w:sz w:val="24"/>
            <w:szCs w:val="24"/>
            <w:rPrChange w:id="3814" w:author="Bryce Raffle" w:date="2016-09-06T11:42:00Z">
              <w:rPr>
                <w:rFonts w:ascii="Times New Roman" w:hAnsi="Times New Roman" w:cs="Times New Roman"/>
                <w:sz w:val="24"/>
                <w:szCs w:val="24"/>
              </w:rPr>
            </w:rPrChange>
          </w:rPr>
          <w:delText>fish</w:delText>
        </w:r>
      </w:del>
      <w:ins w:id="3815" w:author="Andrea Stafford Hintz" w:date="2016-08-22T13:53:00Z">
        <w:r w:rsidR="00B8776D" w:rsidRPr="75BA22D2">
          <w:rPr>
            <w:rFonts w:ascii="Times New Roman" w:eastAsia="Times New Roman" w:hAnsi="Times New Roman" w:cs="Times New Roman"/>
            <w:sz w:val="24"/>
            <w:szCs w:val="24"/>
            <w:rPrChange w:id="3816" w:author="Bryce Raffle" w:date="2016-09-06T11:42:00Z">
              <w:rPr>
                <w:rFonts w:ascii="Times New Roman" w:hAnsi="Times New Roman" w:cs="Times New Roman"/>
                <w:sz w:val="24"/>
                <w:szCs w:val="24"/>
              </w:rPr>
            </w:rPrChange>
          </w:rPr>
          <w:t>ing</w:t>
        </w:r>
      </w:ins>
      <w:proofErr w:type="spellEnd"/>
      <w:del w:id="3817" w:author="Andrea Stafford Hintz" w:date="2016-08-22T13:53:00Z">
        <w:r w:rsidRPr="00C245FD" w:rsidDel="00B8776D">
          <w:rPr>
            <w:rFonts w:ascii="Times New Roman" w:hAnsi="Times New Roman" w:cs="Times New Roman"/>
            <w:sz w:val="24"/>
            <w:szCs w:val="24"/>
          </w:rPr>
          <w:delText>ed</w:delText>
        </w:r>
      </w:del>
      <w:r w:rsidRPr="009400B4">
        <w:rPr>
          <w:rFonts w:ascii="Times New Roman" w:hAnsi="Times New Roman"/>
          <w:sz w:val="24"/>
          <w:rPrChange w:id="3818" w:author="Andrea Stafford Hintz" w:date="2016-09-18T16:51:00Z">
            <w:rPr>
              <w:rFonts w:ascii="Times New Roman" w:eastAsia="Times New Roman" w:hAnsi="Times New Roman" w:cs="Times New Roman"/>
              <w:sz w:val="24"/>
              <w:szCs w:val="24"/>
            </w:rPr>
          </w:rPrChange>
        </w:rPr>
        <w:t xml:space="preserve"> around in her pockets for another bullet. </w:t>
      </w:r>
      <w:commentRangeStart w:id="3819"/>
      <w:r w:rsidRPr="009400B4">
        <w:rPr>
          <w:rFonts w:ascii="Times New Roman" w:hAnsi="Times New Roman"/>
          <w:sz w:val="24"/>
          <w:rPrChange w:id="3820" w:author="Andrea Stafford Hintz" w:date="2016-09-18T16:51:00Z">
            <w:rPr>
              <w:rFonts w:ascii="Times New Roman" w:eastAsia="Times New Roman" w:hAnsi="Times New Roman" w:cs="Times New Roman"/>
              <w:sz w:val="24"/>
              <w:szCs w:val="24"/>
            </w:rPr>
          </w:rPrChange>
        </w:rPr>
        <w:t>Finding one, she reloaded her revolver, fired it, and walked away.</w:t>
      </w:r>
      <w:commentRangeEnd w:id="3819"/>
      <w:r w:rsidR="00B8776D">
        <w:rPr>
          <w:rStyle w:val="CommentReference"/>
        </w:rPr>
        <w:commentReference w:id="3819"/>
      </w:r>
      <w:r w:rsidRPr="009400B4">
        <w:rPr>
          <w:rFonts w:ascii="Times New Roman" w:hAnsi="Times New Roman"/>
          <w:sz w:val="24"/>
          <w:rPrChange w:id="3821" w:author="Andrea Stafford Hintz" w:date="2016-09-18T16:51:00Z">
            <w:rPr>
              <w:rFonts w:ascii="Times New Roman" w:eastAsia="Times New Roman" w:hAnsi="Times New Roman" w:cs="Times New Roman"/>
              <w:sz w:val="24"/>
              <w:szCs w:val="24"/>
            </w:rPr>
          </w:rPrChange>
        </w:rPr>
        <w:t xml:space="preserve"> She would </w:t>
      </w:r>
      <w:proofErr w:type="spellStart"/>
      <w:ins w:id="3822" w:author="Andrea Stafford Hintz" w:date="2016-09-18T16:51:00Z">
        <w:r w:rsidR="00A22D6C" w:rsidRPr="009400B4">
          <w:rPr>
            <w:rFonts w:ascii="Times New Roman" w:eastAsia="Times New Roman" w:hAnsi="Times New Roman" w:cs="Times New Roman"/>
            <w:sz w:val="24"/>
            <w:szCs w:val="24"/>
          </w:rPr>
          <w:t>love</w:t>
        </w:r>
      </w:ins>
      <w:del w:id="3823" w:author="Andrea Stafford Hintz" w:date="2016-08-22T13:52:00Z">
        <w:r w:rsidRPr="00C245FD" w:rsidDel="00B8776D">
          <w:rPr>
            <w:rFonts w:ascii="Times New Roman" w:hAnsi="Times New Roman" w:cs="Times New Roman"/>
            <w:sz w:val="24"/>
            <w:szCs w:val="24"/>
          </w:rPr>
          <w:delText>have loved</w:delText>
        </w:r>
      </w:del>
      <w:ins w:id="3824" w:author="Andrea Stafford Hintz" w:date="2016-08-22T13:52:00Z">
        <w:r w:rsidR="00B8776D" w:rsidRPr="75BA22D2">
          <w:rPr>
            <w:rFonts w:ascii="Times New Roman" w:eastAsia="Times New Roman" w:hAnsi="Times New Roman" w:cs="Times New Roman"/>
            <w:sz w:val="24"/>
            <w:szCs w:val="24"/>
            <w:rPrChange w:id="3825" w:author="Bryce Raffle" w:date="2016-09-06T11:42:00Z">
              <w:rPr>
                <w:rFonts w:ascii="Times New Roman" w:hAnsi="Times New Roman" w:cs="Times New Roman"/>
                <w:sz w:val="24"/>
                <w:szCs w:val="24"/>
              </w:rPr>
            </w:rPrChange>
          </w:rPr>
          <w:t>love</w:t>
        </w:r>
      </w:ins>
      <w:proofErr w:type="spellEnd"/>
      <w:r w:rsidRPr="009400B4">
        <w:rPr>
          <w:rFonts w:ascii="Times New Roman" w:hAnsi="Times New Roman"/>
          <w:sz w:val="24"/>
          <w:rPrChange w:id="3826" w:author="Andrea Stafford Hintz" w:date="2016-09-18T16:51:00Z">
            <w:rPr>
              <w:rFonts w:ascii="Times New Roman" w:eastAsia="Times New Roman" w:hAnsi="Times New Roman" w:cs="Times New Roman"/>
              <w:sz w:val="24"/>
              <w:szCs w:val="24"/>
            </w:rPr>
          </w:rPrChange>
        </w:rPr>
        <w:t xml:space="preserve"> to linger</w:t>
      </w:r>
      <w:ins w:id="3827" w:author="Andrea Stafford Hintz" w:date="2016-08-22T13:52:00Z">
        <w:r w:rsidR="00B8776D" w:rsidRPr="009400B4">
          <w:rPr>
            <w:rFonts w:ascii="Times New Roman" w:hAnsi="Times New Roman"/>
            <w:sz w:val="24"/>
            <w:rPrChange w:id="3828" w:author="Andrea Stafford Hintz" w:date="2016-09-18T16:51:00Z">
              <w:rPr>
                <w:rFonts w:ascii="Times New Roman" w:eastAsia="Times New Roman" w:hAnsi="Times New Roman" w:cs="Times New Roman"/>
                <w:sz w:val="24"/>
                <w:szCs w:val="24"/>
              </w:rPr>
            </w:rPrChange>
          </w:rPr>
          <w:t xml:space="preserve"> and</w:t>
        </w:r>
      </w:ins>
      <w:del w:id="3829" w:author="Andrea Stafford Hintz" w:date="2016-08-22T13:52:00Z">
        <w:r w:rsidRPr="00C245FD" w:rsidDel="00B8776D">
          <w:rPr>
            <w:rFonts w:ascii="Times New Roman" w:hAnsi="Times New Roman" w:cs="Times New Roman"/>
            <w:sz w:val="24"/>
            <w:szCs w:val="24"/>
          </w:rPr>
          <w:delText>, to</w:delText>
        </w:r>
      </w:del>
      <w:r w:rsidRPr="009400B4">
        <w:rPr>
          <w:rFonts w:ascii="Times New Roman" w:hAnsi="Times New Roman"/>
          <w:sz w:val="24"/>
          <w:rPrChange w:id="3830" w:author="Andrea Stafford Hintz" w:date="2016-09-18T16:51:00Z">
            <w:rPr>
              <w:rFonts w:ascii="Times New Roman" w:eastAsia="Times New Roman" w:hAnsi="Times New Roman" w:cs="Times New Roman"/>
              <w:sz w:val="24"/>
              <w:szCs w:val="24"/>
            </w:rPr>
          </w:rPrChange>
        </w:rPr>
        <w:t xml:space="preserve"> shoot every last one of these damned Resurrectionists one by one</w:t>
      </w:r>
      <w:ins w:id="3831" w:author="Andrea Stafford Hintz" w:date="2016-08-22T13:53:00Z">
        <w:r w:rsidR="00B8776D" w:rsidRPr="009400B4">
          <w:rPr>
            <w:rFonts w:ascii="Times New Roman" w:hAnsi="Times New Roman"/>
            <w:sz w:val="24"/>
            <w:rPrChange w:id="3832" w:author="Andrea Stafford Hintz" w:date="2016-09-18T16:51:00Z">
              <w:rPr>
                <w:rFonts w:ascii="Times New Roman" w:eastAsia="Times New Roman" w:hAnsi="Times New Roman" w:cs="Times New Roman"/>
                <w:sz w:val="24"/>
                <w:szCs w:val="24"/>
              </w:rPr>
            </w:rPrChange>
          </w:rPr>
          <w:t xml:space="preserve">, </w:t>
        </w:r>
      </w:ins>
      <w:proofErr w:type="spellStart"/>
      <w:ins w:id="3833" w:author="Andrea Stafford Hintz" w:date="2016-09-18T16:51:00Z">
        <w:r w:rsidR="00A22D6C" w:rsidRPr="009400B4">
          <w:rPr>
            <w:rFonts w:ascii="Times New Roman" w:eastAsia="Times New Roman" w:hAnsi="Times New Roman" w:cs="Times New Roman"/>
            <w:sz w:val="24"/>
            <w:szCs w:val="24"/>
          </w:rPr>
          <w:t>but</w:t>
        </w:r>
      </w:ins>
      <w:ins w:id="3834" w:author="Andrea Stafford Hintz" w:date="2016-08-22T13:53:00Z">
        <w:r w:rsidR="00B8776D" w:rsidRPr="75BA22D2">
          <w:rPr>
            <w:rFonts w:ascii="Times New Roman" w:eastAsia="Times New Roman" w:hAnsi="Times New Roman" w:cs="Times New Roman"/>
            <w:sz w:val="24"/>
            <w:szCs w:val="24"/>
            <w:rPrChange w:id="3835" w:author="Bryce Raffle" w:date="2016-09-06T11:42:00Z">
              <w:rPr>
                <w:rFonts w:ascii="Times New Roman" w:hAnsi="Times New Roman" w:cs="Times New Roman"/>
                <w:sz w:val="24"/>
                <w:szCs w:val="24"/>
              </w:rPr>
            </w:rPrChange>
          </w:rPr>
          <w:t>b</w:t>
        </w:r>
      </w:ins>
      <w:proofErr w:type="spellEnd"/>
      <w:del w:id="3836" w:author="Andrea Stafford Hintz" w:date="2016-08-22T13:52:00Z">
        <w:r w:rsidRPr="00C245FD" w:rsidDel="00B8776D">
          <w:rPr>
            <w:rFonts w:ascii="Times New Roman" w:hAnsi="Times New Roman" w:cs="Times New Roman"/>
            <w:sz w:val="24"/>
            <w:szCs w:val="24"/>
          </w:rPr>
          <w:delText>. B</w:delText>
        </w:r>
      </w:del>
      <w:del w:id="3837" w:author="Andrea Stafford Hintz" w:date="2016-09-18T16:51:00Z">
        <w:r w:rsidRPr="75BA22D2">
          <w:rPr>
            <w:rFonts w:ascii="Times New Roman" w:eastAsia="Times New Roman" w:hAnsi="Times New Roman" w:cs="Times New Roman"/>
            <w:sz w:val="24"/>
            <w:szCs w:val="24"/>
            <w:rPrChange w:id="3838" w:author="Bryce Raffle" w:date="2016-09-06T11:42:00Z">
              <w:rPr>
                <w:rFonts w:ascii="Times New Roman" w:hAnsi="Times New Roman" w:cs="Times New Roman"/>
                <w:sz w:val="24"/>
                <w:szCs w:val="24"/>
              </w:rPr>
            </w:rPrChange>
          </w:rPr>
          <w:delText>ut</w:delText>
        </w:r>
      </w:del>
      <w:r w:rsidRPr="009400B4">
        <w:rPr>
          <w:rFonts w:ascii="Times New Roman" w:hAnsi="Times New Roman"/>
          <w:sz w:val="24"/>
          <w:rPrChange w:id="3839" w:author="Andrea Stafford Hintz" w:date="2016-09-18T16:51:00Z">
            <w:rPr>
              <w:rFonts w:ascii="Times New Roman" w:eastAsia="Times New Roman" w:hAnsi="Times New Roman" w:cs="Times New Roman"/>
              <w:sz w:val="24"/>
              <w:szCs w:val="24"/>
            </w:rPr>
          </w:rPrChange>
        </w:rPr>
        <w:t xml:space="preserve"> the police would be coming soon</w:t>
      </w:r>
      <w:ins w:id="3840" w:author="Andrea Stafford Hintz" w:date="2016-08-22T13:53:00Z">
        <w:r w:rsidR="00B8776D" w:rsidRPr="009400B4">
          <w:rPr>
            <w:rFonts w:ascii="Times New Roman" w:hAnsi="Times New Roman"/>
            <w:sz w:val="24"/>
            <w:rPrChange w:id="3841" w:author="Andrea Stafford Hintz" w:date="2016-09-18T16:51:00Z">
              <w:rPr>
                <w:rFonts w:ascii="Times New Roman" w:eastAsia="Times New Roman" w:hAnsi="Times New Roman" w:cs="Times New Roman"/>
                <w:sz w:val="24"/>
                <w:szCs w:val="24"/>
              </w:rPr>
            </w:rPrChange>
          </w:rPr>
          <w:t>—</w:t>
        </w:r>
        <w:r w:rsidR="00B8776D" w:rsidRPr="75BA22D2">
          <w:rPr>
            <w:rFonts w:ascii="Times New Roman" w:eastAsia="Times New Roman" w:hAnsi="Times New Roman" w:cs="Times New Roman"/>
            <w:sz w:val="24"/>
            <w:szCs w:val="24"/>
            <w:rPrChange w:id="3842" w:author="Bryce Raffle" w:date="2016-09-06T11:42:00Z">
              <w:rPr>
                <w:rFonts w:ascii="Times New Roman" w:hAnsi="Times New Roman" w:cs="Times New Roman"/>
                <w:sz w:val="24"/>
                <w:szCs w:val="24"/>
              </w:rPr>
            </w:rPrChange>
          </w:rPr>
          <w:t>a</w:t>
        </w:r>
      </w:ins>
      <w:del w:id="3843" w:author="Andrea Stafford Hintz" w:date="2016-08-22T13:53:00Z">
        <w:r w:rsidRPr="00C245FD" w:rsidDel="00B8776D">
          <w:rPr>
            <w:rFonts w:ascii="Times New Roman" w:hAnsi="Times New Roman" w:cs="Times New Roman"/>
            <w:sz w:val="24"/>
            <w:szCs w:val="24"/>
          </w:rPr>
          <w:delText>, a</w:delText>
        </w:r>
      </w:del>
      <w:r w:rsidRPr="009400B4">
        <w:rPr>
          <w:rFonts w:ascii="Times New Roman" w:hAnsi="Times New Roman"/>
          <w:sz w:val="24"/>
          <w:rPrChange w:id="3844" w:author="Andrea Stafford Hintz" w:date="2016-09-18T16:51:00Z">
            <w:rPr>
              <w:rFonts w:ascii="Times New Roman" w:eastAsia="Times New Roman" w:hAnsi="Times New Roman" w:cs="Times New Roman"/>
              <w:sz w:val="24"/>
              <w:szCs w:val="24"/>
            </w:rPr>
          </w:rPrChange>
        </w:rPr>
        <w:t xml:space="preserve">nd </w:t>
      </w:r>
      <w:proofErr w:type="spellStart"/>
      <w:r w:rsidRPr="009400B4">
        <w:rPr>
          <w:rFonts w:ascii="Times New Roman" w:hAnsi="Times New Roman"/>
          <w:sz w:val="24"/>
          <w:rPrChange w:id="3845" w:author="Andrea Stafford Hintz" w:date="2016-09-18T16:51:00Z">
            <w:rPr>
              <w:rFonts w:ascii="Times New Roman" w:eastAsia="Times New Roman" w:hAnsi="Times New Roman" w:cs="Times New Roman"/>
              <w:sz w:val="24"/>
              <w:szCs w:val="24"/>
            </w:rPr>
          </w:rPrChange>
        </w:rPr>
        <w:t>she</w:t>
      </w:r>
      <w:del w:id="3846" w:author="Andrea Stafford Hintz" w:date="2016-09-18T16:51:00Z">
        <w:r w:rsidRPr="75BA22D2">
          <w:rPr>
            <w:rFonts w:ascii="Times New Roman" w:eastAsia="Times New Roman" w:hAnsi="Times New Roman" w:cs="Times New Roman"/>
            <w:sz w:val="24"/>
            <w:szCs w:val="24"/>
            <w:rPrChange w:id="3847" w:author="Bryce Raffle" w:date="2016-09-06T11:42:00Z">
              <w:rPr>
                <w:rFonts w:ascii="Times New Roman" w:hAnsi="Times New Roman" w:cs="Times New Roman"/>
                <w:sz w:val="24"/>
                <w:szCs w:val="24"/>
              </w:rPr>
            </w:rPrChange>
          </w:rPr>
          <w:delText xml:space="preserve"> </w:delText>
        </w:r>
      </w:del>
      <w:del w:id="3848" w:author="Andrea Stafford Hintz" w:date="2016-08-22T13:53:00Z">
        <w:r w:rsidRPr="00C245FD" w:rsidDel="00B8776D">
          <w:rPr>
            <w:rFonts w:ascii="Times New Roman" w:hAnsi="Times New Roman" w:cs="Times New Roman"/>
            <w:sz w:val="24"/>
            <w:szCs w:val="24"/>
          </w:rPr>
          <w:delText xml:space="preserve">had </w:delText>
        </w:r>
      </w:del>
      <w:r w:rsidRPr="009400B4">
        <w:rPr>
          <w:rFonts w:ascii="Times New Roman" w:hAnsi="Times New Roman"/>
          <w:sz w:val="24"/>
          <w:rPrChange w:id="3849" w:author="Andrea Stafford Hintz" w:date="2016-09-18T16:51:00Z">
            <w:rPr>
              <w:rFonts w:ascii="Times New Roman" w:eastAsia="Times New Roman" w:hAnsi="Times New Roman" w:cs="Times New Roman"/>
              <w:sz w:val="24"/>
              <w:szCs w:val="24"/>
            </w:rPr>
          </w:rPrChange>
        </w:rPr>
        <w:t>only</w:t>
      </w:r>
      <w:proofErr w:type="spellEnd"/>
      <w:r w:rsidRPr="009400B4">
        <w:rPr>
          <w:rFonts w:ascii="Times New Roman" w:hAnsi="Times New Roman"/>
          <w:sz w:val="24"/>
          <w:rPrChange w:id="3850" w:author="Andrea Stafford Hintz" w:date="2016-09-18T16:51:00Z">
            <w:rPr>
              <w:rFonts w:ascii="Times New Roman" w:eastAsia="Times New Roman" w:hAnsi="Times New Roman" w:cs="Times New Roman"/>
              <w:sz w:val="24"/>
              <w:szCs w:val="24"/>
            </w:rPr>
          </w:rPrChange>
        </w:rPr>
        <w:t xml:space="preserve"> </w:t>
      </w:r>
      <w:ins w:id="3851" w:author="Andrea Stafford Hintz" w:date="2016-08-22T13:53:00Z">
        <w:r w:rsidR="00B8776D" w:rsidRPr="009400B4">
          <w:rPr>
            <w:rFonts w:ascii="Times New Roman" w:hAnsi="Times New Roman"/>
            <w:sz w:val="24"/>
            <w:rPrChange w:id="3852" w:author="Andrea Stafford Hintz" w:date="2016-09-18T16:51:00Z">
              <w:rPr>
                <w:rFonts w:ascii="Times New Roman" w:eastAsia="Times New Roman" w:hAnsi="Times New Roman" w:cs="Times New Roman"/>
                <w:sz w:val="24"/>
                <w:szCs w:val="24"/>
              </w:rPr>
            </w:rPrChange>
          </w:rPr>
          <w:t xml:space="preserve">had </w:t>
        </w:r>
      </w:ins>
      <w:r w:rsidRPr="009400B4">
        <w:rPr>
          <w:rFonts w:ascii="Times New Roman" w:hAnsi="Times New Roman"/>
          <w:sz w:val="24"/>
          <w:rPrChange w:id="3853" w:author="Andrea Stafford Hintz" w:date="2016-09-18T16:51:00Z">
            <w:rPr>
              <w:rFonts w:ascii="Times New Roman" w:eastAsia="Times New Roman" w:hAnsi="Times New Roman" w:cs="Times New Roman"/>
              <w:sz w:val="24"/>
              <w:szCs w:val="24"/>
            </w:rPr>
          </w:rPrChange>
        </w:rPr>
        <w:t>so many bullets.</w:t>
      </w:r>
    </w:p>
    <w:p w14:paraId="4F256F0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50"/>
          <w:headerReference w:type="default" r:id="rId51"/>
          <w:footerReference w:type="even" r:id="rId52"/>
          <w:footerReference w:type="default" r:id="rId53"/>
          <w:headerReference w:type="first" r:id="rId54"/>
          <w:footerReference w:type="first" r:id="rId55"/>
          <w:pgSz w:w="12242" w:h="15842"/>
          <w:pgMar w:top="1440" w:right="1440" w:bottom="1440" w:left="1440" w:header="720" w:footer="720" w:gutter="0"/>
          <w:cols w:space="720"/>
          <w:titlePg/>
        </w:sectPr>
      </w:pPr>
    </w:p>
    <w:p w14:paraId="6A215D5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3854" w:name="Chapter_8"/>
      <w:r w:rsidRPr="009400B4">
        <w:rPr>
          <w:rFonts w:ascii="Times New Roman" w:hAnsi="Times New Roman"/>
          <w:sz w:val="24"/>
          <w:rPrChange w:id="3855" w:author="Andrea Stafford Hintz" w:date="2016-09-18T16:51:00Z">
            <w:rPr>
              <w:rFonts w:ascii="Times New Roman" w:eastAsia="Times New Roman" w:hAnsi="Times New Roman" w:cs="Times New Roman"/>
              <w:sz w:val="24"/>
              <w:szCs w:val="24"/>
            </w:rPr>
          </w:rPrChange>
        </w:rPr>
        <w:lastRenderedPageBreak/>
        <w:t>Chapter</w:t>
      </w:r>
      <w:bookmarkEnd w:id="3854"/>
      <w:r w:rsidRPr="009400B4">
        <w:rPr>
          <w:rFonts w:ascii="Times New Roman" w:hAnsi="Times New Roman"/>
          <w:sz w:val="24"/>
          <w:rPrChange w:id="3856" w:author="Andrea Stafford Hintz" w:date="2016-09-18T16:51:00Z">
            <w:rPr>
              <w:rFonts w:ascii="Times New Roman" w:eastAsia="Times New Roman" w:hAnsi="Times New Roman" w:cs="Times New Roman"/>
              <w:sz w:val="24"/>
              <w:szCs w:val="24"/>
            </w:rPr>
          </w:rPrChange>
        </w:rPr>
        <w:t xml:space="preserve"> Eight</w:t>
      </w:r>
    </w:p>
    <w:p w14:paraId="1D06F83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3857" w:author="Andrea Stafford Hintz" w:date="2016-09-18T16:51:00Z">
            <w:rPr>
              <w:rFonts w:ascii="Times New Roman" w:eastAsia="Times New Roman" w:hAnsi="Times New Roman" w:cs="Times New Roman"/>
              <w:sz w:val="24"/>
              <w:szCs w:val="24"/>
            </w:rPr>
          </w:rPrChange>
        </w:rP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2F6C80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0844BD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3858" w:author="Andrea Stafford Hintz" w:date="2016-09-18T16:51:00Z">
            <w:rPr>
              <w:rFonts w:ascii="Times New Roman" w:eastAsia="Times New Roman" w:hAnsi="Times New Roman" w:cs="Times New Roman"/>
              <w:sz w:val="24"/>
              <w:szCs w:val="24"/>
            </w:rPr>
          </w:rPrChange>
        </w:rPr>
        <w:t>- Marie Corelli</w:t>
      </w:r>
    </w:p>
    <w:p w14:paraId="1E5E66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69B7FE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6866CD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859" w:name="Scene_13"/>
      <w:r w:rsidRPr="009400B4">
        <w:rPr>
          <w:rFonts w:ascii="Times New Roman" w:hAnsi="Times New Roman"/>
          <w:sz w:val="24"/>
          <w:rPrChange w:id="3860" w:author="Andrea Stafford Hintz" w:date="2016-09-18T16:51:00Z">
            <w:rPr>
              <w:rFonts w:ascii="Times New Roman" w:eastAsia="Times New Roman" w:hAnsi="Times New Roman" w:cs="Times New Roman"/>
              <w:sz w:val="24"/>
              <w:szCs w:val="24"/>
            </w:rPr>
          </w:rPrChange>
        </w:rPr>
        <w:t>Jonathan</w:t>
      </w:r>
      <w:bookmarkEnd w:id="3859"/>
      <w:r w:rsidRPr="009400B4">
        <w:rPr>
          <w:rFonts w:ascii="Times New Roman" w:hAnsi="Times New Roman"/>
          <w:sz w:val="24"/>
          <w:rPrChange w:id="3861" w:author="Andrea Stafford Hintz" w:date="2016-09-18T16:51:00Z">
            <w:rPr>
              <w:rFonts w:ascii="Times New Roman" w:eastAsia="Times New Roman" w:hAnsi="Times New Roman" w:cs="Times New Roman"/>
              <w:sz w:val="24"/>
              <w:szCs w:val="24"/>
            </w:rPr>
          </w:rPrChange>
        </w:rPr>
        <w:t xml:space="preserve"> had grown tired of traveling by airship and </w:t>
      </w:r>
      <w:commentRangeStart w:id="3862"/>
      <w:r w:rsidRPr="009400B4">
        <w:rPr>
          <w:rFonts w:ascii="Times New Roman" w:hAnsi="Times New Roman"/>
          <w:sz w:val="24"/>
          <w:rPrChange w:id="3863" w:author="Andrea Stafford Hintz" w:date="2016-09-18T16:51:00Z">
            <w:rPr>
              <w:rFonts w:ascii="Times New Roman" w:eastAsia="Times New Roman" w:hAnsi="Times New Roman" w:cs="Times New Roman"/>
              <w:sz w:val="24"/>
              <w:szCs w:val="24"/>
            </w:rPr>
          </w:rPrChange>
        </w:rPr>
        <w:t xml:space="preserve">had therefore given the ship’s captain and crew the rest of the night off. </w:t>
      </w:r>
      <w:commentRangeEnd w:id="3862"/>
      <w:r w:rsidR="00FA0877">
        <w:rPr>
          <w:rStyle w:val="CommentReference"/>
        </w:rPr>
        <w:commentReference w:id="3862"/>
      </w:r>
      <w:r w:rsidRPr="009400B4">
        <w:rPr>
          <w:rFonts w:ascii="Times New Roman" w:hAnsi="Times New Roman"/>
          <w:sz w:val="24"/>
          <w:rPrChange w:id="3864" w:author="Andrea Stafford Hintz" w:date="2016-09-18T16:51:00Z">
            <w:rPr>
              <w:rFonts w:ascii="Times New Roman" w:eastAsia="Times New Roman" w:hAnsi="Times New Roman" w:cs="Times New Roman"/>
              <w:sz w:val="24"/>
              <w:szCs w:val="24"/>
            </w:rPr>
          </w:rPrChange>
        </w:rPr>
        <w:t>Captain Merrick had provided him with a flare gun, in case he needed to summon the ship after all.</w:t>
      </w:r>
    </w:p>
    <w:p w14:paraId="5E09C56C" w14:textId="0C3CB84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865" w:author="Andrea Stafford Hintz" w:date="2016-09-18T16:51:00Z">
            <w:rPr>
              <w:rFonts w:ascii="Times New Roman" w:eastAsia="Times New Roman" w:hAnsi="Times New Roman" w:cs="Times New Roman"/>
              <w:sz w:val="24"/>
              <w:szCs w:val="24"/>
            </w:rPr>
          </w:rPrChange>
        </w:rPr>
        <w:t xml:space="preserve">With the flare gun tucked safely in his belt, and one of his father’s guns on the opposite hip, Jonathan flagged down a passing </w:t>
      </w:r>
      <w:commentRangeStart w:id="3866"/>
      <w:r w:rsidRPr="009400B4">
        <w:rPr>
          <w:rFonts w:ascii="Times New Roman" w:hAnsi="Times New Roman"/>
          <w:sz w:val="24"/>
          <w:rPrChange w:id="3867" w:author="Andrea Stafford Hintz" w:date="2016-09-18T16:51:00Z">
            <w:rPr>
              <w:rFonts w:ascii="Times New Roman" w:eastAsia="Times New Roman" w:hAnsi="Times New Roman" w:cs="Times New Roman"/>
              <w:sz w:val="24"/>
              <w:szCs w:val="24"/>
            </w:rPr>
          </w:rPrChange>
        </w:rPr>
        <w:t>fly carriage</w:t>
      </w:r>
      <w:commentRangeEnd w:id="3866"/>
      <w:r w:rsidR="00CD273A">
        <w:rPr>
          <w:rStyle w:val="CommentReference"/>
        </w:rPr>
        <w:commentReference w:id="3866"/>
      </w:r>
      <w:r w:rsidRPr="009400B4">
        <w:rPr>
          <w:rFonts w:ascii="Times New Roman" w:hAnsi="Times New Roman"/>
          <w:sz w:val="24"/>
          <w:rPrChange w:id="3868" w:author="Andrea Stafford Hintz" w:date="2016-09-18T16:51:00Z">
            <w:rPr>
              <w:rFonts w:ascii="Times New Roman" w:eastAsia="Times New Roman" w:hAnsi="Times New Roman" w:cs="Times New Roman"/>
              <w:sz w:val="24"/>
              <w:szCs w:val="24"/>
            </w:rPr>
          </w:rPrChange>
        </w:rPr>
        <w:t xml:space="preserve">. He gave the driver the address Roderick had printed neatly on the calling card. While not as quick as the airship, a fly was at least quicker than a </w:t>
      </w:r>
      <w:proofErr w:type="spellStart"/>
      <w:r w:rsidRPr="009400B4">
        <w:rPr>
          <w:rFonts w:ascii="Times New Roman" w:hAnsi="Times New Roman"/>
          <w:sz w:val="24"/>
          <w:rPrChange w:id="3869" w:author="Andrea Stafford Hintz" w:date="2016-09-18T16:51:00Z">
            <w:rPr>
              <w:rFonts w:ascii="Times New Roman" w:eastAsia="Times New Roman" w:hAnsi="Times New Roman" w:cs="Times New Roman"/>
              <w:sz w:val="24"/>
              <w:szCs w:val="24"/>
            </w:rPr>
          </w:rPrChange>
        </w:rPr>
        <w:t>hansom</w:t>
      </w:r>
      <w:proofErr w:type="spellEnd"/>
      <w:r w:rsidRPr="009400B4">
        <w:rPr>
          <w:rFonts w:ascii="Times New Roman" w:hAnsi="Times New Roman"/>
          <w:sz w:val="24"/>
          <w:rPrChange w:id="3870" w:author="Andrea Stafford Hintz" w:date="2016-09-18T16:51:00Z">
            <w:rPr>
              <w:rFonts w:ascii="Times New Roman" w:eastAsia="Times New Roman" w:hAnsi="Times New Roman" w:cs="Times New Roman"/>
              <w:sz w:val="24"/>
              <w:szCs w:val="24"/>
            </w:rPr>
          </w:rPrChange>
        </w:rPr>
        <w:t xml:space="preserve">, and unlike the airship </w:t>
      </w:r>
      <w:ins w:id="3871" w:author="Andrea Stafford Hintz" w:date="2016-08-22T14:00:00Z">
        <w:r w:rsidR="00FA0877" w:rsidRPr="009400B4">
          <w:rPr>
            <w:rFonts w:ascii="Times New Roman" w:hAnsi="Times New Roman"/>
            <w:sz w:val="24"/>
            <w:rPrChange w:id="3872" w:author="Andrea Stafford Hintz" w:date="2016-09-18T16:51:00Z">
              <w:rPr>
                <w:rFonts w:ascii="Times New Roman" w:eastAsia="Times New Roman" w:hAnsi="Times New Roman" w:cs="Times New Roman"/>
                <w:sz w:val="24"/>
                <w:szCs w:val="24"/>
              </w:rPr>
            </w:rPrChange>
          </w:rPr>
          <w:t xml:space="preserve">it </w:t>
        </w:r>
      </w:ins>
      <w:r w:rsidRPr="009400B4">
        <w:rPr>
          <w:rFonts w:ascii="Times New Roman" w:hAnsi="Times New Roman"/>
          <w:sz w:val="24"/>
          <w:rPrChange w:id="3873" w:author="Andrea Stafford Hintz" w:date="2016-09-18T16:51:00Z">
            <w:rPr>
              <w:rFonts w:ascii="Times New Roman" w:eastAsia="Times New Roman" w:hAnsi="Times New Roman" w:cs="Times New Roman"/>
              <w:sz w:val="24"/>
              <w:szCs w:val="24"/>
            </w:rPr>
          </w:rPrChange>
        </w:rPr>
        <w:t xml:space="preserve">didn’t have the disadvantage of wearing at Jonathan’s nerves. He had enough to worry him already. He patted the pistol at his hip for courage. Roderick had assured him he wouldn’t need </w:t>
      </w:r>
      <w:ins w:id="3874" w:author="Andrea Stafford Hintz" w:date="2016-09-18T16:51:00Z">
        <w:r w:rsidR="00A22D6C" w:rsidRPr="009400B4">
          <w:rPr>
            <w:rFonts w:ascii="Times New Roman" w:eastAsia="Times New Roman" w:hAnsi="Times New Roman" w:cs="Times New Roman"/>
            <w:sz w:val="24"/>
            <w:szCs w:val="24"/>
          </w:rPr>
          <w:t>a</w:t>
        </w:r>
      </w:ins>
      <w:ins w:id="3875" w:author="Andrea Stafford Hintz" w:date="2016-08-22T14:01:00Z">
        <w:r w:rsidR="00FA0877" w:rsidRPr="75BA22D2">
          <w:rPr>
            <w:rFonts w:ascii="Times New Roman" w:eastAsia="Times New Roman" w:hAnsi="Times New Roman" w:cs="Times New Roman"/>
            <w:sz w:val="24"/>
            <w:szCs w:val="24"/>
            <w:rPrChange w:id="3876" w:author="Bryce Raffle" w:date="2016-09-06T11:42:00Z">
              <w:rPr>
                <w:rFonts w:ascii="Times New Roman" w:hAnsi="Times New Roman" w:cs="Times New Roman"/>
                <w:sz w:val="24"/>
                <w:szCs w:val="24"/>
              </w:rPr>
            </w:rPrChange>
          </w:rPr>
          <w:t>a</w:t>
        </w:r>
      </w:ins>
      <w:del w:id="3877" w:author="Andrea Stafford Hintz" w:date="2016-08-22T14:01:00Z">
        <w:r w:rsidRPr="00C245FD" w:rsidDel="00FA0877">
          <w:rPr>
            <w:rFonts w:ascii="Times New Roman" w:hAnsi="Times New Roman" w:cs="Times New Roman"/>
            <w:sz w:val="24"/>
            <w:szCs w:val="24"/>
          </w:rPr>
          <w:delText>his</w:delText>
        </w:r>
      </w:del>
      <w:r w:rsidRPr="009400B4">
        <w:rPr>
          <w:rFonts w:ascii="Times New Roman" w:hAnsi="Times New Roman"/>
          <w:sz w:val="24"/>
          <w:rPrChange w:id="3878" w:author="Andrea Stafford Hintz" w:date="2016-09-18T16:51:00Z">
            <w:rPr>
              <w:rFonts w:ascii="Times New Roman" w:eastAsia="Times New Roman" w:hAnsi="Times New Roman" w:cs="Times New Roman"/>
              <w:sz w:val="24"/>
              <w:szCs w:val="24"/>
            </w:rPr>
          </w:rPrChange>
        </w:rPr>
        <w:t xml:space="preserve"> gun</w:t>
      </w:r>
      <w:ins w:id="3879" w:author="Andrea Stafford Hintz" w:date="2016-09-18T16:51:00Z">
        <w:r w:rsidR="00A22D6C" w:rsidRPr="009400B4">
          <w:rPr>
            <w:rFonts w:ascii="Times New Roman" w:eastAsia="Times New Roman" w:hAnsi="Times New Roman" w:cs="Times New Roman"/>
            <w:sz w:val="24"/>
            <w:szCs w:val="24"/>
          </w:rPr>
          <w:t>;</w:t>
        </w:r>
      </w:ins>
      <w:ins w:id="3880" w:author="Andrea Stafford Hintz" w:date="2016-08-22T14:00:00Z">
        <w:r w:rsidR="00FA0877" w:rsidRPr="75BA22D2">
          <w:rPr>
            <w:rFonts w:ascii="Times New Roman" w:eastAsia="Times New Roman" w:hAnsi="Times New Roman" w:cs="Times New Roman"/>
            <w:sz w:val="24"/>
            <w:szCs w:val="24"/>
            <w:rPrChange w:id="3881" w:author="Bryce Raffle" w:date="2016-09-06T11:42:00Z">
              <w:rPr>
                <w:rFonts w:ascii="Times New Roman" w:hAnsi="Times New Roman" w:cs="Times New Roman"/>
                <w:sz w:val="24"/>
                <w:szCs w:val="24"/>
              </w:rPr>
            </w:rPrChange>
          </w:rPr>
          <w:t>;</w:t>
        </w:r>
      </w:ins>
      <w:del w:id="3882" w:author="Andrea Stafford Hintz" w:date="2016-08-22T14:00:00Z">
        <w:r w:rsidRPr="00C245FD" w:rsidDel="00FA0877">
          <w:rPr>
            <w:rFonts w:ascii="Times New Roman" w:hAnsi="Times New Roman" w:cs="Times New Roman"/>
            <w:sz w:val="24"/>
            <w:szCs w:val="24"/>
          </w:rPr>
          <w:delText>,</w:delText>
        </w:r>
      </w:del>
      <w:del w:id="3883" w:author="Andrea Stafford Hintz" w:date="2016-09-18T16:51:00Z">
        <w:r w:rsidRPr="75BA22D2">
          <w:rPr>
            <w:rFonts w:ascii="Times New Roman" w:eastAsia="Times New Roman" w:hAnsi="Times New Roman" w:cs="Times New Roman"/>
            <w:sz w:val="24"/>
            <w:szCs w:val="24"/>
            <w:rPrChange w:id="3884" w:author="Bryce Raffle" w:date="2016-09-06T11:42:00Z">
              <w:rPr>
                <w:rFonts w:ascii="Times New Roman" w:hAnsi="Times New Roman" w:cs="Times New Roman"/>
                <w:sz w:val="24"/>
                <w:szCs w:val="24"/>
              </w:rPr>
            </w:rPrChange>
          </w:rPr>
          <w:delText xml:space="preserve"> </w:delText>
        </w:r>
      </w:del>
      <w:del w:id="3885" w:author="Andrea Stafford Hintz" w:date="2016-08-22T14:00:00Z">
        <w:r w:rsidRPr="00C245FD" w:rsidDel="00FA0877">
          <w:rPr>
            <w:rFonts w:ascii="Times New Roman" w:hAnsi="Times New Roman" w:cs="Times New Roman"/>
            <w:sz w:val="24"/>
            <w:szCs w:val="24"/>
          </w:rPr>
          <w:delText xml:space="preserve">but </w:delText>
        </w:r>
      </w:del>
      <w:r w:rsidRPr="009400B4">
        <w:rPr>
          <w:rFonts w:ascii="Times New Roman" w:hAnsi="Times New Roman"/>
          <w:sz w:val="24"/>
          <w:rPrChange w:id="3886" w:author="Andrea Stafford Hintz" w:date="2016-09-18T16:51:00Z">
            <w:rPr>
              <w:rFonts w:ascii="Times New Roman" w:eastAsia="Times New Roman" w:hAnsi="Times New Roman" w:cs="Times New Roman"/>
              <w:sz w:val="24"/>
              <w:szCs w:val="24"/>
            </w:rPr>
          </w:rPrChange>
        </w:rPr>
        <w:t xml:space="preserve">on the other hand, </w:t>
      </w:r>
      <w:ins w:id="3887" w:author="Andrea Stafford Hintz" w:date="2016-08-22T14:00:00Z">
        <w:r w:rsidR="00FA0877" w:rsidRPr="009400B4">
          <w:rPr>
            <w:rFonts w:ascii="Times New Roman" w:hAnsi="Times New Roman"/>
            <w:sz w:val="24"/>
            <w:rPrChange w:id="3888" w:author="Andrea Stafford Hintz" w:date="2016-09-18T16:51:00Z">
              <w:rPr>
                <w:rFonts w:ascii="Times New Roman" w:eastAsia="Times New Roman" w:hAnsi="Times New Roman" w:cs="Times New Roman"/>
                <w:sz w:val="24"/>
                <w:szCs w:val="24"/>
              </w:rPr>
            </w:rPrChange>
          </w:rPr>
          <w:t xml:space="preserve">he </w:t>
        </w:r>
      </w:ins>
      <w:r w:rsidRPr="009400B4">
        <w:rPr>
          <w:rFonts w:ascii="Times New Roman" w:hAnsi="Times New Roman"/>
          <w:sz w:val="24"/>
          <w:rPrChange w:id="3889" w:author="Andrea Stafford Hintz" w:date="2016-09-18T16:51:00Z">
            <w:rPr>
              <w:rFonts w:ascii="Times New Roman" w:eastAsia="Times New Roman" w:hAnsi="Times New Roman" w:cs="Times New Roman"/>
              <w:sz w:val="24"/>
              <w:szCs w:val="24"/>
            </w:rPr>
          </w:rPrChange>
        </w:rPr>
        <w:t>had been quite adamant that he t</w:t>
      </w:r>
      <w:ins w:id="3890" w:author="Andrea Stafford Hintz" w:date="2016-08-22T14:01:00Z">
        <w:r w:rsidR="00FA0877" w:rsidRPr="009400B4">
          <w:rPr>
            <w:rFonts w:ascii="Times New Roman" w:hAnsi="Times New Roman"/>
            <w:sz w:val="24"/>
            <w:rPrChange w:id="3891" w:author="Andrea Stafford Hintz" w:date="2016-09-18T16:51:00Z">
              <w:rPr>
                <w:rFonts w:ascii="Times New Roman" w:eastAsia="Times New Roman" w:hAnsi="Times New Roman" w:cs="Times New Roman"/>
                <w:sz w:val="24"/>
                <w:szCs w:val="24"/>
              </w:rPr>
            </w:rPrChange>
          </w:rPr>
          <w:t>ake</w:t>
        </w:r>
      </w:ins>
      <w:ins w:id="3892" w:author="Andrea Stafford Hintz" w:date="2016-08-22T11:43:00Z">
        <w:r w:rsidR="00AD7D90" w:rsidRPr="75BA22D2">
          <w:rPr>
            <w:rFonts w:ascii="Times New Roman" w:eastAsia="Times New Roman" w:hAnsi="Times New Roman" w:cs="Times New Roman"/>
            <w:sz w:val="24"/>
            <w:szCs w:val="24"/>
            <w:rPrChange w:id="3893" w:author="Bryce Raffle" w:date="2016-09-06T11:42:00Z">
              <w:rPr>
                <w:rFonts w:ascii="Times New Roman" w:hAnsi="Times New Roman" w:cs="Times New Roman"/>
                <w:sz w:val="24"/>
                <w:szCs w:val="24"/>
              </w:rPr>
            </w:rPrChange>
          </w:rPr>
          <w:t xml:space="preserve"> one</w:t>
        </w:r>
      </w:ins>
      <w:del w:id="3894" w:author="Andrea Stafford Hintz" w:date="2016-08-22T11:43:00Z">
        <w:r w:rsidRPr="00C245FD" w:rsidDel="00AD7D90">
          <w:rPr>
            <w:rFonts w:ascii="Times New Roman" w:hAnsi="Times New Roman" w:cs="Times New Roman"/>
            <w:sz w:val="24"/>
            <w:szCs w:val="24"/>
          </w:rPr>
          <w:delText>ak</w:delText>
        </w:r>
      </w:del>
      <w:del w:id="3895" w:author="Andrea Stafford Hintz" w:date="2016-08-22T11:42:00Z">
        <w:r w:rsidRPr="00C245FD" w:rsidDel="00AD7D90">
          <w:rPr>
            <w:rFonts w:ascii="Times New Roman" w:hAnsi="Times New Roman" w:cs="Times New Roman"/>
            <w:sz w:val="24"/>
            <w:szCs w:val="24"/>
          </w:rPr>
          <w:delText>e one</w:delText>
        </w:r>
      </w:del>
      <w:r w:rsidRPr="009400B4">
        <w:rPr>
          <w:rFonts w:ascii="Times New Roman" w:hAnsi="Times New Roman"/>
          <w:sz w:val="24"/>
          <w:rPrChange w:id="3896" w:author="Andrea Stafford Hintz" w:date="2016-09-18T16:51:00Z">
            <w:rPr>
              <w:rFonts w:ascii="Times New Roman" w:eastAsia="Times New Roman" w:hAnsi="Times New Roman" w:cs="Times New Roman"/>
              <w:sz w:val="24"/>
              <w:szCs w:val="24"/>
            </w:rPr>
          </w:rPrChange>
        </w:rPr>
        <w:t>.</w:t>
      </w:r>
    </w:p>
    <w:p w14:paraId="37E7BA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897" w:author="Andrea Stafford Hintz" w:date="2016-09-18T16:51:00Z">
            <w:rPr>
              <w:rFonts w:ascii="Times New Roman" w:eastAsia="Times New Roman" w:hAnsi="Times New Roman" w:cs="Times New Roman"/>
              <w:sz w:val="24"/>
              <w:szCs w:val="24"/>
            </w:rPr>
          </w:rPrChange>
        </w:rPr>
        <w:t xml:space="preserve">So, it was with caution that Jonathan got out of the fly, casting an </w:t>
      </w:r>
      <w:commentRangeStart w:id="3898"/>
      <w:r w:rsidRPr="009400B4">
        <w:rPr>
          <w:rFonts w:ascii="Times New Roman" w:hAnsi="Times New Roman"/>
          <w:sz w:val="24"/>
          <w:rPrChange w:id="3899" w:author="Andrea Stafford Hintz" w:date="2016-09-18T16:51:00Z">
            <w:rPr>
              <w:rFonts w:ascii="Times New Roman" w:eastAsia="Times New Roman" w:hAnsi="Times New Roman" w:cs="Times New Roman"/>
              <w:sz w:val="24"/>
              <w:szCs w:val="24"/>
            </w:rPr>
          </w:rPrChange>
        </w:rPr>
        <w:t xml:space="preserve">auspicious </w:t>
      </w:r>
      <w:commentRangeEnd w:id="3898"/>
      <w:r w:rsidR="00FA0877">
        <w:rPr>
          <w:rStyle w:val="CommentReference"/>
        </w:rPr>
        <w:commentReference w:id="3898"/>
      </w:r>
      <w:r w:rsidRPr="009400B4">
        <w:rPr>
          <w:rFonts w:ascii="Times New Roman" w:hAnsi="Times New Roman"/>
          <w:sz w:val="24"/>
          <w:rPrChange w:id="3900" w:author="Andrea Stafford Hintz" w:date="2016-09-18T16:51:00Z">
            <w:rPr>
              <w:rFonts w:ascii="Times New Roman" w:eastAsia="Times New Roman" w:hAnsi="Times New Roman" w:cs="Times New Roman"/>
              <w:sz w:val="24"/>
              <w:szCs w:val="24"/>
            </w:rPr>
          </w:rPrChange>
        </w:rPr>
        <w:t xml:space="preserve">eye on the old, gothic house belonging to Parson Sinews. According to his friend, Sinews was an expert on the Resurrectionists. This itself was enough to make Jonathan suspicious. Roderick was not quick to give out praise, especially when it came to intellect. For Roderick, an intelligent person might earn </w:t>
      </w:r>
      <w:r w:rsidRPr="009400B4">
        <w:rPr>
          <w:rFonts w:ascii="Times New Roman" w:hAnsi="Times New Roman"/>
          <w:sz w:val="24"/>
          <w:rPrChange w:id="3901" w:author="Andrea Stafford Hintz" w:date="2016-09-18T16:51:00Z">
            <w:rPr>
              <w:rFonts w:ascii="Times New Roman" w:eastAsia="Times New Roman" w:hAnsi="Times New Roman" w:cs="Times New Roman"/>
              <w:sz w:val="24"/>
              <w:szCs w:val="24"/>
            </w:rPr>
          </w:rPrChange>
        </w:rPr>
        <w:lastRenderedPageBreak/>
        <w:t xml:space="preserve">the description </w:t>
      </w:r>
      <w:r w:rsidRPr="009400B4">
        <w:rPr>
          <w:rFonts w:ascii="Times New Roman" w:hAnsi="Times New Roman"/>
          <w:i/>
          <w:sz w:val="24"/>
          <w:rPrChange w:id="3902" w:author="Andrea Stafford Hintz" w:date="2016-09-18T16:51:00Z">
            <w:rPr>
              <w:rFonts w:ascii="Times New Roman" w:eastAsia="Times New Roman" w:hAnsi="Times New Roman" w:cs="Times New Roman"/>
              <w:i/>
              <w:sz w:val="24"/>
              <w:szCs w:val="24"/>
            </w:rPr>
          </w:rPrChange>
        </w:rPr>
        <w:t>not entirely idiotic</w:t>
      </w:r>
      <w:r w:rsidRPr="009400B4">
        <w:rPr>
          <w:rFonts w:ascii="Times New Roman" w:hAnsi="Times New Roman"/>
          <w:sz w:val="24"/>
          <w:rPrChange w:id="3903" w:author="Andrea Stafford Hintz" w:date="2016-09-18T16:51:00Z">
            <w:rPr>
              <w:rFonts w:ascii="Times New Roman" w:eastAsia="Times New Roman" w:hAnsi="Times New Roman" w:cs="Times New Roman"/>
              <w:sz w:val="24"/>
              <w:szCs w:val="24"/>
            </w:rPr>
          </w:rPrChange>
        </w:rPr>
        <w:t xml:space="preserve">, and in Roderick’s estimation, this would be high praise. In all the years he’d known Roderick Steen, not once had Jonathan heard him use the word </w:t>
      </w:r>
      <w:r w:rsidRPr="009400B4">
        <w:rPr>
          <w:rFonts w:ascii="Times New Roman" w:hAnsi="Times New Roman"/>
          <w:i/>
          <w:sz w:val="24"/>
          <w:rPrChange w:id="3904" w:author="Andrea Stafford Hintz" w:date="2016-09-18T16:51:00Z">
            <w:rPr>
              <w:rFonts w:ascii="Times New Roman" w:eastAsia="Times New Roman" w:hAnsi="Times New Roman" w:cs="Times New Roman"/>
              <w:i/>
              <w:sz w:val="24"/>
              <w:szCs w:val="24"/>
            </w:rPr>
          </w:rPrChange>
        </w:rPr>
        <w:t>expert</w:t>
      </w:r>
      <w:r w:rsidRPr="009400B4">
        <w:rPr>
          <w:rFonts w:ascii="Times New Roman" w:hAnsi="Times New Roman"/>
          <w:sz w:val="24"/>
          <w:rPrChange w:id="3905" w:author="Andrea Stafford Hintz" w:date="2016-09-18T16:51:00Z">
            <w:rPr>
              <w:rFonts w:ascii="Times New Roman" w:eastAsia="Times New Roman" w:hAnsi="Times New Roman" w:cs="Times New Roman"/>
              <w:sz w:val="24"/>
              <w:szCs w:val="24"/>
            </w:rPr>
          </w:rPrChange>
        </w:rPr>
        <w:t xml:space="preserve"> to describe someone other than himself. This fact, in consideration of the subject at which Mr. Sinews was an expert, was unsettling. </w:t>
      </w:r>
      <w:commentRangeStart w:id="3906"/>
      <w:r w:rsidRPr="009400B4">
        <w:rPr>
          <w:rFonts w:ascii="Times New Roman" w:hAnsi="Times New Roman"/>
          <w:sz w:val="24"/>
          <w:rPrChange w:id="3907" w:author="Andrea Stafford Hintz" w:date="2016-09-18T16:51:00Z">
            <w:rPr>
              <w:rFonts w:ascii="Times New Roman" w:eastAsia="Times New Roman" w:hAnsi="Times New Roman" w:cs="Times New Roman"/>
              <w:sz w:val="24"/>
              <w:szCs w:val="24"/>
            </w:rPr>
          </w:rPrChange>
        </w:rPr>
        <w:t>After all, Sinews was a collector of paraphernalia related to the most gruesome murders throughout history</w:t>
      </w:r>
      <w:commentRangeEnd w:id="3906"/>
      <w:r w:rsidR="00FA0877">
        <w:rPr>
          <w:rStyle w:val="CommentReference"/>
        </w:rPr>
        <w:commentReference w:id="3906"/>
      </w:r>
      <w:r w:rsidRPr="009400B4">
        <w:rPr>
          <w:rFonts w:ascii="Times New Roman" w:hAnsi="Times New Roman"/>
          <w:sz w:val="24"/>
          <w:rPrChange w:id="3908" w:author="Andrea Stafford Hintz" w:date="2016-09-18T16:51:00Z">
            <w:rPr>
              <w:rFonts w:ascii="Times New Roman" w:eastAsia="Times New Roman" w:hAnsi="Times New Roman" w:cs="Times New Roman"/>
              <w:sz w:val="24"/>
              <w:szCs w:val="24"/>
            </w:rPr>
          </w:rPrChange>
        </w:rPr>
        <w:t>. Jonathan shivered as he turned to pay his driver. The man thanked him, but didn’t linger. The horse clopped along the cobblestone street until Jonathan stood alone on the sidewalk. London in this part of the city, at this time of night, was eerily silent.</w:t>
      </w:r>
    </w:p>
    <w:p w14:paraId="4FDFC518" w14:textId="7DD2FFB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09" w:author="Andrea Stafford Hintz" w:date="2016-09-18T16:51:00Z">
            <w:rPr>
              <w:rFonts w:ascii="Times New Roman" w:eastAsia="Times New Roman" w:hAnsi="Times New Roman" w:cs="Times New Roman"/>
              <w:sz w:val="24"/>
              <w:szCs w:val="24"/>
            </w:rPr>
          </w:rPrChange>
        </w:rPr>
        <w:t>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after</w:t>
      </w:r>
      <w:r w:rsidRPr="009400B4">
        <w:rPr>
          <w:rFonts w:ascii="Times New Roman" w:hAnsi="Times New Roman"/>
          <w:i/>
          <w:sz w:val="24"/>
          <w:rPrChange w:id="3910" w:author="Andrea Stafford Hintz" w:date="2016-09-18T16:51:00Z">
            <w:rPr>
              <w:rFonts w:ascii="Times New Roman" w:eastAsia="Times New Roman" w:hAnsi="Times New Roman" w:cs="Times New Roman"/>
              <w:i/>
              <w:sz w:val="24"/>
              <w:szCs w:val="24"/>
            </w:rPr>
          </w:rPrChange>
        </w:rPr>
        <w:t xml:space="preserve"> him</w:t>
      </w:r>
      <w:r w:rsidRPr="009400B4">
        <w:rPr>
          <w:rFonts w:ascii="Times New Roman" w:hAnsi="Times New Roman"/>
          <w:sz w:val="24"/>
          <w:rPrChange w:id="3911" w:author="Andrea Stafford Hintz" w:date="2016-09-18T16:51:00Z">
            <w:rPr>
              <w:rFonts w:ascii="Times New Roman" w:eastAsia="Times New Roman" w:hAnsi="Times New Roman" w:cs="Times New Roman"/>
              <w:sz w:val="24"/>
              <w:szCs w:val="24"/>
            </w:rPr>
          </w:rPrChange>
        </w:rPr>
        <w:t>. That</w:t>
      </w:r>
      <w:r w:rsidRPr="009400B4">
        <w:rPr>
          <w:rFonts w:ascii="Times New Roman" w:hAnsi="Times New Roman"/>
          <w:i/>
          <w:sz w:val="24"/>
          <w:rPrChange w:id="3912" w:author="Andrea Stafford Hintz" w:date="2016-09-18T16:51:00Z">
            <w:rPr>
              <w:rFonts w:ascii="Times New Roman" w:eastAsia="Times New Roman" w:hAnsi="Times New Roman" w:cs="Times New Roman"/>
              <w:i/>
              <w:sz w:val="24"/>
              <w:szCs w:val="24"/>
            </w:rPr>
          </w:rPrChange>
        </w:rPr>
        <w:t xml:space="preserve"> </w:t>
      </w:r>
      <w:r w:rsidRPr="009400B4">
        <w:rPr>
          <w:rFonts w:ascii="Times New Roman" w:hAnsi="Times New Roman"/>
          <w:sz w:val="24"/>
          <w:rPrChange w:id="3913" w:author="Andrea Stafford Hintz" w:date="2016-09-18T16:51:00Z">
            <w:rPr>
              <w:rFonts w:ascii="Times New Roman" w:eastAsia="Times New Roman" w:hAnsi="Times New Roman" w:cs="Times New Roman"/>
              <w:sz w:val="24"/>
              <w:szCs w:val="24"/>
            </w:rPr>
          </w:rPrChange>
        </w:rPr>
        <w:t xml:space="preserve">was probably just Roderick being dramatic, which was to say Roderick </w:t>
      </w:r>
      <w:ins w:id="3914" w:author="Andrea Stafford Hintz" w:date="2016-08-22T14:05:00Z">
        <w:r w:rsidR="00FA0877" w:rsidRPr="009400B4">
          <w:rPr>
            <w:rFonts w:ascii="Times New Roman" w:hAnsi="Times New Roman"/>
            <w:sz w:val="24"/>
            <w:rPrChange w:id="3915" w:author="Andrea Stafford Hintz" w:date="2016-09-18T16:51:00Z">
              <w:rPr>
                <w:rFonts w:ascii="Times New Roman" w:eastAsia="Times New Roman" w:hAnsi="Times New Roman" w:cs="Times New Roman"/>
                <w:sz w:val="24"/>
                <w:szCs w:val="24"/>
              </w:rPr>
            </w:rPrChange>
          </w:rPr>
          <w:t xml:space="preserve">was </w:t>
        </w:r>
      </w:ins>
      <w:r w:rsidRPr="009400B4">
        <w:rPr>
          <w:rFonts w:ascii="Times New Roman" w:hAnsi="Times New Roman"/>
          <w:sz w:val="24"/>
          <w:rPrChange w:id="3916" w:author="Andrea Stafford Hintz" w:date="2016-09-18T16:51:00Z">
            <w:rPr>
              <w:rFonts w:ascii="Times New Roman" w:eastAsia="Times New Roman" w:hAnsi="Times New Roman" w:cs="Times New Roman"/>
              <w:sz w:val="24"/>
              <w:szCs w:val="24"/>
            </w:rPr>
          </w:rPrChange>
        </w:rPr>
        <w:t>being Roderick.</w:t>
      </w:r>
    </w:p>
    <w:p w14:paraId="5698F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highlight w:val="cyan"/>
          <w:rPrChange w:id="3917" w:author="Andrea Stafford Hintz" w:date="2016-09-18T16:51:00Z">
            <w:rPr>
              <w:rFonts w:ascii="Times New Roman" w:eastAsia="Times New Roman" w:hAnsi="Times New Roman" w:cs="Times New Roman"/>
              <w:sz w:val="24"/>
              <w:szCs w:val="24"/>
              <w:highlight w:val="cyan"/>
            </w:rPr>
          </w:rPrChange>
        </w:rPr>
        <w:t xml:space="preserve">Then again, if they did know who he was, he needed to know what he was up against. He needed to arm himself with information. Jonathan’s father had often reminded Jonathan that information was a weapon, and one to be wielded like a sword. In that regard, Jonathan was currently </w:t>
      </w:r>
      <w:commentRangeStart w:id="3918"/>
      <w:r w:rsidRPr="009400B4">
        <w:rPr>
          <w:rFonts w:ascii="Times New Roman" w:hAnsi="Times New Roman"/>
          <w:sz w:val="24"/>
          <w:highlight w:val="cyan"/>
          <w:rPrChange w:id="3919" w:author="Andrea Stafford Hintz" w:date="2016-09-18T16:51:00Z">
            <w:rPr>
              <w:rFonts w:ascii="Times New Roman" w:eastAsia="Times New Roman" w:hAnsi="Times New Roman" w:cs="Times New Roman"/>
              <w:sz w:val="24"/>
              <w:szCs w:val="24"/>
              <w:highlight w:val="cyan"/>
            </w:rPr>
          </w:rPrChange>
        </w:rPr>
        <w:t>unarmed</w:t>
      </w:r>
      <w:commentRangeEnd w:id="3918"/>
      <w:r w:rsidR="00FA0877">
        <w:rPr>
          <w:rStyle w:val="CommentReference"/>
        </w:rPr>
        <w:commentReference w:id="3918"/>
      </w:r>
      <w:r w:rsidRPr="009400B4">
        <w:rPr>
          <w:rFonts w:ascii="Times New Roman" w:hAnsi="Times New Roman"/>
          <w:sz w:val="24"/>
          <w:rPrChange w:id="3920" w:author="Andrea Stafford Hintz" w:date="2016-09-18T16:51:00Z">
            <w:rPr>
              <w:rFonts w:ascii="Times New Roman" w:eastAsia="Times New Roman" w:hAnsi="Times New Roman" w:cs="Times New Roman"/>
              <w:sz w:val="24"/>
              <w:szCs w:val="24"/>
            </w:rPr>
          </w:rPrChange>
        </w:rPr>
        <w:t>.</w:t>
      </w:r>
    </w:p>
    <w:p w14:paraId="469D7CF5" w14:textId="10752CD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21" w:author="Andrea Stafford Hintz" w:date="2016-09-18T16:51:00Z">
            <w:rPr>
              <w:rFonts w:ascii="Times New Roman" w:eastAsia="Times New Roman" w:hAnsi="Times New Roman" w:cs="Times New Roman"/>
              <w:sz w:val="24"/>
              <w:szCs w:val="24"/>
            </w:rPr>
          </w:rPrChange>
        </w:rPr>
        <w:t xml:space="preserve">He walked up the steps to Mr. Sinews’ house. There was a brass knocker on the door in the shape of a serpent eating its own tail. An </w:t>
      </w:r>
      <w:proofErr w:type="spellStart"/>
      <w:ins w:id="3922" w:author="Andrea Stafford Hintz" w:date="2016-09-18T16:51:00Z">
        <w:r w:rsidR="00A22D6C" w:rsidRPr="009400B4">
          <w:rPr>
            <w:rFonts w:ascii="Times New Roman" w:eastAsia="Times New Roman" w:hAnsi="Times New Roman" w:cs="Times New Roman"/>
            <w:i/>
            <w:sz w:val="24"/>
            <w:szCs w:val="24"/>
          </w:rPr>
          <w:t>ouroboros</w:t>
        </w:r>
      </w:ins>
      <w:del w:id="3923" w:author="Andrea Stafford Hintz" w:date="2016-08-22T14:43:00Z">
        <w:r w:rsidRPr="00C245FD" w:rsidDel="00480CFE">
          <w:rPr>
            <w:rFonts w:ascii="Times New Roman" w:hAnsi="Times New Roman" w:cs="Times New Roman"/>
            <w:i/>
            <w:sz w:val="24"/>
            <w:szCs w:val="24"/>
          </w:rPr>
          <w:delText>ouroboro</w:delText>
        </w:r>
      </w:del>
      <w:ins w:id="3924" w:author="Andrea Stafford Hintz" w:date="2016-08-22T14:43:00Z">
        <w:r w:rsidR="00480CFE" w:rsidRPr="75BA22D2">
          <w:rPr>
            <w:rFonts w:ascii="Times New Roman" w:eastAsia="Times New Roman" w:hAnsi="Times New Roman" w:cs="Times New Roman"/>
            <w:i/>
            <w:sz w:val="24"/>
            <w:szCs w:val="24"/>
            <w:rPrChange w:id="3925" w:author="Bryce Raffle" w:date="2016-09-06T11:42:00Z">
              <w:rPr>
                <w:rFonts w:ascii="Times New Roman" w:hAnsi="Times New Roman" w:cs="Times New Roman"/>
                <w:i/>
                <w:sz w:val="24"/>
                <w:szCs w:val="24"/>
              </w:rPr>
            </w:rPrChange>
          </w:rPr>
          <w:t>ouroboros</w:t>
        </w:r>
        <w:proofErr w:type="spellEnd"/>
        <w:r w:rsidR="00480CFE" w:rsidRPr="009400B4">
          <w:rPr>
            <w:rFonts w:ascii="Times New Roman" w:hAnsi="Times New Roman"/>
            <w:sz w:val="24"/>
            <w:rPrChange w:id="3926" w:author="Andrea Stafford Hintz" w:date="2016-09-18T16:51:00Z">
              <w:rPr>
                <w:rFonts w:ascii="Times New Roman" w:eastAsia="Times New Roman" w:hAnsi="Times New Roman" w:cs="Times New Roman"/>
                <w:sz w:val="24"/>
                <w:szCs w:val="24"/>
              </w:rPr>
            </w:rPrChange>
          </w:rPr>
          <w:t xml:space="preserve">; a </w:t>
        </w:r>
      </w:ins>
      <w:del w:id="3927" w:author="Andrea Stafford Hintz" w:date="2016-08-22T14:43:00Z">
        <w:r w:rsidRPr="00C245FD" w:rsidDel="00480CFE">
          <w:rPr>
            <w:rFonts w:ascii="Times New Roman" w:hAnsi="Times New Roman" w:cs="Times New Roman"/>
            <w:i/>
            <w:sz w:val="24"/>
            <w:szCs w:val="24"/>
          </w:rPr>
          <w:delText>s</w:delText>
        </w:r>
        <w:r w:rsidRPr="00C245FD" w:rsidDel="00480CFE">
          <w:rPr>
            <w:rFonts w:ascii="Times New Roman" w:hAnsi="Times New Roman" w:cs="Times New Roman"/>
            <w:sz w:val="24"/>
            <w:szCs w:val="24"/>
          </w:rPr>
          <w:delText xml:space="preserve">. </w:delText>
        </w:r>
        <w:commentRangeStart w:id="3928"/>
        <w:r w:rsidRPr="00C245FD" w:rsidDel="00480CFE">
          <w:rPr>
            <w:rFonts w:ascii="Times New Roman" w:hAnsi="Times New Roman" w:cs="Times New Roman"/>
            <w:sz w:val="24"/>
            <w:szCs w:val="24"/>
          </w:rPr>
          <w:delText xml:space="preserve">A </w:delText>
        </w:r>
      </w:del>
      <w:r w:rsidRPr="009400B4">
        <w:rPr>
          <w:rFonts w:ascii="Times New Roman" w:hAnsi="Times New Roman"/>
          <w:sz w:val="24"/>
          <w:rPrChange w:id="3929" w:author="Andrea Stafford Hintz" w:date="2016-09-18T16:51:00Z">
            <w:rPr>
              <w:rFonts w:ascii="Times New Roman" w:eastAsia="Times New Roman" w:hAnsi="Times New Roman" w:cs="Times New Roman"/>
              <w:sz w:val="24"/>
              <w:szCs w:val="24"/>
            </w:rPr>
          </w:rPrChange>
        </w:rPr>
        <w:t>curious thing to have on one’s door</w:t>
      </w:r>
      <w:del w:id="3930" w:author="Andrea Stafford Hintz" w:date="2016-08-22T14:43:00Z">
        <w:r w:rsidRPr="00C245FD" w:rsidDel="00480CFE">
          <w:rPr>
            <w:rFonts w:ascii="Times New Roman" w:hAnsi="Times New Roman" w:cs="Times New Roman"/>
            <w:sz w:val="24"/>
            <w:szCs w:val="24"/>
          </w:rPr>
          <w:delText>, Jonathan thought</w:delText>
        </w:r>
      </w:del>
      <w:r w:rsidRPr="009400B4">
        <w:rPr>
          <w:rFonts w:ascii="Times New Roman" w:hAnsi="Times New Roman"/>
          <w:sz w:val="24"/>
          <w:rPrChange w:id="3931" w:author="Andrea Stafford Hintz" w:date="2016-09-18T16:51:00Z">
            <w:rPr>
              <w:rFonts w:ascii="Times New Roman" w:eastAsia="Times New Roman" w:hAnsi="Times New Roman" w:cs="Times New Roman"/>
              <w:sz w:val="24"/>
              <w:szCs w:val="24"/>
            </w:rPr>
          </w:rPrChange>
        </w:rPr>
        <w:t>.</w:t>
      </w:r>
      <w:commentRangeEnd w:id="3928"/>
      <w:r w:rsidR="00480CFE">
        <w:rPr>
          <w:rStyle w:val="CommentReference"/>
        </w:rPr>
        <w:commentReference w:id="3928"/>
      </w:r>
      <w:r w:rsidRPr="009400B4">
        <w:rPr>
          <w:rFonts w:ascii="Times New Roman" w:hAnsi="Times New Roman"/>
          <w:sz w:val="24"/>
          <w:rPrChange w:id="3932" w:author="Andrea Stafford Hintz" w:date="2016-09-18T16:51:00Z">
            <w:rPr>
              <w:rFonts w:ascii="Times New Roman" w:eastAsia="Times New Roman" w:hAnsi="Times New Roman" w:cs="Times New Roman"/>
              <w:sz w:val="24"/>
              <w:szCs w:val="24"/>
            </w:rPr>
          </w:rPrChange>
        </w:rPr>
        <w:t xml:space="preserve"> He used the brass serpent to knock firmly on the door. A minute passed, and Jonathan thought about turning around and heading back down the steps. It was not too late for him to abandon this fool’s crusade against the Resurrectionists. </w:t>
      </w:r>
      <w:commentRangeStart w:id="3933"/>
      <w:r w:rsidRPr="009400B4">
        <w:rPr>
          <w:rFonts w:ascii="Times New Roman" w:hAnsi="Times New Roman"/>
          <w:sz w:val="24"/>
          <w:rPrChange w:id="3934" w:author="Andrea Stafford Hintz" w:date="2016-09-18T16:51:00Z">
            <w:rPr>
              <w:rFonts w:ascii="Times New Roman" w:eastAsia="Times New Roman" w:hAnsi="Times New Roman" w:cs="Times New Roman"/>
              <w:sz w:val="24"/>
              <w:szCs w:val="24"/>
            </w:rPr>
          </w:rPrChange>
        </w:rPr>
        <w:t>He decided to knock again, and without bothering to wait</w:t>
      </w:r>
      <w:ins w:id="3935" w:author="Andrea Stafford Hintz" w:date="2016-08-22T14:57:00Z">
        <w:r w:rsidR="004F0036" w:rsidRPr="009400B4">
          <w:rPr>
            <w:rFonts w:ascii="Times New Roman" w:hAnsi="Times New Roman"/>
            <w:sz w:val="24"/>
            <w:rPrChange w:id="3936" w:author="Andrea Stafford Hintz" w:date="2016-09-18T16:51:00Z">
              <w:rPr>
                <w:rFonts w:ascii="Times New Roman" w:eastAsia="Times New Roman" w:hAnsi="Times New Roman" w:cs="Times New Roman"/>
                <w:sz w:val="24"/>
                <w:szCs w:val="24"/>
              </w:rPr>
            </w:rPrChange>
          </w:rPr>
          <w:t>,</w:t>
        </w:r>
      </w:ins>
      <w:ins w:id="3937" w:author="Andrea Stafford Hintz" w:date="2016-08-22T14:55:00Z">
        <w:r w:rsidR="004F0036" w:rsidRPr="009400B4">
          <w:rPr>
            <w:rFonts w:ascii="Times New Roman" w:hAnsi="Times New Roman"/>
            <w:sz w:val="24"/>
            <w:rPrChange w:id="3938" w:author="Andrea Stafford Hintz" w:date="2016-09-18T16:51:00Z">
              <w:rPr>
                <w:rFonts w:ascii="Times New Roman" w:eastAsia="Times New Roman" w:hAnsi="Times New Roman" w:cs="Times New Roman"/>
                <w:sz w:val="24"/>
                <w:szCs w:val="24"/>
              </w:rPr>
            </w:rPrChange>
          </w:rPr>
          <w:t xml:space="preserve"> headed</w:t>
        </w:r>
      </w:ins>
      <w:del w:id="3939" w:author="Andrea Stafford Hintz" w:date="2016-08-22T14:55:00Z">
        <w:r w:rsidRPr="00C245FD" w:rsidDel="004F0036">
          <w:rPr>
            <w:rFonts w:ascii="Times New Roman" w:hAnsi="Times New Roman" w:cs="Times New Roman"/>
            <w:sz w:val="24"/>
            <w:szCs w:val="24"/>
          </w:rPr>
          <w:delText>, began heading</w:delText>
        </w:r>
      </w:del>
      <w:r w:rsidRPr="009400B4">
        <w:rPr>
          <w:rFonts w:ascii="Times New Roman" w:hAnsi="Times New Roman"/>
          <w:sz w:val="24"/>
          <w:rPrChange w:id="3940" w:author="Andrea Stafford Hintz" w:date="2016-09-18T16:51:00Z">
            <w:rPr>
              <w:rFonts w:ascii="Times New Roman" w:eastAsia="Times New Roman" w:hAnsi="Times New Roman" w:cs="Times New Roman"/>
              <w:sz w:val="24"/>
              <w:szCs w:val="24"/>
            </w:rPr>
          </w:rPrChange>
        </w:rPr>
        <w:t xml:space="preserve"> back down the steps, when he heard someone coming</w:t>
      </w:r>
      <w:commentRangeEnd w:id="3933"/>
      <w:r w:rsidR="004F0036">
        <w:rPr>
          <w:rStyle w:val="CommentReference"/>
        </w:rPr>
        <w:commentReference w:id="3933"/>
      </w:r>
      <w:r w:rsidRPr="009400B4">
        <w:rPr>
          <w:rFonts w:ascii="Times New Roman" w:hAnsi="Times New Roman"/>
          <w:sz w:val="24"/>
          <w:rPrChange w:id="3941" w:author="Andrea Stafford Hintz" w:date="2016-09-18T16:51:00Z">
            <w:rPr>
              <w:rFonts w:ascii="Times New Roman" w:eastAsia="Times New Roman" w:hAnsi="Times New Roman" w:cs="Times New Roman"/>
              <w:sz w:val="24"/>
              <w:szCs w:val="24"/>
            </w:rPr>
          </w:rPrChange>
        </w:rPr>
        <w:t>.</w:t>
      </w:r>
    </w:p>
    <w:p w14:paraId="22CFA6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42" w:author="Andrea Stafford Hintz" w:date="2016-09-18T16:51:00Z">
            <w:rPr>
              <w:rFonts w:ascii="Times New Roman" w:eastAsia="Times New Roman" w:hAnsi="Times New Roman" w:cs="Times New Roman"/>
              <w:sz w:val="24"/>
              <w:szCs w:val="24"/>
            </w:rPr>
          </w:rPrChange>
        </w:rPr>
        <w:lastRenderedPageBreak/>
        <w:t xml:space="preserve">The door swung open, and a man stood in the doorway. </w:t>
      </w:r>
      <w:commentRangeStart w:id="3943"/>
      <w:r w:rsidRPr="009400B4">
        <w:rPr>
          <w:rFonts w:ascii="Times New Roman" w:hAnsi="Times New Roman"/>
          <w:sz w:val="24"/>
          <w:highlight w:val="cyan"/>
          <w:rPrChange w:id="3944" w:author="Andrea Stafford Hintz" w:date="2016-09-18T16:51:00Z">
            <w:rPr>
              <w:rFonts w:ascii="Times New Roman" w:eastAsia="Times New Roman" w:hAnsi="Times New Roman" w:cs="Times New Roman"/>
              <w:sz w:val="24"/>
              <w:szCs w:val="24"/>
              <w:highlight w:val="cyan"/>
            </w:rPr>
          </w:rPrChange>
        </w:rPr>
        <w:t xml:space="preserve">The first thing Jonathan noticed </w:t>
      </w:r>
      <w:commentRangeEnd w:id="3943"/>
      <w:r w:rsidR="004F0036" w:rsidRPr="00412575">
        <w:rPr>
          <w:rStyle w:val="CommentReference"/>
          <w:highlight w:val="cyan"/>
        </w:rPr>
        <w:commentReference w:id="3943"/>
      </w:r>
      <w:r w:rsidRPr="009400B4">
        <w:rPr>
          <w:rFonts w:ascii="Times New Roman" w:hAnsi="Times New Roman"/>
          <w:sz w:val="24"/>
          <w:highlight w:val="cyan"/>
          <w:rPrChange w:id="3945" w:author="Andrea Stafford Hintz" w:date="2016-09-18T16:51:00Z">
            <w:rPr>
              <w:rFonts w:ascii="Times New Roman" w:eastAsia="Times New Roman" w:hAnsi="Times New Roman" w:cs="Times New Roman"/>
              <w:sz w:val="24"/>
              <w:szCs w:val="24"/>
              <w:highlight w:val="cyan"/>
            </w:rPr>
          </w:rPrChange>
        </w:rPr>
        <w:t>about him</w:t>
      </w:r>
      <w:r w:rsidRPr="009400B4">
        <w:rPr>
          <w:rFonts w:ascii="Times New Roman" w:hAnsi="Times New Roman"/>
          <w:sz w:val="24"/>
          <w:rPrChange w:id="3946" w:author="Andrea Stafford Hintz" w:date="2016-09-18T16:51:00Z">
            <w:rPr>
              <w:rFonts w:ascii="Times New Roman" w:eastAsia="Times New Roman" w:hAnsi="Times New Roman" w:cs="Times New Roman"/>
              <w:sz w:val="24"/>
              <w:szCs w:val="24"/>
            </w:rPr>
          </w:rPrChange>
        </w:rPr>
        <w:t xml:space="preserve"> was his scars, which lined his face from forehead to chin, intersecting his dark skin with harsh lines of pink. The man’s thickly muscled neck was adorned with a necklace of </w:t>
      </w:r>
      <w:commentRangeStart w:id="3947"/>
      <w:r w:rsidRPr="009400B4">
        <w:rPr>
          <w:rFonts w:ascii="Times New Roman" w:hAnsi="Times New Roman"/>
          <w:sz w:val="24"/>
          <w:rPrChange w:id="3948" w:author="Andrea Stafford Hintz" w:date="2016-09-18T16:51:00Z">
            <w:rPr>
              <w:rFonts w:ascii="Times New Roman" w:eastAsia="Times New Roman" w:hAnsi="Times New Roman" w:cs="Times New Roman"/>
              <w:sz w:val="24"/>
              <w:szCs w:val="24"/>
            </w:rPr>
          </w:rPrChange>
        </w:rPr>
        <w:t>brass-painted</w:t>
      </w:r>
      <w:commentRangeEnd w:id="3947"/>
      <w:r w:rsidR="004F0036">
        <w:rPr>
          <w:rStyle w:val="CommentReference"/>
        </w:rPr>
        <w:commentReference w:id="3947"/>
      </w:r>
      <w:r w:rsidRPr="009400B4">
        <w:rPr>
          <w:rFonts w:ascii="Times New Roman" w:hAnsi="Times New Roman"/>
          <w:sz w:val="24"/>
          <w:rPrChange w:id="3949" w:author="Andrea Stafford Hintz" w:date="2016-09-18T16:51:00Z">
            <w:rPr>
              <w:rFonts w:ascii="Times New Roman" w:eastAsia="Times New Roman" w:hAnsi="Times New Roman" w:cs="Times New Roman"/>
              <w:sz w:val="24"/>
              <w:szCs w:val="24"/>
            </w:rPr>
          </w:rPrChange>
        </w:rPr>
        <w:t xml:space="preserve"> bone. His right eye was red as blood. The left was a vibrant ocher.</w:t>
      </w:r>
    </w:p>
    <w:p w14:paraId="1333A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50" w:author="Andrea Stafford Hintz" w:date="2016-09-18T16:51:00Z">
            <w:rPr>
              <w:rFonts w:ascii="Times New Roman" w:eastAsia="Times New Roman" w:hAnsi="Times New Roman" w:cs="Times New Roman"/>
              <w:sz w:val="24"/>
              <w:szCs w:val="24"/>
            </w:rPr>
          </w:rPrChange>
        </w:rPr>
        <w:t xml:space="preserve">Jonathan handed him Roderick’s card. After a moment, </w:t>
      </w:r>
      <w:commentRangeStart w:id="3951"/>
      <w:r w:rsidRPr="009400B4">
        <w:rPr>
          <w:rFonts w:ascii="Times New Roman" w:hAnsi="Times New Roman"/>
          <w:sz w:val="24"/>
          <w:rPrChange w:id="3952" w:author="Andrea Stafford Hintz" w:date="2016-09-18T16:51:00Z">
            <w:rPr>
              <w:rFonts w:ascii="Times New Roman" w:eastAsia="Times New Roman" w:hAnsi="Times New Roman" w:cs="Times New Roman"/>
              <w:sz w:val="24"/>
              <w:szCs w:val="24"/>
            </w:rPr>
          </w:rPrChange>
        </w:rPr>
        <w:t>he</w:t>
      </w:r>
      <w:commentRangeEnd w:id="3951"/>
      <w:r w:rsidR="005654D0">
        <w:rPr>
          <w:rStyle w:val="CommentReference"/>
        </w:rPr>
        <w:commentReference w:id="3951"/>
      </w:r>
      <w:r w:rsidRPr="009400B4">
        <w:rPr>
          <w:rFonts w:ascii="Times New Roman" w:hAnsi="Times New Roman"/>
          <w:sz w:val="24"/>
          <w:rPrChange w:id="3953" w:author="Andrea Stafford Hintz" w:date="2016-09-18T16:51:00Z">
            <w:rPr>
              <w:rFonts w:ascii="Times New Roman" w:eastAsia="Times New Roman" w:hAnsi="Times New Roman" w:cs="Times New Roman"/>
              <w:sz w:val="24"/>
              <w:szCs w:val="24"/>
            </w:rPr>
          </w:rPrChange>
        </w:rPr>
        <w:t xml:space="preserve"> stepped aside to admit Jonathan into the house.</w:t>
      </w:r>
    </w:p>
    <w:p w14:paraId="404586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54" w:author="Andrea Stafford Hintz" w:date="2016-09-18T16:51:00Z">
            <w:rPr>
              <w:rFonts w:ascii="Times New Roman" w:eastAsia="Times New Roman" w:hAnsi="Times New Roman" w:cs="Times New Roman"/>
              <w:sz w:val="24"/>
              <w:szCs w:val="24"/>
            </w:rPr>
          </w:rPrChange>
        </w:rPr>
        <w:t xml:space="preserve">“Right this way, Mr. Grimmer,” he said in a deep baritone. He had just the hint of an accent, Haitian if Jonathan </w:t>
      </w:r>
      <w:r w:rsidRPr="009400B4">
        <w:rPr>
          <w:rFonts w:ascii="Times New Roman" w:hAnsi="Times New Roman"/>
          <w:sz w:val="24"/>
          <w:highlight w:val="cyan"/>
          <w:rPrChange w:id="3955" w:author="Andrea Stafford Hintz" w:date="2016-09-18T16:51:00Z">
            <w:rPr>
              <w:rFonts w:ascii="Times New Roman" w:eastAsia="Times New Roman" w:hAnsi="Times New Roman" w:cs="Times New Roman"/>
              <w:sz w:val="24"/>
              <w:szCs w:val="24"/>
              <w:highlight w:val="cyan"/>
            </w:rPr>
          </w:rPrChange>
        </w:rPr>
        <w:t>guessed</w:t>
      </w:r>
      <w:r w:rsidRPr="009400B4">
        <w:rPr>
          <w:rFonts w:ascii="Times New Roman" w:hAnsi="Times New Roman"/>
          <w:sz w:val="24"/>
          <w:rPrChange w:id="3956" w:author="Andrea Stafford Hintz" w:date="2016-09-18T16:51:00Z">
            <w:rPr>
              <w:rFonts w:ascii="Times New Roman" w:eastAsia="Times New Roman" w:hAnsi="Times New Roman" w:cs="Times New Roman"/>
              <w:sz w:val="24"/>
              <w:szCs w:val="24"/>
            </w:rPr>
          </w:rPrChange>
        </w:rPr>
        <w:t xml:space="preserve"> right.</w:t>
      </w:r>
    </w:p>
    <w:p w14:paraId="464075FA" w14:textId="4024849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3957" w:author="Andrea Stafford Hintz" w:date="2016-09-18T16:51:00Z">
            <w:rPr>
              <w:rFonts w:ascii="Times New Roman" w:eastAsia="Times New Roman" w:hAnsi="Times New Roman" w:cs="Times New Roman"/>
              <w:sz w:val="24"/>
              <w:szCs w:val="24"/>
            </w:rPr>
          </w:rPrChange>
        </w:rPr>
        <w:t xml:space="preserve">Following him inside, Jonathan </w:t>
      </w:r>
      <w:r w:rsidRPr="009400B4">
        <w:rPr>
          <w:rFonts w:ascii="Times New Roman" w:hAnsi="Times New Roman"/>
          <w:sz w:val="24"/>
          <w:highlight w:val="cyan"/>
          <w:rPrChange w:id="3958" w:author="Andrea Stafford Hintz" w:date="2016-09-18T16:51:00Z">
            <w:rPr>
              <w:rFonts w:ascii="Times New Roman" w:eastAsia="Times New Roman" w:hAnsi="Times New Roman" w:cs="Times New Roman"/>
              <w:sz w:val="24"/>
              <w:szCs w:val="24"/>
              <w:highlight w:val="cyan"/>
            </w:rPr>
          </w:rPrChange>
        </w:rPr>
        <w:t>noticed</w:t>
      </w:r>
      <w:r w:rsidRPr="009400B4">
        <w:rPr>
          <w:rFonts w:ascii="Times New Roman" w:hAnsi="Times New Roman"/>
          <w:sz w:val="24"/>
          <w:rPrChange w:id="3959" w:author="Andrea Stafford Hintz" w:date="2016-09-18T16:51:00Z">
            <w:rPr>
              <w:rFonts w:ascii="Times New Roman" w:eastAsia="Times New Roman" w:hAnsi="Times New Roman" w:cs="Times New Roman"/>
              <w:sz w:val="24"/>
              <w:szCs w:val="24"/>
            </w:rPr>
          </w:rPrChange>
        </w:rPr>
        <w:t xml:space="preserve"> that </w:t>
      </w:r>
      <w:ins w:id="3960" w:author="Andrea Stafford Hintz" w:date="2016-08-22T15:04:00Z">
        <w:r w:rsidR="005654D0" w:rsidRPr="009400B4">
          <w:rPr>
            <w:rFonts w:ascii="Times New Roman" w:hAnsi="Times New Roman"/>
            <w:sz w:val="24"/>
            <w:rPrChange w:id="3961" w:author="Andrea Stafford Hintz" w:date="2016-09-18T16:51:00Z">
              <w:rPr>
                <w:rFonts w:ascii="Times New Roman" w:eastAsia="Times New Roman" w:hAnsi="Times New Roman" w:cs="Times New Roman"/>
                <w:sz w:val="24"/>
                <w:szCs w:val="24"/>
              </w:rPr>
            </w:rPrChange>
          </w:rPr>
          <w:t xml:space="preserve">in addition to being </w:t>
        </w:r>
      </w:ins>
      <w:commentRangeStart w:id="3962"/>
      <w:del w:id="3963" w:author="Andrea Stafford Hintz" w:date="2016-08-22T15:03:00Z">
        <w:r w:rsidRPr="00C245FD" w:rsidDel="005654D0">
          <w:rPr>
            <w:rFonts w:ascii="Times New Roman" w:hAnsi="Times New Roman" w:cs="Times New Roman"/>
            <w:sz w:val="24"/>
            <w:szCs w:val="24"/>
          </w:rPr>
          <w:delText xml:space="preserve">while </w:delText>
        </w:r>
      </w:del>
      <w:del w:id="3964" w:author="Andrea Stafford Hintz" w:date="2016-08-22T15:04:00Z">
        <w:r w:rsidRPr="00C245FD" w:rsidDel="005654D0">
          <w:rPr>
            <w:rFonts w:ascii="Times New Roman" w:hAnsi="Times New Roman" w:cs="Times New Roman"/>
            <w:sz w:val="24"/>
            <w:szCs w:val="24"/>
          </w:rPr>
          <w:delText xml:space="preserve">the man was </w:delText>
        </w:r>
      </w:del>
      <w:r w:rsidRPr="009400B4">
        <w:rPr>
          <w:rFonts w:ascii="Times New Roman" w:hAnsi="Times New Roman"/>
          <w:sz w:val="24"/>
          <w:rPrChange w:id="3965" w:author="Andrea Stafford Hintz" w:date="2016-09-18T16:51:00Z">
            <w:rPr>
              <w:rFonts w:ascii="Times New Roman" w:eastAsia="Times New Roman" w:hAnsi="Times New Roman" w:cs="Times New Roman"/>
              <w:sz w:val="24"/>
              <w:szCs w:val="24"/>
            </w:rPr>
          </w:rPrChange>
        </w:rPr>
        <w:t xml:space="preserve">physically fearsome, </w:t>
      </w:r>
      <w:ins w:id="3966" w:author="Andrea Stafford Hintz" w:date="2016-08-22T15:04:00Z">
        <w:r w:rsidR="005654D0" w:rsidRPr="009400B4">
          <w:rPr>
            <w:rFonts w:ascii="Times New Roman" w:hAnsi="Times New Roman"/>
            <w:sz w:val="24"/>
            <w:rPrChange w:id="3967" w:author="Andrea Stafford Hintz" w:date="2016-09-18T16:51:00Z">
              <w:rPr>
                <w:rFonts w:ascii="Times New Roman" w:eastAsia="Times New Roman" w:hAnsi="Times New Roman" w:cs="Times New Roman"/>
                <w:sz w:val="24"/>
                <w:szCs w:val="24"/>
              </w:rPr>
            </w:rPrChange>
          </w:rPr>
          <w:t xml:space="preserve">the </w:t>
        </w:r>
      </w:ins>
      <w:proofErr w:type="spellStart"/>
      <w:ins w:id="3968" w:author="Andrea Stafford Hintz" w:date="2016-09-18T16:51:00Z">
        <w:r w:rsidR="00A22D6C" w:rsidRPr="009400B4">
          <w:rPr>
            <w:rFonts w:ascii="Times New Roman" w:eastAsia="Times New Roman" w:hAnsi="Times New Roman" w:cs="Times New Roman"/>
            <w:sz w:val="24"/>
            <w:szCs w:val="24"/>
          </w:rPr>
          <w:t>man</w:t>
        </w:r>
      </w:ins>
      <w:ins w:id="3969" w:author="Andrea Stafford Hintz" w:date="2016-08-22T15:04:00Z">
        <w:r w:rsidR="005654D0" w:rsidRPr="75BA22D2">
          <w:rPr>
            <w:rFonts w:ascii="Times New Roman" w:eastAsia="Times New Roman" w:hAnsi="Times New Roman" w:cs="Times New Roman"/>
            <w:sz w:val="24"/>
            <w:szCs w:val="24"/>
            <w:rPrChange w:id="3970" w:author="Bryce Raffle" w:date="2016-09-06T11:42:00Z">
              <w:rPr>
                <w:rFonts w:ascii="Times New Roman" w:hAnsi="Times New Roman" w:cs="Times New Roman"/>
                <w:sz w:val="24"/>
                <w:szCs w:val="24"/>
              </w:rPr>
            </w:rPrChange>
          </w:rPr>
          <w:t>man</w:t>
        </w:r>
      </w:ins>
      <w:proofErr w:type="spellEnd"/>
      <w:del w:id="3971" w:author="Andrea Stafford Hintz" w:date="2016-08-22T15:04:00Z">
        <w:r w:rsidRPr="00C245FD" w:rsidDel="005654D0">
          <w:rPr>
            <w:rFonts w:ascii="Times New Roman" w:hAnsi="Times New Roman" w:cs="Times New Roman"/>
            <w:sz w:val="24"/>
            <w:szCs w:val="24"/>
          </w:rPr>
          <w:delText>he</w:delText>
        </w:r>
      </w:del>
      <w:r w:rsidRPr="009400B4">
        <w:rPr>
          <w:rFonts w:ascii="Times New Roman" w:hAnsi="Times New Roman"/>
          <w:sz w:val="24"/>
          <w:rPrChange w:id="3972" w:author="Andrea Stafford Hintz" w:date="2016-09-18T16:51:00Z">
            <w:rPr>
              <w:rFonts w:ascii="Times New Roman" w:eastAsia="Times New Roman" w:hAnsi="Times New Roman" w:cs="Times New Roman"/>
              <w:sz w:val="24"/>
              <w:szCs w:val="24"/>
            </w:rPr>
          </w:rPrChange>
        </w:rPr>
        <w:t xml:space="preserve"> was impeccably dressed,</w:t>
      </w:r>
      <w:commentRangeEnd w:id="3962"/>
      <w:r w:rsidR="005654D0">
        <w:rPr>
          <w:rStyle w:val="CommentReference"/>
        </w:rPr>
        <w:commentReference w:id="3962"/>
      </w:r>
      <w:r w:rsidRPr="009400B4">
        <w:rPr>
          <w:rFonts w:ascii="Times New Roman" w:hAnsi="Times New Roman"/>
          <w:sz w:val="24"/>
          <w:rPrChange w:id="3973" w:author="Andrea Stafford Hintz" w:date="2016-09-18T16:51:00Z">
            <w:rPr>
              <w:rFonts w:ascii="Times New Roman" w:eastAsia="Times New Roman" w:hAnsi="Times New Roman" w:cs="Times New Roman"/>
              <w:sz w:val="24"/>
              <w:szCs w:val="24"/>
            </w:rPr>
          </w:rPrChange>
        </w:rPr>
        <w:t xml:space="preserve"> in a perfectly tailored suit and a well-tied cravat. </w:t>
      </w:r>
      <w:r w:rsidRPr="009400B4">
        <w:rPr>
          <w:rFonts w:ascii="Times New Roman" w:hAnsi="Times New Roman"/>
          <w:sz w:val="24"/>
          <w:highlight w:val="lightGray"/>
          <w:rPrChange w:id="3974" w:author="Andrea Stafford Hintz" w:date="2016-09-18T16:51:00Z">
            <w:rPr>
              <w:rFonts w:ascii="Times New Roman" w:eastAsia="Times New Roman" w:hAnsi="Times New Roman" w:cs="Times New Roman"/>
              <w:sz w:val="24"/>
              <w:szCs w:val="24"/>
              <w:highlight w:val="lightGray"/>
            </w:rPr>
          </w:rPrChange>
        </w:rPr>
        <w:t>For a moment</w:t>
      </w:r>
      <w:r w:rsidRPr="009400B4">
        <w:rPr>
          <w:rFonts w:ascii="Times New Roman" w:hAnsi="Times New Roman"/>
          <w:sz w:val="24"/>
          <w:rPrChange w:id="3975" w:author="Andrea Stafford Hintz" w:date="2016-09-18T16:51:00Z">
            <w:rPr>
              <w:rFonts w:ascii="Times New Roman" w:eastAsia="Times New Roman" w:hAnsi="Times New Roman" w:cs="Times New Roman"/>
              <w:sz w:val="24"/>
              <w:szCs w:val="24"/>
            </w:rPr>
          </w:rPrChange>
        </w:rPr>
        <w:t xml:space="preserve">, Jonathan </w:t>
      </w:r>
      <w:commentRangeStart w:id="3976"/>
      <w:r w:rsidRPr="009400B4">
        <w:rPr>
          <w:rFonts w:ascii="Times New Roman" w:hAnsi="Times New Roman"/>
          <w:sz w:val="24"/>
          <w:highlight w:val="cyan"/>
          <w:rPrChange w:id="3977" w:author="Andrea Stafford Hintz" w:date="2016-09-18T16:51:00Z">
            <w:rPr>
              <w:rFonts w:ascii="Times New Roman" w:eastAsia="Times New Roman" w:hAnsi="Times New Roman" w:cs="Times New Roman"/>
              <w:sz w:val="24"/>
              <w:szCs w:val="24"/>
              <w:highlight w:val="cyan"/>
            </w:rPr>
          </w:rPrChange>
        </w:rPr>
        <w:t>wondered</w:t>
      </w:r>
      <w:r w:rsidRPr="009400B4">
        <w:rPr>
          <w:rFonts w:ascii="Times New Roman" w:hAnsi="Times New Roman"/>
          <w:sz w:val="24"/>
          <w:rPrChange w:id="3978" w:author="Andrea Stafford Hintz" w:date="2016-09-18T16:51:00Z">
            <w:rPr>
              <w:rFonts w:ascii="Times New Roman" w:eastAsia="Times New Roman" w:hAnsi="Times New Roman" w:cs="Times New Roman"/>
              <w:sz w:val="24"/>
              <w:szCs w:val="24"/>
            </w:rPr>
          </w:rPrChange>
        </w:rPr>
        <w:t xml:space="preserve"> </w:t>
      </w:r>
      <w:commentRangeEnd w:id="3976"/>
      <w:r w:rsidR="005654D0">
        <w:rPr>
          <w:rStyle w:val="CommentReference"/>
        </w:rPr>
        <w:commentReference w:id="3976"/>
      </w:r>
      <w:r w:rsidRPr="009400B4">
        <w:rPr>
          <w:rFonts w:ascii="Times New Roman" w:hAnsi="Times New Roman"/>
          <w:sz w:val="24"/>
          <w:rPrChange w:id="3979" w:author="Andrea Stafford Hintz" w:date="2016-09-18T16:51:00Z">
            <w:rPr>
              <w:rFonts w:ascii="Times New Roman" w:eastAsia="Times New Roman" w:hAnsi="Times New Roman" w:cs="Times New Roman"/>
              <w:sz w:val="24"/>
              <w:szCs w:val="24"/>
            </w:rPr>
          </w:rPrChange>
        </w:rPr>
        <w:t xml:space="preserve">if this man was Mr. Sinews. </w:t>
      </w:r>
      <w:r w:rsidRPr="009400B4">
        <w:rPr>
          <w:rFonts w:ascii="Times New Roman" w:hAnsi="Times New Roman"/>
          <w:sz w:val="24"/>
          <w:highlight w:val="lightGray"/>
          <w:rPrChange w:id="3980" w:author="Andrea Stafford Hintz" w:date="2016-09-18T16:51:00Z">
            <w:rPr>
              <w:rFonts w:ascii="Times New Roman" w:eastAsia="Times New Roman" w:hAnsi="Times New Roman" w:cs="Times New Roman"/>
              <w:sz w:val="24"/>
              <w:szCs w:val="24"/>
              <w:highlight w:val="lightGray"/>
            </w:rPr>
          </w:rPrChange>
        </w:rPr>
        <w:t>After all</w:t>
      </w:r>
      <w:r w:rsidRPr="009400B4">
        <w:rPr>
          <w:rFonts w:ascii="Times New Roman" w:hAnsi="Times New Roman"/>
          <w:sz w:val="24"/>
          <w:rPrChange w:id="3981" w:author="Andrea Stafford Hintz" w:date="2016-09-18T16:51:00Z">
            <w:rPr>
              <w:rFonts w:ascii="Times New Roman" w:eastAsia="Times New Roman" w:hAnsi="Times New Roman" w:cs="Times New Roman"/>
              <w:sz w:val="24"/>
              <w:szCs w:val="24"/>
            </w:rPr>
          </w:rPrChange>
        </w:rPr>
        <w:t xml:space="preserve">, Jonathan </w:t>
      </w:r>
      <w:r w:rsidRPr="009400B4">
        <w:rPr>
          <w:rFonts w:ascii="Times New Roman" w:hAnsi="Times New Roman"/>
          <w:sz w:val="24"/>
          <w:highlight w:val="cyan"/>
          <w:rPrChange w:id="3982" w:author="Andrea Stafford Hintz" w:date="2016-09-18T16:51:00Z">
            <w:rPr>
              <w:rFonts w:ascii="Times New Roman" w:eastAsia="Times New Roman" w:hAnsi="Times New Roman" w:cs="Times New Roman"/>
              <w:sz w:val="24"/>
              <w:szCs w:val="24"/>
              <w:highlight w:val="cyan"/>
            </w:rPr>
          </w:rPrChange>
        </w:rPr>
        <w:t>considered</w:t>
      </w:r>
      <w:r w:rsidRPr="009400B4">
        <w:rPr>
          <w:rFonts w:ascii="Times New Roman" w:hAnsi="Times New Roman"/>
          <w:sz w:val="24"/>
          <w:rPrChange w:id="3983" w:author="Andrea Stafford Hintz" w:date="2016-09-18T16:51:00Z">
            <w:rPr>
              <w:rFonts w:ascii="Times New Roman" w:eastAsia="Times New Roman" w:hAnsi="Times New Roman" w:cs="Times New Roman"/>
              <w:sz w:val="24"/>
              <w:szCs w:val="24"/>
            </w:rPr>
          </w:rPrChange>
        </w:rPr>
        <w:t xml:space="preserve"> his own family; while they had no titles, the Grimmer family had earned a begrudging amount of respect from at least some members of the aristocracy due to their wealth and business status. </w:t>
      </w:r>
      <w:r w:rsidRPr="009400B4">
        <w:rPr>
          <w:rFonts w:ascii="Times New Roman" w:hAnsi="Times New Roman"/>
          <w:sz w:val="24"/>
          <w:highlight w:val="lightGray"/>
          <w:rPrChange w:id="3984" w:author="Andrea Stafford Hintz" w:date="2016-09-18T16:51:00Z">
            <w:rPr>
              <w:rFonts w:ascii="Times New Roman" w:eastAsia="Times New Roman" w:hAnsi="Times New Roman" w:cs="Times New Roman"/>
              <w:sz w:val="24"/>
              <w:szCs w:val="24"/>
              <w:highlight w:val="lightGray"/>
            </w:rPr>
          </w:rPrChange>
        </w:rPr>
        <w:t>Even so</w:t>
      </w:r>
      <w:r w:rsidRPr="009400B4">
        <w:rPr>
          <w:rFonts w:ascii="Times New Roman" w:hAnsi="Times New Roman"/>
          <w:sz w:val="24"/>
          <w:rPrChange w:id="3985" w:author="Andrea Stafford Hintz" w:date="2016-09-18T16:51:00Z">
            <w:rPr>
              <w:rFonts w:ascii="Times New Roman" w:eastAsia="Times New Roman" w:hAnsi="Times New Roman" w:cs="Times New Roman"/>
              <w:sz w:val="24"/>
              <w:szCs w:val="24"/>
            </w:rPr>
          </w:rPrChange>
        </w:rPr>
        <w:t xml:space="preserve">, the man who stood before him was </w:t>
      </w:r>
      <w:ins w:id="3986" w:author="Andrea Stafford Hintz" w:date="2016-08-22T15:10:00Z">
        <w:r w:rsidR="005654D0" w:rsidRPr="009400B4">
          <w:rPr>
            <w:rFonts w:ascii="Times New Roman" w:hAnsi="Times New Roman"/>
            <w:sz w:val="24"/>
            <w:rPrChange w:id="3987" w:author="Andrea Stafford Hintz" w:date="2016-09-18T16:51:00Z">
              <w:rPr>
                <w:rFonts w:ascii="Times New Roman" w:eastAsia="Times New Roman" w:hAnsi="Times New Roman" w:cs="Times New Roman"/>
                <w:sz w:val="24"/>
                <w:szCs w:val="24"/>
              </w:rPr>
            </w:rPrChange>
          </w:rPr>
          <w:t xml:space="preserve">far </w:t>
        </w:r>
      </w:ins>
      <w:ins w:id="3988" w:author="Andrea Stafford Hintz" w:date="2016-08-22T15:09:00Z">
        <w:r w:rsidR="005654D0" w:rsidRPr="009400B4">
          <w:rPr>
            <w:rFonts w:ascii="Times New Roman" w:hAnsi="Times New Roman"/>
            <w:sz w:val="24"/>
            <w:rPrChange w:id="3989" w:author="Andrea Stafford Hintz" w:date="2016-09-18T16:51:00Z">
              <w:rPr>
                <w:rFonts w:ascii="Times New Roman" w:eastAsia="Times New Roman" w:hAnsi="Times New Roman" w:cs="Times New Roman"/>
                <w:sz w:val="24"/>
                <w:szCs w:val="24"/>
              </w:rPr>
            </w:rPrChange>
          </w:rPr>
          <w:t xml:space="preserve">better </w:t>
        </w:r>
      </w:ins>
      <w:r w:rsidRPr="009400B4">
        <w:rPr>
          <w:rFonts w:ascii="Times New Roman" w:hAnsi="Times New Roman"/>
          <w:sz w:val="24"/>
          <w:rPrChange w:id="3990" w:author="Andrea Stafford Hintz" w:date="2016-09-18T16:51:00Z">
            <w:rPr>
              <w:rFonts w:ascii="Times New Roman" w:eastAsia="Times New Roman" w:hAnsi="Times New Roman" w:cs="Times New Roman"/>
              <w:sz w:val="24"/>
              <w:szCs w:val="24"/>
            </w:rPr>
          </w:rPrChange>
        </w:rPr>
        <w:t xml:space="preserve">dressed </w:t>
      </w:r>
      <w:del w:id="3991" w:author="Andrea Stafford Hintz" w:date="2016-08-22T15:09:00Z">
        <w:r w:rsidRPr="00C245FD" w:rsidDel="005654D0">
          <w:rPr>
            <w:rFonts w:ascii="Times New Roman" w:hAnsi="Times New Roman" w:cs="Times New Roman"/>
            <w:sz w:val="24"/>
            <w:szCs w:val="24"/>
          </w:rPr>
          <w:delText xml:space="preserve">better </w:delText>
        </w:r>
      </w:del>
      <w:r w:rsidRPr="009400B4">
        <w:rPr>
          <w:rFonts w:ascii="Times New Roman" w:hAnsi="Times New Roman"/>
          <w:sz w:val="24"/>
          <w:rPrChange w:id="3992" w:author="Andrea Stafford Hintz" w:date="2016-09-18T16:51:00Z">
            <w:rPr>
              <w:rFonts w:ascii="Times New Roman" w:eastAsia="Times New Roman" w:hAnsi="Times New Roman" w:cs="Times New Roman"/>
              <w:sz w:val="24"/>
              <w:szCs w:val="24"/>
            </w:rPr>
          </w:rPrChange>
        </w:rPr>
        <w:t xml:space="preserve">than </w:t>
      </w:r>
      <w:proofErr w:type="spellStart"/>
      <w:ins w:id="3993" w:author="Andrea Stafford Hintz" w:date="2016-09-18T16:51:00Z">
        <w:r w:rsidR="00A22D6C" w:rsidRPr="009400B4">
          <w:rPr>
            <w:rFonts w:ascii="Times New Roman" w:eastAsia="Times New Roman" w:hAnsi="Times New Roman" w:cs="Times New Roman"/>
            <w:sz w:val="24"/>
            <w:szCs w:val="24"/>
          </w:rPr>
          <w:t>he</w:t>
        </w:r>
      </w:ins>
      <w:del w:id="3994" w:author="Andrea Stafford Hintz" w:date="2016-08-22T15:10:00Z">
        <w:r w:rsidRPr="00C245FD" w:rsidDel="005654D0">
          <w:rPr>
            <w:rFonts w:ascii="Times New Roman" w:hAnsi="Times New Roman" w:cs="Times New Roman"/>
            <w:sz w:val="24"/>
            <w:szCs w:val="24"/>
          </w:rPr>
          <w:delText>even Jonathan</w:delText>
        </w:r>
      </w:del>
      <w:ins w:id="3995" w:author="Andrea Stafford Hintz" w:date="2016-08-22T15:10:00Z">
        <w:r w:rsidR="005654D0" w:rsidRPr="75BA22D2">
          <w:rPr>
            <w:rFonts w:ascii="Times New Roman" w:eastAsia="Times New Roman" w:hAnsi="Times New Roman" w:cs="Times New Roman"/>
            <w:sz w:val="24"/>
            <w:szCs w:val="24"/>
            <w:rPrChange w:id="3996" w:author="Bryce Raffle" w:date="2016-09-06T11:42:00Z">
              <w:rPr>
                <w:rFonts w:ascii="Times New Roman" w:hAnsi="Times New Roman" w:cs="Times New Roman"/>
                <w:sz w:val="24"/>
                <w:szCs w:val="24"/>
              </w:rPr>
            </w:rPrChange>
          </w:rPr>
          <w:t>he</w:t>
        </w:r>
        <w:proofErr w:type="spellEnd"/>
        <w:r w:rsidR="005654D0" w:rsidRPr="009400B4">
          <w:rPr>
            <w:rFonts w:ascii="Times New Roman" w:hAnsi="Times New Roman"/>
            <w:sz w:val="24"/>
            <w:rPrChange w:id="3997" w:author="Andrea Stafford Hintz" w:date="2016-09-18T16:51:00Z">
              <w:rPr>
                <w:rFonts w:ascii="Times New Roman" w:eastAsia="Times New Roman" w:hAnsi="Times New Roman" w:cs="Times New Roman"/>
                <w:sz w:val="24"/>
                <w:szCs w:val="24"/>
              </w:rPr>
            </w:rPrChange>
          </w:rPr>
          <w:t xml:space="preserve"> was</w:t>
        </w:r>
      </w:ins>
      <w:r w:rsidRPr="009400B4">
        <w:rPr>
          <w:rFonts w:ascii="Times New Roman" w:hAnsi="Times New Roman"/>
          <w:sz w:val="24"/>
          <w:rPrChange w:id="3998"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sz w:val="24"/>
          <w:highlight w:val="lightGray"/>
          <w:rPrChange w:id="3999" w:author="Andrea Stafford Hintz" w:date="2016-09-18T16:51:00Z">
            <w:rPr>
              <w:rFonts w:ascii="Times New Roman" w:eastAsia="Times New Roman" w:hAnsi="Times New Roman" w:cs="Times New Roman"/>
              <w:sz w:val="24"/>
              <w:szCs w:val="24"/>
              <w:highlight w:val="lightGray"/>
            </w:rPr>
          </w:rPrChange>
        </w:rPr>
        <w:t xml:space="preserve">But </w:t>
      </w:r>
      <w:commentRangeStart w:id="4000"/>
      <w:r w:rsidRPr="009400B4">
        <w:rPr>
          <w:rFonts w:ascii="Times New Roman" w:hAnsi="Times New Roman"/>
          <w:sz w:val="24"/>
          <w:highlight w:val="lightGray"/>
          <w:rPrChange w:id="4001" w:author="Andrea Stafford Hintz" w:date="2016-09-18T16:51:00Z">
            <w:rPr>
              <w:rFonts w:ascii="Times New Roman" w:eastAsia="Times New Roman" w:hAnsi="Times New Roman" w:cs="Times New Roman"/>
              <w:sz w:val="24"/>
              <w:szCs w:val="24"/>
              <w:highlight w:val="lightGray"/>
            </w:rPr>
          </w:rPrChange>
        </w:rPr>
        <w:t>somehow</w:t>
      </w:r>
      <w:commentRangeEnd w:id="4000"/>
      <w:r w:rsidR="005654D0">
        <w:rPr>
          <w:rStyle w:val="CommentReference"/>
        </w:rPr>
        <w:commentReference w:id="4000"/>
      </w:r>
      <w:r w:rsidRPr="009400B4">
        <w:rPr>
          <w:rFonts w:ascii="Times New Roman" w:hAnsi="Times New Roman"/>
          <w:sz w:val="24"/>
          <w:rPrChange w:id="4002" w:author="Andrea Stafford Hintz" w:date="2016-09-18T16:51:00Z">
            <w:rPr>
              <w:rFonts w:ascii="Times New Roman" w:eastAsia="Times New Roman" w:hAnsi="Times New Roman" w:cs="Times New Roman"/>
              <w:sz w:val="24"/>
              <w:szCs w:val="24"/>
            </w:rPr>
          </w:rPrChange>
        </w:rPr>
        <w:t xml:space="preserve">, </w:t>
      </w:r>
      <w:proofErr w:type="spellStart"/>
      <w:ins w:id="4003" w:author="Andrea Stafford Hintz" w:date="2016-09-18T16:51:00Z">
        <w:r w:rsidR="00A22D6C" w:rsidRPr="009400B4">
          <w:rPr>
            <w:rFonts w:ascii="Times New Roman" w:eastAsia="Times New Roman" w:hAnsi="Times New Roman" w:cs="Times New Roman"/>
            <w:sz w:val="24"/>
            <w:szCs w:val="24"/>
          </w:rPr>
          <w:t>It</w:t>
        </w:r>
      </w:ins>
      <w:del w:id="4004" w:author="Andrea Stafford Hintz" w:date="2016-08-22T15:10:00Z">
        <w:r w:rsidRPr="00C245FD" w:rsidDel="005654D0">
          <w:rPr>
            <w:rFonts w:ascii="Times New Roman" w:hAnsi="Times New Roman" w:cs="Times New Roman"/>
            <w:sz w:val="24"/>
            <w:szCs w:val="24"/>
          </w:rPr>
          <w:delText>Jonathan was beginning to think</w:delText>
        </w:r>
      </w:del>
      <w:ins w:id="4005" w:author="Andrea Stafford Hintz" w:date="2016-08-22T15:10:00Z">
        <w:r w:rsidR="005654D0" w:rsidRPr="75BA22D2">
          <w:rPr>
            <w:rFonts w:ascii="Times New Roman" w:eastAsia="Times New Roman" w:hAnsi="Times New Roman" w:cs="Times New Roman"/>
            <w:sz w:val="24"/>
            <w:szCs w:val="24"/>
            <w:rPrChange w:id="4006" w:author="Bryce Raffle" w:date="2016-09-06T11:42:00Z">
              <w:rPr>
                <w:rFonts w:ascii="Times New Roman" w:hAnsi="Times New Roman" w:cs="Times New Roman"/>
                <w:sz w:val="24"/>
                <w:szCs w:val="24"/>
              </w:rPr>
            </w:rPrChange>
          </w:rPr>
          <w:t>It</w:t>
        </w:r>
        <w:proofErr w:type="spellEnd"/>
        <w:r w:rsidR="005654D0" w:rsidRPr="009400B4">
          <w:rPr>
            <w:rFonts w:ascii="Times New Roman" w:hAnsi="Times New Roman"/>
            <w:sz w:val="24"/>
            <w:rPrChange w:id="4007" w:author="Andrea Stafford Hintz" w:date="2016-09-18T16:51:00Z">
              <w:rPr>
                <w:rFonts w:ascii="Times New Roman" w:eastAsia="Times New Roman" w:hAnsi="Times New Roman" w:cs="Times New Roman"/>
                <w:sz w:val="24"/>
                <w:szCs w:val="24"/>
              </w:rPr>
            </w:rPrChange>
          </w:rPr>
          <w:t xml:space="preserve"> occurred to Jonathan</w:t>
        </w:r>
      </w:ins>
      <w:r w:rsidRPr="009400B4">
        <w:rPr>
          <w:rFonts w:ascii="Times New Roman" w:hAnsi="Times New Roman"/>
          <w:sz w:val="24"/>
          <w:rPrChange w:id="4008" w:author="Andrea Stafford Hintz" w:date="2016-09-18T16:51:00Z">
            <w:rPr>
              <w:rFonts w:ascii="Times New Roman" w:eastAsia="Times New Roman" w:hAnsi="Times New Roman" w:cs="Times New Roman"/>
              <w:sz w:val="24"/>
              <w:szCs w:val="24"/>
            </w:rPr>
          </w:rPrChange>
        </w:rPr>
        <w:t xml:space="preserve"> that this was Sinews’ </w:t>
      </w:r>
      <w:r w:rsidRPr="009400B4">
        <w:rPr>
          <w:rFonts w:ascii="Times New Roman" w:hAnsi="Times New Roman"/>
          <w:i/>
          <w:sz w:val="24"/>
          <w:rPrChange w:id="4009" w:author="Andrea Stafford Hintz" w:date="2016-09-18T16:51:00Z">
            <w:rPr>
              <w:rFonts w:ascii="Times New Roman" w:eastAsia="Times New Roman" w:hAnsi="Times New Roman" w:cs="Times New Roman"/>
              <w:i/>
              <w:sz w:val="24"/>
              <w:szCs w:val="24"/>
            </w:rPr>
          </w:rPrChange>
        </w:rPr>
        <w:t>servant</w:t>
      </w:r>
      <w:r w:rsidRPr="009400B4">
        <w:rPr>
          <w:rFonts w:ascii="Times New Roman" w:hAnsi="Times New Roman"/>
          <w:sz w:val="24"/>
          <w:rPrChange w:id="4010" w:author="Andrea Stafford Hintz" w:date="2016-09-18T16:51:00Z">
            <w:rPr>
              <w:rFonts w:ascii="Times New Roman" w:eastAsia="Times New Roman" w:hAnsi="Times New Roman" w:cs="Times New Roman"/>
              <w:sz w:val="24"/>
              <w:szCs w:val="24"/>
            </w:rPr>
          </w:rPrChange>
        </w:rPr>
        <w:t xml:space="preserve">, and </w:t>
      </w:r>
      <w:ins w:id="4011" w:author="Andrea Stafford Hintz" w:date="2016-08-22T15:11:00Z">
        <w:r w:rsidR="005D7E40" w:rsidRPr="009400B4">
          <w:rPr>
            <w:rFonts w:ascii="Times New Roman" w:hAnsi="Times New Roman"/>
            <w:sz w:val="24"/>
            <w:rPrChange w:id="4012" w:author="Andrea Stafford Hintz" w:date="2016-09-18T16:51:00Z">
              <w:rPr>
                <w:rFonts w:ascii="Times New Roman" w:eastAsia="Times New Roman" w:hAnsi="Times New Roman" w:cs="Times New Roman"/>
                <w:sz w:val="24"/>
                <w:szCs w:val="24"/>
              </w:rPr>
            </w:rPrChange>
          </w:rPr>
          <w:t xml:space="preserve">perhaps </w:t>
        </w:r>
      </w:ins>
      <w:r w:rsidRPr="009400B4">
        <w:rPr>
          <w:rFonts w:ascii="Times New Roman" w:hAnsi="Times New Roman"/>
          <w:sz w:val="24"/>
          <w:rPrChange w:id="4013" w:author="Andrea Stafford Hintz" w:date="2016-09-18T16:51:00Z">
            <w:rPr>
              <w:rFonts w:ascii="Times New Roman" w:eastAsia="Times New Roman" w:hAnsi="Times New Roman" w:cs="Times New Roman"/>
              <w:sz w:val="24"/>
              <w:szCs w:val="24"/>
            </w:rPr>
          </w:rPrChange>
        </w:rPr>
        <w:t>Mr. Sinews’ wealth eclipsed</w:t>
      </w:r>
      <w:del w:id="4014" w:author="Andrea Stafford Hintz" w:date="2016-08-22T15:11:00Z">
        <w:r w:rsidRPr="00C245FD" w:rsidDel="005D7E40">
          <w:rPr>
            <w:rFonts w:ascii="Times New Roman" w:hAnsi="Times New Roman" w:cs="Times New Roman"/>
            <w:sz w:val="24"/>
            <w:szCs w:val="24"/>
          </w:rPr>
          <w:delText xml:space="preserve"> even</w:delText>
        </w:r>
      </w:del>
      <w:r w:rsidRPr="009400B4">
        <w:rPr>
          <w:rFonts w:ascii="Times New Roman" w:hAnsi="Times New Roman"/>
          <w:sz w:val="24"/>
          <w:rPrChange w:id="4015" w:author="Andrea Stafford Hintz" w:date="2016-09-18T16:51:00Z">
            <w:rPr>
              <w:rFonts w:ascii="Times New Roman" w:eastAsia="Times New Roman" w:hAnsi="Times New Roman" w:cs="Times New Roman"/>
              <w:sz w:val="24"/>
              <w:szCs w:val="24"/>
            </w:rPr>
          </w:rPrChange>
        </w:rPr>
        <w:t xml:space="preserve"> the Grimmer family’s fortune.</w:t>
      </w:r>
    </w:p>
    <w:p w14:paraId="31FAC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16" w:author="Andrea Stafford Hintz" w:date="2016-09-18T16:51:00Z">
            <w:rPr>
              <w:rFonts w:ascii="Times New Roman" w:eastAsia="Times New Roman" w:hAnsi="Times New Roman" w:cs="Times New Roman"/>
              <w:sz w:val="24"/>
              <w:szCs w:val="24"/>
            </w:rPr>
          </w:rPrChange>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7D167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17" w:author="Andrea Stafford Hintz" w:date="2016-09-18T16:51:00Z">
            <w:rPr>
              <w:rFonts w:ascii="Times New Roman" w:eastAsia="Times New Roman" w:hAnsi="Times New Roman" w:cs="Times New Roman"/>
              <w:sz w:val="24"/>
              <w:szCs w:val="24"/>
            </w:rPr>
          </w:rPrChange>
        </w:rPr>
        <w:t>The sound boomed and resonated throughout the house as the Haitian closed the door behind him.</w:t>
      </w:r>
    </w:p>
    <w:p w14:paraId="6335AD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18" w:author="Andrea Stafford Hintz" w:date="2016-09-18T16:51:00Z">
            <w:rPr>
              <w:rFonts w:ascii="Times New Roman" w:eastAsia="Times New Roman" w:hAnsi="Times New Roman" w:cs="Times New Roman"/>
              <w:sz w:val="24"/>
              <w:szCs w:val="24"/>
            </w:rPr>
          </w:rPrChange>
        </w:rPr>
        <w:t>“If you’ll wait here, Mr. Grimmer, I’ll let Mr. Sinews know you’re here.”</w:t>
      </w:r>
    </w:p>
    <w:p w14:paraId="1D44D6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019"/>
      <w:r w:rsidRPr="009400B4">
        <w:rPr>
          <w:rFonts w:ascii="Times New Roman" w:hAnsi="Times New Roman"/>
          <w:sz w:val="24"/>
          <w:rPrChange w:id="4020" w:author="Andrea Stafford Hintz" w:date="2016-09-18T16:51:00Z">
            <w:rPr>
              <w:rFonts w:ascii="Times New Roman" w:eastAsia="Times New Roman" w:hAnsi="Times New Roman" w:cs="Times New Roman"/>
              <w:sz w:val="24"/>
              <w:szCs w:val="24"/>
            </w:rPr>
          </w:rPrChange>
        </w:rPr>
        <w:lastRenderedPageBreak/>
        <w:t>As the doorman disappeared down the hallway</w:t>
      </w:r>
      <w:commentRangeEnd w:id="4019"/>
      <w:r w:rsidR="00C434E2">
        <w:rPr>
          <w:rStyle w:val="CommentReference"/>
        </w:rPr>
        <w:commentReference w:id="4019"/>
      </w:r>
      <w:r w:rsidRPr="009400B4">
        <w:rPr>
          <w:rFonts w:ascii="Times New Roman" w:hAnsi="Times New Roman"/>
          <w:sz w:val="24"/>
          <w:rPrChange w:id="4021" w:author="Andrea Stafford Hintz" w:date="2016-09-18T16:51:00Z">
            <w:rPr>
              <w:rFonts w:ascii="Times New Roman" w:eastAsia="Times New Roman" w:hAnsi="Times New Roman" w:cs="Times New Roman"/>
              <w:sz w:val="24"/>
              <w:szCs w:val="24"/>
            </w:rPr>
          </w:rPrChange>
        </w:rPr>
        <w:t>, Jonathan looked around the entryway. It was rude of him to snoop, but his upbringing as the son of a newspaper man</w:t>
      </w:r>
      <w:del w:id="4022" w:author="Andrea Stafford Hintz" w:date="2016-08-22T15:15:00Z">
        <w:r w:rsidRPr="00C245FD" w:rsidDel="00C434E2">
          <w:rPr>
            <w:rFonts w:ascii="Times New Roman" w:hAnsi="Times New Roman" w:cs="Times New Roman"/>
            <w:sz w:val="24"/>
            <w:szCs w:val="24"/>
          </w:rPr>
          <w:delText>,</w:delText>
        </w:r>
      </w:del>
      <w:r w:rsidRPr="009400B4">
        <w:rPr>
          <w:rFonts w:ascii="Times New Roman" w:hAnsi="Times New Roman"/>
          <w:sz w:val="24"/>
          <w:rPrChange w:id="4023" w:author="Andrea Stafford Hintz" w:date="2016-09-18T16:51:00Z">
            <w:rPr>
              <w:rFonts w:ascii="Times New Roman" w:eastAsia="Times New Roman" w:hAnsi="Times New Roman" w:cs="Times New Roman"/>
              <w:sz w:val="24"/>
              <w:szCs w:val="24"/>
            </w:rPr>
          </w:rPrChange>
        </w:rPr>
        <w:t xml:space="preserve"> had taught him to be unapologetically nosy. So he looked at paintings on the wall, picked up items off the shelves.</w:t>
      </w:r>
    </w:p>
    <w:p w14:paraId="74E03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24" w:author="Andrea Stafford Hintz" w:date="2016-09-18T16:51:00Z">
            <w:rPr>
              <w:rFonts w:ascii="Times New Roman" w:eastAsia="Times New Roman" w:hAnsi="Times New Roman" w:cs="Times New Roman"/>
              <w:sz w:val="24"/>
              <w:szCs w:val="24"/>
            </w:rPr>
          </w:rPrChange>
        </w:rPr>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583507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25" w:author="Andrea Stafford Hintz" w:date="2016-09-18T16:51:00Z">
            <w:rPr>
              <w:rFonts w:ascii="Times New Roman" w:eastAsia="Times New Roman" w:hAnsi="Times New Roman" w:cs="Times New Roman"/>
              <w:sz w:val="24"/>
              <w:szCs w:val="24"/>
            </w:rPr>
          </w:rPrChange>
        </w:rPr>
        <w:t>When the Haitian returned, Jonathan was holding a tall jar of clay with hieroglyphic carvings on its lid. He frowned at Jonathan.</w:t>
      </w:r>
    </w:p>
    <w:p w14:paraId="056421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26" w:author="Andrea Stafford Hintz" w:date="2016-09-18T16:51:00Z">
            <w:rPr>
              <w:rFonts w:ascii="Times New Roman" w:eastAsia="Times New Roman" w:hAnsi="Times New Roman" w:cs="Times New Roman"/>
              <w:sz w:val="24"/>
              <w:szCs w:val="24"/>
            </w:rPr>
          </w:rPrChange>
        </w:rPr>
        <w:t>“Mr. Sinews has quite the collection,” Jonathan said. “Bit morbid for my tastes, but still, impressive.”</w:t>
      </w:r>
    </w:p>
    <w:p w14:paraId="6D6DC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27" w:author="Andrea Stafford Hintz" w:date="2016-09-18T16:51:00Z">
            <w:rPr>
              <w:rFonts w:ascii="Times New Roman" w:eastAsia="Times New Roman" w:hAnsi="Times New Roman" w:cs="Times New Roman"/>
              <w:sz w:val="24"/>
              <w:szCs w:val="24"/>
            </w:rPr>
          </w:rPrChange>
        </w:rPr>
        <w:t>“The world craves the grotesque. Those who pretend otherwise deceive no one but themselves,” said a voice from down the hall. Following a set of soft footsteps on hardwood floor, the voice resolved into a man.</w:t>
      </w:r>
    </w:p>
    <w:p w14:paraId="28AF1B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28" w:author="Andrea Stafford Hintz" w:date="2016-09-18T16:51:00Z">
            <w:rPr>
              <w:rFonts w:ascii="Times New Roman" w:eastAsia="Times New Roman" w:hAnsi="Times New Roman" w:cs="Times New Roman"/>
              <w:sz w:val="24"/>
              <w:szCs w:val="24"/>
            </w:rPr>
          </w:rPrChange>
        </w:rPr>
        <w:t xml:space="preserve">This was Parson Sinews. Jonathan was sure of it from the moment he stepped into the room. He had the bearing of an aristocrat, if not a very god. Frankly, he was the most beautiful man Jonathan had ever seen. </w:t>
      </w:r>
      <w:commentRangeStart w:id="4029"/>
      <w:r w:rsidRPr="009400B4">
        <w:rPr>
          <w:rFonts w:ascii="Times New Roman" w:hAnsi="Times New Roman"/>
          <w:sz w:val="24"/>
          <w:rPrChange w:id="4030" w:author="Andrea Stafford Hintz" w:date="2016-09-18T16:51:00Z">
            <w:rPr>
              <w:rFonts w:ascii="Times New Roman" w:eastAsia="Times New Roman" w:hAnsi="Times New Roman" w:cs="Times New Roman"/>
              <w:sz w:val="24"/>
              <w:szCs w:val="24"/>
            </w:rPr>
          </w:rPrChange>
        </w:rPr>
        <w:t>Jonathan had a bit of a reputation as a rake, and was guilty of taking too much pride in his own image in the looking glass, but in Sinews’ presence, he felt a bit like Quasimodo in the presence of Adonis. Jonathan’s preference was for women, but he wasn’t blind.</w:t>
      </w:r>
      <w:commentRangeEnd w:id="4029"/>
      <w:r w:rsidR="00C434E2">
        <w:rPr>
          <w:rStyle w:val="CommentReference"/>
        </w:rPr>
        <w:commentReference w:id="4029"/>
      </w:r>
    </w:p>
    <w:p w14:paraId="60AD65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31" w:author="Andrea Stafford Hintz" w:date="2016-09-18T16:51:00Z">
            <w:rPr>
              <w:rFonts w:ascii="Times New Roman" w:eastAsia="Times New Roman" w:hAnsi="Times New Roman" w:cs="Times New Roman"/>
              <w:sz w:val="24"/>
              <w:szCs w:val="24"/>
            </w:rPr>
          </w:rPrChange>
        </w:rPr>
        <w:t>“Mr. Sinews, I presume?” said Jonathan. “You’re not quite what I expected.”</w:t>
      </w:r>
    </w:p>
    <w:p w14:paraId="772B9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32" w:author="Andrea Stafford Hintz" w:date="2016-09-18T16:51:00Z">
            <w:rPr>
              <w:rFonts w:ascii="Times New Roman" w:eastAsia="Times New Roman" w:hAnsi="Times New Roman" w:cs="Times New Roman"/>
              <w:sz w:val="24"/>
              <w:szCs w:val="24"/>
            </w:rPr>
          </w:rPrChange>
        </w:rPr>
        <w:lastRenderedPageBreak/>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sidRPr="009400B4">
        <w:rPr>
          <w:rFonts w:ascii="Times New Roman" w:hAnsi="Times New Roman"/>
          <w:i/>
          <w:sz w:val="24"/>
          <w:rPrChange w:id="4033" w:author="Andrea Stafford Hintz" w:date="2016-09-18T16:51:00Z">
            <w:rPr>
              <w:rFonts w:ascii="Times New Roman" w:eastAsia="Times New Roman" w:hAnsi="Times New Roman" w:cs="Times New Roman"/>
              <w:i/>
              <w:sz w:val="24"/>
              <w:szCs w:val="24"/>
            </w:rPr>
          </w:rPrChange>
        </w:rPr>
        <w:t>youthful</w:t>
      </w:r>
      <w:r w:rsidRPr="009400B4">
        <w:rPr>
          <w:rFonts w:ascii="Times New Roman" w:hAnsi="Times New Roman"/>
          <w:sz w:val="24"/>
          <w:rPrChange w:id="4034" w:author="Andrea Stafford Hintz" w:date="2016-09-18T16:51:00Z">
            <w:rPr>
              <w:rFonts w:ascii="Times New Roman" w:eastAsia="Times New Roman" w:hAnsi="Times New Roman" w:cs="Times New Roman"/>
              <w:sz w:val="24"/>
              <w:szCs w:val="24"/>
            </w:rPr>
          </w:rPrChange>
        </w:rPr>
        <w:t xml:space="preserve">, for lack of a better word. It was as if an adolescent stared out of the eyes of a man; the effect was unnerving. They were jade in color, and at the moment, they were </w:t>
      </w:r>
      <w:r w:rsidRPr="009400B4">
        <w:rPr>
          <w:rFonts w:ascii="Times New Roman" w:hAnsi="Times New Roman"/>
          <w:i/>
          <w:sz w:val="24"/>
          <w:rPrChange w:id="4035" w:author="Andrea Stafford Hintz" w:date="2016-09-18T16:51:00Z">
            <w:rPr>
              <w:rFonts w:ascii="Times New Roman" w:eastAsia="Times New Roman" w:hAnsi="Times New Roman" w:cs="Times New Roman"/>
              <w:i/>
              <w:sz w:val="24"/>
              <w:szCs w:val="24"/>
            </w:rPr>
          </w:rPrChange>
        </w:rPr>
        <w:t>amused</w:t>
      </w:r>
      <w:r w:rsidRPr="009400B4">
        <w:rPr>
          <w:rFonts w:ascii="Times New Roman" w:hAnsi="Times New Roman"/>
          <w:sz w:val="24"/>
          <w:rPrChange w:id="4036" w:author="Andrea Stafford Hintz" w:date="2016-09-18T16:51:00Z">
            <w:rPr>
              <w:rFonts w:ascii="Times New Roman" w:eastAsia="Times New Roman" w:hAnsi="Times New Roman" w:cs="Times New Roman"/>
              <w:sz w:val="24"/>
              <w:szCs w:val="24"/>
            </w:rPr>
          </w:rPrChange>
        </w:rPr>
        <w:t>.</w:t>
      </w:r>
    </w:p>
    <w:p w14:paraId="5D7CD7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37" w:author="Andrea Stafford Hintz" w:date="2016-09-18T16:51:00Z">
            <w:rPr>
              <w:rFonts w:ascii="Times New Roman" w:eastAsia="Times New Roman" w:hAnsi="Times New Roman" w:cs="Times New Roman"/>
              <w:sz w:val="24"/>
              <w:szCs w:val="24"/>
            </w:rPr>
          </w:rPrChange>
        </w:rPr>
        <w:t>“You were expecting some dusty, old Professor type?” said Sinews.</w:t>
      </w:r>
    </w:p>
    <w:p w14:paraId="195974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38" w:author="Andrea Stafford Hintz" w:date="2016-09-18T16:51:00Z">
            <w:rPr>
              <w:rFonts w:ascii="Times New Roman" w:eastAsia="Times New Roman" w:hAnsi="Times New Roman" w:cs="Times New Roman"/>
              <w:sz w:val="24"/>
              <w:szCs w:val="24"/>
            </w:rPr>
          </w:rPrChange>
        </w:rPr>
        <w:t>“I’m not sure what I was expecting,” Jonathan told him.</w:t>
      </w:r>
    </w:p>
    <w:p w14:paraId="17CFC2EF" w14:textId="7A19C4D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39" w:author="Andrea Stafford Hintz" w:date="2016-09-18T16:51:00Z">
            <w:rPr>
              <w:rFonts w:ascii="Times New Roman" w:eastAsia="Times New Roman" w:hAnsi="Times New Roman" w:cs="Times New Roman"/>
              <w:sz w:val="24"/>
              <w:szCs w:val="24"/>
            </w:rPr>
          </w:rPrChange>
        </w:rPr>
        <w:t>Jonathan noticed that while Sinews was expensively dressed, he wore his clothes with a certain disregard. His vest and shirt were both buttoned only partway up. His collar was not ironed. His sleeves were rolled up. Definitely not what</w:t>
      </w:r>
      <w:ins w:id="4040" w:author="Andrea Stafford Hintz" w:date="2016-08-22T15:22:00Z">
        <w:r w:rsidR="00C803C1" w:rsidRPr="009400B4">
          <w:rPr>
            <w:rFonts w:ascii="Times New Roman" w:hAnsi="Times New Roman"/>
            <w:sz w:val="24"/>
            <w:rPrChange w:id="4041" w:author="Andrea Stafford Hintz" w:date="2016-09-18T16:51:00Z">
              <w:rPr>
                <w:rFonts w:ascii="Times New Roman" w:eastAsia="Times New Roman" w:hAnsi="Times New Roman" w:cs="Times New Roman"/>
                <w:sz w:val="24"/>
                <w:szCs w:val="24"/>
              </w:rPr>
            </w:rPrChange>
          </w:rPr>
          <w:t xml:space="preserve"> he</w:t>
        </w:r>
      </w:ins>
      <w:del w:id="4042" w:author="Andrea Stafford Hintz" w:date="2016-08-22T15:22:00Z">
        <w:r w:rsidRPr="00C245FD" w:rsidDel="00C803C1">
          <w:rPr>
            <w:rFonts w:ascii="Times New Roman" w:hAnsi="Times New Roman" w:cs="Times New Roman"/>
            <w:sz w:val="24"/>
            <w:szCs w:val="24"/>
          </w:rPr>
          <w:delText xml:space="preserve"> Jonathan</w:delText>
        </w:r>
      </w:del>
      <w:r w:rsidRPr="009400B4">
        <w:rPr>
          <w:rFonts w:ascii="Times New Roman" w:hAnsi="Times New Roman"/>
          <w:sz w:val="24"/>
          <w:rPrChange w:id="4043" w:author="Andrea Stafford Hintz" w:date="2016-09-18T16:51:00Z">
            <w:rPr>
              <w:rFonts w:ascii="Times New Roman" w:eastAsia="Times New Roman" w:hAnsi="Times New Roman" w:cs="Times New Roman"/>
              <w:sz w:val="24"/>
              <w:szCs w:val="24"/>
            </w:rPr>
          </w:rPrChange>
        </w:rPr>
        <w:t xml:space="preserve"> had been expecting.</w:t>
      </w:r>
    </w:p>
    <w:p w14:paraId="18760233" w14:textId="21A9DB7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44" w:author="Andrea Stafford Hintz" w:date="2016-09-18T16:51:00Z">
            <w:rPr>
              <w:rFonts w:ascii="Times New Roman" w:eastAsia="Times New Roman" w:hAnsi="Times New Roman" w:cs="Times New Roman"/>
              <w:sz w:val="24"/>
              <w:szCs w:val="24"/>
            </w:rPr>
          </w:rPrChange>
        </w:rPr>
        <w:t>“</w:t>
      </w:r>
      <w:del w:id="4045" w:author="Andrea Stafford Hintz" w:date="2016-08-22T15:21:00Z">
        <w:r w:rsidRPr="00C245FD" w:rsidDel="00C434E2">
          <w:rPr>
            <w:rFonts w:ascii="Times New Roman" w:hAnsi="Times New Roman" w:cs="Times New Roman"/>
            <w:sz w:val="24"/>
            <w:szCs w:val="24"/>
          </w:rPr>
          <w:delText xml:space="preserve">But </w:delText>
        </w:r>
      </w:del>
      <w:r w:rsidRPr="009400B4">
        <w:rPr>
          <w:rFonts w:ascii="Times New Roman" w:hAnsi="Times New Roman"/>
          <w:sz w:val="24"/>
          <w:rPrChange w:id="4046" w:author="Andrea Stafford Hintz" w:date="2016-09-18T16:51:00Z">
            <w:rPr>
              <w:rFonts w:ascii="Times New Roman" w:eastAsia="Times New Roman" w:hAnsi="Times New Roman" w:cs="Times New Roman"/>
              <w:sz w:val="24"/>
              <w:szCs w:val="24"/>
            </w:rPr>
          </w:rPrChange>
        </w:rPr>
        <w:t xml:space="preserve">Roderick Steen </w:t>
      </w:r>
      <w:proofErr w:type="spellStart"/>
      <w:ins w:id="4047" w:author="Andrea Stafford Hintz" w:date="2016-09-18T16:51:00Z">
        <w:r w:rsidR="00A22D6C" w:rsidRPr="009400B4">
          <w:rPr>
            <w:rFonts w:ascii="Times New Roman" w:eastAsia="Times New Roman" w:hAnsi="Times New Roman" w:cs="Times New Roman"/>
            <w:sz w:val="24"/>
            <w:szCs w:val="24"/>
          </w:rPr>
          <w:t>credits</w:t>
        </w:r>
      </w:ins>
      <w:del w:id="4048" w:author="Andrea Stafford Hintz" w:date="2016-09-18T16:51:00Z">
        <w:r w:rsidRPr="75BA22D2">
          <w:rPr>
            <w:rFonts w:ascii="Times New Roman" w:eastAsia="Times New Roman" w:hAnsi="Times New Roman" w:cs="Times New Roman"/>
            <w:sz w:val="24"/>
            <w:szCs w:val="24"/>
            <w:rPrChange w:id="4049" w:author="Bryce Raffle" w:date="2016-09-06T11:42:00Z">
              <w:rPr>
                <w:rFonts w:ascii="Times New Roman" w:hAnsi="Times New Roman" w:cs="Times New Roman"/>
                <w:sz w:val="24"/>
                <w:szCs w:val="24"/>
              </w:rPr>
            </w:rPrChange>
          </w:rPr>
          <w:delText>credi</w:delText>
        </w:r>
      </w:del>
      <w:ins w:id="4050" w:author="Andrea Stafford Hintz" w:date="2016-08-22T15:20:00Z">
        <w:r w:rsidR="00C434E2" w:rsidRPr="75BA22D2">
          <w:rPr>
            <w:rFonts w:ascii="Times New Roman" w:eastAsia="Times New Roman" w:hAnsi="Times New Roman" w:cs="Times New Roman"/>
            <w:sz w:val="24"/>
            <w:szCs w:val="24"/>
            <w:rPrChange w:id="4051" w:author="Bryce Raffle" w:date="2016-09-06T11:42:00Z">
              <w:rPr>
                <w:rFonts w:ascii="Times New Roman" w:hAnsi="Times New Roman" w:cs="Times New Roman"/>
                <w:sz w:val="24"/>
                <w:szCs w:val="24"/>
              </w:rPr>
            </w:rPrChange>
          </w:rPr>
          <w:t>ts</w:t>
        </w:r>
      </w:ins>
      <w:proofErr w:type="spellEnd"/>
      <w:del w:id="4052" w:author="Andrea Stafford Hintz" w:date="2016-08-22T15:20:00Z">
        <w:r w:rsidRPr="00C245FD" w:rsidDel="00C434E2">
          <w:rPr>
            <w:rFonts w:ascii="Times New Roman" w:hAnsi="Times New Roman" w:cs="Times New Roman"/>
            <w:sz w:val="24"/>
            <w:szCs w:val="24"/>
          </w:rPr>
          <w:delText>ted</w:delText>
        </w:r>
      </w:del>
      <w:r w:rsidRPr="009400B4">
        <w:rPr>
          <w:rFonts w:ascii="Times New Roman" w:hAnsi="Times New Roman"/>
          <w:sz w:val="24"/>
          <w:rPrChange w:id="4053" w:author="Andrea Stafford Hintz" w:date="2016-09-18T16:51:00Z">
            <w:rPr>
              <w:rFonts w:ascii="Times New Roman" w:eastAsia="Times New Roman" w:hAnsi="Times New Roman" w:cs="Times New Roman"/>
              <w:sz w:val="24"/>
              <w:szCs w:val="24"/>
            </w:rPr>
          </w:rPrChange>
        </w:rPr>
        <w:t xml:space="preserve"> you as an </w:t>
      </w:r>
      <w:r w:rsidRPr="009400B4">
        <w:rPr>
          <w:rFonts w:ascii="Times New Roman" w:hAnsi="Times New Roman"/>
          <w:i/>
          <w:sz w:val="24"/>
          <w:rPrChange w:id="4054" w:author="Andrea Stafford Hintz" w:date="2016-09-18T16:51:00Z">
            <w:rPr>
              <w:rFonts w:ascii="Times New Roman" w:eastAsia="Times New Roman" w:hAnsi="Times New Roman" w:cs="Times New Roman"/>
              <w:i/>
              <w:sz w:val="24"/>
              <w:szCs w:val="24"/>
            </w:rPr>
          </w:rPrChange>
        </w:rPr>
        <w:t>expert</w:t>
      </w:r>
      <w:r w:rsidRPr="009400B4">
        <w:rPr>
          <w:rFonts w:ascii="Times New Roman" w:hAnsi="Times New Roman"/>
          <w:sz w:val="24"/>
          <w:rPrChange w:id="4055" w:author="Andrea Stafford Hintz" w:date="2016-09-18T16:51:00Z">
            <w:rPr>
              <w:rFonts w:ascii="Times New Roman" w:eastAsia="Times New Roman" w:hAnsi="Times New Roman" w:cs="Times New Roman"/>
              <w:sz w:val="24"/>
              <w:szCs w:val="24"/>
            </w:rPr>
          </w:rPrChange>
        </w:rPr>
        <w:t>. And given your expansive collection of antiquities and cultural artifacts, I suppose your description of a dusty, old Professor does match my expectations better than the reality</w:t>
      </w:r>
      <w:ins w:id="4056" w:author="Andrea Stafford Hintz" w:date="2016-09-18T16:51:00Z">
        <w:r w:rsidR="00A22D6C" w:rsidRPr="009400B4">
          <w:rPr>
            <w:rFonts w:ascii="Times New Roman" w:eastAsia="Times New Roman" w:hAnsi="Times New Roman" w:cs="Times New Roman"/>
            <w:sz w:val="24"/>
            <w:szCs w:val="24"/>
          </w:rPr>
          <w:t>,”</w:t>
        </w:r>
      </w:ins>
      <w:ins w:id="4057" w:author="Andrea Stafford Hintz" w:date="2016-08-22T15:21:00Z">
        <w:r w:rsidR="00C803C1" w:rsidRPr="75BA22D2">
          <w:rPr>
            <w:rFonts w:ascii="Times New Roman" w:eastAsia="Times New Roman" w:hAnsi="Times New Roman" w:cs="Times New Roman"/>
            <w:sz w:val="24"/>
            <w:szCs w:val="24"/>
            <w:rPrChange w:id="4058" w:author="Bryce Raffle" w:date="2016-09-06T11:42:00Z">
              <w:rPr>
                <w:rFonts w:ascii="Times New Roman" w:hAnsi="Times New Roman" w:cs="Times New Roman"/>
                <w:sz w:val="24"/>
                <w:szCs w:val="24"/>
              </w:rPr>
            </w:rPrChange>
          </w:rPr>
          <w:t>,</w:t>
        </w:r>
      </w:ins>
      <w:del w:id="4059" w:author="Andrea Stafford Hintz" w:date="2016-08-22T15:21:00Z">
        <w:r w:rsidRPr="00C245FD" w:rsidDel="00C803C1">
          <w:rPr>
            <w:rFonts w:ascii="Times New Roman" w:hAnsi="Times New Roman" w:cs="Times New Roman"/>
            <w:sz w:val="24"/>
            <w:szCs w:val="24"/>
          </w:rPr>
          <w:delText>.</w:delText>
        </w:r>
      </w:del>
      <w:del w:id="4060" w:author="Andrea Stafford Hintz" w:date="2016-09-18T16:51:00Z">
        <w:r w:rsidRPr="75BA22D2">
          <w:rPr>
            <w:rFonts w:ascii="Times New Roman" w:eastAsia="Times New Roman" w:hAnsi="Times New Roman" w:cs="Times New Roman"/>
            <w:sz w:val="24"/>
            <w:szCs w:val="24"/>
            <w:rPrChange w:id="4061" w:author="Bryce Raffle" w:date="2016-09-06T11:42:00Z">
              <w:rPr>
                <w:rFonts w:ascii="Times New Roman" w:hAnsi="Times New Roman" w:cs="Times New Roman"/>
                <w:sz w:val="24"/>
                <w:szCs w:val="24"/>
              </w:rPr>
            </w:rPrChange>
          </w:rPr>
          <w:delText>”</w:delText>
        </w:r>
      </w:del>
      <w:ins w:id="4062" w:author="Andrea Stafford Hintz" w:date="2016-08-22T15:21:00Z">
        <w:r w:rsidR="00C803C1" w:rsidRPr="009400B4">
          <w:rPr>
            <w:rFonts w:ascii="Times New Roman" w:hAnsi="Times New Roman"/>
            <w:sz w:val="24"/>
            <w:rPrChange w:id="4063" w:author="Andrea Stafford Hintz" w:date="2016-09-18T16:51:00Z">
              <w:rPr>
                <w:rFonts w:ascii="Times New Roman" w:eastAsia="Times New Roman" w:hAnsi="Times New Roman" w:cs="Times New Roman"/>
                <w:sz w:val="24"/>
                <w:szCs w:val="24"/>
              </w:rPr>
            </w:rPrChange>
          </w:rPr>
          <w:t xml:space="preserve"> Jonathan said.</w:t>
        </w:r>
      </w:ins>
    </w:p>
    <w:p w14:paraId="023F1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64" w:author="Andrea Stafford Hintz" w:date="2016-09-18T16:51:00Z">
            <w:rPr>
              <w:rFonts w:ascii="Times New Roman" w:eastAsia="Times New Roman" w:hAnsi="Times New Roman" w:cs="Times New Roman"/>
              <w:sz w:val="24"/>
              <w:szCs w:val="24"/>
            </w:rPr>
          </w:rPrChange>
        </w:rPr>
        <w:t xml:space="preserve">The Haitian handed Sinews’ Jonathan’s card, saying, “This is a </w:t>
      </w:r>
      <w:r w:rsidRPr="009400B4">
        <w:rPr>
          <w:rFonts w:ascii="Times New Roman" w:hAnsi="Times New Roman"/>
          <w:i/>
          <w:sz w:val="24"/>
          <w:rPrChange w:id="4065" w:author="Andrea Stafford Hintz" w:date="2016-09-18T16:51:00Z">
            <w:rPr>
              <w:rFonts w:ascii="Times New Roman" w:eastAsia="Times New Roman" w:hAnsi="Times New Roman" w:cs="Times New Roman"/>
              <w:i/>
              <w:sz w:val="24"/>
              <w:szCs w:val="24"/>
            </w:rPr>
          </w:rPrChange>
        </w:rPr>
        <w:t>Mr. O</w:t>
      </w:r>
      <w:r w:rsidRPr="009400B4">
        <w:rPr>
          <w:rFonts w:ascii="Times New Roman" w:hAnsi="Times New Roman"/>
          <w:sz w:val="24"/>
          <w:rPrChange w:id="4066" w:author="Andrea Stafford Hintz" w:date="2016-09-18T16:51:00Z">
            <w:rPr>
              <w:rFonts w:ascii="Times New Roman" w:eastAsia="Times New Roman" w:hAnsi="Times New Roman" w:cs="Times New Roman"/>
              <w:sz w:val="24"/>
              <w:szCs w:val="24"/>
            </w:rPr>
          </w:rPrChange>
        </w:rPr>
        <w:t>, according to his card. An acquaintance of Mr. Roderick Steen.”</w:t>
      </w:r>
    </w:p>
    <w:p w14:paraId="49F8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67" w:author="Andrea Stafford Hintz" w:date="2016-09-18T16:51:00Z">
            <w:rPr>
              <w:rFonts w:ascii="Times New Roman" w:eastAsia="Times New Roman" w:hAnsi="Times New Roman" w:cs="Times New Roman"/>
              <w:sz w:val="24"/>
              <w:szCs w:val="24"/>
            </w:rPr>
          </w:rPrChange>
        </w:rPr>
        <w:t xml:space="preserve">Sinews’ mouth twitched into a semblance of a grin. “A pleasure to meet you, Mr. O,” he said. “I enjoyed your report on </w:t>
      </w:r>
      <w:proofErr w:type="spellStart"/>
      <w:r w:rsidRPr="009400B4">
        <w:rPr>
          <w:rFonts w:ascii="Times New Roman" w:hAnsi="Times New Roman"/>
          <w:sz w:val="24"/>
          <w:rPrChange w:id="4068" w:author="Andrea Stafford Hintz" w:date="2016-09-18T16:51:00Z">
            <w:rPr>
              <w:rFonts w:ascii="Times New Roman" w:eastAsia="Times New Roman" w:hAnsi="Times New Roman" w:cs="Times New Roman"/>
              <w:sz w:val="24"/>
              <w:szCs w:val="24"/>
            </w:rPr>
          </w:rPrChange>
        </w:rPr>
        <w:t>Isembard</w:t>
      </w:r>
      <w:proofErr w:type="spellEnd"/>
      <w:r w:rsidRPr="009400B4">
        <w:rPr>
          <w:rFonts w:ascii="Times New Roman" w:hAnsi="Times New Roman"/>
          <w:sz w:val="24"/>
          <w:rPrChange w:id="4069" w:author="Andrea Stafford Hintz" w:date="2016-09-18T16:51:00Z">
            <w:rPr>
              <w:rFonts w:ascii="Times New Roman" w:eastAsia="Times New Roman" w:hAnsi="Times New Roman" w:cs="Times New Roman"/>
              <w:sz w:val="24"/>
              <w:szCs w:val="24"/>
            </w:rPr>
          </w:rPrChange>
        </w:rPr>
        <w:t xml:space="preserve"> Kingdom Brunel’s latest work of engineering. Very insightful.”</w:t>
      </w:r>
    </w:p>
    <w:p w14:paraId="601EA5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70" w:author="Andrea Stafford Hintz" w:date="2016-09-18T16:51:00Z">
            <w:rPr>
              <w:rFonts w:ascii="Times New Roman" w:eastAsia="Times New Roman" w:hAnsi="Times New Roman" w:cs="Times New Roman"/>
              <w:sz w:val="24"/>
              <w:szCs w:val="24"/>
            </w:rPr>
          </w:rPrChange>
        </w:rPr>
        <w:t xml:space="preserve">Jonathan gaped at Sinews in surprise. Given how few articles Jonathan had written and published, he was astonished that Sinews </w:t>
      </w:r>
      <w:r w:rsidR="00C245FD" w:rsidRPr="009400B4">
        <w:rPr>
          <w:rFonts w:ascii="Times New Roman" w:hAnsi="Times New Roman"/>
          <w:sz w:val="24"/>
          <w:rPrChange w:id="4071" w:author="Andrea Stafford Hintz" w:date="2016-09-18T16:51:00Z">
            <w:rPr>
              <w:rFonts w:ascii="Times New Roman" w:eastAsia="Times New Roman" w:hAnsi="Times New Roman" w:cs="Times New Roman"/>
              <w:sz w:val="24"/>
              <w:szCs w:val="24"/>
            </w:rPr>
          </w:rPrChange>
        </w:rPr>
        <w:t>recognized</w:t>
      </w:r>
      <w:r w:rsidRPr="009400B4">
        <w:rPr>
          <w:rFonts w:ascii="Times New Roman" w:hAnsi="Times New Roman"/>
          <w:sz w:val="24"/>
          <w:rPrChange w:id="4072" w:author="Andrea Stafford Hintz" w:date="2016-09-18T16:51:00Z">
            <w:rPr>
              <w:rFonts w:ascii="Times New Roman" w:eastAsia="Times New Roman" w:hAnsi="Times New Roman" w:cs="Times New Roman"/>
              <w:sz w:val="24"/>
              <w:szCs w:val="24"/>
            </w:rPr>
          </w:rPrChange>
        </w:rPr>
        <w:t xml:space="preserve"> the deliberately vague pseudonym.</w:t>
      </w:r>
    </w:p>
    <w:p w14:paraId="12C5BC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73" w:author="Andrea Stafford Hintz" w:date="2016-09-18T16:51:00Z">
            <w:rPr>
              <w:rFonts w:ascii="Times New Roman" w:eastAsia="Times New Roman" w:hAnsi="Times New Roman" w:cs="Times New Roman"/>
              <w:sz w:val="24"/>
              <w:szCs w:val="24"/>
            </w:rPr>
          </w:rPrChange>
        </w:rPr>
        <w:t>“A pleasure to meet you, Mr. Sinews,” Jonathan managed.</w:t>
      </w:r>
    </w:p>
    <w:p w14:paraId="46E6FD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74" w:author="Andrea Stafford Hintz" w:date="2016-09-18T16:51:00Z">
            <w:rPr>
              <w:rFonts w:ascii="Times New Roman" w:eastAsia="Times New Roman" w:hAnsi="Times New Roman" w:cs="Times New Roman"/>
              <w:sz w:val="24"/>
              <w:szCs w:val="24"/>
            </w:rPr>
          </w:rPrChange>
        </w:rPr>
        <w:t xml:space="preserve">“Please, call me Parson. </w:t>
      </w:r>
      <w:commentRangeStart w:id="4075"/>
      <w:r w:rsidRPr="009400B4">
        <w:rPr>
          <w:rFonts w:ascii="Times New Roman" w:hAnsi="Times New Roman"/>
          <w:sz w:val="24"/>
          <w:rPrChange w:id="4076" w:author="Andrea Stafford Hintz" w:date="2016-09-18T16:51:00Z">
            <w:rPr>
              <w:rFonts w:ascii="Times New Roman" w:eastAsia="Times New Roman" w:hAnsi="Times New Roman" w:cs="Times New Roman"/>
              <w:sz w:val="24"/>
              <w:szCs w:val="24"/>
            </w:rPr>
          </w:rPrChange>
        </w:rPr>
        <w:t>That is, Parson by name, not profession</w:t>
      </w:r>
      <w:commentRangeEnd w:id="4075"/>
      <w:r w:rsidR="0026591A">
        <w:rPr>
          <w:rStyle w:val="CommentReference"/>
        </w:rPr>
        <w:commentReference w:id="4075"/>
      </w:r>
      <w:r w:rsidRPr="009400B4">
        <w:rPr>
          <w:rFonts w:ascii="Times New Roman" w:hAnsi="Times New Roman"/>
          <w:sz w:val="24"/>
          <w:rPrChange w:id="4077" w:author="Andrea Stafford Hintz" w:date="2016-09-18T16:51:00Z">
            <w:rPr>
              <w:rFonts w:ascii="Times New Roman" w:eastAsia="Times New Roman" w:hAnsi="Times New Roman" w:cs="Times New Roman"/>
              <w:sz w:val="24"/>
              <w:szCs w:val="24"/>
            </w:rPr>
          </w:rPrChange>
        </w:rPr>
        <w:t>.”</w:t>
      </w:r>
    </w:p>
    <w:p w14:paraId="26A072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78" w:author="Andrea Stafford Hintz" w:date="2016-09-18T16:51:00Z">
            <w:rPr>
              <w:rFonts w:ascii="Times New Roman" w:eastAsia="Times New Roman" w:hAnsi="Times New Roman" w:cs="Times New Roman"/>
              <w:sz w:val="24"/>
              <w:szCs w:val="24"/>
            </w:rPr>
          </w:rPrChange>
        </w:rPr>
        <w:lastRenderedPageBreak/>
        <w:t>“Then you’re not of the religious persuasion?” he queried, with irony enough in his inflection to counter Parson’s own.</w:t>
      </w:r>
    </w:p>
    <w:p w14:paraId="744B1A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79" w:author="Andrea Stafford Hintz" w:date="2016-09-18T16:51:00Z">
            <w:rPr>
              <w:rFonts w:ascii="Times New Roman" w:eastAsia="Times New Roman" w:hAnsi="Times New Roman" w:cs="Times New Roman"/>
              <w:sz w:val="24"/>
              <w:szCs w:val="24"/>
            </w:rPr>
          </w:rPrChange>
        </w:rPr>
        <w:t>Parson seemed charmed by the banter. “This gentleman is Henry Charles Ocelot.”</w:t>
      </w:r>
    </w:p>
    <w:p w14:paraId="00569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80" w:author="Andrea Stafford Hintz" w:date="2016-09-18T16:51:00Z">
            <w:rPr>
              <w:rFonts w:ascii="Times New Roman" w:eastAsia="Times New Roman" w:hAnsi="Times New Roman" w:cs="Times New Roman"/>
              <w:sz w:val="24"/>
              <w:szCs w:val="24"/>
            </w:rPr>
          </w:rPrChange>
        </w:rPr>
        <w:t>Again, Jonathan looked at him in surprise. To refer to one’s doorman as a gentleman was incongruous to say the least. Then again, to judge by Mr. Ocelot’s attire, he could have been a gentleman. It was all very strange.</w:t>
      </w:r>
    </w:p>
    <w:p w14:paraId="160FF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81" w:author="Andrea Stafford Hintz" w:date="2016-09-18T16:51:00Z">
            <w:rPr>
              <w:rFonts w:ascii="Times New Roman" w:eastAsia="Times New Roman" w:hAnsi="Times New Roman" w:cs="Times New Roman"/>
              <w:sz w:val="24"/>
              <w:szCs w:val="24"/>
            </w:rPr>
          </w:rPrChange>
        </w:rPr>
        <w:t>The introductions apparently over, Mr. Sinews turned on his heels and headed down the hall, Mr. Ocelot gesturing for Jonathan to follow. He took Jonathan’s coat, then followed behind Jonathan as they headed into the adjacent room.</w:t>
      </w:r>
    </w:p>
    <w:p w14:paraId="7E79F2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82" w:author="Andrea Stafford Hintz" w:date="2016-09-18T16:51:00Z">
            <w:rPr>
              <w:rFonts w:ascii="Times New Roman" w:eastAsia="Times New Roman" w:hAnsi="Times New Roman" w:cs="Times New Roman"/>
              <w:sz w:val="24"/>
              <w:szCs w:val="24"/>
            </w:rPr>
          </w:rPrChange>
        </w:rPr>
        <w:t xml:space="preserve">The scale of the gothic-styled household was disorienting in that it made naming each room appropriately near impossible. What might have been a hallway was in Sinews’ home an antechamber. A room that was functionally a den was in Sinews’ home an atrium. His living room, an </w:t>
      </w:r>
      <w:r w:rsidR="00C245FD" w:rsidRPr="009400B4">
        <w:rPr>
          <w:rFonts w:ascii="Times New Roman" w:hAnsi="Times New Roman"/>
          <w:sz w:val="24"/>
          <w:rPrChange w:id="4083" w:author="Andrea Stafford Hintz" w:date="2016-09-18T16:51:00Z">
            <w:rPr>
              <w:rFonts w:ascii="Times New Roman" w:eastAsia="Times New Roman" w:hAnsi="Times New Roman" w:cs="Times New Roman"/>
              <w:sz w:val="24"/>
              <w:szCs w:val="24"/>
            </w:rPr>
          </w:rPrChange>
        </w:rPr>
        <w:t>amphitheater</w:t>
      </w:r>
      <w:r w:rsidRPr="009400B4">
        <w:rPr>
          <w:rFonts w:ascii="Times New Roman" w:hAnsi="Times New Roman"/>
          <w:sz w:val="24"/>
          <w:rPrChange w:id="4084" w:author="Andrea Stafford Hintz" w:date="2016-09-18T16:51:00Z">
            <w:rPr>
              <w:rFonts w:ascii="Times New Roman" w:eastAsia="Times New Roman" w:hAnsi="Times New Roman" w:cs="Times New Roman"/>
              <w:sz w:val="24"/>
              <w:szCs w:val="24"/>
            </w:rPr>
          </w:rPrChange>
        </w:rPr>
        <w:t>.</w:t>
      </w:r>
    </w:p>
    <w:p w14:paraId="27684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85" w:author="Andrea Stafford Hintz" w:date="2016-09-18T16:51:00Z">
            <w:rPr>
              <w:rFonts w:ascii="Times New Roman" w:eastAsia="Times New Roman" w:hAnsi="Times New Roman" w:cs="Times New Roman"/>
              <w:sz w:val="24"/>
              <w:szCs w:val="24"/>
            </w:rPr>
          </w:rPrChange>
        </w:rPr>
        <w:t xml:space="preserve">As they entered a broad, circular room with a domed ceiling, Jonathan </w:t>
      </w:r>
      <w:commentRangeStart w:id="4086"/>
      <w:r w:rsidRPr="009400B4">
        <w:rPr>
          <w:rFonts w:ascii="Times New Roman" w:hAnsi="Times New Roman"/>
          <w:sz w:val="24"/>
          <w:rPrChange w:id="4087" w:author="Andrea Stafford Hintz" w:date="2016-09-18T16:51:00Z">
            <w:rPr>
              <w:rFonts w:ascii="Times New Roman" w:eastAsia="Times New Roman" w:hAnsi="Times New Roman" w:cs="Times New Roman"/>
              <w:sz w:val="24"/>
              <w:szCs w:val="24"/>
            </w:rPr>
          </w:rPrChange>
        </w:rPr>
        <w:t xml:space="preserve">smelt </w:t>
      </w:r>
      <w:commentRangeEnd w:id="4086"/>
      <w:r w:rsidR="0026591A">
        <w:rPr>
          <w:rStyle w:val="CommentReference"/>
        </w:rPr>
        <w:commentReference w:id="4086"/>
      </w:r>
      <w:r w:rsidRPr="009400B4">
        <w:rPr>
          <w:rFonts w:ascii="Times New Roman" w:hAnsi="Times New Roman"/>
          <w:sz w:val="24"/>
          <w:rPrChange w:id="4088" w:author="Andrea Stafford Hintz" w:date="2016-09-18T16:51:00Z">
            <w:rPr>
              <w:rFonts w:ascii="Times New Roman" w:eastAsia="Times New Roman" w:hAnsi="Times New Roman" w:cs="Times New Roman"/>
              <w:sz w:val="24"/>
              <w:szCs w:val="24"/>
            </w:rPr>
          </w:rPrChange>
        </w:rPr>
        <w:t>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65A660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89" w:author="Andrea Stafford Hintz" w:date="2016-09-18T16:51:00Z">
            <w:rPr>
              <w:rFonts w:ascii="Times New Roman" w:eastAsia="Times New Roman" w:hAnsi="Times New Roman" w:cs="Times New Roman"/>
              <w:sz w:val="24"/>
              <w:szCs w:val="24"/>
            </w:rPr>
          </w:rPrChange>
        </w:rPr>
        <w:t xml:space="preserve">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w:t>
      </w:r>
      <w:r w:rsidRPr="009400B4">
        <w:rPr>
          <w:rFonts w:ascii="Times New Roman" w:hAnsi="Times New Roman"/>
          <w:sz w:val="24"/>
          <w:rPrChange w:id="4090" w:author="Andrea Stafford Hintz" w:date="2016-09-18T16:51:00Z">
            <w:rPr>
              <w:rFonts w:ascii="Times New Roman" w:eastAsia="Times New Roman" w:hAnsi="Times New Roman" w:cs="Times New Roman"/>
              <w:sz w:val="24"/>
              <w:szCs w:val="24"/>
            </w:rPr>
          </w:rPrChange>
        </w:rPr>
        <w:lastRenderedPageBreak/>
        <w:t xml:space="preserve">have been what it was—in a gentleman’s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couldn’t guess what drug it was they were using, but it was not opium. Jonathan could see </w:t>
      </w:r>
      <w:commentRangeStart w:id="4091"/>
      <w:r w:rsidRPr="009400B4">
        <w:rPr>
          <w:rFonts w:ascii="Times New Roman" w:hAnsi="Times New Roman"/>
          <w:sz w:val="24"/>
          <w:rPrChange w:id="4092" w:author="Andrea Stafford Hintz" w:date="2016-09-18T16:51:00Z">
            <w:rPr>
              <w:rFonts w:ascii="Times New Roman" w:eastAsia="Times New Roman" w:hAnsi="Times New Roman" w:cs="Times New Roman"/>
              <w:sz w:val="24"/>
              <w:szCs w:val="24"/>
            </w:rPr>
          </w:rPrChange>
        </w:rPr>
        <w:t>puncture wounds on their necks</w:t>
      </w:r>
      <w:commentRangeEnd w:id="4091"/>
      <w:r w:rsidR="0026591A">
        <w:rPr>
          <w:rStyle w:val="CommentReference"/>
        </w:rPr>
        <w:commentReference w:id="4091"/>
      </w:r>
      <w:r w:rsidRPr="009400B4">
        <w:rPr>
          <w:rFonts w:ascii="Times New Roman" w:hAnsi="Times New Roman"/>
          <w:sz w:val="24"/>
          <w:rPrChange w:id="4093" w:author="Andrea Stafford Hintz" w:date="2016-09-18T16:51:00Z">
            <w:rPr>
              <w:rFonts w:ascii="Times New Roman" w:eastAsia="Times New Roman" w:hAnsi="Times New Roman" w:cs="Times New Roman"/>
              <w:sz w:val="24"/>
              <w:szCs w:val="24"/>
            </w:rPr>
          </w:rPrChange>
        </w:rPr>
        <w:t>, signs that whatever their poison was, it was taken via injection.</w:t>
      </w:r>
    </w:p>
    <w:p w14:paraId="3ADCC8B4" w14:textId="295526E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094" w:author="Andrea Stafford Hintz" w:date="2016-09-18T16:51:00Z">
            <w:rPr>
              <w:rFonts w:ascii="Times New Roman" w:eastAsia="Times New Roman" w:hAnsi="Times New Roman" w:cs="Times New Roman"/>
              <w:sz w:val="24"/>
              <w:szCs w:val="24"/>
            </w:rPr>
          </w:rPrChange>
        </w:rPr>
        <w:t>Sinews said nothing by way of explanation</w:t>
      </w:r>
      <w:del w:id="4095" w:author="Andrea Stafford Hintz" w:date="2016-08-22T15:26:00Z">
        <w:r w:rsidRPr="00C245FD" w:rsidDel="0026591A">
          <w:rPr>
            <w:rFonts w:ascii="Times New Roman" w:hAnsi="Times New Roman" w:cs="Times New Roman"/>
            <w:sz w:val="24"/>
            <w:szCs w:val="24"/>
          </w:rPr>
          <w:delText>,</w:delText>
        </w:r>
      </w:del>
      <w:r w:rsidRPr="009400B4">
        <w:rPr>
          <w:rFonts w:ascii="Times New Roman" w:hAnsi="Times New Roman"/>
          <w:sz w:val="24"/>
          <w:rPrChange w:id="4096" w:author="Andrea Stafford Hintz" w:date="2016-09-18T16:51:00Z">
            <w:rPr>
              <w:rFonts w:ascii="Times New Roman" w:eastAsia="Times New Roman" w:hAnsi="Times New Roman" w:cs="Times New Roman"/>
              <w:sz w:val="24"/>
              <w:szCs w:val="24"/>
            </w:rPr>
          </w:rPrChange>
        </w:rPr>
        <w:t xml:space="preserve"> and merely carried on toward the next room, </w:t>
      </w:r>
      <w:del w:id="4097" w:author="Andrea Stafford Hintz" w:date="2016-08-22T15:26:00Z">
        <w:r w:rsidRPr="00C245FD" w:rsidDel="0026591A">
          <w:rPr>
            <w:rFonts w:ascii="Times New Roman" w:hAnsi="Times New Roman" w:cs="Times New Roman"/>
            <w:sz w:val="24"/>
            <w:szCs w:val="24"/>
          </w:rPr>
          <w:delText xml:space="preserve">apparently </w:delText>
        </w:r>
      </w:del>
      <w:r w:rsidRPr="009400B4">
        <w:rPr>
          <w:rFonts w:ascii="Times New Roman" w:hAnsi="Times New Roman"/>
          <w:sz w:val="24"/>
          <w:rPrChange w:id="4098" w:author="Andrea Stafford Hintz" w:date="2016-09-18T16:51:00Z">
            <w:rPr>
              <w:rFonts w:ascii="Times New Roman" w:eastAsia="Times New Roman" w:hAnsi="Times New Roman" w:cs="Times New Roman"/>
              <w:sz w:val="24"/>
              <w:szCs w:val="24"/>
            </w:rPr>
          </w:rPrChange>
        </w:rPr>
        <w:t xml:space="preserve">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w:t>
      </w:r>
      <w:commentRangeStart w:id="4099"/>
      <w:r w:rsidRPr="009400B4">
        <w:rPr>
          <w:rFonts w:ascii="Times New Roman" w:hAnsi="Times New Roman"/>
          <w:sz w:val="24"/>
          <w:rPrChange w:id="4100" w:author="Andrea Stafford Hintz" w:date="2016-09-18T16:51:00Z">
            <w:rPr>
              <w:rFonts w:ascii="Times New Roman" w:eastAsia="Times New Roman" w:hAnsi="Times New Roman" w:cs="Times New Roman"/>
              <w:sz w:val="24"/>
              <w:szCs w:val="24"/>
            </w:rPr>
          </w:rPrChange>
        </w:rPr>
        <w:t>Sinews</w:t>
      </w:r>
      <w:commentRangeEnd w:id="4099"/>
      <w:r w:rsidR="0026591A">
        <w:rPr>
          <w:rStyle w:val="CommentReference"/>
        </w:rPr>
        <w:commentReference w:id="4099"/>
      </w:r>
      <w:r w:rsidRPr="009400B4">
        <w:rPr>
          <w:rFonts w:ascii="Times New Roman" w:hAnsi="Times New Roman"/>
          <w:sz w:val="24"/>
          <w:rPrChange w:id="4101" w:author="Andrea Stafford Hintz" w:date="2016-09-18T16:51:00Z">
            <w:rPr>
              <w:rFonts w:ascii="Times New Roman" w:eastAsia="Times New Roman" w:hAnsi="Times New Roman" w:cs="Times New Roman"/>
              <w:sz w:val="24"/>
              <w:szCs w:val="24"/>
            </w:rPr>
          </w:rPrChange>
        </w:rPr>
        <w:t>.</w:t>
      </w:r>
    </w:p>
    <w:p w14:paraId="430C839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102" w:author="Andrea Stafford Hintz" w:date="2016-09-18T16:51:00Z">
            <w:rPr>
              <w:rFonts w:ascii="Times New Roman" w:eastAsia="Times New Roman" w:hAnsi="Times New Roman" w:cs="Times New Roman"/>
              <w:sz w:val="24"/>
              <w:szCs w:val="24"/>
            </w:rPr>
          </w:rPrChange>
        </w:rPr>
        <w:t>#</w:t>
      </w:r>
    </w:p>
    <w:p w14:paraId="5222499F" w14:textId="449BB1B1"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103" w:name="Scene_14"/>
      <w:r w:rsidRPr="009400B4">
        <w:rPr>
          <w:rFonts w:ascii="Times New Roman" w:hAnsi="Times New Roman"/>
          <w:sz w:val="24"/>
          <w:rPrChange w:id="4104" w:author="Andrea Stafford Hintz" w:date="2016-09-18T16:51:00Z">
            <w:rPr>
              <w:rFonts w:ascii="Times New Roman" w:eastAsia="Times New Roman" w:hAnsi="Times New Roman" w:cs="Times New Roman"/>
              <w:sz w:val="24"/>
              <w:szCs w:val="24"/>
            </w:rPr>
          </w:rPrChange>
        </w:rPr>
        <w:t>The</w:t>
      </w:r>
      <w:bookmarkEnd w:id="4103"/>
      <w:r w:rsidRPr="009400B4">
        <w:rPr>
          <w:rFonts w:ascii="Times New Roman" w:hAnsi="Times New Roman"/>
          <w:sz w:val="24"/>
          <w:rPrChange w:id="4105" w:author="Andrea Stafford Hintz" w:date="2016-09-18T16:51:00Z">
            <w:rPr>
              <w:rFonts w:ascii="Times New Roman" w:eastAsia="Times New Roman" w:hAnsi="Times New Roman" w:cs="Times New Roman"/>
              <w:sz w:val="24"/>
              <w:szCs w:val="24"/>
            </w:rPr>
          </w:rPrChange>
        </w:rPr>
        <w:t xml:space="preserve"> ride to Lord Connor’s mansion was not long. Roderick arrived shortly, exited the </w:t>
      </w:r>
      <w:r w:rsidRPr="009400B4">
        <w:rPr>
          <w:rFonts w:ascii="Times New Roman" w:hAnsi="Times New Roman"/>
          <w:i/>
          <w:sz w:val="24"/>
          <w:rPrChange w:id="4106" w:author="Andrea Stafford Hintz" w:date="2016-09-18T16:51:00Z">
            <w:rPr>
              <w:rFonts w:ascii="Times New Roman" w:eastAsia="Times New Roman" w:hAnsi="Times New Roman" w:cs="Times New Roman"/>
              <w:i/>
              <w:sz w:val="24"/>
              <w:szCs w:val="24"/>
            </w:rPr>
          </w:rPrChange>
        </w:rPr>
        <w:t>cabriolet</w:t>
      </w:r>
      <w:r w:rsidRPr="009400B4">
        <w:rPr>
          <w:rFonts w:ascii="Times New Roman" w:hAnsi="Times New Roman"/>
          <w:sz w:val="24"/>
          <w:rPrChange w:id="4107" w:author="Andrea Stafford Hintz" w:date="2016-09-18T16:51:00Z">
            <w:rPr>
              <w:rFonts w:ascii="Times New Roman" w:eastAsia="Times New Roman" w:hAnsi="Times New Roman" w:cs="Times New Roman"/>
              <w:sz w:val="24"/>
              <w:szCs w:val="24"/>
            </w:rPr>
          </w:rPrChange>
        </w:rPr>
        <w:t>, and walked the rest of the way up the long drive to the mansion. He had attended last year’s masquerade</w:t>
      </w:r>
      <w:del w:id="4108" w:author="Andrea Stafford Hintz" w:date="2016-08-22T15:28:00Z">
        <w:r w:rsidRPr="00C245FD" w:rsidDel="0026591A">
          <w:rPr>
            <w:rFonts w:ascii="Times New Roman" w:hAnsi="Times New Roman" w:cs="Times New Roman"/>
            <w:sz w:val="24"/>
            <w:szCs w:val="24"/>
          </w:rPr>
          <w:delText>,</w:delText>
        </w:r>
      </w:del>
      <w:r w:rsidRPr="009400B4">
        <w:rPr>
          <w:rFonts w:ascii="Times New Roman" w:hAnsi="Times New Roman"/>
          <w:sz w:val="24"/>
          <w:rPrChange w:id="4109" w:author="Andrea Stafford Hintz" w:date="2016-09-18T16:51:00Z">
            <w:rPr>
              <w:rFonts w:ascii="Times New Roman" w:eastAsia="Times New Roman" w:hAnsi="Times New Roman" w:cs="Times New Roman"/>
              <w:sz w:val="24"/>
              <w:szCs w:val="24"/>
            </w:rPr>
          </w:rPrChange>
        </w:rPr>
        <w:t xml:space="preserve"> and</w:t>
      </w:r>
      <w:del w:id="4110" w:author="Andrea Stafford Hintz" w:date="2016-08-22T15:28:00Z">
        <w:r w:rsidRPr="00C245FD" w:rsidDel="0026591A">
          <w:rPr>
            <w:rFonts w:ascii="Times New Roman" w:hAnsi="Times New Roman" w:cs="Times New Roman"/>
            <w:sz w:val="24"/>
            <w:szCs w:val="24"/>
          </w:rPr>
          <w:delText xml:space="preserve"> so</w:delText>
        </w:r>
      </w:del>
      <w:r w:rsidRPr="009400B4">
        <w:rPr>
          <w:rFonts w:ascii="Times New Roman" w:hAnsi="Times New Roman"/>
          <w:sz w:val="24"/>
          <w:rPrChange w:id="4111" w:author="Andrea Stafford Hintz" w:date="2016-09-18T16:51:00Z">
            <w:rPr>
              <w:rFonts w:ascii="Times New Roman" w:eastAsia="Times New Roman" w:hAnsi="Times New Roman" w:cs="Times New Roman"/>
              <w:sz w:val="24"/>
              <w:szCs w:val="24"/>
            </w:rPr>
          </w:rPrChange>
        </w:rPr>
        <w:t xml:space="preserve"> was familiar with the mansion.</w:t>
      </w:r>
    </w:p>
    <w:p w14:paraId="086F30F5" w14:textId="543EF6D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12" w:author="Andrea Stafford Hintz" w:date="2016-09-18T16:51:00Z">
            <w:rPr>
              <w:rFonts w:ascii="Times New Roman" w:eastAsia="Times New Roman" w:hAnsi="Times New Roman" w:cs="Times New Roman"/>
              <w:sz w:val="24"/>
              <w:szCs w:val="24"/>
            </w:rPr>
          </w:rPrChange>
        </w:rP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w:t>
      </w:r>
      <w:del w:id="4113" w:author="Andrea Stafford Hintz" w:date="2016-08-22T15:44:00Z">
        <w:r w:rsidRPr="00C245FD" w:rsidDel="00A14840">
          <w:rPr>
            <w:rFonts w:ascii="Times New Roman" w:hAnsi="Times New Roman" w:cs="Times New Roman"/>
            <w:sz w:val="24"/>
            <w:szCs w:val="24"/>
          </w:rPr>
          <w:delText>,</w:delText>
        </w:r>
      </w:del>
      <w:r w:rsidRPr="009400B4">
        <w:rPr>
          <w:rFonts w:ascii="Times New Roman" w:hAnsi="Times New Roman"/>
          <w:sz w:val="24"/>
          <w:rPrChange w:id="4114" w:author="Andrea Stafford Hintz" w:date="2016-09-18T16:51:00Z">
            <w:rPr>
              <w:rFonts w:ascii="Times New Roman" w:eastAsia="Times New Roman" w:hAnsi="Times New Roman" w:cs="Times New Roman"/>
              <w:sz w:val="24"/>
              <w:szCs w:val="24"/>
            </w:rPr>
          </w:rPrChange>
        </w:rPr>
        <w:t xml:space="preserve"> examining the bodies, and a couple of burly men helping load the </w:t>
      </w:r>
      <w:del w:id="4115" w:author="Andrea Stafford Hintz" w:date="2016-08-22T15:29:00Z">
        <w:r w:rsidRPr="00C245FD" w:rsidDel="0026591A">
          <w:rPr>
            <w:rFonts w:ascii="Times New Roman" w:hAnsi="Times New Roman" w:cs="Times New Roman"/>
            <w:sz w:val="24"/>
            <w:szCs w:val="24"/>
          </w:rPr>
          <w:delText xml:space="preserve">bodies </w:delText>
        </w:r>
      </w:del>
      <w:ins w:id="4116" w:author="Andrea Stafford Hintz" w:date="2016-08-22T15:29:00Z">
        <w:r w:rsidR="0026591A" w:rsidRPr="009400B4">
          <w:rPr>
            <w:rFonts w:ascii="Times New Roman" w:hAnsi="Times New Roman"/>
            <w:sz w:val="24"/>
            <w:rPrChange w:id="4117" w:author="Andrea Stafford Hintz" w:date="2016-09-18T16:51:00Z">
              <w:rPr>
                <w:rFonts w:ascii="Times New Roman" w:eastAsia="Times New Roman" w:hAnsi="Times New Roman" w:cs="Times New Roman"/>
                <w:sz w:val="24"/>
                <w:szCs w:val="24"/>
              </w:rPr>
            </w:rPrChange>
          </w:rPr>
          <w:t xml:space="preserve">dead </w:t>
        </w:r>
      </w:ins>
      <w:r w:rsidRPr="009400B4">
        <w:rPr>
          <w:rFonts w:ascii="Times New Roman" w:hAnsi="Times New Roman"/>
          <w:sz w:val="24"/>
          <w:rPrChange w:id="4118" w:author="Andrea Stafford Hintz" w:date="2016-09-18T16:51:00Z">
            <w:rPr>
              <w:rFonts w:ascii="Times New Roman" w:eastAsia="Times New Roman" w:hAnsi="Times New Roman" w:cs="Times New Roman"/>
              <w:sz w:val="24"/>
              <w:szCs w:val="24"/>
            </w:rPr>
          </w:rPrChange>
        </w:rPr>
        <w:t>onto carts and haul</w:t>
      </w:r>
      <w:ins w:id="4119" w:author="Andrea Stafford Hintz" w:date="2016-08-22T15:44:00Z">
        <w:r w:rsidR="00A14840" w:rsidRPr="009400B4">
          <w:rPr>
            <w:rFonts w:ascii="Times New Roman" w:hAnsi="Times New Roman"/>
            <w:sz w:val="24"/>
            <w:rPrChange w:id="4120" w:author="Andrea Stafford Hintz" w:date="2016-09-18T16:51:00Z">
              <w:rPr>
                <w:rFonts w:ascii="Times New Roman" w:eastAsia="Times New Roman" w:hAnsi="Times New Roman" w:cs="Times New Roman"/>
                <w:sz w:val="24"/>
                <w:szCs w:val="24"/>
              </w:rPr>
            </w:rPrChange>
          </w:rPr>
          <w:t xml:space="preserve"> </w:t>
        </w:r>
      </w:ins>
      <w:del w:id="4121" w:author="Andrea Stafford Hintz" w:date="2016-08-22T15:29:00Z">
        <w:r w:rsidRPr="00C245FD" w:rsidDel="0026591A">
          <w:rPr>
            <w:rFonts w:ascii="Times New Roman" w:hAnsi="Times New Roman" w:cs="Times New Roman"/>
            <w:sz w:val="24"/>
            <w:szCs w:val="24"/>
          </w:rPr>
          <w:delText>ing</w:delText>
        </w:r>
      </w:del>
      <w:del w:id="4122" w:author="Andrea Stafford Hintz" w:date="2016-08-22T15:45:00Z">
        <w:r w:rsidRPr="00C245FD" w:rsidDel="00A14840">
          <w:rPr>
            <w:rFonts w:ascii="Times New Roman" w:hAnsi="Times New Roman" w:cs="Times New Roman"/>
            <w:sz w:val="24"/>
            <w:szCs w:val="24"/>
          </w:rPr>
          <w:delText xml:space="preserve"> </w:delText>
        </w:r>
      </w:del>
      <w:r w:rsidRPr="009400B4">
        <w:rPr>
          <w:rFonts w:ascii="Times New Roman" w:hAnsi="Times New Roman"/>
          <w:sz w:val="24"/>
          <w:rPrChange w:id="4123" w:author="Andrea Stafford Hintz" w:date="2016-09-18T16:51:00Z">
            <w:rPr>
              <w:rFonts w:ascii="Times New Roman" w:eastAsia="Times New Roman" w:hAnsi="Times New Roman" w:cs="Times New Roman"/>
              <w:sz w:val="24"/>
              <w:szCs w:val="24"/>
            </w:rPr>
          </w:rPrChange>
        </w:rPr>
        <w:t>them away. The policemen looked up at Roderick in surprise. One of them left off his examination and came over to greet Roderick.</w:t>
      </w:r>
    </w:p>
    <w:p w14:paraId="2CB5D2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24" w:author="Andrea Stafford Hintz" w:date="2016-09-18T16:51:00Z">
            <w:rPr>
              <w:rFonts w:ascii="Times New Roman" w:eastAsia="Times New Roman" w:hAnsi="Times New Roman" w:cs="Times New Roman"/>
              <w:sz w:val="24"/>
              <w:szCs w:val="24"/>
            </w:rPr>
          </w:rPrChange>
        </w:rPr>
        <w:t>“Detective,” said Roderick.</w:t>
      </w:r>
    </w:p>
    <w:p w14:paraId="5657E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25" w:author="Andrea Stafford Hintz" w:date="2016-09-18T16:51:00Z">
            <w:rPr>
              <w:rFonts w:ascii="Times New Roman" w:eastAsia="Times New Roman" w:hAnsi="Times New Roman" w:cs="Times New Roman"/>
              <w:sz w:val="24"/>
              <w:szCs w:val="24"/>
            </w:rPr>
          </w:rPrChange>
        </w:rPr>
        <w:lastRenderedPageBreak/>
        <w:t>“Mr. Steen,” he said, a tone of surprise in his voice, “What are you doing here?”</w:t>
      </w:r>
    </w:p>
    <w:p w14:paraId="0440A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26" w:author="Andrea Stafford Hintz" w:date="2016-09-18T16:51:00Z">
            <w:rPr>
              <w:rFonts w:ascii="Times New Roman" w:eastAsia="Times New Roman" w:hAnsi="Times New Roman" w:cs="Times New Roman"/>
              <w:sz w:val="24"/>
              <w:szCs w:val="24"/>
            </w:rPr>
          </w:rPrChange>
        </w:rPr>
        <w:t>“I came for the masquerade. Have I missed it?” he said, facetiously.</w:t>
      </w:r>
    </w:p>
    <w:p w14:paraId="3EE61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27" w:author="Andrea Stafford Hintz" w:date="2016-09-18T16:51:00Z">
            <w:rPr>
              <w:rFonts w:ascii="Times New Roman" w:eastAsia="Times New Roman" w:hAnsi="Times New Roman" w:cs="Times New Roman"/>
              <w:sz w:val="24"/>
              <w:szCs w:val="24"/>
            </w:rPr>
          </w:rPrChange>
        </w:rPr>
        <w:t>The detective wasn’t amused. “Anyway, it’s good you’re here,” he said seriously. “Perhaps you can be of some assistance.”</w:t>
      </w:r>
    </w:p>
    <w:p w14:paraId="1B5925A3" w14:textId="465FA0C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28" w:author="Andrea Stafford Hintz" w:date="2016-09-18T16:51:00Z">
            <w:rPr>
              <w:rFonts w:ascii="Times New Roman" w:eastAsia="Times New Roman" w:hAnsi="Times New Roman" w:cs="Times New Roman"/>
              <w:sz w:val="24"/>
              <w:szCs w:val="24"/>
            </w:rPr>
          </w:rPrChange>
        </w:rPr>
        <w:t xml:space="preserve">Roderick followed the detective, </w:t>
      </w:r>
      <w:commentRangeStart w:id="4129"/>
      <w:r w:rsidRPr="009400B4">
        <w:rPr>
          <w:rFonts w:ascii="Times New Roman" w:hAnsi="Times New Roman"/>
          <w:sz w:val="24"/>
          <w:rPrChange w:id="4130" w:author="Andrea Stafford Hintz" w:date="2016-09-18T16:51:00Z">
            <w:rPr>
              <w:rFonts w:ascii="Times New Roman" w:eastAsia="Times New Roman" w:hAnsi="Times New Roman" w:cs="Times New Roman"/>
              <w:sz w:val="24"/>
              <w:szCs w:val="24"/>
            </w:rPr>
          </w:rPrChange>
        </w:rPr>
        <w:t>pausing briefly to remove his shoes and socks</w:t>
      </w:r>
      <w:commentRangeEnd w:id="4129"/>
      <w:r w:rsidR="00A14840">
        <w:rPr>
          <w:rStyle w:val="CommentReference"/>
        </w:rPr>
        <w:commentReference w:id="4129"/>
      </w:r>
      <w:r w:rsidRPr="009400B4">
        <w:rPr>
          <w:rFonts w:ascii="Times New Roman" w:hAnsi="Times New Roman"/>
          <w:sz w:val="24"/>
          <w:rPrChange w:id="4131" w:author="Andrea Stafford Hintz" w:date="2016-09-18T16:51:00Z">
            <w:rPr>
              <w:rFonts w:ascii="Times New Roman" w:eastAsia="Times New Roman" w:hAnsi="Times New Roman" w:cs="Times New Roman"/>
              <w:sz w:val="24"/>
              <w:szCs w:val="24"/>
            </w:rPr>
          </w:rPrChange>
        </w:rPr>
        <w:t>, a habit which drew stares from the other policemen. Detective Taggert had grown accustomed to Roderick’s eccentricities</w:t>
      </w:r>
      <w:del w:id="4132" w:author="Andrea Stafford Hintz" w:date="2016-08-22T15:47:00Z">
        <w:r w:rsidRPr="00C245FD" w:rsidDel="00A14840">
          <w:rPr>
            <w:rFonts w:ascii="Times New Roman" w:hAnsi="Times New Roman" w:cs="Times New Roman"/>
            <w:sz w:val="24"/>
            <w:szCs w:val="24"/>
          </w:rPr>
          <w:delText>, and seemed</w:delText>
        </w:r>
      </w:del>
      <w:ins w:id="4133" w:author="Andrea Stafford Hintz" w:date="2016-08-22T15:47:00Z">
        <w:r w:rsidR="00A14840" w:rsidRPr="009400B4">
          <w:rPr>
            <w:rFonts w:ascii="Times New Roman" w:hAnsi="Times New Roman"/>
            <w:sz w:val="24"/>
            <w:rPrChange w:id="4134" w:author="Andrea Stafford Hintz" w:date="2016-09-18T16:51:00Z">
              <w:rPr>
                <w:rFonts w:ascii="Times New Roman" w:eastAsia="Times New Roman" w:hAnsi="Times New Roman" w:cs="Times New Roman"/>
                <w:sz w:val="24"/>
                <w:szCs w:val="24"/>
              </w:rPr>
            </w:rPrChange>
          </w:rPr>
          <w:t xml:space="preserve"> and was</w:t>
        </w:r>
      </w:ins>
      <w:r w:rsidRPr="009400B4">
        <w:rPr>
          <w:rFonts w:ascii="Times New Roman" w:hAnsi="Times New Roman"/>
          <w:sz w:val="24"/>
          <w:rPrChange w:id="4135" w:author="Andrea Stafford Hintz" w:date="2016-09-18T16:51:00Z">
            <w:rPr>
              <w:rFonts w:ascii="Times New Roman" w:eastAsia="Times New Roman" w:hAnsi="Times New Roman" w:cs="Times New Roman"/>
              <w:sz w:val="24"/>
              <w:szCs w:val="24"/>
            </w:rPr>
          </w:rPrChange>
        </w:rPr>
        <w:t xml:space="preserve"> willing to put up with </w:t>
      </w:r>
      <w:proofErr w:type="spellStart"/>
      <w:r w:rsidRPr="009400B4">
        <w:rPr>
          <w:rFonts w:ascii="Times New Roman" w:hAnsi="Times New Roman"/>
          <w:sz w:val="24"/>
          <w:rPrChange w:id="4136" w:author="Andrea Stafford Hintz" w:date="2016-09-18T16:51:00Z">
            <w:rPr>
              <w:rFonts w:ascii="Times New Roman" w:eastAsia="Times New Roman" w:hAnsi="Times New Roman" w:cs="Times New Roman"/>
              <w:sz w:val="24"/>
              <w:szCs w:val="24"/>
            </w:rPr>
          </w:rPrChange>
        </w:rPr>
        <w:t>them</w:t>
      </w:r>
      <w:del w:id="4137" w:author="Andrea Stafford Hintz" w:date="2016-08-22T15:46:00Z">
        <w:r w:rsidRPr="00C245FD" w:rsidDel="00A14840">
          <w:rPr>
            <w:rFonts w:ascii="Times New Roman" w:hAnsi="Times New Roman" w:cs="Times New Roman"/>
            <w:sz w:val="24"/>
            <w:szCs w:val="24"/>
          </w:rPr>
          <w:delText>,</w:delText>
        </w:r>
      </w:del>
      <w:del w:id="4138" w:author="Andrea Stafford Hintz" w:date="2016-09-18T16:51:00Z">
        <w:r w:rsidRPr="75BA22D2">
          <w:rPr>
            <w:rFonts w:ascii="Times New Roman" w:eastAsia="Times New Roman" w:hAnsi="Times New Roman" w:cs="Times New Roman"/>
            <w:sz w:val="24"/>
            <w:szCs w:val="24"/>
            <w:rPrChange w:id="4139" w:author="Bryce Raffle" w:date="2016-09-06T11:42:00Z">
              <w:rPr>
                <w:rFonts w:ascii="Times New Roman" w:hAnsi="Times New Roman" w:cs="Times New Roman"/>
                <w:sz w:val="24"/>
                <w:szCs w:val="24"/>
              </w:rPr>
            </w:rPrChange>
          </w:rPr>
          <w:delText xml:space="preserve"> </w:delText>
        </w:r>
      </w:del>
      <w:del w:id="4140" w:author="Andrea Stafford Hintz" w:date="2016-08-22T15:47:00Z">
        <w:r w:rsidRPr="00C245FD" w:rsidDel="00A14840">
          <w:rPr>
            <w:rFonts w:ascii="Times New Roman" w:hAnsi="Times New Roman" w:cs="Times New Roman"/>
            <w:sz w:val="24"/>
            <w:szCs w:val="24"/>
          </w:rPr>
          <w:delText xml:space="preserve">so </w:delText>
        </w:r>
      </w:del>
      <w:ins w:id="4141" w:author="Andrea Stafford Hintz" w:date="2016-08-22T15:47:00Z">
        <w:r w:rsidR="00A14840" w:rsidRPr="009400B4">
          <w:rPr>
            <w:rFonts w:ascii="Times New Roman" w:hAnsi="Times New Roman"/>
            <w:sz w:val="24"/>
            <w:rPrChange w:id="4142" w:author="Andrea Stafford Hintz" w:date="2016-09-18T16:51:00Z">
              <w:rPr>
                <w:rFonts w:ascii="Times New Roman" w:eastAsia="Times New Roman" w:hAnsi="Times New Roman" w:cs="Times New Roman"/>
                <w:sz w:val="24"/>
                <w:szCs w:val="24"/>
              </w:rPr>
            </w:rPrChange>
          </w:rPr>
          <w:t>as</w:t>
        </w:r>
        <w:proofErr w:type="spellEnd"/>
        <w:r w:rsidR="00A14840" w:rsidRPr="009400B4">
          <w:rPr>
            <w:rFonts w:ascii="Times New Roman" w:hAnsi="Times New Roman"/>
            <w:sz w:val="24"/>
            <w:rPrChange w:id="4143"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4144" w:author="Andrea Stafford Hintz" w:date="2016-09-18T16:51:00Z">
            <w:rPr>
              <w:rFonts w:ascii="Times New Roman" w:eastAsia="Times New Roman" w:hAnsi="Times New Roman" w:cs="Times New Roman"/>
              <w:sz w:val="24"/>
              <w:szCs w:val="24"/>
            </w:rPr>
          </w:rPrChange>
        </w:rPr>
        <w:t xml:space="preserve">long as he </w:t>
      </w:r>
      <w:del w:id="4145" w:author="Andrea Stafford Hintz" w:date="2016-08-22T15:47:00Z">
        <w:r w:rsidRPr="00C245FD" w:rsidDel="00A14840">
          <w:rPr>
            <w:rFonts w:ascii="Times New Roman" w:hAnsi="Times New Roman" w:cs="Times New Roman"/>
            <w:sz w:val="24"/>
            <w:szCs w:val="24"/>
          </w:rPr>
          <w:delText xml:space="preserve">was </w:delText>
        </w:r>
      </w:del>
      <w:ins w:id="4146" w:author="Andrea Stafford Hintz" w:date="2016-08-22T15:47:00Z">
        <w:r w:rsidR="00A14840" w:rsidRPr="009400B4">
          <w:rPr>
            <w:rFonts w:ascii="Times New Roman" w:hAnsi="Times New Roman"/>
            <w:sz w:val="24"/>
            <w:rPrChange w:id="4147" w:author="Andrea Stafford Hintz" w:date="2016-09-18T16:51:00Z">
              <w:rPr>
                <w:rFonts w:ascii="Times New Roman" w:eastAsia="Times New Roman" w:hAnsi="Times New Roman" w:cs="Times New Roman"/>
                <w:sz w:val="24"/>
                <w:szCs w:val="24"/>
              </w:rPr>
            </w:rPrChange>
          </w:rPr>
          <w:t xml:space="preserve">remained </w:t>
        </w:r>
      </w:ins>
      <w:r w:rsidRPr="009400B4">
        <w:rPr>
          <w:rFonts w:ascii="Times New Roman" w:hAnsi="Times New Roman"/>
          <w:sz w:val="24"/>
          <w:rPrChange w:id="4148" w:author="Andrea Stafford Hintz" w:date="2016-09-18T16:51:00Z">
            <w:rPr>
              <w:rFonts w:ascii="Times New Roman" w:eastAsia="Times New Roman" w:hAnsi="Times New Roman" w:cs="Times New Roman"/>
              <w:sz w:val="24"/>
              <w:szCs w:val="24"/>
            </w:rPr>
          </w:rPrChange>
        </w:rPr>
        <w:t>useful. Roderick had never failed in that regard. As he gradually grew accustomed to the smell, the handkerchief helping to muffle the potent rot, he began to smile cheerfully. There was a puzzle to be solved here, that much was certain. Roderick was delighted</w:t>
      </w:r>
      <w:ins w:id="4149" w:author="Andrea Stafford Hintz" w:date="2016-08-22T15:48:00Z">
        <w:r w:rsidR="00A14840" w:rsidRPr="009400B4">
          <w:rPr>
            <w:rFonts w:ascii="Times New Roman" w:hAnsi="Times New Roman"/>
            <w:sz w:val="24"/>
            <w:rPrChange w:id="4150" w:author="Andrea Stafford Hintz" w:date="2016-09-18T16:51:00Z">
              <w:rPr>
                <w:rFonts w:ascii="Times New Roman" w:eastAsia="Times New Roman" w:hAnsi="Times New Roman" w:cs="Times New Roman"/>
                <w:sz w:val="24"/>
                <w:szCs w:val="24"/>
              </w:rPr>
            </w:rPrChange>
          </w:rPr>
          <w:t xml:space="preserve">; </w:t>
        </w:r>
        <w:r w:rsidR="00A14840" w:rsidRPr="75BA22D2">
          <w:rPr>
            <w:rFonts w:ascii="Times New Roman" w:eastAsia="Times New Roman" w:hAnsi="Times New Roman" w:cs="Times New Roman"/>
            <w:sz w:val="24"/>
            <w:szCs w:val="24"/>
            <w:rPrChange w:id="4151" w:author="Bryce Raffle" w:date="2016-09-06T11:42:00Z">
              <w:rPr>
                <w:rFonts w:ascii="Times New Roman" w:hAnsi="Times New Roman" w:cs="Times New Roman"/>
                <w:sz w:val="24"/>
                <w:szCs w:val="24"/>
              </w:rPr>
            </w:rPrChange>
          </w:rPr>
          <w:t>l</w:t>
        </w:r>
      </w:ins>
      <w:del w:id="4152" w:author="Andrea Stafford Hintz" w:date="2016-08-22T15:48:00Z">
        <w:r w:rsidRPr="00C245FD" w:rsidDel="00A14840">
          <w:rPr>
            <w:rFonts w:ascii="Times New Roman" w:hAnsi="Times New Roman" w:cs="Times New Roman"/>
            <w:sz w:val="24"/>
            <w:szCs w:val="24"/>
          </w:rPr>
          <w:delText>. Well, l</w:delText>
        </w:r>
      </w:del>
      <w:r w:rsidRPr="009400B4">
        <w:rPr>
          <w:rFonts w:ascii="Times New Roman" w:hAnsi="Times New Roman"/>
          <w:sz w:val="24"/>
          <w:rPrChange w:id="4153" w:author="Andrea Stafford Hintz" w:date="2016-09-18T16:51:00Z">
            <w:rPr>
              <w:rFonts w:ascii="Times New Roman" w:eastAsia="Times New Roman" w:hAnsi="Times New Roman" w:cs="Times New Roman"/>
              <w:sz w:val="24"/>
              <w:szCs w:val="24"/>
            </w:rPr>
          </w:rPrChange>
        </w:rPr>
        <w:t>ooking around at all the bodies</w:t>
      </w:r>
      <w:del w:id="4154" w:author="Andrea Stafford Hintz" w:date="2016-08-22T15:48:00Z">
        <w:r w:rsidRPr="00C245FD" w:rsidDel="00A14840">
          <w:rPr>
            <w:rFonts w:ascii="Times New Roman" w:hAnsi="Times New Roman" w:cs="Times New Roman"/>
            <w:sz w:val="24"/>
            <w:szCs w:val="24"/>
          </w:rPr>
          <w:delText>,</w:delText>
        </w:r>
      </w:del>
      <w:r w:rsidRPr="009400B4">
        <w:rPr>
          <w:rFonts w:ascii="Times New Roman" w:hAnsi="Times New Roman"/>
          <w:sz w:val="24"/>
          <w:rPrChange w:id="4155" w:author="Andrea Stafford Hintz" w:date="2016-09-18T16:51:00Z">
            <w:rPr>
              <w:rFonts w:ascii="Times New Roman" w:eastAsia="Times New Roman" w:hAnsi="Times New Roman" w:cs="Times New Roman"/>
              <w:sz w:val="24"/>
              <w:szCs w:val="24"/>
            </w:rPr>
          </w:rPrChange>
        </w:rPr>
        <w:t xml:space="preserve"> he was also horrified, but mostly delighted.</w:t>
      </w:r>
    </w:p>
    <w:p w14:paraId="46059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56" w:author="Andrea Stafford Hintz" w:date="2016-09-18T16:51:00Z">
            <w:rPr>
              <w:rFonts w:ascii="Times New Roman" w:eastAsia="Times New Roman" w:hAnsi="Times New Roman" w:cs="Times New Roman"/>
              <w:sz w:val="24"/>
              <w:szCs w:val="24"/>
            </w:rPr>
          </w:rPrChange>
        </w:rPr>
        <w:t>“This way, Mr. Steen,” said Taggert, leading the way inside.</w:t>
      </w:r>
    </w:p>
    <w:p w14:paraId="5F53FDBB" w14:textId="68BBD09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57" w:author="Andrea Stafford Hintz" w:date="2016-09-18T16:51:00Z">
            <w:rPr>
              <w:rFonts w:ascii="Times New Roman" w:eastAsia="Times New Roman" w:hAnsi="Times New Roman" w:cs="Times New Roman"/>
              <w:sz w:val="24"/>
              <w:szCs w:val="24"/>
            </w:rPr>
          </w:rPrChange>
        </w:rPr>
        <w:t xml:space="preserve">He led Roderick down the hallway. Stepping around the bodies, Roderick </w:t>
      </w:r>
      <w:proofErr w:type="spellStart"/>
      <w:ins w:id="4158" w:author="Andrea Stafford Hintz" w:date="2016-09-18T16:51:00Z">
        <w:r w:rsidR="00A22D6C" w:rsidRPr="009400B4">
          <w:rPr>
            <w:rFonts w:ascii="Times New Roman" w:eastAsia="Times New Roman" w:hAnsi="Times New Roman" w:cs="Times New Roman"/>
            <w:sz w:val="24"/>
            <w:szCs w:val="24"/>
          </w:rPr>
          <w:t>paused</w:t>
        </w:r>
      </w:ins>
      <w:del w:id="4159" w:author="Andrea Stafford Hintz" w:date="2016-08-22T15:49:00Z">
        <w:r w:rsidRPr="00C245FD" w:rsidDel="00A14840">
          <w:rPr>
            <w:rFonts w:ascii="Times New Roman" w:hAnsi="Times New Roman" w:cs="Times New Roman"/>
            <w:sz w:val="24"/>
            <w:szCs w:val="24"/>
          </w:rPr>
          <w:delText>followed the detective</w:delText>
        </w:r>
      </w:del>
      <w:del w:id="4160" w:author="Andrea Stafford Hintz" w:date="2016-08-22T15:48:00Z">
        <w:r w:rsidRPr="00C245FD" w:rsidDel="00A14840">
          <w:rPr>
            <w:rFonts w:ascii="Times New Roman" w:hAnsi="Times New Roman" w:cs="Times New Roman"/>
            <w:sz w:val="24"/>
            <w:szCs w:val="24"/>
          </w:rPr>
          <w:delText xml:space="preserve"> haltingly</w:delText>
        </w:r>
      </w:del>
      <w:del w:id="4161" w:author="Andrea Stafford Hintz" w:date="2016-08-22T15:49:00Z">
        <w:r w:rsidRPr="00C245FD" w:rsidDel="00A14840">
          <w:rPr>
            <w:rFonts w:ascii="Times New Roman" w:hAnsi="Times New Roman" w:cs="Times New Roman"/>
            <w:sz w:val="24"/>
            <w:szCs w:val="24"/>
          </w:rPr>
          <w:delText>, pausing</w:delText>
        </w:r>
      </w:del>
      <w:ins w:id="4162" w:author="Andrea Stafford Hintz" w:date="2016-08-22T15:49:00Z">
        <w:r w:rsidR="00A14840" w:rsidRPr="75BA22D2">
          <w:rPr>
            <w:rFonts w:ascii="Times New Roman" w:eastAsia="Times New Roman" w:hAnsi="Times New Roman" w:cs="Times New Roman"/>
            <w:sz w:val="24"/>
            <w:szCs w:val="24"/>
            <w:rPrChange w:id="4163" w:author="Bryce Raffle" w:date="2016-09-06T11:42:00Z">
              <w:rPr>
                <w:rFonts w:ascii="Times New Roman" w:hAnsi="Times New Roman" w:cs="Times New Roman"/>
                <w:sz w:val="24"/>
                <w:szCs w:val="24"/>
              </w:rPr>
            </w:rPrChange>
          </w:rPr>
          <w:t>paused</w:t>
        </w:r>
      </w:ins>
      <w:proofErr w:type="spellEnd"/>
      <w:r w:rsidRPr="009400B4">
        <w:rPr>
          <w:rFonts w:ascii="Times New Roman" w:hAnsi="Times New Roman"/>
          <w:sz w:val="24"/>
          <w:rPrChange w:id="4164" w:author="Andrea Stafford Hintz" w:date="2016-09-18T16:51:00Z">
            <w:rPr>
              <w:rFonts w:ascii="Times New Roman" w:eastAsia="Times New Roman" w:hAnsi="Times New Roman" w:cs="Times New Roman"/>
              <w:sz w:val="24"/>
              <w:szCs w:val="24"/>
            </w:rPr>
          </w:rPrChange>
        </w:rPr>
        <w:t xml:space="preserve"> to visually examine the corpses. They were stiff and wide-eyed</w:t>
      </w:r>
      <w:ins w:id="4165" w:author="Andrea Stafford Hintz" w:date="2016-09-18T16:51:00Z">
        <w:r w:rsidR="00A22D6C" w:rsidRPr="009400B4">
          <w:rPr>
            <w:rFonts w:ascii="Times New Roman" w:eastAsia="Times New Roman" w:hAnsi="Times New Roman" w:cs="Times New Roman"/>
            <w:sz w:val="24"/>
            <w:szCs w:val="24"/>
          </w:rPr>
          <w:t>;</w:t>
        </w:r>
      </w:ins>
      <w:del w:id="4166" w:author="Andrea Stafford Hintz" w:date="2016-08-22T15:49:00Z">
        <w:r w:rsidRPr="00C245FD" w:rsidDel="00A14840">
          <w:rPr>
            <w:rFonts w:ascii="Times New Roman" w:hAnsi="Times New Roman" w:cs="Times New Roman"/>
            <w:sz w:val="24"/>
            <w:szCs w:val="24"/>
          </w:rPr>
          <w:delText>,</w:delText>
        </w:r>
      </w:del>
      <w:ins w:id="4167" w:author="Andrea Stafford Hintz" w:date="2016-08-22T15:49:00Z">
        <w:r w:rsidR="00A14840" w:rsidRPr="75BA22D2">
          <w:rPr>
            <w:rFonts w:ascii="Times New Roman" w:eastAsia="Times New Roman" w:hAnsi="Times New Roman" w:cs="Times New Roman"/>
            <w:sz w:val="24"/>
            <w:szCs w:val="24"/>
            <w:rPrChange w:id="4168" w:author="Bryce Raffle" w:date="2016-09-06T11:42:00Z">
              <w:rPr>
                <w:rFonts w:ascii="Times New Roman" w:hAnsi="Times New Roman" w:cs="Times New Roman"/>
                <w:sz w:val="24"/>
                <w:szCs w:val="24"/>
              </w:rPr>
            </w:rPrChange>
          </w:rPr>
          <w:t>;</w:t>
        </w:r>
      </w:ins>
      <w:r w:rsidRPr="009400B4">
        <w:rPr>
          <w:rFonts w:ascii="Times New Roman" w:hAnsi="Times New Roman"/>
          <w:sz w:val="24"/>
          <w:rPrChange w:id="4169" w:author="Andrea Stafford Hintz" w:date="2016-09-18T16:51:00Z">
            <w:rPr>
              <w:rFonts w:ascii="Times New Roman" w:eastAsia="Times New Roman" w:hAnsi="Times New Roman" w:cs="Times New Roman"/>
              <w:sz w:val="24"/>
              <w:szCs w:val="24"/>
            </w:rPr>
          </w:rPrChange>
        </w:rPr>
        <w:t xml:space="preserve"> flies </w:t>
      </w:r>
      <w:proofErr w:type="spellStart"/>
      <w:ins w:id="4170" w:author="Andrea Stafford Hintz" w:date="2016-09-18T16:51:00Z">
        <w:r w:rsidR="00A22D6C" w:rsidRPr="009400B4">
          <w:rPr>
            <w:rFonts w:ascii="Times New Roman" w:eastAsia="Times New Roman" w:hAnsi="Times New Roman" w:cs="Times New Roman"/>
            <w:sz w:val="24"/>
            <w:szCs w:val="24"/>
          </w:rPr>
          <w:t>buzzed</w:t>
        </w:r>
      </w:ins>
      <w:del w:id="4171" w:author="Andrea Stafford Hintz" w:date="2016-09-18T16:51:00Z">
        <w:r w:rsidRPr="75BA22D2">
          <w:rPr>
            <w:rFonts w:ascii="Times New Roman" w:eastAsia="Times New Roman" w:hAnsi="Times New Roman" w:cs="Times New Roman"/>
            <w:sz w:val="24"/>
            <w:szCs w:val="24"/>
            <w:rPrChange w:id="4172" w:author="Bryce Raffle" w:date="2016-09-06T11:42:00Z">
              <w:rPr>
                <w:rFonts w:ascii="Times New Roman" w:hAnsi="Times New Roman" w:cs="Times New Roman"/>
                <w:sz w:val="24"/>
                <w:szCs w:val="24"/>
              </w:rPr>
            </w:rPrChange>
          </w:rPr>
          <w:delText>buzz</w:delText>
        </w:r>
      </w:del>
      <w:ins w:id="4173" w:author="Andrea Stafford Hintz" w:date="2016-08-22T15:49:00Z">
        <w:r w:rsidR="00A14840" w:rsidRPr="75BA22D2">
          <w:rPr>
            <w:rFonts w:ascii="Times New Roman" w:eastAsia="Times New Roman" w:hAnsi="Times New Roman" w:cs="Times New Roman"/>
            <w:sz w:val="24"/>
            <w:szCs w:val="24"/>
            <w:rPrChange w:id="4174" w:author="Bryce Raffle" w:date="2016-09-06T11:42:00Z">
              <w:rPr>
                <w:rFonts w:ascii="Times New Roman" w:hAnsi="Times New Roman" w:cs="Times New Roman"/>
                <w:sz w:val="24"/>
                <w:szCs w:val="24"/>
              </w:rPr>
            </w:rPrChange>
          </w:rPr>
          <w:t>ed</w:t>
        </w:r>
      </w:ins>
      <w:proofErr w:type="spellEnd"/>
      <w:del w:id="4175" w:author="Andrea Stafford Hintz" w:date="2016-08-22T15:49:00Z">
        <w:r w:rsidRPr="00C245FD" w:rsidDel="00A14840">
          <w:rPr>
            <w:rFonts w:ascii="Times New Roman" w:hAnsi="Times New Roman" w:cs="Times New Roman"/>
            <w:sz w:val="24"/>
            <w:szCs w:val="24"/>
          </w:rPr>
          <w:delText>ing</w:delText>
        </w:r>
      </w:del>
      <w:r w:rsidRPr="009400B4">
        <w:rPr>
          <w:rFonts w:ascii="Times New Roman" w:hAnsi="Times New Roman"/>
          <w:sz w:val="24"/>
          <w:rPrChange w:id="4176" w:author="Andrea Stafford Hintz" w:date="2016-09-18T16:51:00Z">
            <w:rPr>
              <w:rFonts w:ascii="Times New Roman" w:eastAsia="Times New Roman" w:hAnsi="Times New Roman" w:cs="Times New Roman"/>
              <w:sz w:val="24"/>
              <w:szCs w:val="24"/>
            </w:rPr>
          </w:rPrChange>
        </w:rPr>
        <w:t xml:space="preserve"> around them, </w:t>
      </w:r>
      <w:ins w:id="4177" w:author="Andrea Stafford Hintz" w:date="2016-08-22T15:49:00Z">
        <w:r w:rsidR="00A14840" w:rsidRPr="009400B4">
          <w:rPr>
            <w:rFonts w:ascii="Times New Roman" w:hAnsi="Times New Roman"/>
            <w:sz w:val="24"/>
            <w:rPrChange w:id="4178" w:author="Andrea Stafford Hintz" w:date="2016-09-18T16:51:00Z">
              <w:rPr>
                <w:rFonts w:ascii="Times New Roman" w:eastAsia="Times New Roman" w:hAnsi="Times New Roman" w:cs="Times New Roman"/>
                <w:sz w:val="24"/>
                <w:szCs w:val="24"/>
              </w:rPr>
            </w:rPrChange>
          </w:rPr>
          <w:t xml:space="preserve">and </w:t>
        </w:r>
      </w:ins>
      <w:r w:rsidRPr="009400B4">
        <w:rPr>
          <w:rFonts w:ascii="Times New Roman" w:hAnsi="Times New Roman"/>
          <w:sz w:val="24"/>
          <w:rPrChange w:id="4179" w:author="Andrea Stafford Hintz" w:date="2016-09-18T16:51:00Z">
            <w:rPr>
              <w:rFonts w:ascii="Times New Roman" w:eastAsia="Times New Roman" w:hAnsi="Times New Roman" w:cs="Times New Roman"/>
              <w:sz w:val="24"/>
              <w:szCs w:val="24"/>
            </w:rPr>
          </w:rPrChange>
        </w:rPr>
        <w:t xml:space="preserve">many of them </w:t>
      </w:r>
      <w:proofErr w:type="spellStart"/>
      <w:ins w:id="4180" w:author="Andrea Stafford Hintz" w:date="2016-09-18T16:51:00Z">
        <w:r w:rsidR="00A22D6C" w:rsidRPr="009400B4">
          <w:rPr>
            <w:rFonts w:ascii="Times New Roman" w:eastAsia="Times New Roman" w:hAnsi="Times New Roman" w:cs="Times New Roman"/>
            <w:sz w:val="24"/>
            <w:szCs w:val="24"/>
          </w:rPr>
          <w:t>looked</w:t>
        </w:r>
      </w:ins>
      <w:del w:id="4181" w:author="Andrea Stafford Hintz" w:date="2016-08-22T15:49:00Z">
        <w:r w:rsidRPr="00C245FD" w:rsidDel="005822BC">
          <w:rPr>
            <w:rFonts w:ascii="Times New Roman" w:hAnsi="Times New Roman" w:cs="Times New Roman"/>
            <w:sz w:val="24"/>
            <w:szCs w:val="24"/>
          </w:rPr>
          <w:delText>beginning to rot</w:delText>
        </w:r>
      </w:del>
      <w:ins w:id="4182" w:author="Andrea Stafford Hintz" w:date="2016-08-22T15:49:00Z">
        <w:r w:rsidR="005822BC" w:rsidRPr="75BA22D2">
          <w:rPr>
            <w:rFonts w:ascii="Times New Roman" w:eastAsia="Times New Roman" w:hAnsi="Times New Roman" w:cs="Times New Roman"/>
            <w:sz w:val="24"/>
            <w:szCs w:val="24"/>
            <w:rPrChange w:id="4183" w:author="Bryce Raffle" w:date="2016-09-06T11:42:00Z">
              <w:rPr>
                <w:rFonts w:ascii="Times New Roman" w:hAnsi="Times New Roman" w:cs="Times New Roman"/>
                <w:sz w:val="24"/>
                <w:szCs w:val="24"/>
              </w:rPr>
            </w:rPrChange>
          </w:rPr>
          <w:t>looked</w:t>
        </w:r>
      </w:ins>
      <w:proofErr w:type="spellEnd"/>
      <w:r w:rsidRPr="009400B4">
        <w:rPr>
          <w:rFonts w:ascii="Times New Roman" w:hAnsi="Times New Roman"/>
          <w:sz w:val="24"/>
          <w:rPrChange w:id="4184" w:author="Andrea Stafford Hintz" w:date="2016-09-18T16:51:00Z">
            <w:rPr>
              <w:rFonts w:ascii="Times New Roman" w:eastAsia="Times New Roman" w:hAnsi="Times New Roman" w:cs="Times New Roman"/>
              <w:sz w:val="24"/>
              <w:szCs w:val="24"/>
            </w:rPr>
          </w:rPrChange>
        </w:rPr>
        <w:t xml:space="preserve"> as if they’d been dead for some time.</w:t>
      </w:r>
    </w:p>
    <w:p w14:paraId="3439C7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85" w:author="Andrea Stafford Hintz" w:date="2016-09-18T16:51:00Z">
            <w:rPr>
              <w:rFonts w:ascii="Times New Roman" w:eastAsia="Times New Roman" w:hAnsi="Times New Roman" w:cs="Times New Roman"/>
              <w:sz w:val="24"/>
              <w:szCs w:val="24"/>
            </w:rPr>
          </w:rPrChange>
        </w:rPr>
        <w:t>“When did this happen?” Roderick asked.</w:t>
      </w:r>
    </w:p>
    <w:p w14:paraId="27AFE7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86"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sz w:val="24"/>
          <w:highlight w:val="yellow"/>
          <w:rPrChange w:id="4187" w:author="Andrea Stafford Hintz" w:date="2016-09-18T16:51:00Z">
            <w:rPr>
              <w:rFonts w:ascii="Times New Roman" w:eastAsia="Times New Roman" w:hAnsi="Times New Roman" w:cs="Times New Roman"/>
              <w:sz w:val="24"/>
              <w:szCs w:val="24"/>
              <w:highlight w:val="yellow"/>
            </w:rPr>
          </w:rPrChange>
        </w:rPr>
        <w:t>Earlier this evening</w:t>
      </w:r>
      <w:r w:rsidRPr="009400B4">
        <w:rPr>
          <w:rFonts w:ascii="Times New Roman" w:hAnsi="Times New Roman"/>
          <w:sz w:val="24"/>
          <w:rPrChange w:id="4188" w:author="Andrea Stafford Hintz" w:date="2016-09-18T16:51:00Z">
            <w:rPr>
              <w:rFonts w:ascii="Times New Roman" w:eastAsia="Times New Roman" w:hAnsi="Times New Roman" w:cs="Times New Roman"/>
              <w:sz w:val="24"/>
              <w:szCs w:val="24"/>
            </w:rPr>
          </w:rPrChange>
        </w:rPr>
        <w:t>, at Connor’s masquerade ball,” Taggert told him.</w:t>
      </w:r>
    </w:p>
    <w:p w14:paraId="224D93DE" w14:textId="083DC71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189" w:author="Andrea Stafford Hintz" w:date="2016-09-18T16:51:00Z">
            <w:rPr>
              <w:rFonts w:ascii="Times New Roman" w:eastAsia="Times New Roman" w:hAnsi="Times New Roman" w:cs="Times New Roman"/>
              <w:sz w:val="24"/>
              <w:szCs w:val="24"/>
            </w:rPr>
          </w:rPrChange>
        </w:rPr>
        <w:t xml:space="preserve">“Impossible,” Roderick protested. “They’re </w:t>
      </w:r>
      <w:ins w:id="4190" w:author="Andrea Stafford Hintz" w:date="2016-08-22T15:51:00Z">
        <w:r w:rsidR="005822BC" w:rsidRPr="009400B4">
          <w:rPr>
            <w:rFonts w:ascii="Times New Roman" w:hAnsi="Times New Roman"/>
            <w:sz w:val="24"/>
            <w:rPrChange w:id="4191" w:author="Andrea Stafford Hintz" w:date="2016-09-18T16:51:00Z">
              <w:rPr>
                <w:rFonts w:ascii="Times New Roman" w:eastAsia="Times New Roman" w:hAnsi="Times New Roman" w:cs="Times New Roman"/>
                <w:sz w:val="24"/>
                <w:szCs w:val="24"/>
              </w:rPr>
            </w:rPrChange>
          </w:rPr>
          <w:t xml:space="preserve">in </w:t>
        </w:r>
      </w:ins>
      <w:proofErr w:type="spellStart"/>
      <w:ins w:id="4192" w:author="Andrea Stafford Hintz" w:date="2016-09-18T16:51:00Z">
        <w:r w:rsidR="00A22D6C" w:rsidRPr="009400B4">
          <w:rPr>
            <w:rFonts w:ascii="Times New Roman" w:eastAsia="Times New Roman" w:hAnsi="Times New Roman" w:cs="Times New Roman"/>
            <w:sz w:val="24"/>
            <w:szCs w:val="24"/>
          </w:rPr>
          <w:t>far</w:t>
        </w:r>
      </w:ins>
      <w:del w:id="4193" w:author="Andrea Stafford Hintz" w:date="2016-08-22T15:50:00Z">
        <w:r w:rsidRPr="00C245FD" w:rsidDel="005822BC">
          <w:rPr>
            <w:rFonts w:ascii="Times New Roman" w:hAnsi="Times New Roman" w:cs="Times New Roman"/>
            <w:sz w:val="24"/>
            <w:szCs w:val="24"/>
          </w:rPr>
          <w:delText>in a far</w:delText>
        </w:r>
      </w:del>
      <w:ins w:id="4194" w:author="Andrea Stafford Hintz" w:date="2016-08-22T15:50:00Z">
        <w:r w:rsidR="005822BC" w:rsidRPr="75BA22D2">
          <w:rPr>
            <w:rFonts w:ascii="Times New Roman" w:eastAsia="Times New Roman" w:hAnsi="Times New Roman" w:cs="Times New Roman"/>
            <w:sz w:val="24"/>
            <w:szCs w:val="24"/>
            <w:rPrChange w:id="4195" w:author="Bryce Raffle" w:date="2016-09-06T11:42:00Z">
              <w:rPr>
                <w:rFonts w:ascii="Times New Roman" w:hAnsi="Times New Roman" w:cs="Times New Roman"/>
                <w:sz w:val="24"/>
                <w:szCs w:val="24"/>
              </w:rPr>
            </w:rPrChange>
          </w:rPr>
          <w:t>far</w:t>
        </w:r>
      </w:ins>
      <w:proofErr w:type="spellEnd"/>
      <w:r w:rsidRPr="009400B4">
        <w:rPr>
          <w:rFonts w:ascii="Times New Roman" w:hAnsi="Times New Roman"/>
          <w:sz w:val="24"/>
          <w:rPrChange w:id="4196" w:author="Andrea Stafford Hintz" w:date="2016-09-18T16:51:00Z">
            <w:rPr>
              <w:rFonts w:ascii="Times New Roman" w:eastAsia="Times New Roman" w:hAnsi="Times New Roman" w:cs="Times New Roman"/>
              <w:sz w:val="24"/>
              <w:szCs w:val="24"/>
            </w:rPr>
          </w:rPrChange>
        </w:rPr>
        <w:t xml:space="preserve"> </w:t>
      </w:r>
      <w:ins w:id="4197" w:author="Andrea Stafford Hintz" w:date="2016-08-22T15:51:00Z">
        <w:r w:rsidR="005822BC" w:rsidRPr="009400B4">
          <w:rPr>
            <w:rFonts w:ascii="Times New Roman" w:hAnsi="Times New Roman"/>
            <w:sz w:val="24"/>
            <w:rPrChange w:id="4198" w:author="Andrea Stafford Hintz" w:date="2016-09-18T16:51:00Z">
              <w:rPr>
                <w:rFonts w:ascii="Times New Roman" w:eastAsia="Times New Roman" w:hAnsi="Times New Roman" w:cs="Times New Roman"/>
                <w:sz w:val="24"/>
                <w:szCs w:val="24"/>
              </w:rPr>
            </w:rPrChange>
          </w:rPr>
          <w:t xml:space="preserve">too </w:t>
        </w:r>
      </w:ins>
      <w:r w:rsidRPr="009400B4">
        <w:rPr>
          <w:rFonts w:ascii="Times New Roman" w:hAnsi="Times New Roman"/>
          <w:sz w:val="24"/>
          <w:rPrChange w:id="4199" w:author="Andrea Stafford Hintz" w:date="2016-09-18T16:51:00Z">
            <w:rPr>
              <w:rFonts w:ascii="Times New Roman" w:eastAsia="Times New Roman" w:hAnsi="Times New Roman" w:cs="Times New Roman"/>
              <w:sz w:val="24"/>
              <w:szCs w:val="24"/>
            </w:rPr>
          </w:rPrChange>
        </w:rPr>
        <w:t xml:space="preserve">advanced </w:t>
      </w:r>
      <w:ins w:id="4200" w:author="Andrea Stafford Hintz" w:date="2016-08-22T15:51:00Z">
        <w:r w:rsidR="005822BC" w:rsidRPr="009400B4">
          <w:rPr>
            <w:rFonts w:ascii="Times New Roman" w:hAnsi="Times New Roman"/>
            <w:sz w:val="24"/>
            <w:rPrChange w:id="4201" w:author="Andrea Stafford Hintz" w:date="2016-09-18T16:51:00Z">
              <w:rPr>
                <w:rFonts w:ascii="Times New Roman" w:eastAsia="Times New Roman" w:hAnsi="Times New Roman" w:cs="Times New Roman"/>
                <w:sz w:val="24"/>
                <w:szCs w:val="24"/>
              </w:rPr>
            </w:rPrChange>
          </w:rPr>
          <w:t xml:space="preserve">a </w:t>
        </w:r>
      </w:ins>
      <w:r w:rsidRPr="009400B4">
        <w:rPr>
          <w:rFonts w:ascii="Times New Roman" w:hAnsi="Times New Roman"/>
          <w:sz w:val="24"/>
          <w:rPrChange w:id="4202" w:author="Andrea Stafford Hintz" w:date="2016-09-18T16:51:00Z">
            <w:rPr>
              <w:rFonts w:ascii="Times New Roman" w:eastAsia="Times New Roman" w:hAnsi="Times New Roman" w:cs="Times New Roman"/>
              <w:sz w:val="24"/>
              <w:szCs w:val="24"/>
            </w:rPr>
          </w:rPrChange>
        </w:rPr>
        <w:t xml:space="preserve">state of decay. They </w:t>
      </w:r>
      <w:proofErr w:type="spellStart"/>
      <w:r w:rsidRPr="009400B4">
        <w:rPr>
          <w:rFonts w:ascii="Times New Roman" w:hAnsi="Times New Roman"/>
          <w:sz w:val="24"/>
          <w:rPrChange w:id="4203" w:author="Andrea Stafford Hintz" w:date="2016-09-18T16:51:00Z">
            <w:rPr>
              <w:rFonts w:ascii="Times New Roman" w:eastAsia="Times New Roman" w:hAnsi="Times New Roman" w:cs="Times New Roman"/>
              <w:sz w:val="24"/>
              <w:szCs w:val="24"/>
            </w:rPr>
          </w:rPrChange>
        </w:rPr>
        <w:t>look</w:t>
      </w:r>
      <w:del w:id="4204" w:author="Andrea Stafford Hintz" w:date="2016-09-18T16:51:00Z">
        <w:r w:rsidRPr="75BA22D2">
          <w:rPr>
            <w:rFonts w:ascii="Times New Roman" w:eastAsia="Times New Roman" w:hAnsi="Times New Roman" w:cs="Times New Roman"/>
            <w:sz w:val="24"/>
            <w:szCs w:val="24"/>
            <w:rPrChange w:id="4205" w:author="Bryce Raffle" w:date="2016-09-06T11:42:00Z">
              <w:rPr>
                <w:rFonts w:ascii="Times New Roman" w:hAnsi="Times New Roman" w:cs="Times New Roman"/>
                <w:sz w:val="24"/>
                <w:szCs w:val="24"/>
              </w:rPr>
            </w:rPrChange>
          </w:rPr>
          <w:delText xml:space="preserve"> </w:delText>
        </w:r>
      </w:del>
      <w:del w:id="4206" w:author="Andrea Stafford Hintz" w:date="2016-08-22T15:52:00Z">
        <w:r w:rsidRPr="00C245FD" w:rsidDel="005822BC">
          <w:rPr>
            <w:rFonts w:ascii="Times New Roman" w:hAnsi="Times New Roman" w:cs="Times New Roman"/>
            <w:sz w:val="24"/>
            <w:szCs w:val="24"/>
          </w:rPr>
          <w:delText xml:space="preserve">like </w:delText>
        </w:r>
      </w:del>
      <w:ins w:id="4207" w:author="Andrea Stafford Hintz" w:date="2016-08-22T15:52:00Z">
        <w:r w:rsidR="005822BC" w:rsidRPr="009400B4">
          <w:rPr>
            <w:rFonts w:ascii="Times New Roman" w:hAnsi="Times New Roman"/>
            <w:sz w:val="24"/>
            <w:rPrChange w:id="4208" w:author="Andrea Stafford Hintz" w:date="2016-09-18T16:51:00Z">
              <w:rPr>
                <w:rFonts w:ascii="Times New Roman" w:eastAsia="Times New Roman" w:hAnsi="Times New Roman" w:cs="Times New Roman"/>
                <w:sz w:val="24"/>
                <w:szCs w:val="24"/>
              </w:rPr>
            </w:rPrChange>
          </w:rPr>
          <w:t>as</w:t>
        </w:r>
        <w:proofErr w:type="spellEnd"/>
        <w:r w:rsidR="005822BC" w:rsidRPr="009400B4">
          <w:rPr>
            <w:rFonts w:ascii="Times New Roman" w:hAnsi="Times New Roman"/>
            <w:sz w:val="24"/>
            <w:rPrChange w:id="4209" w:author="Andrea Stafford Hintz" w:date="2016-09-18T16:51:00Z">
              <w:rPr>
                <w:rFonts w:ascii="Times New Roman" w:eastAsia="Times New Roman" w:hAnsi="Times New Roman" w:cs="Times New Roman"/>
                <w:sz w:val="24"/>
                <w:szCs w:val="24"/>
              </w:rPr>
            </w:rPrChange>
          </w:rPr>
          <w:t xml:space="preserve"> though </w:t>
        </w:r>
      </w:ins>
      <w:r w:rsidRPr="009400B4">
        <w:rPr>
          <w:rFonts w:ascii="Times New Roman" w:hAnsi="Times New Roman"/>
          <w:sz w:val="24"/>
          <w:rPrChange w:id="4210" w:author="Andrea Stafford Hintz" w:date="2016-09-18T16:51:00Z">
            <w:rPr>
              <w:rFonts w:ascii="Times New Roman" w:eastAsia="Times New Roman" w:hAnsi="Times New Roman" w:cs="Times New Roman"/>
              <w:sz w:val="24"/>
              <w:szCs w:val="24"/>
            </w:rPr>
          </w:rPrChange>
        </w:rPr>
        <w:t>they’ve been dead for weeks.”</w:t>
      </w:r>
    </w:p>
    <w:p w14:paraId="152E74A2" w14:textId="7CC10A5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11" w:author="Andrea Stafford Hintz" w:date="2016-09-18T16:51:00Z">
            <w:rPr>
              <w:rFonts w:ascii="Times New Roman" w:eastAsia="Times New Roman" w:hAnsi="Times New Roman" w:cs="Times New Roman"/>
              <w:sz w:val="24"/>
              <w:szCs w:val="24"/>
            </w:rPr>
          </w:rPrChange>
        </w:rPr>
        <w:t xml:space="preserve">“All the same, Mr. Steen, </w:t>
      </w:r>
      <w:commentRangeStart w:id="4212"/>
      <w:r w:rsidRPr="009400B4">
        <w:rPr>
          <w:rFonts w:ascii="Times New Roman" w:hAnsi="Times New Roman"/>
          <w:sz w:val="24"/>
          <w:highlight w:val="yellow"/>
          <w:rPrChange w:id="4213" w:author="Andrea Stafford Hintz" w:date="2016-09-18T16:51:00Z">
            <w:rPr>
              <w:rFonts w:ascii="Times New Roman" w:eastAsia="Times New Roman" w:hAnsi="Times New Roman" w:cs="Times New Roman"/>
              <w:sz w:val="24"/>
              <w:szCs w:val="24"/>
              <w:highlight w:val="yellow"/>
            </w:rPr>
          </w:rPrChange>
        </w:rPr>
        <w:t>this happened last night</w:t>
      </w:r>
      <w:commentRangeEnd w:id="4212"/>
      <w:r w:rsidR="005822BC" w:rsidRPr="00412575">
        <w:rPr>
          <w:rStyle w:val="CommentReference"/>
          <w:highlight w:val="yellow"/>
        </w:rPr>
        <w:commentReference w:id="4212"/>
      </w:r>
      <w:r w:rsidRPr="009400B4">
        <w:rPr>
          <w:rFonts w:ascii="Times New Roman" w:hAnsi="Times New Roman"/>
          <w:sz w:val="24"/>
          <w:highlight w:val="yellow"/>
          <w:rPrChange w:id="4214" w:author="Andrea Stafford Hintz" w:date="2016-09-18T16:51:00Z">
            <w:rPr>
              <w:rFonts w:ascii="Times New Roman" w:eastAsia="Times New Roman" w:hAnsi="Times New Roman" w:cs="Times New Roman"/>
              <w:sz w:val="24"/>
              <w:szCs w:val="24"/>
              <w:highlight w:val="yellow"/>
            </w:rPr>
          </w:rPrChange>
        </w:rPr>
        <w:t>.</w:t>
      </w:r>
      <w:r w:rsidRPr="009400B4">
        <w:rPr>
          <w:rFonts w:ascii="Times New Roman" w:hAnsi="Times New Roman"/>
          <w:sz w:val="24"/>
          <w:rPrChange w:id="4215" w:author="Andrea Stafford Hintz" w:date="2016-09-18T16:51:00Z">
            <w:rPr>
              <w:rFonts w:ascii="Times New Roman" w:eastAsia="Times New Roman" w:hAnsi="Times New Roman" w:cs="Times New Roman"/>
              <w:sz w:val="24"/>
              <w:szCs w:val="24"/>
            </w:rPr>
          </w:rPrChange>
        </w:rPr>
        <w:t xml:space="preserve"> As I said, it’s a good thing you’re here. Frankly, I’m stumped. Perhaps you’ll be able </w:t>
      </w:r>
      <w:proofErr w:type="spellStart"/>
      <w:r w:rsidRPr="009400B4">
        <w:rPr>
          <w:rFonts w:ascii="Times New Roman" w:hAnsi="Times New Roman"/>
          <w:sz w:val="24"/>
          <w:rPrChange w:id="4216" w:author="Andrea Stafford Hintz" w:date="2016-09-18T16:51:00Z">
            <w:rPr>
              <w:rFonts w:ascii="Times New Roman" w:eastAsia="Times New Roman" w:hAnsi="Times New Roman" w:cs="Times New Roman"/>
              <w:sz w:val="24"/>
              <w:szCs w:val="24"/>
            </w:rPr>
          </w:rPrChange>
        </w:rPr>
        <w:t>to</w:t>
      </w:r>
      <w:del w:id="4217" w:author="Andrea Stafford Hintz" w:date="2016-09-18T16:51:00Z">
        <w:r w:rsidRPr="75BA22D2">
          <w:rPr>
            <w:rFonts w:ascii="Times New Roman" w:eastAsia="Times New Roman" w:hAnsi="Times New Roman" w:cs="Times New Roman"/>
            <w:sz w:val="24"/>
            <w:szCs w:val="24"/>
            <w:rPrChange w:id="4218" w:author="Bryce Raffle" w:date="2016-09-06T11:42:00Z">
              <w:rPr>
                <w:rFonts w:ascii="Times New Roman" w:hAnsi="Times New Roman" w:cs="Times New Roman"/>
                <w:sz w:val="24"/>
                <w:szCs w:val="24"/>
              </w:rPr>
            </w:rPrChange>
          </w:rPr>
          <w:delText xml:space="preserve"> </w:delText>
        </w:r>
      </w:del>
      <w:del w:id="4219" w:author="Andrea Stafford Hintz" w:date="2016-08-22T15:53:00Z">
        <w:r w:rsidRPr="00C245FD" w:rsidDel="005822BC">
          <w:rPr>
            <w:rFonts w:ascii="Times New Roman" w:hAnsi="Times New Roman" w:cs="Times New Roman"/>
            <w:sz w:val="24"/>
            <w:szCs w:val="24"/>
          </w:rPr>
          <w:delText xml:space="preserve">at least </w:delText>
        </w:r>
      </w:del>
      <w:r w:rsidRPr="009400B4">
        <w:rPr>
          <w:rFonts w:ascii="Times New Roman" w:hAnsi="Times New Roman"/>
          <w:sz w:val="24"/>
          <w:rPrChange w:id="4220" w:author="Andrea Stafford Hintz" w:date="2016-09-18T16:51:00Z">
            <w:rPr>
              <w:rFonts w:ascii="Times New Roman" w:eastAsia="Times New Roman" w:hAnsi="Times New Roman" w:cs="Times New Roman"/>
              <w:sz w:val="24"/>
              <w:szCs w:val="24"/>
            </w:rPr>
          </w:rPrChange>
        </w:rPr>
        <w:t>tell</w:t>
      </w:r>
      <w:proofErr w:type="spellEnd"/>
      <w:r w:rsidRPr="009400B4">
        <w:rPr>
          <w:rFonts w:ascii="Times New Roman" w:hAnsi="Times New Roman"/>
          <w:sz w:val="24"/>
          <w:rPrChange w:id="4221" w:author="Andrea Stafford Hintz" w:date="2016-09-18T16:51:00Z">
            <w:rPr>
              <w:rFonts w:ascii="Times New Roman" w:eastAsia="Times New Roman" w:hAnsi="Times New Roman" w:cs="Times New Roman"/>
              <w:sz w:val="24"/>
              <w:szCs w:val="24"/>
            </w:rPr>
          </w:rPrChange>
        </w:rPr>
        <w:t xml:space="preserve"> us </w:t>
      </w:r>
      <w:r w:rsidRPr="009400B4">
        <w:rPr>
          <w:rFonts w:ascii="Times New Roman" w:hAnsi="Times New Roman"/>
          <w:i/>
          <w:sz w:val="24"/>
          <w:rPrChange w:id="4222" w:author="Andrea Stafford Hintz" w:date="2016-09-18T16:51:00Z">
            <w:rPr>
              <w:rFonts w:ascii="Times New Roman" w:eastAsia="Times New Roman" w:hAnsi="Times New Roman" w:cs="Times New Roman"/>
              <w:i/>
              <w:sz w:val="24"/>
              <w:szCs w:val="24"/>
            </w:rPr>
          </w:rPrChange>
        </w:rPr>
        <w:t>something</w:t>
      </w:r>
      <w:r w:rsidRPr="009400B4">
        <w:rPr>
          <w:rFonts w:ascii="Times New Roman" w:hAnsi="Times New Roman"/>
          <w:sz w:val="24"/>
          <w:rPrChange w:id="4223" w:author="Andrea Stafford Hintz" w:date="2016-09-18T16:51:00Z">
            <w:rPr>
              <w:rFonts w:ascii="Times New Roman" w:eastAsia="Times New Roman" w:hAnsi="Times New Roman" w:cs="Times New Roman"/>
              <w:sz w:val="24"/>
              <w:szCs w:val="24"/>
            </w:rPr>
          </w:rPrChange>
        </w:rPr>
        <w:t xml:space="preserve"> useful about what happened here.”</w:t>
      </w:r>
    </w:p>
    <w:p w14:paraId="323D1B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r w:rsidRPr="009400B4">
        <w:rPr>
          <w:rFonts w:ascii="Times New Roman" w:hAnsi="Times New Roman"/>
          <w:sz w:val="24"/>
          <w:rPrChange w:id="4224" w:author="Andrea Stafford Hintz" w:date="2016-09-18T16:51:00Z">
            <w:rPr>
              <w:rFonts w:ascii="Times New Roman" w:eastAsia="Times New Roman" w:hAnsi="Times New Roman" w:cs="Times New Roman"/>
              <w:sz w:val="24"/>
              <w:szCs w:val="24"/>
            </w:rPr>
          </w:rPrChange>
        </w:rPr>
        <w:lastRenderedPageBreak/>
        <w:t>Taggert’s</w:t>
      </w:r>
      <w:proofErr w:type="spellEnd"/>
      <w:r w:rsidRPr="009400B4">
        <w:rPr>
          <w:rFonts w:ascii="Times New Roman" w:hAnsi="Times New Roman"/>
          <w:sz w:val="24"/>
          <w:rPrChange w:id="4225" w:author="Andrea Stafford Hintz" w:date="2016-09-18T16:51:00Z">
            <w:rPr>
              <w:rFonts w:ascii="Times New Roman" w:eastAsia="Times New Roman" w:hAnsi="Times New Roman" w:cs="Times New Roman"/>
              <w:sz w:val="24"/>
              <w:szCs w:val="24"/>
            </w:rPr>
          </w:rPrChange>
        </w:rPr>
        <w:t xml:space="preserve"> men were still busy carting off the bodies, but Roderick was startled to see the sheer number of dead. Jonathan hadn’t said anything about this atrocity, so it must have happened </w:t>
      </w:r>
      <w:r w:rsidRPr="009400B4">
        <w:rPr>
          <w:rFonts w:ascii="Times New Roman" w:hAnsi="Times New Roman"/>
          <w:i/>
          <w:sz w:val="24"/>
          <w:rPrChange w:id="4226" w:author="Andrea Stafford Hintz" w:date="2016-09-18T16:51:00Z">
            <w:rPr>
              <w:rFonts w:ascii="Times New Roman" w:eastAsia="Times New Roman" w:hAnsi="Times New Roman" w:cs="Times New Roman"/>
              <w:i/>
              <w:sz w:val="24"/>
              <w:szCs w:val="24"/>
            </w:rPr>
          </w:rPrChange>
        </w:rPr>
        <w:t xml:space="preserve">after </w:t>
      </w:r>
      <w:r w:rsidRPr="009400B4">
        <w:rPr>
          <w:rFonts w:ascii="Times New Roman" w:hAnsi="Times New Roman"/>
          <w:sz w:val="24"/>
          <w:rPrChange w:id="4227" w:author="Andrea Stafford Hintz" w:date="2016-09-18T16:51:00Z">
            <w:rPr>
              <w:rFonts w:ascii="Times New Roman" w:eastAsia="Times New Roman" w:hAnsi="Times New Roman" w:cs="Times New Roman"/>
              <w:sz w:val="24"/>
              <w:szCs w:val="24"/>
            </w:rPr>
          </w:rPrChange>
        </w:rPr>
        <w:t xml:space="preserve">his friend fled out the window. In a way, he was lucky to have been scared off by the Resurrectionists. Otherwise, he might have been among the bodies lying on the floor. Roderick stepped past them, following Taggert closely as he made his way to the ballroom. While the hallway floor had been littered with dozens of corpses, here the body count was in the </w:t>
      </w:r>
      <w:commentRangeStart w:id="4228"/>
      <w:r w:rsidRPr="009400B4">
        <w:rPr>
          <w:rFonts w:ascii="Times New Roman" w:hAnsi="Times New Roman"/>
          <w:sz w:val="24"/>
          <w:rPrChange w:id="4229" w:author="Andrea Stafford Hintz" w:date="2016-09-18T16:51:00Z">
            <w:rPr>
              <w:rFonts w:ascii="Times New Roman" w:eastAsia="Times New Roman" w:hAnsi="Times New Roman" w:cs="Times New Roman"/>
              <w:sz w:val="24"/>
              <w:szCs w:val="24"/>
            </w:rPr>
          </w:rPrChange>
        </w:rPr>
        <w:t>hundreds</w:t>
      </w:r>
      <w:commentRangeEnd w:id="4228"/>
      <w:r w:rsidR="005822BC">
        <w:rPr>
          <w:rStyle w:val="CommentReference"/>
        </w:rPr>
        <w:commentReference w:id="4228"/>
      </w:r>
      <w:r w:rsidRPr="009400B4">
        <w:rPr>
          <w:rFonts w:ascii="Times New Roman" w:hAnsi="Times New Roman"/>
          <w:sz w:val="24"/>
          <w:rPrChange w:id="4230" w:author="Andrea Stafford Hintz" w:date="2016-09-18T16:51:00Z">
            <w:rPr>
              <w:rFonts w:ascii="Times New Roman" w:eastAsia="Times New Roman" w:hAnsi="Times New Roman" w:cs="Times New Roman"/>
              <w:sz w:val="24"/>
              <w:szCs w:val="24"/>
            </w:rPr>
          </w:rPrChange>
        </w:rPr>
        <w:t>.</w:t>
      </w:r>
    </w:p>
    <w:p w14:paraId="6D4893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31" w:author="Andrea Stafford Hintz" w:date="2016-09-18T16:51:00Z">
            <w:rPr>
              <w:rFonts w:ascii="Times New Roman" w:eastAsia="Times New Roman" w:hAnsi="Times New Roman" w:cs="Times New Roman"/>
              <w:sz w:val="24"/>
              <w:szCs w:val="24"/>
            </w:rPr>
          </w:rPrChange>
        </w:rPr>
        <w:t>“My god,” Roderick said in stunned horror. “What happened here?”</w:t>
      </w:r>
    </w:p>
    <w:p w14:paraId="1454016C" w14:textId="4A6A38A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32" w:author="Andrea Stafford Hintz" w:date="2016-09-18T16:51:00Z">
            <w:rPr>
              <w:rFonts w:ascii="Times New Roman" w:eastAsia="Times New Roman" w:hAnsi="Times New Roman" w:cs="Times New Roman"/>
              <w:sz w:val="24"/>
              <w:szCs w:val="24"/>
            </w:rPr>
          </w:rPrChange>
        </w:rPr>
        <w:t xml:space="preserve">“A plague of some sort,” said Taggert, </w:t>
      </w:r>
      <w:del w:id="4233" w:author="Andrea Stafford Hintz" w:date="2016-08-24T13:53:00Z">
        <w:r w:rsidRPr="00C245FD" w:rsidDel="00C23193">
          <w:rPr>
            <w:rFonts w:ascii="Times New Roman" w:hAnsi="Times New Roman" w:cs="Times New Roman"/>
            <w:sz w:val="24"/>
            <w:szCs w:val="24"/>
          </w:rPr>
          <w:delText xml:space="preserve">deeply serious </w:delText>
        </w:r>
      </w:del>
      <w:r w:rsidRPr="009400B4">
        <w:rPr>
          <w:rFonts w:ascii="Times New Roman" w:hAnsi="Times New Roman"/>
          <w:sz w:val="24"/>
          <w:rPrChange w:id="4234" w:author="Andrea Stafford Hintz" w:date="2016-09-18T16:51:00Z">
            <w:rPr>
              <w:rFonts w:ascii="Times New Roman" w:eastAsia="Times New Roman" w:hAnsi="Times New Roman" w:cs="Times New Roman"/>
              <w:sz w:val="24"/>
              <w:szCs w:val="24"/>
            </w:rPr>
          </w:rPrChange>
        </w:rPr>
        <w:t>as they surveyed the scene.</w:t>
      </w:r>
    </w:p>
    <w:p w14:paraId="75C74ACC" w14:textId="0525434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35" w:author="Andrea Stafford Hintz" w:date="2016-09-18T16:51:00Z">
            <w:rPr>
              <w:rFonts w:ascii="Times New Roman" w:eastAsia="Times New Roman" w:hAnsi="Times New Roman" w:cs="Times New Roman"/>
              <w:sz w:val="24"/>
              <w:szCs w:val="24"/>
            </w:rPr>
          </w:rPrChange>
        </w:rPr>
        <w:t xml:space="preserve">Roderick nodded. Perhaps some sort of plague had swept through this ballroom, killing everyone in a matter of minutes. The bodies certainly had the look of those afflicted with a vile illness. They were blemished and had </w:t>
      </w:r>
      <w:proofErr w:type="spellStart"/>
      <w:ins w:id="4236" w:author="Andrea Stafford Hintz" w:date="2016-09-18T16:51:00Z">
        <w:r w:rsidR="00A22D6C" w:rsidRPr="009400B4">
          <w:rPr>
            <w:rFonts w:ascii="Times New Roman" w:eastAsia="Times New Roman" w:hAnsi="Times New Roman" w:cs="Times New Roman"/>
            <w:sz w:val="24"/>
            <w:szCs w:val="24"/>
          </w:rPr>
          <w:t>pustulant</w:t>
        </w:r>
      </w:ins>
      <w:commentRangeStart w:id="4237"/>
      <w:del w:id="4238" w:author="Andrea Stafford Hintz" w:date="2016-09-18T16:51:00Z">
        <w:r w:rsidRPr="75BA22D2">
          <w:rPr>
            <w:rFonts w:ascii="Times New Roman" w:eastAsia="Times New Roman" w:hAnsi="Times New Roman" w:cs="Times New Roman"/>
            <w:sz w:val="24"/>
            <w:szCs w:val="24"/>
            <w:rPrChange w:id="4239" w:author="Bryce Raffle" w:date="2016-09-06T11:42:00Z">
              <w:rPr>
                <w:rFonts w:ascii="Times New Roman" w:hAnsi="Times New Roman" w:cs="Times New Roman"/>
                <w:sz w:val="24"/>
                <w:szCs w:val="24"/>
              </w:rPr>
            </w:rPrChange>
          </w:rPr>
          <w:delText>pustul</w:delText>
        </w:r>
      </w:del>
      <w:ins w:id="4240" w:author="Andrea Stafford Hintz" w:date="2016-08-22T15:58:00Z">
        <w:r w:rsidR="005822BC" w:rsidRPr="75BA22D2">
          <w:rPr>
            <w:rFonts w:ascii="Times New Roman" w:eastAsia="Times New Roman" w:hAnsi="Times New Roman" w:cs="Times New Roman"/>
            <w:sz w:val="24"/>
            <w:szCs w:val="24"/>
            <w:rPrChange w:id="4241" w:author="Bryce Raffle" w:date="2016-09-06T11:42:00Z">
              <w:rPr>
                <w:rFonts w:ascii="Times New Roman" w:hAnsi="Times New Roman" w:cs="Times New Roman"/>
                <w:sz w:val="24"/>
                <w:szCs w:val="24"/>
              </w:rPr>
            </w:rPrChange>
          </w:rPr>
          <w:t>ant</w:t>
        </w:r>
      </w:ins>
      <w:proofErr w:type="spellEnd"/>
      <w:del w:id="4242" w:author="Andrea Stafford Hintz" w:date="2016-08-22T15:56:00Z">
        <w:r w:rsidRPr="00C245FD" w:rsidDel="005822BC">
          <w:rPr>
            <w:rFonts w:ascii="Times New Roman" w:hAnsi="Times New Roman" w:cs="Times New Roman"/>
            <w:sz w:val="24"/>
            <w:szCs w:val="24"/>
          </w:rPr>
          <w:delText>a</w:delText>
        </w:r>
      </w:del>
      <w:del w:id="4243" w:author="Andrea Stafford Hintz" w:date="2016-08-22T15:58:00Z">
        <w:r w:rsidRPr="00C245FD" w:rsidDel="005822BC">
          <w:rPr>
            <w:rFonts w:ascii="Times New Roman" w:hAnsi="Times New Roman" w:cs="Times New Roman"/>
            <w:sz w:val="24"/>
            <w:szCs w:val="24"/>
          </w:rPr>
          <w:delText>nt</w:delText>
        </w:r>
      </w:del>
      <w:r w:rsidRPr="009400B4">
        <w:rPr>
          <w:rFonts w:ascii="Times New Roman" w:hAnsi="Times New Roman"/>
          <w:sz w:val="24"/>
          <w:rPrChange w:id="4244" w:author="Andrea Stafford Hintz" w:date="2016-09-18T16:51:00Z">
            <w:rPr>
              <w:rFonts w:ascii="Times New Roman" w:eastAsia="Times New Roman" w:hAnsi="Times New Roman" w:cs="Times New Roman"/>
              <w:sz w:val="24"/>
              <w:szCs w:val="24"/>
            </w:rPr>
          </w:rPrChange>
        </w:rPr>
        <w:t xml:space="preserve"> </w:t>
      </w:r>
      <w:commentRangeEnd w:id="4237"/>
      <w:r w:rsidR="005822BC">
        <w:rPr>
          <w:rStyle w:val="CommentReference"/>
        </w:rPr>
        <w:commentReference w:id="4237"/>
      </w:r>
      <w:r w:rsidRPr="009400B4">
        <w:rPr>
          <w:rFonts w:ascii="Times New Roman" w:hAnsi="Times New Roman"/>
          <w:sz w:val="24"/>
          <w:rPrChange w:id="4245" w:author="Andrea Stafford Hintz" w:date="2016-09-18T16:51:00Z">
            <w:rPr>
              <w:rFonts w:ascii="Times New Roman" w:eastAsia="Times New Roman" w:hAnsi="Times New Roman" w:cs="Times New Roman"/>
              <w:sz w:val="24"/>
              <w:szCs w:val="24"/>
            </w:rPr>
          </w:rPrChange>
        </w:rPr>
        <w:t>sores and garishly discolored skin. But for a plague to act that quickly, to kill everyone here in a matter of minutes</w:t>
      </w:r>
      <w:ins w:id="4246" w:author="Andrea Stafford Hintz" w:date="2016-09-18T16:51:00Z">
        <w:r w:rsidR="00A22D6C" w:rsidRPr="009400B4">
          <w:rPr>
            <w:rFonts w:ascii="Times New Roman" w:eastAsia="Times New Roman" w:hAnsi="Times New Roman" w:cs="Times New Roman"/>
            <w:sz w:val="24"/>
            <w:szCs w:val="24"/>
          </w:rPr>
          <w:t>…</w:t>
        </w:r>
      </w:ins>
      <w:ins w:id="4247" w:author="Andrea Stafford Hintz" w:date="2016-08-22T15:55:00Z">
        <w:r w:rsidR="005822BC" w:rsidRPr="75BA22D2">
          <w:rPr>
            <w:rFonts w:ascii="Times New Roman" w:eastAsia="Times New Roman" w:hAnsi="Times New Roman" w:cs="Times New Roman"/>
            <w:sz w:val="24"/>
            <w:szCs w:val="24"/>
            <w:rPrChange w:id="4248" w:author="Bryce Raffle" w:date="2016-09-06T11:42:00Z">
              <w:rPr>
                <w:rFonts w:ascii="Times New Roman" w:hAnsi="Times New Roman" w:cs="Times New Roman"/>
                <w:sz w:val="24"/>
                <w:szCs w:val="24"/>
              </w:rPr>
            </w:rPrChange>
          </w:rPr>
          <w:t>…</w:t>
        </w:r>
      </w:ins>
      <w:del w:id="4249" w:author="Andrea Stafford Hintz" w:date="2016-08-22T15:55:00Z">
        <w:r w:rsidRPr="00C245FD" w:rsidDel="005822BC">
          <w:rPr>
            <w:rFonts w:ascii="Times New Roman" w:hAnsi="Times New Roman" w:cs="Times New Roman"/>
            <w:sz w:val="24"/>
            <w:szCs w:val="24"/>
          </w:rPr>
          <w:delText xml:space="preserve">, </w:delText>
        </w:r>
      </w:del>
      <w:r w:rsidRPr="009400B4">
        <w:rPr>
          <w:rFonts w:ascii="Times New Roman" w:hAnsi="Times New Roman"/>
          <w:sz w:val="24"/>
          <w:rPrChange w:id="4250" w:author="Andrea Stafford Hintz" w:date="2016-09-18T16:51:00Z">
            <w:rPr>
              <w:rFonts w:ascii="Times New Roman" w:eastAsia="Times New Roman" w:hAnsi="Times New Roman" w:cs="Times New Roman"/>
              <w:sz w:val="24"/>
              <w:szCs w:val="24"/>
            </w:rPr>
          </w:rPrChange>
        </w:rPr>
        <w:t>it seemed very unlikely.</w:t>
      </w:r>
    </w:p>
    <w:p w14:paraId="798D67A5" w14:textId="0191EA2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51" w:author="Andrea Stafford Hintz" w:date="2016-09-18T16:51:00Z">
            <w:rPr>
              <w:rFonts w:ascii="Times New Roman" w:eastAsia="Times New Roman" w:hAnsi="Times New Roman" w:cs="Times New Roman"/>
              <w:sz w:val="24"/>
              <w:szCs w:val="24"/>
            </w:rPr>
          </w:rPrChange>
        </w:rPr>
        <w:t xml:space="preserve">Roderick’s mind worked quickly. He wondered if the Resurrectionists were somehow involved. Could whatever infection had spread through the ballroom have been cooked up in a laboratory? If so, the Resurrectionists must surely be to blame. </w:t>
      </w:r>
      <w:commentRangeStart w:id="4252"/>
      <w:r w:rsidRPr="009400B4">
        <w:rPr>
          <w:rFonts w:ascii="Times New Roman" w:hAnsi="Times New Roman"/>
          <w:sz w:val="24"/>
          <w:rPrChange w:id="4253" w:author="Andrea Stafford Hintz" w:date="2016-09-18T16:51:00Z">
            <w:rPr>
              <w:rFonts w:ascii="Times New Roman" w:eastAsia="Times New Roman" w:hAnsi="Times New Roman" w:cs="Times New Roman"/>
              <w:sz w:val="24"/>
              <w:szCs w:val="24"/>
            </w:rPr>
          </w:rPrChange>
        </w:rPr>
        <w:t xml:space="preserve">After all, he </w:t>
      </w:r>
      <w:del w:id="4254" w:author="Andrea Stafford Hintz" w:date="2016-08-24T13:54:00Z">
        <w:r w:rsidRPr="00C245FD" w:rsidDel="00C23193">
          <w:rPr>
            <w:rFonts w:ascii="Times New Roman" w:hAnsi="Times New Roman" w:cs="Times New Roman"/>
            <w:sz w:val="24"/>
            <w:szCs w:val="24"/>
          </w:rPr>
          <w:delText xml:space="preserve">knew </w:delText>
        </w:r>
      </w:del>
      <w:ins w:id="4255" w:author="Andrea Stafford Hintz" w:date="2016-08-24T13:54:00Z">
        <w:r w:rsidR="00C23193" w:rsidRPr="009400B4">
          <w:rPr>
            <w:rFonts w:ascii="Times New Roman" w:hAnsi="Times New Roman"/>
            <w:sz w:val="24"/>
            <w:rPrChange w:id="4256" w:author="Andrea Stafford Hintz" w:date="2016-09-18T16:51:00Z">
              <w:rPr>
                <w:rFonts w:ascii="Times New Roman" w:eastAsia="Times New Roman" w:hAnsi="Times New Roman" w:cs="Times New Roman"/>
                <w:sz w:val="24"/>
                <w:szCs w:val="24"/>
              </w:rPr>
            </w:rPrChange>
          </w:rPr>
          <w:t xml:space="preserve">known </w:t>
        </w:r>
      </w:ins>
      <w:proofErr w:type="spellStart"/>
      <w:ins w:id="4257" w:author="Andrea Stafford Hintz" w:date="2016-09-18T16:51:00Z">
        <w:r w:rsidR="00A22D6C" w:rsidRPr="009400B4">
          <w:rPr>
            <w:rFonts w:ascii="Times New Roman" w:eastAsia="Times New Roman" w:hAnsi="Times New Roman" w:cs="Times New Roman"/>
            <w:sz w:val="24"/>
            <w:szCs w:val="24"/>
          </w:rPr>
          <w:t>they</w:t>
        </w:r>
      </w:ins>
      <w:del w:id="4258" w:author="Andrea Stafford Hintz" w:date="2016-08-24T13:54:00Z">
        <w:r w:rsidRPr="00C245FD" w:rsidDel="00C23193">
          <w:rPr>
            <w:rFonts w:ascii="Times New Roman" w:hAnsi="Times New Roman" w:cs="Times New Roman"/>
            <w:sz w:val="24"/>
            <w:szCs w:val="24"/>
          </w:rPr>
          <w:delText>they’d been</w:delText>
        </w:r>
      </w:del>
      <w:ins w:id="4259" w:author="Andrea Stafford Hintz" w:date="2016-08-24T13:54:00Z">
        <w:r w:rsidR="00C23193" w:rsidRPr="75BA22D2">
          <w:rPr>
            <w:rFonts w:ascii="Times New Roman" w:eastAsia="Times New Roman" w:hAnsi="Times New Roman" w:cs="Times New Roman"/>
            <w:sz w:val="24"/>
            <w:szCs w:val="24"/>
            <w:rPrChange w:id="4260" w:author="Bryce Raffle" w:date="2016-09-06T11:42:00Z">
              <w:rPr>
                <w:rFonts w:ascii="Times New Roman" w:hAnsi="Times New Roman" w:cs="Times New Roman"/>
                <w:sz w:val="24"/>
                <w:szCs w:val="24"/>
              </w:rPr>
            </w:rPrChange>
          </w:rPr>
          <w:t>they</w:t>
        </w:r>
        <w:proofErr w:type="spellEnd"/>
        <w:r w:rsidR="00C23193" w:rsidRPr="009400B4">
          <w:rPr>
            <w:rFonts w:ascii="Times New Roman" w:hAnsi="Times New Roman"/>
            <w:sz w:val="24"/>
            <w:rPrChange w:id="4261" w:author="Andrea Stafford Hintz" w:date="2016-09-18T16:51:00Z">
              <w:rPr>
                <w:rFonts w:ascii="Times New Roman" w:eastAsia="Times New Roman" w:hAnsi="Times New Roman" w:cs="Times New Roman"/>
                <w:sz w:val="24"/>
                <w:szCs w:val="24"/>
              </w:rPr>
            </w:rPrChange>
          </w:rPr>
          <w:t xml:space="preserve"> would be</w:t>
        </w:r>
      </w:ins>
      <w:r w:rsidRPr="009400B4">
        <w:rPr>
          <w:rFonts w:ascii="Times New Roman" w:hAnsi="Times New Roman"/>
          <w:sz w:val="24"/>
          <w:rPrChange w:id="4262" w:author="Andrea Stafford Hintz" w:date="2016-09-18T16:51:00Z">
            <w:rPr>
              <w:rFonts w:ascii="Times New Roman" w:eastAsia="Times New Roman" w:hAnsi="Times New Roman" w:cs="Times New Roman"/>
              <w:sz w:val="24"/>
              <w:szCs w:val="24"/>
            </w:rPr>
          </w:rPrChange>
        </w:rPr>
        <w:t xml:space="preserve"> at the ball</w:t>
      </w:r>
      <w:commentRangeEnd w:id="4252"/>
      <w:r w:rsidR="00C23193">
        <w:rPr>
          <w:rStyle w:val="CommentReference"/>
        </w:rPr>
        <w:commentReference w:id="4252"/>
      </w:r>
      <w:r w:rsidRPr="009400B4">
        <w:rPr>
          <w:rFonts w:ascii="Times New Roman" w:hAnsi="Times New Roman"/>
          <w:sz w:val="24"/>
          <w:rPrChange w:id="4263" w:author="Andrea Stafford Hintz" w:date="2016-09-18T16:51:00Z">
            <w:rPr>
              <w:rFonts w:ascii="Times New Roman" w:eastAsia="Times New Roman" w:hAnsi="Times New Roman" w:cs="Times New Roman"/>
              <w:sz w:val="24"/>
              <w:szCs w:val="24"/>
            </w:rPr>
          </w:rPrChange>
        </w:rPr>
        <w:t xml:space="preserve">. It was the first time they’d surfaced since they’d gone into hiding, and if this plague </w:t>
      </w:r>
      <w:r w:rsidRPr="009400B4">
        <w:rPr>
          <w:rFonts w:ascii="Times New Roman" w:hAnsi="Times New Roman"/>
          <w:i/>
          <w:sz w:val="24"/>
          <w:rPrChange w:id="4264" w:author="Andrea Stafford Hintz" w:date="2016-09-18T16:51:00Z">
            <w:rPr>
              <w:rFonts w:ascii="Times New Roman" w:eastAsia="Times New Roman" w:hAnsi="Times New Roman" w:cs="Times New Roman"/>
              <w:i/>
              <w:sz w:val="24"/>
              <w:szCs w:val="24"/>
            </w:rPr>
          </w:rPrChange>
        </w:rPr>
        <w:t xml:space="preserve">was </w:t>
      </w:r>
      <w:r w:rsidRPr="009400B4">
        <w:rPr>
          <w:rFonts w:ascii="Times New Roman" w:hAnsi="Times New Roman"/>
          <w:sz w:val="24"/>
          <w:rPrChange w:id="4265" w:author="Andrea Stafford Hintz" w:date="2016-09-18T16:51:00Z">
            <w:rPr>
              <w:rFonts w:ascii="Times New Roman" w:eastAsia="Times New Roman" w:hAnsi="Times New Roman" w:cs="Times New Roman"/>
              <w:sz w:val="24"/>
              <w:szCs w:val="24"/>
            </w:rPr>
          </w:rPrChange>
        </w:rP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40CE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66" w:author="Andrea Stafford Hintz" w:date="2016-09-18T16:51:00Z">
            <w:rPr>
              <w:rFonts w:ascii="Times New Roman" w:eastAsia="Times New Roman" w:hAnsi="Times New Roman" w:cs="Times New Roman"/>
              <w:sz w:val="24"/>
              <w:szCs w:val="24"/>
            </w:rPr>
          </w:rPrChange>
        </w:rPr>
        <w:t>“Have you questioned the survivors?” asked Roderick.</w:t>
      </w:r>
    </w:p>
    <w:p w14:paraId="3FFDC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67" w:author="Andrea Stafford Hintz" w:date="2016-09-18T16:51:00Z">
            <w:rPr>
              <w:rFonts w:ascii="Times New Roman" w:eastAsia="Times New Roman" w:hAnsi="Times New Roman" w:cs="Times New Roman"/>
              <w:sz w:val="24"/>
              <w:szCs w:val="24"/>
            </w:rPr>
          </w:rPrChange>
        </w:rPr>
        <w:lastRenderedPageBreak/>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5EDC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68" w:author="Andrea Stafford Hintz" w:date="2016-09-18T16:51:00Z">
            <w:rPr>
              <w:rFonts w:ascii="Times New Roman" w:eastAsia="Times New Roman" w:hAnsi="Times New Roman" w:cs="Times New Roman"/>
              <w:sz w:val="24"/>
              <w:szCs w:val="24"/>
            </w:rPr>
          </w:rPrChange>
        </w:rPr>
        <w:t xml:space="preserve">Roderick could see that. Some of their faces were bloated by the disease, and some of their faces were malformed by rot, their skin sloughing off and turning to mush. Just looking at the bodies made Roderick want to gag all over again. The one aspect of his hobby that Roderick didn’t enjoy was looking at </w:t>
      </w:r>
      <w:commentRangeStart w:id="4269"/>
      <w:r w:rsidRPr="009400B4">
        <w:rPr>
          <w:rFonts w:ascii="Times New Roman" w:hAnsi="Times New Roman"/>
          <w:sz w:val="24"/>
          <w:rPrChange w:id="4270" w:author="Andrea Stafford Hintz" w:date="2016-09-18T16:51:00Z">
            <w:rPr>
              <w:rFonts w:ascii="Times New Roman" w:eastAsia="Times New Roman" w:hAnsi="Times New Roman" w:cs="Times New Roman"/>
              <w:sz w:val="24"/>
              <w:szCs w:val="24"/>
            </w:rPr>
          </w:rPrChange>
        </w:rPr>
        <w:t>dead bodies</w:t>
      </w:r>
      <w:commentRangeEnd w:id="4269"/>
      <w:r w:rsidR="00C23193">
        <w:rPr>
          <w:rStyle w:val="CommentReference"/>
        </w:rPr>
        <w:commentReference w:id="4269"/>
      </w:r>
      <w:r w:rsidRPr="009400B4">
        <w:rPr>
          <w:rFonts w:ascii="Times New Roman" w:hAnsi="Times New Roman"/>
          <w:sz w:val="24"/>
          <w:rPrChange w:id="4271" w:author="Andrea Stafford Hintz" w:date="2016-09-18T16:51:00Z">
            <w:rPr>
              <w:rFonts w:ascii="Times New Roman" w:eastAsia="Times New Roman" w:hAnsi="Times New Roman" w:cs="Times New Roman"/>
              <w:sz w:val="24"/>
              <w:szCs w:val="24"/>
            </w:rPr>
          </w:rPrChange>
        </w:rPr>
        <w:t>. Roderick was a bit squeamish.</w:t>
      </w:r>
    </w:p>
    <w:p w14:paraId="0D4D50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72" w:author="Andrea Stafford Hintz" w:date="2016-09-18T16:51:00Z">
            <w:rPr>
              <w:rFonts w:ascii="Times New Roman" w:eastAsia="Times New Roman" w:hAnsi="Times New Roman" w:cs="Times New Roman"/>
              <w:sz w:val="24"/>
              <w:szCs w:val="24"/>
            </w:rPr>
          </w:rPrChange>
        </w:rPr>
        <w:t>“And the one survivor who did come forward?”</w:t>
      </w:r>
    </w:p>
    <w:p w14:paraId="6A2736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73" w:author="Andrea Stafford Hintz" w:date="2016-09-18T16:51:00Z">
            <w:rPr>
              <w:rFonts w:ascii="Times New Roman" w:eastAsia="Times New Roman" w:hAnsi="Times New Roman" w:cs="Times New Roman"/>
              <w:sz w:val="24"/>
              <w:szCs w:val="24"/>
            </w:rPr>
          </w:rPrChange>
        </w:rPr>
        <w:t>“The young lady who made the initial report of what happened here,” said Taggert. “You’ll love this.”</w:t>
      </w:r>
    </w:p>
    <w:p w14:paraId="7D6E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74" w:author="Andrea Stafford Hintz" w:date="2016-09-18T16:51:00Z">
            <w:rPr>
              <w:rFonts w:ascii="Times New Roman" w:eastAsia="Times New Roman" w:hAnsi="Times New Roman" w:cs="Times New Roman"/>
              <w:sz w:val="24"/>
              <w:szCs w:val="24"/>
            </w:rPr>
          </w:rPrChange>
        </w:rPr>
        <w:t>Roderick was already interested. He found himself leaning in towards the detective, hanging on his every word.</w:t>
      </w:r>
    </w:p>
    <w:p w14:paraId="22A60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75" w:author="Andrea Stafford Hintz" w:date="2016-09-18T16:51:00Z">
            <w:rPr>
              <w:rFonts w:ascii="Times New Roman" w:eastAsia="Times New Roman" w:hAnsi="Times New Roman" w:cs="Times New Roman"/>
              <w:sz w:val="24"/>
              <w:szCs w:val="24"/>
            </w:rPr>
          </w:rPrChange>
        </w:rPr>
        <w:t xml:space="preserve">“She says that </w:t>
      </w:r>
      <w:r w:rsidRPr="009400B4">
        <w:rPr>
          <w:rFonts w:ascii="Times New Roman" w:hAnsi="Times New Roman"/>
          <w:sz w:val="24"/>
          <w:highlight w:val="yellow"/>
          <w:rPrChange w:id="4276" w:author="Andrea Stafford Hintz" w:date="2016-09-18T16:51:00Z">
            <w:rPr>
              <w:rFonts w:ascii="Times New Roman" w:eastAsia="Times New Roman" w:hAnsi="Times New Roman" w:cs="Times New Roman"/>
              <w:sz w:val="24"/>
              <w:szCs w:val="24"/>
              <w:highlight w:val="yellow"/>
            </w:rPr>
          </w:rPrChange>
        </w:rPr>
        <w:t>she saw a man in a plague doctor’s mask</w:t>
      </w:r>
      <w:r w:rsidRPr="009400B4">
        <w:rPr>
          <w:rFonts w:ascii="Times New Roman" w:hAnsi="Times New Roman"/>
          <w:sz w:val="24"/>
          <w:rPrChange w:id="4277" w:author="Andrea Stafford Hintz" w:date="2016-09-18T16:51:00Z">
            <w:rPr>
              <w:rFonts w:ascii="Times New Roman" w:eastAsia="Times New Roman" w:hAnsi="Times New Roman" w:cs="Times New Roman"/>
              <w:sz w:val="24"/>
              <w:szCs w:val="24"/>
            </w:rPr>
          </w:rPrChange>
        </w:rPr>
        <w:t>. He apparently used a clockwork bird to spread some sort of poison gas. Upon inhalation, the victims began to cough violently. Within a matter of moments, they were dead.”</w:t>
      </w:r>
    </w:p>
    <w:p w14:paraId="55D4D10E" w14:textId="6D52D62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278" w:author="Andrea Stafford Hintz" w:date="2016-09-18T16:51:00Z">
            <w:rPr>
              <w:rFonts w:ascii="Times New Roman" w:eastAsia="Times New Roman" w:hAnsi="Times New Roman" w:cs="Times New Roman"/>
              <w:sz w:val="24"/>
              <w:szCs w:val="24"/>
            </w:rPr>
          </w:rPrChange>
        </w:rPr>
        <w:t xml:space="preserve">Roderick gasped. So he was right! This plague </w:t>
      </w:r>
      <w:r w:rsidRPr="009400B4">
        <w:rPr>
          <w:rFonts w:ascii="Times New Roman" w:hAnsi="Times New Roman"/>
          <w:i/>
          <w:sz w:val="24"/>
          <w:rPrChange w:id="4279" w:author="Andrea Stafford Hintz" w:date="2016-09-18T16:51:00Z">
            <w:rPr>
              <w:rFonts w:ascii="Times New Roman" w:eastAsia="Times New Roman" w:hAnsi="Times New Roman" w:cs="Times New Roman"/>
              <w:i/>
              <w:sz w:val="24"/>
              <w:szCs w:val="24"/>
            </w:rPr>
          </w:rPrChange>
        </w:rPr>
        <w:t xml:space="preserve">was </w:t>
      </w:r>
      <w:r w:rsidRPr="009400B4">
        <w:rPr>
          <w:rFonts w:ascii="Times New Roman" w:hAnsi="Times New Roman"/>
          <w:sz w:val="24"/>
          <w:rPrChange w:id="4280" w:author="Andrea Stafford Hintz" w:date="2016-09-18T16:51:00Z">
            <w:rPr>
              <w:rFonts w:ascii="Times New Roman" w:eastAsia="Times New Roman" w:hAnsi="Times New Roman" w:cs="Times New Roman"/>
              <w:sz w:val="24"/>
              <w:szCs w:val="24"/>
            </w:rPr>
          </w:rPrChange>
        </w:rPr>
        <w:t>man-made. And the man had worn a plague mask. Taggert and Roderick both knew what this meant</w:t>
      </w:r>
      <w:ins w:id="4281" w:author="Andrea Stafford Hintz" w:date="2016-08-24T14:00:00Z">
        <w:r w:rsidR="00C23193" w:rsidRPr="009400B4">
          <w:rPr>
            <w:rFonts w:ascii="Times New Roman" w:hAnsi="Times New Roman"/>
            <w:sz w:val="24"/>
            <w:rPrChange w:id="4282" w:author="Andrea Stafford Hintz" w:date="2016-09-18T16:51:00Z">
              <w:rPr>
                <w:rFonts w:ascii="Times New Roman" w:eastAsia="Times New Roman" w:hAnsi="Times New Roman" w:cs="Times New Roman"/>
                <w:sz w:val="24"/>
                <w:szCs w:val="24"/>
              </w:rPr>
            </w:rPrChange>
          </w:rPr>
          <w:t xml:space="preserve">; </w:t>
        </w:r>
      </w:ins>
      <w:proofErr w:type="spellStart"/>
      <w:ins w:id="4283" w:author="Andrea Stafford Hintz" w:date="2016-09-18T16:51:00Z">
        <w:r w:rsidR="00A22D6C" w:rsidRPr="009400B4">
          <w:rPr>
            <w:rFonts w:ascii="Times New Roman" w:eastAsia="Times New Roman" w:hAnsi="Times New Roman" w:cs="Times New Roman"/>
            <w:sz w:val="24"/>
            <w:szCs w:val="24"/>
          </w:rPr>
          <w:t>their</w:t>
        </w:r>
      </w:ins>
      <w:ins w:id="4284" w:author="Andrea Stafford Hintz" w:date="2016-08-24T14:00:00Z">
        <w:r w:rsidR="00C23193" w:rsidRPr="75BA22D2">
          <w:rPr>
            <w:rFonts w:ascii="Times New Roman" w:eastAsia="Times New Roman" w:hAnsi="Times New Roman" w:cs="Times New Roman"/>
            <w:sz w:val="24"/>
            <w:szCs w:val="24"/>
            <w:rPrChange w:id="4285" w:author="Bryce Raffle" w:date="2016-09-06T11:42:00Z">
              <w:rPr>
                <w:rFonts w:ascii="Times New Roman" w:hAnsi="Times New Roman" w:cs="Times New Roman"/>
                <w:sz w:val="24"/>
                <w:szCs w:val="24"/>
              </w:rPr>
            </w:rPrChange>
          </w:rPr>
          <w:t>t</w:t>
        </w:r>
      </w:ins>
      <w:proofErr w:type="spellEnd"/>
      <w:del w:id="4286" w:author="Andrea Stafford Hintz" w:date="2016-08-24T14:00:00Z">
        <w:r w:rsidRPr="00C245FD" w:rsidDel="00C23193">
          <w:rPr>
            <w:rFonts w:ascii="Times New Roman" w:hAnsi="Times New Roman" w:cs="Times New Roman"/>
            <w:sz w:val="24"/>
            <w:szCs w:val="24"/>
          </w:rPr>
          <w:delText>. T</w:delText>
        </w:r>
      </w:del>
      <w:del w:id="4287" w:author="Andrea Stafford Hintz" w:date="2016-09-18T16:51:00Z">
        <w:r w:rsidRPr="75BA22D2">
          <w:rPr>
            <w:rFonts w:ascii="Times New Roman" w:eastAsia="Times New Roman" w:hAnsi="Times New Roman" w:cs="Times New Roman"/>
            <w:sz w:val="24"/>
            <w:szCs w:val="24"/>
            <w:rPrChange w:id="4288" w:author="Bryce Raffle" w:date="2016-09-06T11:42:00Z">
              <w:rPr>
                <w:rFonts w:ascii="Times New Roman" w:hAnsi="Times New Roman" w:cs="Times New Roman"/>
                <w:sz w:val="24"/>
                <w:szCs w:val="24"/>
              </w:rPr>
            </w:rPrChange>
          </w:rPr>
          <w:delText>heir</w:delText>
        </w:r>
      </w:del>
      <w:r w:rsidRPr="009400B4">
        <w:rPr>
          <w:rFonts w:ascii="Times New Roman" w:hAnsi="Times New Roman"/>
          <w:sz w:val="24"/>
          <w:rPrChange w:id="4289" w:author="Andrea Stafford Hintz" w:date="2016-09-18T16:51:00Z">
            <w:rPr>
              <w:rFonts w:ascii="Times New Roman" w:eastAsia="Times New Roman" w:hAnsi="Times New Roman" w:cs="Times New Roman"/>
              <w:sz w:val="24"/>
              <w:szCs w:val="24"/>
            </w:rPr>
          </w:rPrChange>
        </w:rPr>
        <w:t xml:space="preserve"> suspect was a Resurrectionist. The fact that the </w:t>
      </w:r>
      <w:commentRangeStart w:id="4290"/>
      <w:r w:rsidRPr="009400B4">
        <w:rPr>
          <w:rFonts w:ascii="Times New Roman" w:hAnsi="Times New Roman"/>
          <w:sz w:val="24"/>
          <w:rPrChange w:id="4291" w:author="Andrea Stafford Hintz" w:date="2016-09-18T16:51:00Z">
            <w:rPr>
              <w:rFonts w:ascii="Times New Roman" w:eastAsia="Times New Roman" w:hAnsi="Times New Roman" w:cs="Times New Roman"/>
              <w:sz w:val="24"/>
              <w:szCs w:val="24"/>
            </w:rPr>
          </w:rPrChange>
        </w:rPr>
        <w:t xml:space="preserve">witness had mentioned that the mask was </w:t>
      </w:r>
      <w:r w:rsidRPr="009400B4">
        <w:rPr>
          <w:rFonts w:ascii="Times New Roman" w:hAnsi="Times New Roman"/>
          <w:i/>
          <w:sz w:val="24"/>
          <w:rPrChange w:id="4292" w:author="Andrea Stafford Hintz" w:date="2016-09-18T16:51:00Z">
            <w:rPr>
              <w:rFonts w:ascii="Times New Roman" w:eastAsia="Times New Roman" w:hAnsi="Times New Roman" w:cs="Times New Roman"/>
              <w:i/>
              <w:sz w:val="24"/>
              <w:szCs w:val="24"/>
            </w:rPr>
          </w:rPrChange>
        </w:rPr>
        <w:t>old</w:t>
      </w:r>
      <w:r w:rsidRPr="009400B4">
        <w:rPr>
          <w:rFonts w:ascii="Times New Roman" w:hAnsi="Times New Roman"/>
          <w:sz w:val="24"/>
          <w:rPrChange w:id="4293" w:author="Andrea Stafford Hintz" w:date="2016-09-18T16:51:00Z">
            <w:rPr>
              <w:rFonts w:ascii="Times New Roman" w:eastAsia="Times New Roman" w:hAnsi="Times New Roman" w:cs="Times New Roman"/>
              <w:sz w:val="24"/>
              <w:szCs w:val="24"/>
            </w:rPr>
          </w:rPrChange>
        </w:rPr>
        <w:t xml:space="preserve"> </w:t>
      </w:r>
      <w:commentRangeEnd w:id="4290"/>
      <w:r w:rsidR="00C23193">
        <w:rPr>
          <w:rStyle w:val="CommentReference"/>
        </w:rPr>
        <w:commentReference w:id="4290"/>
      </w:r>
      <w:r w:rsidRPr="009400B4">
        <w:rPr>
          <w:rFonts w:ascii="Times New Roman" w:hAnsi="Times New Roman"/>
          <w:sz w:val="24"/>
          <w:rPrChange w:id="4294" w:author="Andrea Stafford Hintz" w:date="2016-09-18T16:51:00Z">
            <w:rPr>
              <w:rFonts w:ascii="Times New Roman" w:eastAsia="Times New Roman" w:hAnsi="Times New Roman" w:cs="Times New Roman"/>
              <w:sz w:val="24"/>
              <w:szCs w:val="24"/>
            </w:rPr>
          </w:rPrChange>
        </w:rPr>
        <w:t xml:space="preserve">was even more telling. Could they have at last found their man, </w:t>
      </w:r>
      <w:commentRangeStart w:id="4295"/>
      <w:ins w:id="4296" w:author="Andrea Stafford Hintz" w:date="2016-08-24T14:00:00Z">
        <w:r w:rsidR="00C23193" w:rsidRPr="009400B4">
          <w:rPr>
            <w:rFonts w:ascii="Times New Roman" w:hAnsi="Times New Roman"/>
            <w:sz w:val="24"/>
            <w:rPrChange w:id="4297" w:author="Andrea Stafford Hintz" w:date="2016-09-18T16:51:00Z">
              <w:rPr>
                <w:rFonts w:ascii="Times New Roman" w:eastAsia="Times New Roman" w:hAnsi="Times New Roman" w:cs="Times New Roman"/>
                <w:sz w:val="24"/>
                <w:szCs w:val="24"/>
              </w:rPr>
            </w:rPrChange>
          </w:rPr>
          <w:t>Anthony Tidkins</w:t>
        </w:r>
        <w:commentRangeEnd w:id="4295"/>
        <w:r w:rsidR="00C23193">
          <w:rPr>
            <w:rStyle w:val="CommentReference"/>
          </w:rPr>
          <w:commentReference w:id="4295"/>
        </w:r>
        <w:r w:rsidR="00C23193" w:rsidRPr="009400B4">
          <w:rPr>
            <w:rFonts w:ascii="Times New Roman" w:hAnsi="Times New Roman"/>
            <w:sz w:val="24"/>
            <w:rPrChange w:id="4298"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4299" w:author="Andrea Stafford Hintz" w:date="2016-09-18T16:51:00Z">
            <w:rPr>
              <w:rFonts w:ascii="Times New Roman" w:eastAsia="Times New Roman" w:hAnsi="Times New Roman" w:cs="Times New Roman"/>
              <w:sz w:val="24"/>
              <w:szCs w:val="24"/>
            </w:rPr>
          </w:rPrChange>
        </w:rPr>
        <w:t xml:space="preserve">the mad scientist </w:t>
      </w:r>
      <w:r w:rsidR="00C245FD" w:rsidRPr="009400B4">
        <w:rPr>
          <w:rFonts w:ascii="Times New Roman" w:hAnsi="Times New Roman"/>
          <w:sz w:val="24"/>
          <w:rPrChange w:id="4300" w:author="Andrea Stafford Hintz" w:date="2016-09-18T16:51:00Z">
            <w:rPr>
              <w:rFonts w:ascii="Times New Roman" w:eastAsia="Times New Roman" w:hAnsi="Times New Roman" w:cs="Times New Roman"/>
              <w:sz w:val="24"/>
              <w:szCs w:val="24"/>
            </w:rPr>
          </w:rPrChange>
        </w:rPr>
        <w:t>harbored</w:t>
      </w:r>
      <w:r w:rsidRPr="009400B4">
        <w:rPr>
          <w:rFonts w:ascii="Times New Roman" w:hAnsi="Times New Roman"/>
          <w:sz w:val="24"/>
          <w:rPrChange w:id="4301" w:author="Andrea Stafford Hintz" w:date="2016-09-18T16:51:00Z">
            <w:rPr>
              <w:rFonts w:ascii="Times New Roman" w:eastAsia="Times New Roman" w:hAnsi="Times New Roman" w:cs="Times New Roman"/>
              <w:sz w:val="24"/>
              <w:szCs w:val="24"/>
            </w:rPr>
          </w:rPrChange>
        </w:rPr>
        <w:t xml:space="preserve"> by the Resurrectionists when they first went into hiding</w:t>
      </w:r>
      <w:ins w:id="4302" w:author="Andrea Stafford Hintz" w:date="2016-09-18T16:51:00Z">
        <w:r w:rsidR="00A22D6C" w:rsidRPr="009400B4">
          <w:rPr>
            <w:rFonts w:ascii="Times New Roman" w:eastAsia="Times New Roman" w:hAnsi="Times New Roman" w:cs="Times New Roman"/>
            <w:sz w:val="24"/>
            <w:szCs w:val="24"/>
          </w:rPr>
          <w:t>?.</w:t>
        </w:r>
      </w:ins>
      <w:del w:id="4303" w:author="Andrea Stafford Hintz" w:date="2016-09-18T16:51:00Z">
        <w:r w:rsidRPr="75BA22D2">
          <w:rPr>
            <w:rFonts w:ascii="Times New Roman" w:eastAsia="Times New Roman" w:hAnsi="Times New Roman" w:cs="Times New Roman"/>
            <w:sz w:val="24"/>
            <w:szCs w:val="24"/>
            <w:rPrChange w:id="4304" w:author="Bryce Raffle" w:date="2016-09-06T11:42:00Z">
              <w:rPr>
                <w:rFonts w:ascii="Times New Roman" w:hAnsi="Times New Roman" w:cs="Times New Roman"/>
                <w:sz w:val="24"/>
                <w:szCs w:val="24"/>
              </w:rPr>
            </w:rPrChange>
          </w:rPr>
          <w:delText>?</w:delText>
        </w:r>
      </w:del>
      <w:del w:id="4305" w:author="Andrea Stafford Hintz" w:date="2016-08-24T14:00:00Z">
        <w:r w:rsidRPr="00C245FD" w:rsidDel="00C23193">
          <w:rPr>
            <w:rFonts w:ascii="Times New Roman" w:hAnsi="Times New Roman" w:cs="Times New Roman"/>
            <w:sz w:val="24"/>
            <w:szCs w:val="24"/>
          </w:rPr>
          <w:delText xml:space="preserve"> Anthony Tidkins</w:delText>
        </w:r>
      </w:del>
      <w:del w:id="4306" w:author="Andrea Stafford Hintz" w:date="2016-09-18T16:51:00Z">
        <w:r w:rsidRPr="75BA22D2">
          <w:rPr>
            <w:rFonts w:ascii="Times New Roman" w:eastAsia="Times New Roman" w:hAnsi="Times New Roman" w:cs="Times New Roman"/>
            <w:sz w:val="24"/>
            <w:szCs w:val="24"/>
            <w:rPrChange w:id="4307" w:author="Bryce Raffle" w:date="2016-09-06T11:42:00Z">
              <w:rPr>
                <w:rFonts w:ascii="Times New Roman" w:hAnsi="Times New Roman" w:cs="Times New Roman"/>
                <w:sz w:val="24"/>
                <w:szCs w:val="24"/>
              </w:rPr>
            </w:rPrChange>
          </w:rPr>
          <w:delText>.</w:delText>
        </w:r>
      </w:del>
    </w:p>
    <w:p w14:paraId="6064D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08" w:author="Andrea Stafford Hintz" w:date="2016-09-18T16:51:00Z">
            <w:rPr>
              <w:rFonts w:ascii="Times New Roman" w:eastAsia="Times New Roman" w:hAnsi="Times New Roman" w:cs="Times New Roman"/>
              <w:sz w:val="24"/>
              <w:szCs w:val="24"/>
            </w:rPr>
          </w:rPrChange>
        </w:rPr>
        <w:t>“This witness,” said Roderick. “I’ll want to speak with her.”</w:t>
      </w:r>
    </w:p>
    <w:p w14:paraId="184B80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09" w:author="Andrea Stafford Hintz" w:date="2016-09-18T16:51:00Z">
            <w:rPr>
              <w:rFonts w:ascii="Times New Roman" w:eastAsia="Times New Roman" w:hAnsi="Times New Roman" w:cs="Times New Roman"/>
              <w:sz w:val="24"/>
              <w:szCs w:val="24"/>
            </w:rPr>
          </w:rPrChange>
        </w:rPr>
        <w:lastRenderedPageBreak/>
        <w:t>Taggert twirled his moustache in what Roderick felt was a guilty manner, if it was possible to twirl one’s moustache guiltily.</w:t>
      </w:r>
    </w:p>
    <w:p w14:paraId="237FC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10" w:author="Andrea Stafford Hintz" w:date="2016-09-18T16:51:00Z">
            <w:rPr>
              <w:rFonts w:ascii="Times New Roman" w:eastAsia="Times New Roman" w:hAnsi="Times New Roman" w:cs="Times New Roman"/>
              <w:sz w:val="24"/>
              <w:szCs w:val="24"/>
            </w:rPr>
          </w:rPrChange>
        </w:rPr>
        <w:t>“Miss Karnstein had been through quite an ordeal,” he said. “She wanted to go home and rest. We felt that would be advisable. She was quite young, after all—”</w:t>
      </w:r>
    </w:p>
    <w:p w14:paraId="776FE7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11" w:author="Andrea Stafford Hintz" w:date="2016-09-18T16:51:00Z">
            <w:rPr>
              <w:rFonts w:ascii="Times New Roman" w:eastAsia="Times New Roman" w:hAnsi="Times New Roman" w:cs="Times New Roman"/>
              <w:sz w:val="24"/>
              <w:szCs w:val="24"/>
            </w:rPr>
          </w:rPrChange>
        </w:rPr>
        <w:t>“Did you at least get an address?” Roderick said, cutting off the detective. “</w:t>
      </w:r>
      <w:commentRangeStart w:id="4312"/>
      <w:r w:rsidRPr="009400B4">
        <w:rPr>
          <w:rFonts w:ascii="Times New Roman" w:hAnsi="Times New Roman"/>
          <w:sz w:val="24"/>
          <w:rPrChange w:id="4313" w:author="Andrea Stafford Hintz" w:date="2016-09-18T16:51:00Z">
            <w:rPr>
              <w:rFonts w:ascii="Times New Roman" w:eastAsia="Times New Roman" w:hAnsi="Times New Roman" w:cs="Times New Roman"/>
              <w:sz w:val="24"/>
              <w:szCs w:val="24"/>
            </w:rPr>
          </w:rPrChange>
        </w:rPr>
        <w:t>Did no one think to ask why she wasn’t affected by this plague like the others?</w:t>
      </w:r>
      <w:commentRangeEnd w:id="4312"/>
      <w:r w:rsidR="006C74D1">
        <w:rPr>
          <w:rStyle w:val="CommentReference"/>
        </w:rPr>
        <w:commentReference w:id="4312"/>
      </w:r>
      <w:r w:rsidRPr="009400B4">
        <w:rPr>
          <w:rFonts w:ascii="Times New Roman" w:hAnsi="Times New Roman"/>
          <w:sz w:val="24"/>
          <w:rPrChange w:id="4314" w:author="Andrea Stafford Hintz" w:date="2016-09-18T16:51:00Z">
            <w:rPr>
              <w:rFonts w:ascii="Times New Roman" w:eastAsia="Times New Roman" w:hAnsi="Times New Roman" w:cs="Times New Roman"/>
              <w:sz w:val="24"/>
              <w:szCs w:val="24"/>
            </w:rPr>
          </w:rPrChange>
        </w:rPr>
        <w:t>”</w:t>
      </w:r>
    </w:p>
    <w:p w14:paraId="1B178628" w14:textId="08A2011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15" w:author="Andrea Stafford Hintz" w:date="2016-09-18T16:51:00Z">
            <w:rPr>
              <w:rFonts w:ascii="Times New Roman" w:eastAsia="Times New Roman" w:hAnsi="Times New Roman" w:cs="Times New Roman"/>
              <w:sz w:val="24"/>
              <w:szCs w:val="24"/>
            </w:rPr>
          </w:rPrChange>
        </w:rPr>
        <w:t>Taggert twirled his moustache</w:t>
      </w:r>
      <w:r w:rsidR="00DA050B" w:rsidRPr="009400B4">
        <w:rPr>
          <w:rFonts w:ascii="Times New Roman" w:hAnsi="Times New Roman"/>
          <w:sz w:val="24"/>
          <w:rPrChange w:id="4316" w:author="Andrea Stafford Hintz" w:date="2016-09-18T16:51:00Z">
            <w:rPr>
              <w:rFonts w:ascii="Times New Roman" w:eastAsia="Times New Roman" w:hAnsi="Times New Roman" w:cs="Times New Roman"/>
              <w:sz w:val="24"/>
              <w:szCs w:val="24"/>
            </w:rPr>
          </w:rPrChange>
        </w:rPr>
        <w:t xml:space="preserve"> and frowned</w:t>
      </w:r>
      <w:commentRangeStart w:id="4317"/>
      <w:ins w:id="4318" w:author="Andrea Stafford Hintz" w:date="2016-08-24T14:05:00Z">
        <w:r w:rsidR="006C74D1" w:rsidRPr="009400B4">
          <w:rPr>
            <w:rFonts w:ascii="Times New Roman" w:hAnsi="Times New Roman"/>
            <w:sz w:val="24"/>
            <w:rPrChange w:id="4319" w:author="Andrea Stafford Hintz" w:date="2016-09-18T16:51:00Z">
              <w:rPr>
                <w:rFonts w:ascii="Times New Roman" w:eastAsia="Times New Roman" w:hAnsi="Times New Roman" w:cs="Times New Roman"/>
                <w:sz w:val="24"/>
                <w:szCs w:val="24"/>
              </w:rPr>
            </w:rPrChange>
          </w:rPr>
          <w:t>, indicating his answer in the negative</w:t>
        </w:r>
        <w:commentRangeEnd w:id="4317"/>
        <w:r w:rsidR="006C74D1">
          <w:rPr>
            <w:rStyle w:val="CommentReference"/>
          </w:rPr>
          <w:commentReference w:id="4317"/>
        </w:r>
        <w:r w:rsidR="006C74D1" w:rsidRPr="009400B4">
          <w:rPr>
            <w:rFonts w:ascii="Times New Roman" w:hAnsi="Times New Roman"/>
            <w:sz w:val="24"/>
            <w:rPrChange w:id="4320" w:author="Andrea Stafford Hintz" w:date="2016-09-18T16:51:00Z">
              <w:rPr>
                <w:rFonts w:ascii="Times New Roman" w:eastAsia="Times New Roman" w:hAnsi="Times New Roman" w:cs="Times New Roman"/>
                <w:sz w:val="24"/>
                <w:szCs w:val="24"/>
              </w:rPr>
            </w:rPrChange>
          </w:rPr>
          <w:t xml:space="preserve">. </w:t>
        </w:r>
      </w:ins>
      <w:del w:id="4321" w:author="Andrea Stafford Hintz" w:date="2016-08-24T14:05:00Z">
        <w:r w:rsidRPr="00C245FD" w:rsidDel="006C74D1">
          <w:rPr>
            <w:rFonts w:ascii="Times New Roman" w:hAnsi="Times New Roman" w:cs="Times New Roman"/>
            <w:sz w:val="24"/>
            <w:szCs w:val="24"/>
          </w:rPr>
          <w:delText>. This seemed to answer Roderick’s question.</w:delText>
        </w:r>
      </w:del>
    </w:p>
    <w:p w14:paraId="708269E5" w14:textId="1DEFB3C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22" w:author="Andrea Stafford Hintz" w:date="2016-09-18T16:51:00Z">
            <w:rPr>
              <w:rFonts w:ascii="Times New Roman" w:eastAsia="Times New Roman" w:hAnsi="Times New Roman" w:cs="Times New Roman"/>
              <w:sz w:val="24"/>
              <w:szCs w:val="24"/>
            </w:rPr>
          </w:rPrChange>
        </w:rPr>
        <w:t xml:space="preserve">“Of course not. Why </w:t>
      </w:r>
      <w:proofErr w:type="spellStart"/>
      <w:ins w:id="4323" w:author="Andrea Stafford Hintz" w:date="2016-09-18T16:51:00Z">
        <w:r w:rsidR="00A22D6C" w:rsidRPr="009400B4">
          <w:rPr>
            <w:rFonts w:ascii="Times New Roman" w:eastAsia="Times New Roman" w:hAnsi="Times New Roman" w:cs="Times New Roman"/>
            <w:sz w:val="24"/>
            <w:szCs w:val="24"/>
          </w:rPr>
          <w:t>would</w:t>
        </w:r>
      </w:ins>
      <w:del w:id="4324" w:author="Andrea Stafford Hintz" w:date="2016-08-24T14:06:00Z">
        <w:r w:rsidRPr="00C245FD" w:rsidDel="006C74D1">
          <w:rPr>
            <w:rFonts w:ascii="Times New Roman" w:hAnsi="Times New Roman" w:cs="Times New Roman"/>
            <w:sz w:val="24"/>
            <w:szCs w:val="24"/>
          </w:rPr>
          <w:delText>do I always</w:delText>
        </w:r>
      </w:del>
      <w:ins w:id="4325" w:author="Andrea Stafford Hintz" w:date="2016-08-24T14:06:00Z">
        <w:r w:rsidR="006C74D1" w:rsidRPr="75BA22D2">
          <w:rPr>
            <w:rFonts w:ascii="Times New Roman" w:eastAsia="Times New Roman" w:hAnsi="Times New Roman" w:cs="Times New Roman"/>
            <w:sz w:val="24"/>
            <w:szCs w:val="24"/>
            <w:rPrChange w:id="4326" w:author="Bryce Raffle" w:date="2016-09-06T11:42:00Z">
              <w:rPr>
                <w:rFonts w:ascii="Times New Roman" w:hAnsi="Times New Roman" w:cs="Times New Roman"/>
                <w:sz w:val="24"/>
                <w:szCs w:val="24"/>
              </w:rPr>
            </w:rPrChange>
          </w:rPr>
          <w:t>would</w:t>
        </w:r>
        <w:proofErr w:type="spellEnd"/>
        <w:r w:rsidR="006C74D1" w:rsidRPr="009400B4">
          <w:rPr>
            <w:rFonts w:ascii="Times New Roman" w:hAnsi="Times New Roman"/>
            <w:sz w:val="24"/>
            <w:rPrChange w:id="4327" w:author="Andrea Stafford Hintz" w:date="2016-09-18T16:51:00Z">
              <w:rPr>
                <w:rFonts w:ascii="Times New Roman" w:eastAsia="Times New Roman" w:hAnsi="Times New Roman" w:cs="Times New Roman"/>
                <w:sz w:val="24"/>
                <w:szCs w:val="24"/>
              </w:rPr>
            </w:rPrChange>
          </w:rPr>
          <w:t xml:space="preserve"> I</w:t>
        </w:r>
      </w:ins>
      <w:r w:rsidRPr="009400B4">
        <w:rPr>
          <w:rFonts w:ascii="Times New Roman" w:hAnsi="Times New Roman"/>
          <w:sz w:val="24"/>
          <w:rPrChange w:id="4328" w:author="Andrea Stafford Hintz" w:date="2016-09-18T16:51:00Z">
            <w:rPr>
              <w:rFonts w:ascii="Times New Roman" w:eastAsia="Times New Roman" w:hAnsi="Times New Roman" w:cs="Times New Roman"/>
              <w:sz w:val="24"/>
              <w:szCs w:val="24"/>
            </w:rPr>
          </w:rPrChange>
        </w:rPr>
        <w:t xml:space="preserve"> expect you to demonstrate even a minute amount of competence, when I continue to be disappointed?”</w:t>
      </w:r>
    </w:p>
    <w:p w14:paraId="56256D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29" w:author="Andrea Stafford Hintz" w:date="2016-09-18T16:51:00Z">
            <w:rPr>
              <w:rFonts w:ascii="Times New Roman" w:eastAsia="Times New Roman" w:hAnsi="Times New Roman" w:cs="Times New Roman"/>
              <w:sz w:val="24"/>
              <w:szCs w:val="24"/>
            </w:rPr>
          </w:rPrChange>
        </w:rPr>
        <w:t xml:space="preserve">“Before you work yourself into a fit, there’s more,” said Taggert, </w:t>
      </w:r>
      <w:r w:rsidR="00C245FD" w:rsidRPr="009400B4">
        <w:rPr>
          <w:rFonts w:ascii="Times New Roman" w:hAnsi="Times New Roman"/>
          <w:sz w:val="24"/>
          <w:rPrChange w:id="4330" w:author="Andrea Stafford Hintz" w:date="2016-09-18T16:51:00Z">
            <w:rPr>
              <w:rFonts w:ascii="Times New Roman" w:eastAsia="Times New Roman" w:hAnsi="Times New Roman" w:cs="Times New Roman"/>
              <w:sz w:val="24"/>
              <w:szCs w:val="24"/>
            </w:rPr>
          </w:rPrChange>
        </w:rPr>
        <w:t>recognizing</w:t>
      </w:r>
      <w:r w:rsidRPr="009400B4">
        <w:rPr>
          <w:rFonts w:ascii="Times New Roman" w:hAnsi="Times New Roman"/>
          <w:sz w:val="24"/>
          <w:rPrChange w:id="4331" w:author="Andrea Stafford Hintz" w:date="2016-09-18T16:51:00Z">
            <w:rPr>
              <w:rFonts w:ascii="Times New Roman" w:eastAsia="Times New Roman" w:hAnsi="Times New Roman" w:cs="Times New Roman"/>
              <w:sz w:val="24"/>
              <w:szCs w:val="24"/>
            </w:rPr>
          </w:rPrChange>
        </w:rPr>
        <w:t xml:space="preserve"> from Roderick’s tone that he was struggling to control his temper.</w:t>
      </w:r>
    </w:p>
    <w:p w14:paraId="74E002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32" w:author="Andrea Stafford Hintz" w:date="2016-09-18T16:51:00Z">
            <w:rPr>
              <w:rFonts w:ascii="Times New Roman" w:eastAsia="Times New Roman" w:hAnsi="Times New Roman" w:cs="Times New Roman"/>
              <w:sz w:val="24"/>
              <w:szCs w:val="24"/>
            </w:rPr>
          </w:rPrChange>
        </w:rPr>
        <w:t xml:space="preserve">Perhaps he had been a bit too overzealous with the </w:t>
      </w:r>
      <w:commentRangeStart w:id="4333"/>
      <w:r w:rsidRPr="009400B4">
        <w:rPr>
          <w:rFonts w:ascii="Times New Roman" w:hAnsi="Times New Roman"/>
          <w:sz w:val="24"/>
          <w:rPrChange w:id="4334" w:author="Andrea Stafford Hintz" w:date="2016-09-18T16:51:00Z">
            <w:rPr>
              <w:rFonts w:ascii="Times New Roman" w:eastAsia="Times New Roman" w:hAnsi="Times New Roman" w:cs="Times New Roman"/>
              <w:sz w:val="24"/>
              <w:szCs w:val="24"/>
            </w:rPr>
          </w:rPrChange>
        </w:rPr>
        <w:t>cocaine</w:t>
      </w:r>
      <w:commentRangeEnd w:id="4333"/>
      <w:r w:rsidR="006C74D1">
        <w:rPr>
          <w:rStyle w:val="CommentReference"/>
        </w:rPr>
        <w:commentReference w:id="4333"/>
      </w:r>
      <w:r w:rsidRPr="009400B4">
        <w:rPr>
          <w:rFonts w:ascii="Times New Roman" w:hAnsi="Times New Roman"/>
          <w:sz w:val="24"/>
          <w:rPrChange w:id="4335" w:author="Andrea Stafford Hintz" w:date="2016-09-18T16:51:00Z">
            <w:rPr>
              <w:rFonts w:ascii="Times New Roman" w:eastAsia="Times New Roman" w:hAnsi="Times New Roman" w:cs="Times New Roman"/>
              <w:sz w:val="24"/>
              <w:szCs w:val="24"/>
            </w:rPr>
          </w:rPrChange>
        </w:rPr>
        <w:t>, he thought, forcing himself to take deep breaths. He gestured for the detective to continue.</w:t>
      </w:r>
    </w:p>
    <w:p w14:paraId="50BFC6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36" w:author="Andrea Stafford Hintz" w:date="2016-09-18T16:51:00Z">
            <w:rPr>
              <w:rFonts w:ascii="Times New Roman" w:eastAsia="Times New Roman" w:hAnsi="Times New Roman" w:cs="Times New Roman"/>
              <w:sz w:val="24"/>
              <w:szCs w:val="24"/>
            </w:rPr>
          </w:rPrChange>
        </w:rPr>
        <w:t>“Miss Karnstein was able to identify the culprit. She believes she recogni</w:t>
      </w:r>
      <w:r w:rsidR="00C245FD" w:rsidRPr="009400B4">
        <w:rPr>
          <w:rFonts w:ascii="Times New Roman" w:hAnsi="Times New Roman"/>
          <w:sz w:val="24"/>
          <w:rPrChange w:id="4337" w:author="Andrea Stafford Hintz" w:date="2016-09-18T16:51:00Z">
            <w:rPr>
              <w:rFonts w:ascii="Times New Roman" w:eastAsia="Times New Roman" w:hAnsi="Times New Roman" w:cs="Times New Roman"/>
              <w:sz w:val="24"/>
              <w:szCs w:val="24"/>
            </w:rPr>
          </w:rPrChange>
        </w:rPr>
        <w:t>z</w:t>
      </w:r>
      <w:r w:rsidRPr="009400B4">
        <w:rPr>
          <w:rFonts w:ascii="Times New Roman" w:hAnsi="Times New Roman"/>
          <w:sz w:val="24"/>
          <w:rPrChange w:id="4338" w:author="Andrea Stafford Hintz" w:date="2016-09-18T16:51:00Z">
            <w:rPr>
              <w:rFonts w:ascii="Times New Roman" w:eastAsia="Times New Roman" w:hAnsi="Times New Roman" w:cs="Times New Roman"/>
              <w:sz w:val="24"/>
              <w:szCs w:val="24"/>
            </w:rPr>
          </w:rPrChange>
        </w:rPr>
        <w:t>ed him. We’ve sent a dozen Black Marias to apprehend the man. We’ve got him, Roderick,” said Taggert vehemently. “We’ve got him at last.”</w:t>
      </w:r>
    </w:p>
    <w:p w14:paraId="68215E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39" w:author="Andrea Stafford Hintz" w:date="2016-09-18T16:51:00Z">
            <w:rPr>
              <w:rFonts w:ascii="Times New Roman" w:eastAsia="Times New Roman" w:hAnsi="Times New Roman" w:cs="Times New Roman"/>
              <w:sz w:val="24"/>
              <w:szCs w:val="24"/>
            </w:rPr>
          </w:rPrChange>
        </w:rPr>
        <w:t>“You really think this could be Anthony Tidkins?” Roderick asked. “The Resurrection Man?”</w:t>
      </w:r>
    </w:p>
    <w:p w14:paraId="63452E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40" w:author="Andrea Stafford Hintz" w:date="2016-09-18T16:51:00Z">
            <w:rPr>
              <w:rFonts w:ascii="Times New Roman" w:eastAsia="Times New Roman" w:hAnsi="Times New Roman" w:cs="Times New Roman"/>
              <w:sz w:val="24"/>
              <w:szCs w:val="24"/>
            </w:rPr>
          </w:rPrChange>
        </w:rPr>
        <w:t>Taggert nodded.</w:t>
      </w:r>
    </w:p>
    <w:p w14:paraId="701B9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41" w:author="Andrea Stafford Hintz" w:date="2016-09-18T16:51:00Z">
            <w:rPr>
              <w:rFonts w:ascii="Times New Roman" w:eastAsia="Times New Roman" w:hAnsi="Times New Roman" w:cs="Times New Roman"/>
              <w:sz w:val="24"/>
              <w:szCs w:val="24"/>
            </w:rPr>
          </w:rPrChange>
        </w:rPr>
        <w:t>“It’s him. I’m sure of it. I should mention, the suspect named by Miss Karnstein…” Taggert hesitated. “He’s an acquaintance of yours.”</w:t>
      </w:r>
    </w:p>
    <w:p w14:paraId="6EBCF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42" w:author="Andrea Stafford Hintz" w:date="2016-09-18T16:51:00Z">
            <w:rPr>
              <w:rFonts w:ascii="Times New Roman" w:eastAsia="Times New Roman" w:hAnsi="Times New Roman" w:cs="Times New Roman"/>
              <w:sz w:val="24"/>
              <w:szCs w:val="24"/>
            </w:rPr>
          </w:rPrChange>
        </w:rPr>
        <w:t>“Spit it out, man, please,” said Roderick, a bit more forcefully than he’d intended.</w:t>
      </w:r>
    </w:p>
    <w:p w14:paraId="630E82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43" w:author="Andrea Stafford Hintz" w:date="2016-09-18T16:51:00Z">
            <w:rPr>
              <w:rFonts w:ascii="Times New Roman" w:eastAsia="Times New Roman" w:hAnsi="Times New Roman" w:cs="Times New Roman"/>
              <w:sz w:val="24"/>
              <w:szCs w:val="24"/>
            </w:rPr>
          </w:rPrChange>
        </w:rPr>
        <w:t>“Parson Sinews.”</w:t>
      </w:r>
    </w:p>
    <w:p w14:paraId="3E9FB4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344"/>
      <w:r w:rsidRPr="009400B4">
        <w:rPr>
          <w:rFonts w:ascii="Times New Roman" w:hAnsi="Times New Roman"/>
          <w:sz w:val="24"/>
          <w:rPrChange w:id="4345" w:author="Andrea Stafford Hintz" w:date="2016-09-18T16:51:00Z">
            <w:rPr>
              <w:rFonts w:ascii="Times New Roman" w:eastAsia="Times New Roman" w:hAnsi="Times New Roman" w:cs="Times New Roman"/>
              <w:sz w:val="24"/>
              <w:szCs w:val="24"/>
            </w:rPr>
          </w:rPrChange>
        </w:rPr>
        <w:lastRenderedPageBreak/>
        <w:t>Roderick swallowed</w:t>
      </w:r>
      <w:commentRangeEnd w:id="4344"/>
      <w:r w:rsidR="00346599">
        <w:rPr>
          <w:rStyle w:val="CommentReference"/>
        </w:rPr>
        <w:commentReference w:id="4344"/>
      </w:r>
      <w:r w:rsidRPr="009400B4">
        <w:rPr>
          <w:rFonts w:ascii="Times New Roman" w:hAnsi="Times New Roman"/>
          <w:sz w:val="24"/>
          <w:rPrChange w:id="4346" w:author="Andrea Stafford Hintz" w:date="2016-09-18T16:51:00Z">
            <w:rPr>
              <w:rFonts w:ascii="Times New Roman" w:eastAsia="Times New Roman" w:hAnsi="Times New Roman" w:cs="Times New Roman"/>
              <w:sz w:val="24"/>
              <w:szCs w:val="24"/>
            </w:rPr>
          </w:rPrChange>
        </w:rPr>
        <w:t>.</w:t>
      </w:r>
    </w:p>
    <w:p w14:paraId="0FCEA2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47" w:author="Andrea Stafford Hintz" w:date="2016-09-18T16:51:00Z">
            <w:rPr>
              <w:rFonts w:ascii="Times New Roman" w:eastAsia="Times New Roman" w:hAnsi="Times New Roman" w:cs="Times New Roman"/>
              <w:sz w:val="24"/>
              <w:szCs w:val="24"/>
            </w:rPr>
          </w:rPrChange>
        </w:rPr>
        <w:t xml:space="preserve">“Sinews? Really? The man’s a megalomaniac, an eccentric, a crook, a reputed vampire, and worse still, </w:t>
      </w:r>
      <w:commentRangeStart w:id="4348"/>
      <w:r w:rsidRPr="009400B4">
        <w:rPr>
          <w:rFonts w:ascii="Times New Roman" w:hAnsi="Times New Roman"/>
          <w:sz w:val="24"/>
          <w:rPrChange w:id="4349" w:author="Andrea Stafford Hintz" w:date="2016-09-18T16:51:00Z">
            <w:rPr>
              <w:rFonts w:ascii="Times New Roman" w:eastAsia="Times New Roman" w:hAnsi="Times New Roman" w:cs="Times New Roman"/>
              <w:sz w:val="24"/>
              <w:szCs w:val="24"/>
            </w:rPr>
          </w:rPrChange>
        </w:rPr>
        <w:t>he’s Irish</w:t>
      </w:r>
      <w:commentRangeEnd w:id="4348"/>
      <w:r w:rsidR="00346599">
        <w:rPr>
          <w:rStyle w:val="CommentReference"/>
        </w:rPr>
        <w:commentReference w:id="4348"/>
      </w:r>
      <w:r w:rsidRPr="009400B4">
        <w:rPr>
          <w:rFonts w:ascii="Times New Roman" w:hAnsi="Times New Roman"/>
          <w:sz w:val="24"/>
          <w:rPrChange w:id="4350" w:author="Andrea Stafford Hintz" w:date="2016-09-18T16:51:00Z">
            <w:rPr>
              <w:rFonts w:ascii="Times New Roman" w:eastAsia="Times New Roman" w:hAnsi="Times New Roman" w:cs="Times New Roman"/>
              <w:sz w:val="24"/>
              <w:szCs w:val="24"/>
            </w:rPr>
          </w:rPrChange>
        </w:rPr>
        <w:t>. But a mass murderer?”</w:t>
      </w:r>
    </w:p>
    <w:p w14:paraId="053304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51" w:author="Andrea Stafford Hintz" w:date="2016-09-18T16:51:00Z">
            <w:rPr>
              <w:rFonts w:ascii="Times New Roman" w:eastAsia="Times New Roman" w:hAnsi="Times New Roman" w:cs="Times New Roman"/>
              <w:sz w:val="24"/>
              <w:szCs w:val="24"/>
            </w:rPr>
          </w:rPrChange>
        </w:rPr>
        <w:t>The Inspector looked as if he had his own doubts.</w:t>
      </w:r>
    </w:p>
    <w:p w14:paraId="11353D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52" w:author="Andrea Stafford Hintz" w:date="2016-09-18T16:51:00Z">
            <w:rPr>
              <w:rFonts w:ascii="Times New Roman" w:eastAsia="Times New Roman" w:hAnsi="Times New Roman" w:cs="Times New Roman"/>
              <w:sz w:val="24"/>
              <w:szCs w:val="24"/>
            </w:rPr>
          </w:rPrChange>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4280305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353" w:author="Andrea Stafford Hintz" w:date="2016-09-18T16:51:00Z">
            <w:rPr>
              <w:rFonts w:ascii="Times New Roman" w:eastAsia="Times New Roman" w:hAnsi="Times New Roman" w:cs="Times New Roman"/>
              <w:sz w:val="24"/>
              <w:szCs w:val="24"/>
            </w:rPr>
          </w:rPrChange>
        </w:rPr>
        <w:t>#</w:t>
      </w:r>
    </w:p>
    <w:p w14:paraId="4ACC4B3B" w14:textId="0FD07F96"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354" w:name="Scene_15"/>
      <w:commentRangeStart w:id="4355"/>
      <w:r w:rsidRPr="009400B4">
        <w:rPr>
          <w:rFonts w:ascii="Times New Roman" w:hAnsi="Times New Roman"/>
          <w:sz w:val="24"/>
          <w:rPrChange w:id="4356" w:author="Andrea Stafford Hintz" w:date="2016-09-18T16:51:00Z">
            <w:rPr>
              <w:rFonts w:ascii="Times New Roman" w:eastAsia="Times New Roman" w:hAnsi="Times New Roman" w:cs="Times New Roman"/>
              <w:sz w:val="24"/>
              <w:szCs w:val="24"/>
            </w:rPr>
          </w:rPrChange>
        </w:rPr>
        <w:t>They</w:t>
      </w:r>
      <w:bookmarkEnd w:id="4354"/>
      <w:commentRangeEnd w:id="4355"/>
      <w:r w:rsidR="00346599">
        <w:rPr>
          <w:rStyle w:val="CommentReference"/>
        </w:rPr>
        <w:commentReference w:id="4355"/>
      </w:r>
      <w:r w:rsidRPr="009400B4">
        <w:rPr>
          <w:rFonts w:ascii="Times New Roman" w:hAnsi="Times New Roman"/>
          <w:sz w:val="24"/>
          <w:rPrChange w:id="4357" w:author="Andrea Stafford Hintz" w:date="2016-09-18T16:51:00Z">
            <w:rPr>
              <w:rFonts w:ascii="Times New Roman" w:eastAsia="Times New Roman" w:hAnsi="Times New Roman" w:cs="Times New Roman"/>
              <w:sz w:val="24"/>
              <w:szCs w:val="24"/>
            </w:rPr>
          </w:rPrChange>
        </w:rPr>
        <w:t xml:space="preserve"> settled into another vast space with a ceiling high enough to </w:t>
      </w:r>
      <w:proofErr w:type="spellStart"/>
      <w:ins w:id="4358" w:author="Andrea Stafford Hintz" w:date="2016-09-18T16:51:00Z">
        <w:r w:rsidR="00A22D6C">
          <w:rPr>
            <w:rFonts w:ascii="Times New Roman" w:eastAsia="Times New Roman" w:hAnsi="Times New Roman" w:cs="Times New Roman"/>
            <w:sz w:val="24"/>
            <w:szCs w:val="24"/>
          </w:rPr>
          <w:t>let</w:t>
        </w:r>
      </w:ins>
      <w:del w:id="4359" w:author="Andrea Stafford Hintz" w:date="2016-09-11T21:25:00Z">
        <w:r w:rsidRPr="6248E0E6" w:rsidDel="0062672D">
          <w:rPr>
            <w:rFonts w:ascii="Times New Roman" w:eastAsia="Times New Roman" w:hAnsi="Times New Roman" w:cs="Times New Roman"/>
            <w:sz w:val="24"/>
            <w:szCs w:val="24"/>
            <w:rPrChange w:id="4360" w:author="Bryce Raffle" w:date="2016-09-06T11:42:00Z">
              <w:rPr>
                <w:rFonts w:ascii="Times New Roman" w:hAnsi="Times New Roman" w:cs="Times New Roman"/>
                <w:sz w:val="24"/>
                <w:szCs w:val="24"/>
              </w:rPr>
            </w:rPrChange>
          </w:rPr>
          <w:delText>have allowed</w:delText>
        </w:r>
      </w:del>
      <w:ins w:id="4361" w:author="Andrea Stafford Hintz" w:date="2016-09-11T21:25:00Z">
        <w:r w:rsidR="0062672D">
          <w:rPr>
            <w:rFonts w:ascii="Times New Roman" w:eastAsia="Times New Roman" w:hAnsi="Times New Roman" w:cs="Times New Roman"/>
            <w:sz w:val="24"/>
            <w:szCs w:val="24"/>
          </w:rPr>
          <w:t>let</w:t>
        </w:r>
      </w:ins>
      <w:proofErr w:type="spellEnd"/>
      <w:r w:rsidRPr="009400B4">
        <w:rPr>
          <w:rFonts w:ascii="Times New Roman" w:hAnsi="Times New Roman"/>
          <w:sz w:val="24"/>
          <w:rPrChange w:id="4362" w:author="Andrea Stafford Hintz" w:date="2016-09-18T16:51:00Z">
            <w:rPr>
              <w:rFonts w:ascii="Times New Roman" w:eastAsia="Times New Roman" w:hAnsi="Times New Roman" w:cs="Times New Roman"/>
              <w:sz w:val="24"/>
              <w:szCs w:val="24"/>
            </w:rPr>
          </w:rPrChange>
        </w:rPr>
        <w:t xml:space="preserve"> the </w:t>
      </w:r>
      <w:r w:rsidRPr="009400B4">
        <w:rPr>
          <w:rFonts w:ascii="Times New Roman" w:hAnsi="Times New Roman"/>
          <w:i/>
          <w:sz w:val="24"/>
          <w:rPrChange w:id="4363" w:author="Andrea Stafford Hintz" w:date="2016-09-18T16:51:00Z">
            <w:rPr>
              <w:rFonts w:ascii="Times New Roman" w:eastAsia="Times New Roman" w:hAnsi="Times New Roman" w:cs="Times New Roman"/>
              <w:i/>
              <w:sz w:val="24"/>
              <w:szCs w:val="24"/>
            </w:rPr>
          </w:rPrChange>
        </w:rPr>
        <w:t xml:space="preserve">Penny </w:t>
      </w:r>
      <w:proofErr w:type="spellStart"/>
      <w:r w:rsidRPr="009400B4">
        <w:rPr>
          <w:rFonts w:ascii="Times New Roman" w:hAnsi="Times New Roman"/>
          <w:i/>
          <w:sz w:val="24"/>
          <w:rPrChange w:id="4364" w:author="Andrea Stafford Hintz" w:date="2016-09-18T16:51:00Z">
            <w:rPr>
              <w:rFonts w:ascii="Times New Roman" w:eastAsia="Times New Roman" w:hAnsi="Times New Roman" w:cs="Times New Roman"/>
              <w:i/>
              <w:sz w:val="24"/>
              <w:szCs w:val="24"/>
            </w:rPr>
          </w:rPrChange>
        </w:rPr>
        <w:t>Dreadful</w:t>
      </w:r>
      <w:del w:id="4365" w:author="Andrea Stafford Hintz" w:date="2016-09-18T16:51:00Z">
        <w:r w:rsidRPr="6248E0E6">
          <w:rPr>
            <w:rFonts w:ascii="Times New Roman" w:eastAsia="Times New Roman" w:hAnsi="Times New Roman" w:cs="Times New Roman"/>
            <w:sz w:val="24"/>
            <w:szCs w:val="24"/>
            <w:rPrChange w:id="4366" w:author="Bryce Raffle" w:date="2016-09-06T11:42:00Z">
              <w:rPr>
                <w:rFonts w:ascii="Times New Roman" w:hAnsi="Times New Roman" w:cs="Times New Roman"/>
                <w:sz w:val="24"/>
                <w:szCs w:val="24"/>
              </w:rPr>
            </w:rPrChange>
          </w:rPr>
          <w:delText xml:space="preserve"> </w:delText>
        </w:r>
      </w:del>
      <w:del w:id="4367" w:author="Andrea Stafford Hintz" w:date="2016-09-11T21:25:00Z">
        <w:r w:rsidRPr="6248E0E6" w:rsidDel="0062672D">
          <w:rPr>
            <w:rFonts w:ascii="Times New Roman" w:eastAsia="Times New Roman" w:hAnsi="Times New Roman" w:cs="Times New Roman"/>
            <w:sz w:val="24"/>
            <w:szCs w:val="24"/>
            <w:rPrChange w:id="4368" w:author="Bryce Raffle" w:date="2016-09-06T11:42:00Z">
              <w:rPr>
                <w:rFonts w:ascii="Times New Roman" w:hAnsi="Times New Roman" w:cs="Times New Roman"/>
                <w:sz w:val="24"/>
                <w:szCs w:val="24"/>
              </w:rPr>
            </w:rPrChange>
          </w:rPr>
          <w:delText>to</w:delText>
        </w:r>
        <w:r w:rsidRPr="009400B4" w:rsidDel="0062672D">
          <w:rPr>
            <w:rFonts w:ascii="Times New Roman" w:hAnsi="Times New Roman"/>
            <w:sz w:val="24"/>
            <w:rPrChange w:id="4369" w:author="Andrea Stafford Hintz" w:date="2016-09-18T16:51:00Z">
              <w:rPr>
                <w:rFonts w:ascii="Times New Roman" w:eastAsia="Times New Roman" w:hAnsi="Times New Roman" w:cs="Times New Roman"/>
                <w:sz w:val="24"/>
                <w:szCs w:val="24"/>
              </w:rPr>
            </w:rPrChange>
          </w:rPr>
          <w:delText xml:space="preserve"> </w:delText>
        </w:r>
      </w:del>
      <w:r w:rsidRPr="009400B4">
        <w:rPr>
          <w:rFonts w:ascii="Times New Roman" w:hAnsi="Times New Roman"/>
          <w:sz w:val="24"/>
          <w:rPrChange w:id="4370" w:author="Andrea Stafford Hintz" w:date="2016-09-18T16:51:00Z">
            <w:rPr>
              <w:rFonts w:ascii="Times New Roman" w:eastAsia="Times New Roman" w:hAnsi="Times New Roman" w:cs="Times New Roman"/>
              <w:sz w:val="24"/>
              <w:szCs w:val="24"/>
            </w:rPr>
          </w:rPrChange>
        </w:rPr>
        <w:t>float</w:t>
      </w:r>
      <w:proofErr w:type="spellEnd"/>
      <w:r w:rsidRPr="009400B4">
        <w:rPr>
          <w:rFonts w:ascii="Times New Roman" w:hAnsi="Times New Roman"/>
          <w:sz w:val="24"/>
          <w:rPrChange w:id="4371" w:author="Andrea Stafford Hintz" w:date="2016-09-18T16:51:00Z">
            <w:rPr>
              <w:rFonts w:ascii="Times New Roman" w:eastAsia="Times New Roman" w:hAnsi="Times New Roman" w:cs="Times New Roman"/>
              <w:sz w:val="24"/>
              <w:szCs w:val="24"/>
            </w:rPr>
          </w:rPrChange>
        </w:rPr>
        <w:t xml:space="preserve"> around the room with ample space. The room was supported by marble columns and decorated with ancient </w:t>
      </w:r>
      <w:r w:rsidR="00C245FD" w:rsidRPr="009400B4">
        <w:rPr>
          <w:rFonts w:ascii="Times New Roman" w:hAnsi="Times New Roman"/>
          <w:sz w:val="24"/>
          <w:rPrChange w:id="4372" w:author="Andrea Stafford Hintz" w:date="2016-09-18T16:51:00Z">
            <w:rPr>
              <w:rFonts w:ascii="Times New Roman" w:eastAsia="Times New Roman" w:hAnsi="Times New Roman" w:cs="Times New Roman"/>
              <w:sz w:val="24"/>
              <w:szCs w:val="24"/>
            </w:rPr>
          </w:rPrChange>
        </w:rPr>
        <w:t>Greek</w:t>
      </w:r>
      <w:r w:rsidRPr="009400B4">
        <w:rPr>
          <w:rFonts w:ascii="Times New Roman" w:hAnsi="Times New Roman"/>
          <w:sz w:val="24"/>
          <w:rPrChange w:id="4373" w:author="Andrea Stafford Hintz" w:date="2016-09-18T16:51:00Z">
            <w:rPr>
              <w:rFonts w:ascii="Times New Roman" w:eastAsia="Times New Roman" w:hAnsi="Times New Roman" w:cs="Times New Roman"/>
              <w:sz w:val="24"/>
              <w:szCs w:val="24"/>
            </w:rPr>
          </w:rPrChange>
        </w:rPr>
        <w:t xml:space="preserve"> statues that looked like they belonged in a museum. </w:t>
      </w:r>
      <w:proofErr w:type="spellStart"/>
      <w:r w:rsidRPr="009400B4">
        <w:rPr>
          <w:rFonts w:ascii="Times New Roman" w:hAnsi="Times New Roman"/>
          <w:sz w:val="24"/>
          <w:rPrChange w:id="4374" w:author="Andrea Stafford Hintz" w:date="2016-09-18T16:51:00Z">
            <w:rPr>
              <w:rFonts w:ascii="Times New Roman" w:eastAsia="Times New Roman" w:hAnsi="Times New Roman" w:cs="Times New Roman"/>
              <w:sz w:val="24"/>
              <w:szCs w:val="24"/>
            </w:rPr>
          </w:rPrChange>
        </w:rPr>
        <w:t>Continuing</w:t>
      </w:r>
      <w:del w:id="4375" w:author="Andrea Stafford Hintz" w:date="2016-09-18T16:51:00Z">
        <w:r w:rsidRPr="6248E0E6">
          <w:rPr>
            <w:rFonts w:ascii="Times New Roman" w:eastAsia="Times New Roman" w:hAnsi="Times New Roman" w:cs="Times New Roman"/>
            <w:sz w:val="24"/>
            <w:szCs w:val="24"/>
            <w:rPrChange w:id="4376" w:author="Bryce Raffle" w:date="2016-09-06T11:42:00Z">
              <w:rPr>
                <w:rFonts w:ascii="Times New Roman" w:hAnsi="Times New Roman" w:cs="Times New Roman"/>
                <w:sz w:val="24"/>
                <w:szCs w:val="24"/>
              </w:rPr>
            </w:rPrChange>
          </w:rPr>
          <w:delText xml:space="preserve"> </w:delText>
        </w:r>
      </w:del>
      <w:del w:id="4377" w:author="Andrea Stafford Hintz" w:date="2016-08-24T14:16:00Z">
        <w:r w:rsidRPr="00C245FD" w:rsidDel="00346599">
          <w:rPr>
            <w:rFonts w:ascii="Times New Roman" w:hAnsi="Times New Roman" w:cs="Times New Roman"/>
            <w:sz w:val="24"/>
            <w:szCs w:val="24"/>
          </w:rPr>
          <w:delText xml:space="preserve">along the lines of </w:delText>
        </w:r>
      </w:del>
      <w:r w:rsidRPr="009400B4">
        <w:rPr>
          <w:rFonts w:ascii="Times New Roman" w:hAnsi="Times New Roman"/>
          <w:sz w:val="24"/>
          <w:rPrChange w:id="4378" w:author="Andrea Stafford Hintz" w:date="2016-09-18T16:51:00Z">
            <w:rPr>
              <w:rFonts w:ascii="Times New Roman" w:eastAsia="Times New Roman" w:hAnsi="Times New Roman" w:cs="Times New Roman"/>
              <w:sz w:val="24"/>
              <w:szCs w:val="24"/>
            </w:rPr>
          </w:rPrChange>
        </w:rPr>
        <w:t>the</w:t>
      </w:r>
      <w:proofErr w:type="spellEnd"/>
      <w:r w:rsidRPr="009400B4">
        <w:rPr>
          <w:rFonts w:ascii="Times New Roman" w:hAnsi="Times New Roman"/>
          <w:sz w:val="24"/>
          <w:rPrChange w:id="4379" w:author="Andrea Stafford Hintz" w:date="2016-09-18T16:51:00Z">
            <w:rPr>
              <w:rFonts w:ascii="Times New Roman" w:eastAsia="Times New Roman" w:hAnsi="Times New Roman" w:cs="Times New Roman"/>
              <w:sz w:val="24"/>
              <w:szCs w:val="24"/>
            </w:rPr>
          </w:rPrChange>
        </w:rPr>
        <w:t xml:space="preserve"> theme of the rest of the house, the series of statues depicted Hades binding Persephone to the underworld, Persephone raising a piece of pomegranate to her lips while Hades looked on eagerly</w:t>
      </w:r>
      <w:ins w:id="4380" w:author="Andrea Stafford Hintz" w:date="2016-08-24T14:16:00Z">
        <w:r w:rsidR="00346599" w:rsidRPr="009400B4">
          <w:rPr>
            <w:rFonts w:ascii="Times New Roman" w:hAnsi="Times New Roman"/>
            <w:sz w:val="24"/>
            <w:rPrChange w:id="4381" w:author="Andrea Stafford Hintz" w:date="2016-09-18T16:51:00Z">
              <w:rPr>
                <w:rFonts w:ascii="Times New Roman" w:eastAsia="Times New Roman" w:hAnsi="Times New Roman" w:cs="Times New Roman"/>
                <w:sz w:val="24"/>
                <w:szCs w:val="24"/>
              </w:rPr>
            </w:rPrChange>
          </w:rPr>
          <w:t>, and</w:t>
        </w:r>
      </w:ins>
      <w:del w:id="4382" w:author="Andrea Stafford Hintz" w:date="2016-08-24T14:16:00Z">
        <w:r w:rsidRPr="00C245FD" w:rsidDel="00346599">
          <w:rPr>
            <w:rFonts w:ascii="Times New Roman" w:hAnsi="Times New Roman" w:cs="Times New Roman"/>
            <w:sz w:val="24"/>
            <w:szCs w:val="24"/>
          </w:rPr>
          <w:delText>;</w:delText>
        </w:r>
      </w:del>
      <w:r w:rsidRPr="009400B4">
        <w:rPr>
          <w:rFonts w:ascii="Times New Roman" w:hAnsi="Times New Roman"/>
          <w:sz w:val="24"/>
          <w:rPrChange w:id="4383" w:author="Andrea Stafford Hintz" w:date="2016-09-18T16:51:00Z">
            <w:rPr>
              <w:rFonts w:ascii="Times New Roman" w:eastAsia="Times New Roman" w:hAnsi="Times New Roman" w:cs="Times New Roman"/>
              <w:sz w:val="24"/>
              <w:szCs w:val="24"/>
            </w:rPr>
          </w:rPrChange>
        </w:rPr>
        <w:t xml:space="preserve"> Hades dragging his wife down into the underworld. The statues were towering, each one’s head high enough to look down from the top of the spiral staircase, which led to the second story.</w:t>
      </w:r>
    </w:p>
    <w:p w14:paraId="1A6F0268" w14:textId="4CBB4A0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84" w:author="Andrea Stafford Hintz" w:date="2016-09-18T16:51:00Z">
            <w:rPr>
              <w:rFonts w:ascii="Times New Roman" w:eastAsia="Times New Roman" w:hAnsi="Times New Roman" w:cs="Times New Roman"/>
              <w:sz w:val="24"/>
              <w:szCs w:val="24"/>
            </w:rPr>
          </w:rPrChange>
        </w:rPr>
        <w:t xml:space="preserve">Jonathan had taken up a seat on the chaise </w:t>
      </w:r>
      <w:proofErr w:type="spellStart"/>
      <w:ins w:id="4385" w:author="Andrea Stafford Hintz" w:date="2016-09-18T16:51:00Z">
        <w:r w:rsidR="00A22D6C" w:rsidRPr="009400B4">
          <w:rPr>
            <w:rFonts w:ascii="Times New Roman" w:eastAsia="Times New Roman" w:hAnsi="Times New Roman" w:cs="Times New Roman"/>
            <w:sz w:val="24"/>
            <w:szCs w:val="24"/>
          </w:rPr>
          <w:t>lo</w:t>
        </w:r>
        <w:r w:rsidR="00A22D6C">
          <w:rPr>
            <w:rFonts w:ascii="Times New Roman" w:eastAsia="Times New Roman" w:hAnsi="Times New Roman" w:cs="Times New Roman"/>
            <w:sz w:val="24"/>
            <w:szCs w:val="24"/>
          </w:rPr>
          <w:t>unge</w:t>
        </w:r>
      </w:ins>
      <w:del w:id="4386" w:author="Andrea Stafford Hintz" w:date="2016-09-11T21:28:00Z">
        <w:r w:rsidRPr="6248E0E6" w:rsidDel="0062672D">
          <w:rPr>
            <w:rFonts w:ascii="Times New Roman" w:eastAsia="Times New Roman" w:hAnsi="Times New Roman" w:cs="Times New Roman"/>
            <w:sz w:val="24"/>
            <w:szCs w:val="24"/>
            <w:rPrChange w:id="4387" w:author="Bryce Raffle" w:date="2016-09-06T11:42:00Z">
              <w:rPr>
                <w:rFonts w:ascii="Times New Roman" w:hAnsi="Times New Roman" w:cs="Times New Roman"/>
                <w:sz w:val="24"/>
                <w:szCs w:val="24"/>
              </w:rPr>
            </w:rPrChange>
          </w:rPr>
          <w:delText>longue</w:delText>
        </w:r>
      </w:del>
      <w:ins w:id="4388" w:author="Andrea Stafford Hintz" w:date="2016-09-11T21:28:00Z">
        <w:r w:rsidR="0062672D" w:rsidRPr="6248E0E6">
          <w:rPr>
            <w:rFonts w:ascii="Times New Roman" w:eastAsia="Times New Roman" w:hAnsi="Times New Roman" w:cs="Times New Roman"/>
            <w:sz w:val="24"/>
            <w:szCs w:val="24"/>
            <w:rPrChange w:id="4389" w:author="Bryce Raffle" w:date="2016-09-06T11:42:00Z">
              <w:rPr>
                <w:rFonts w:ascii="Times New Roman" w:hAnsi="Times New Roman" w:cs="Times New Roman"/>
                <w:sz w:val="24"/>
                <w:szCs w:val="24"/>
              </w:rPr>
            </w:rPrChange>
          </w:rPr>
          <w:t>lo</w:t>
        </w:r>
        <w:r w:rsidR="0062672D">
          <w:rPr>
            <w:rFonts w:ascii="Times New Roman" w:eastAsia="Times New Roman" w:hAnsi="Times New Roman" w:cs="Times New Roman"/>
            <w:sz w:val="24"/>
            <w:szCs w:val="24"/>
          </w:rPr>
          <w:t>unge</w:t>
        </w:r>
      </w:ins>
      <w:proofErr w:type="spellEnd"/>
      <w:r w:rsidRPr="009400B4">
        <w:rPr>
          <w:rFonts w:ascii="Times New Roman" w:hAnsi="Times New Roman"/>
          <w:sz w:val="24"/>
          <w:rPrChange w:id="4390" w:author="Andrea Stafford Hintz" w:date="2016-09-18T16:51:00Z">
            <w:rPr>
              <w:rFonts w:ascii="Times New Roman" w:eastAsia="Times New Roman" w:hAnsi="Times New Roman" w:cs="Times New Roman"/>
              <w:sz w:val="24"/>
              <w:szCs w:val="24"/>
            </w:rPr>
          </w:rPrChange>
        </w:rPr>
        <w:t>, while Sinews chose a chair in an ornate French style. The chair hardly looked comfortable, but it was remarkably stylish, with brocade upholstery. As they settled in to converse, Henry Charles Ocelot lit a cigarette for Sinews</w:t>
      </w:r>
      <w:ins w:id="4391" w:author="Andrea Stafford Hintz" w:date="2016-08-24T14:18:00Z">
        <w:r w:rsidR="00346599" w:rsidRPr="009400B4">
          <w:rPr>
            <w:rFonts w:ascii="Times New Roman" w:hAnsi="Times New Roman"/>
            <w:sz w:val="24"/>
            <w:rPrChange w:id="4392" w:author="Andrea Stafford Hintz" w:date="2016-09-18T16:51:00Z">
              <w:rPr>
                <w:rFonts w:ascii="Times New Roman" w:eastAsia="Times New Roman" w:hAnsi="Times New Roman" w:cs="Times New Roman"/>
                <w:sz w:val="24"/>
                <w:szCs w:val="24"/>
              </w:rPr>
            </w:rPrChange>
          </w:rPr>
          <w:t xml:space="preserve">. </w:t>
        </w:r>
      </w:ins>
      <w:del w:id="4393" w:author="Andrea Stafford Hintz" w:date="2016-08-24T14:18:00Z">
        <w:r w:rsidRPr="00C245FD" w:rsidDel="00346599">
          <w:rPr>
            <w:rFonts w:ascii="Times New Roman" w:hAnsi="Times New Roman" w:cs="Times New Roman"/>
            <w:sz w:val="24"/>
            <w:szCs w:val="24"/>
          </w:rPr>
          <w:delText xml:space="preserve">, who </w:delText>
        </w:r>
      </w:del>
      <w:ins w:id="4394" w:author="Andrea Stafford Hintz" w:date="2016-08-24T14:18:00Z">
        <w:r w:rsidR="00346599" w:rsidRPr="009400B4">
          <w:rPr>
            <w:rFonts w:ascii="Times New Roman" w:hAnsi="Times New Roman"/>
            <w:sz w:val="24"/>
            <w:rPrChange w:id="4395" w:author="Andrea Stafford Hintz" w:date="2016-09-18T16:51:00Z">
              <w:rPr>
                <w:rFonts w:ascii="Times New Roman" w:eastAsia="Times New Roman" w:hAnsi="Times New Roman" w:cs="Times New Roman"/>
                <w:sz w:val="24"/>
                <w:szCs w:val="24"/>
              </w:rPr>
            </w:rPrChange>
          </w:rPr>
          <w:t xml:space="preserve">He </w:t>
        </w:r>
      </w:ins>
      <w:r w:rsidRPr="009400B4">
        <w:rPr>
          <w:rFonts w:ascii="Times New Roman" w:hAnsi="Times New Roman"/>
          <w:sz w:val="24"/>
          <w:rPrChange w:id="4396" w:author="Andrea Stafford Hintz" w:date="2016-09-18T16:51:00Z">
            <w:rPr>
              <w:rFonts w:ascii="Times New Roman" w:eastAsia="Times New Roman" w:hAnsi="Times New Roman" w:cs="Times New Roman"/>
              <w:sz w:val="24"/>
              <w:szCs w:val="24"/>
            </w:rPr>
          </w:rPrChange>
        </w:rPr>
        <w:t>smoked using a long smoking stick, blowing perfect rings of smoke that drifted up and dissolved.</w:t>
      </w:r>
    </w:p>
    <w:p w14:paraId="2FBC1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97" w:author="Andrea Stafford Hintz" w:date="2016-09-18T16:51:00Z">
            <w:rPr>
              <w:rFonts w:ascii="Times New Roman" w:eastAsia="Times New Roman" w:hAnsi="Times New Roman" w:cs="Times New Roman"/>
              <w:sz w:val="24"/>
              <w:szCs w:val="24"/>
            </w:rPr>
          </w:rPrChange>
        </w:rPr>
        <w:t>“Cigarette?” Mr. Ocelot offered Jonathan.</w:t>
      </w:r>
    </w:p>
    <w:p w14:paraId="5F1CFB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398" w:author="Andrea Stafford Hintz" w:date="2016-09-18T16:51:00Z">
            <w:rPr>
              <w:rFonts w:ascii="Times New Roman" w:eastAsia="Times New Roman" w:hAnsi="Times New Roman" w:cs="Times New Roman"/>
              <w:sz w:val="24"/>
              <w:szCs w:val="24"/>
            </w:rPr>
          </w:rPrChange>
        </w:rPr>
        <w:lastRenderedPageBreak/>
        <w:t>Jonathan declined, instead choosing to fish one out of his own pockets. He allowed Mr. Ocelot to light it, and drew on the cigarette with pleasure.</w:t>
      </w:r>
    </w:p>
    <w:p w14:paraId="75E46E09" w14:textId="4812B7CB" w:rsidR="00952343" w:rsidRPr="00C245FD" w:rsidRDefault="008E43D0"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399"/>
      <w:ins w:id="4400" w:author="Andrea Stafford Hintz" w:date="2016-08-24T14:19:00Z">
        <w:r w:rsidRPr="009400B4">
          <w:rPr>
            <w:rFonts w:ascii="Times New Roman" w:hAnsi="Times New Roman"/>
            <w:sz w:val="24"/>
            <w:rPrChange w:id="4401" w:author="Andrea Stafford Hintz" w:date="2016-09-18T16:51:00Z">
              <w:rPr>
                <w:rFonts w:ascii="Times New Roman" w:eastAsia="Times New Roman" w:hAnsi="Times New Roman" w:cs="Times New Roman"/>
                <w:sz w:val="24"/>
                <w:szCs w:val="24"/>
              </w:rPr>
            </w:rPrChange>
          </w:rPr>
          <w:t>His</w:t>
        </w:r>
        <w:r w:rsidR="00346599" w:rsidRPr="009400B4">
          <w:rPr>
            <w:rFonts w:ascii="Times New Roman" w:hAnsi="Times New Roman"/>
            <w:sz w:val="24"/>
            <w:rPrChange w:id="4402" w:author="Andrea Stafford Hintz" w:date="2016-09-18T16:51:00Z">
              <w:rPr>
                <w:rFonts w:ascii="Times New Roman" w:eastAsia="Times New Roman" w:hAnsi="Times New Roman" w:cs="Times New Roman"/>
                <w:sz w:val="24"/>
                <w:szCs w:val="24"/>
              </w:rPr>
            </w:rPrChange>
          </w:rPr>
          <w:t xml:space="preserve"> instincts told him Sinews was not to be trusted</w:t>
        </w:r>
      </w:ins>
      <w:ins w:id="4403" w:author="Andrea Stafford Hintz" w:date="2016-08-24T14:21:00Z">
        <w:r w:rsidR="00346599" w:rsidRPr="009400B4">
          <w:rPr>
            <w:rFonts w:ascii="Times New Roman" w:hAnsi="Times New Roman"/>
            <w:sz w:val="24"/>
            <w:rPrChange w:id="4404" w:author="Andrea Stafford Hintz" w:date="2016-09-18T16:51:00Z">
              <w:rPr>
                <w:rFonts w:ascii="Times New Roman" w:eastAsia="Times New Roman" w:hAnsi="Times New Roman" w:cs="Times New Roman"/>
                <w:sz w:val="24"/>
                <w:szCs w:val="24"/>
              </w:rPr>
            </w:rPrChange>
          </w:rPr>
          <w:t>;</w:t>
        </w:r>
      </w:ins>
      <w:del w:id="4405" w:author="Andrea Stafford Hintz" w:date="2016-08-24T14:19:00Z">
        <w:r w:rsidR="00B67EA3" w:rsidRPr="00C245FD" w:rsidDel="00346599">
          <w:rPr>
            <w:rFonts w:ascii="Times New Roman" w:hAnsi="Times New Roman" w:cs="Times New Roman"/>
            <w:sz w:val="24"/>
            <w:szCs w:val="24"/>
          </w:rPr>
          <w:delText>I</w:delText>
        </w:r>
      </w:del>
      <w:ins w:id="4406" w:author="Andrea Stafford Hintz" w:date="2016-08-24T14:19:00Z">
        <w:r w:rsidR="00346599" w:rsidRPr="009400B4">
          <w:rPr>
            <w:rFonts w:ascii="Times New Roman" w:hAnsi="Times New Roman"/>
            <w:sz w:val="24"/>
            <w:rPrChange w:id="4407" w:author="Andrea Stafford Hintz" w:date="2016-09-18T16:51:00Z">
              <w:rPr>
                <w:rFonts w:ascii="Times New Roman" w:eastAsia="Times New Roman" w:hAnsi="Times New Roman" w:cs="Times New Roman"/>
                <w:sz w:val="24"/>
                <w:szCs w:val="24"/>
              </w:rPr>
            </w:rPrChange>
          </w:rPr>
          <w:t xml:space="preserve"> i</w:t>
        </w:r>
      </w:ins>
      <w:r w:rsidR="00B67EA3" w:rsidRPr="009400B4">
        <w:rPr>
          <w:rFonts w:ascii="Times New Roman" w:hAnsi="Times New Roman"/>
          <w:sz w:val="24"/>
          <w:rPrChange w:id="4408" w:author="Andrea Stafford Hintz" w:date="2016-09-18T16:51:00Z">
            <w:rPr>
              <w:rFonts w:ascii="Times New Roman" w:eastAsia="Times New Roman" w:hAnsi="Times New Roman" w:cs="Times New Roman"/>
              <w:sz w:val="24"/>
              <w:szCs w:val="24"/>
            </w:rPr>
          </w:rPrChange>
        </w:rPr>
        <w:t xml:space="preserve">t was only because of Roderick’s acquaintanceship with Sinews that Jonathan </w:t>
      </w:r>
      <w:ins w:id="4409" w:author="Andrea Stafford Hintz" w:date="2016-08-24T14:20:00Z">
        <w:r w:rsidR="00346599" w:rsidRPr="009400B4">
          <w:rPr>
            <w:rFonts w:ascii="Times New Roman" w:hAnsi="Times New Roman"/>
            <w:sz w:val="24"/>
            <w:rPrChange w:id="4410" w:author="Andrea Stafford Hintz" w:date="2016-09-18T16:51:00Z">
              <w:rPr>
                <w:rFonts w:ascii="Times New Roman" w:eastAsia="Times New Roman" w:hAnsi="Times New Roman" w:cs="Times New Roman"/>
                <w:sz w:val="24"/>
                <w:szCs w:val="24"/>
              </w:rPr>
            </w:rPrChange>
          </w:rPr>
          <w:t xml:space="preserve">had any faith in the </w:t>
        </w:r>
      </w:ins>
      <w:proofErr w:type="spellStart"/>
      <w:ins w:id="4411" w:author="Andrea Stafford Hintz" w:date="2016-09-18T16:51:00Z">
        <w:r w:rsidR="00A22D6C" w:rsidRPr="009400B4">
          <w:rPr>
            <w:rFonts w:ascii="Times New Roman" w:eastAsia="Times New Roman" w:hAnsi="Times New Roman" w:cs="Times New Roman"/>
            <w:sz w:val="24"/>
            <w:szCs w:val="24"/>
          </w:rPr>
          <w:t>man.</w:t>
        </w:r>
      </w:ins>
      <w:ins w:id="4412" w:author="Andrea Stafford Hintz" w:date="2016-08-24T14:20:00Z">
        <w:r w:rsidR="00346599" w:rsidRPr="6248E0E6">
          <w:rPr>
            <w:rFonts w:ascii="Times New Roman" w:eastAsia="Times New Roman" w:hAnsi="Times New Roman" w:cs="Times New Roman"/>
            <w:sz w:val="24"/>
            <w:szCs w:val="24"/>
            <w:rPrChange w:id="4413" w:author="Bryce Raffle" w:date="2016-09-06T11:42:00Z">
              <w:rPr>
                <w:rFonts w:ascii="Times New Roman" w:hAnsi="Times New Roman" w:cs="Times New Roman"/>
                <w:sz w:val="24"/>
                <w:szCs w:val="24"/>
              </w:rPr>
            </w:rPrChange>
          </w:rPr>
          <w:t>man</w:t>
        </w:r>
      </w:ins>
      <w:proofErr w:type="spellEnd"/>
      <w:del w:id="4414" w:author="Andrea Stafford Hintz" w:date="2016-08-24T14:20:00Z">
        <w:r w:rsidR="00B67EA3" w:rsidRPr="00C245FD" w:rsidDel="00346599">
          <w:rPr>
            <w:rFonts w:ascii="Times New Roman" w:hAnsi="Times New Roman" w:cs="Times New Roman"/>
            <w:sz w:val="24"/>
            <w:szCs w:val="24"/>
          </w:rPr>
          <w:delText>trusted the man at all.</w:delText>
        </w:r>
      </w:del>
      <w:del w:id="4415" w:author="Andrea Stafford Hintz" w:date="2016-08-24T14:19:00Z">
        <w:r w:rsidR="00B67EA3" w:rsidRPr="00C245FD" w:rsidDel="00346599">
          <w:rPr>
            <w:rFonts w:ascii="Times New Roman" w:hAnsi="Times New Roman" w:cs="Times New Roman"/>
            <w:sz w:val="24"/>
            <w:szCs w:val="24"/>
          </w:rPr>
          <w:delText xml:space="preserve"> His own instincts told him Sinews was not to be trusted</w:delText>
        </w:r>
      </w:del>
      <w:del w:id="4416" w:author="Andrea Stafford Hintz" w:date="2016-09-18T16:51:00Z">
        <w:r w:rsidR="00B67EA3" w:rsidRPr="6248E0E6">
          <w:rPr>
            <w:rFonts w:ascii="Times New Roman" w:eastAsia="Times New Roman" w:hAnsi="Times New Roman" w:cs="Times New Roman"/>
            <w:sz w:val="24"/>
            <w:szCs w:val="24"/>
            <w:rPrChange w:id="4417" w:author="Bryce Raffle" w:date="2016-09-06T11:42:00Z">
              <w:rPr>
                <w:rFonts w:ascii="Times New Roman" w:hAnsi="Times New Roman" w:cs="Times New Roman"/>
                <w:sz w:val="24"/>
                <w:szCs w:val="24"/>
              </w:rPr>
            </w:rPrChange>
          </w:rPr>
          <w:delText>.</w:delText>
        </w:r>
      </w:del>
      <w:r w:rsidR="00B67EA3" w:rsidRPr="009400B4">
        <w:rPr>
          <w:rFonts w:ascii="Times New Roman" w:hAnsi="Times New Roman"/>
          <w:sz w:val="24"/>
          <w:rPrChange w:id="4418" w:author="Andrea Stafford Hintz" w:date="2016-09-18T16:51:00Z">
            <w:rPr>
              <w:rFonts w:ascii="Times New Roman" w:eastAsia="Times New Roman" w:hAnsi="Times New Roman" w:cs="Times New Roman"/>
              <w:sz w:val="24"/>
              <w:szCs w:val="24"/>
            </w:rPr>
          </w:rPrChange>
        </w:rPr>
        <w:t xml:space="preserve"> But Jonathan trusted Roderick, and Roderick had sent him here. He forced himself to sit still.</w:t>
      </w:r>
      <w:commentRangeEnd w:id="4399"/>
      <w:r w:rsidR="00346599">
        <w:rPr>
          <w:rStyle w:val="CommentReference"/>
        </w:rPr>
        <w:commentReference w:id="4399"/>
      </w:r>
    </w:p>
    <w:p w14:paraId="575E39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19" w:author="Andrea Stafford Hintz" w:date="2016-09-18T16:51:00Z">
            <w:rPr>
              <w:rFonts w:ascii="Times New Roman" w:eastAsia="Times New Roman" w:hAnsi="Times New Roman" w:cs="Times New Roman"/>
              <w:sz w:val="24"/>
              <w:szCs w:val="24"/>
            </w:rPr>
          </w:rPrChange>
        </w:rPr>
        <w:t>“Tea?” asked Sinews. “On second thought, are you an absinthe drinker, Mr. O?”</w:t>
      </w:r>
    </w:p>
    <w:p w14:paraId="54C30D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20" w:author="Andrea Stafford Hintz" w:date="2016-09-18T16:51:00Z">
            <w:rPr>
              <w:rFonts w:ascii="Times New Roman" w:eastAsia="Times New Roman" w:hAnsi="Times New Roman" w:cs="Times New Roman"/>
              <w:sz w:val="24"/>
              <w:szCs w:val="24"/>
            </w:rPr>
          </w:rPrChange>
        </w:rPr>
        <w:t xml:space="preserve">At this, Jonathan looked up eagerly. </w:t>
      </w:r>
      <w:commentRangeStart w:id="4421"/>
      <w:r w:rsidRPr="009400B4">
        <w:rPr>
          <w:rFonts w:ascii="Times New Roman" w:hAnsi="Times New Roman"/>
          <w:sz w:val="24"/>
          <w:rPrChange w:id="4422" w:author="Andrea Stafford Hintz" w:date="2016-09-18T16:51:00Z">
            <w:rPr>
              <w:rFonts w:ascii="Times New Roman" w:eastAsia="Times New Roman" w:hAnsi="Times New Roman" w:cs="Times New Roman"/>
              <w:sz w:val="24"/>
              <w:szCs w:val="24"/>
            </w:rPr>
          </w:rPrChange>
        </w:rPr>
        <w:t>This time, when he wanted to decline, his words just didn’t come out right. “I could use a glass,” he said impulsively, regretting it the moment the words were out of his mouth.</w:t>
      </w:r>
      <w:commentRangeEnd w:id="4421"/>
      <w:r w:rsidR="00E30FD2">
        <w:rPr>
          <w:rStyle w:val="CommentReference"/>
        </w:rPr>
        <w:commentReference w:id="4421"/>
      </w:r>
    </w:p>
    <w:p w14:paraId="59DFE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23" w:author="Andrea Stafford Hintz" w:date="2016-09-18T16:51:00Z">
            <w:rPr>
              <w:rFonts w:ascii="Times New Roman" w:eastAsia="Times New Roman" w:hAnsi="Times New Roman" w:cs="Times New Roman"/>
              <w:sz w:val="24"/>
              <w:szCs w:val="24"/>
            </w:rPr>
          </w:rPrChange>
        </w:rPr>
        <w:t>“Excellent,” said Mr. Sinews. “Henry Charles, if you would?”</w:t>
      </w:r>
    </w:p>
    <w:p w14:paraId="7D475E6D" w14:textId="1121BFC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24" w:author="Andrea Stafford Hintz" w:date="2016-09-18T16:51:00Z">
            <w:rPr>
              <w:rFonts w:ascii="Times New Roman" w:eastAsia="Times New Roman" w:hAnsi="Times New Roman" w:cs="Times New Roman"/>
              <w:sz w:val="24"/>
              <w:szCs w:val="24"/>
            </w:rPr>
          </w:rPrChange>
        </w:rPr>
        <w:t xml:space="preserve">The large Haitian nodded and disappeared into the adjacent room, returning a few moments later with the green liquor and the accompanying accessories on a rolling cart. Setting his cigarette stick into a holder, Sinews joined Jonathan in preparing </w:t>
      </w:r>
      <w:del w:id="4425" w:author="Andrea Stafford Hintz" w:date="2016-08-24T14:25:00Z">
        <w:r w:rsidRPr="00C245FD" w:rsidDel="00E30FD2">
          <w:rPr>
            <w:rFonts w:ascii="Times New Roman" w:hAnsi="Times New Roman" w:cs="Times New Roman"/>
            <w:sz w:val="24"/>
            <w:szCs w:val="24"/>
          </w:rPr>
          <w:delText xml:space="preserve">his </w:delText>
        </w:r>
      </w:del>
      <w:ins w:id="4426" w:author="Andrea Stafford Hintz" w:date="2016-08-24T14:25:00Z">
        <w:r w:rsidR="00E30FD2" w:rsidRPr="009400B4">
          <w:rPr>
            <w:rFonts w:ascii="Times New Roman" w:hAnsi="Times New Roman"/>
            <w:sz w:val="24"/>
            <w:rPrChange w:id="4427" w:author="Andrea Stafford Hintz" w:date="2016-09-18T16:51:00Z">
              <w:rPr>
                <w:rFonts w:ascii="Times New Roman" w:eastAsia="Times New Roman" w:hAnsi="Times New Roman" w:cs="Times New Roman"/>
                <w:sz w:val="24"/>
                <w:szCs w:val="24"/>
              </w:rPr>
            </w:rPrChange>
          </w:rPr>
          <w:t xml:space="preserve">a </w:t>
        </w:r>
      </w:ins>
      <w:r w:rsidRPr="009400B4">
        <w:rPr>
          <w:rFonts w:ascii="Times New Roman" w:hAnsi="Times New Roman"/>
          <w:sz w:val="24"/>
          <w:rPrChange w:id="4428" w:author="Andrea Stafford Hintz" w:date="2016-09-18T16:51:00Z">
            <w:rPr>
              <w:rFonts w:ascii="Times New Roman" w:eastAsia="Times New Roman" w:hAnsi="Times New Roman" w:cs="Times New Roman"/>
              <w:sz w:val="24"/>
              <w:szCs w:val="24"/>
            </w:rPr>
          </w:rPrChange>
        </w:rPr>
        <w:t xml:space="preserve">glass, pouring just a trickle of water into </w:t>
      </w:r>
      <w:proofErr w:type="spellStart"/>
      <w:ins w:id="4429" w:author="Andrea Stafford Hintz" w:date="2016-09-18T16:51:00Z">
        <w:r w:rsidR="00A22D6C" w:rsidRPr="009400B4">
          <w:rPr>
            <w:rFonts w:ascii="Times New Roman" w:eastAsia="Times New Roman" w:hAnsi="Times New Roman" w:cs="Times New Roman"/>
            <w:sz w:val="24"/>
            <w:szCs w:val="24"/>
          </w:rPr>
          <w:t>it</w:t>
        </w:r>
      </w:ins>
      <w:del w:id="4430" w:author="Andrea Stafford Hintz" w:date="2016-08-24T14:25:00Z">
        <w:r w:rsidRPr="00C245FD" w:rsidDel="00E30FD2">
          <w:rPr>
            <w:rFonts w:ascii="Times New Roman" w:hAnsi="Times New Roman" w:cs="Times New Roman"/>
            <w:sz w:val="24"/>
            <w:szCs w:val="24"/>
          </w:rPr>
          <w:delText>his glass</w:delText>
        </w:r>
      </w:del>
      <w:ins w:id="4431" w:author="Andrea Stafford Hintz" w:date="2016-08-24T14:25:00Z">
        <w:r w:rsidR="00E30FD2" w:rsidRPr="6248E0E6">
          <w:rPr>
            <w:rFonts w:ascii="Times New Roman" w:eastAsia="Times New Roman" w:hAnsi="Times New Roman" w:cs="Times New Roman"/>
            <w:sz w:val="24"/>
            <w:szCs w:val="24"/>
            <w:rPrChange w:id="4432" w:author="Bryce Raffle" w:date="2016-09-06T11:42:00Z">
              <w:rPr>
                <w:rFonts w:ascii="Times New Roman" w:hAnsi="Times New Roman" w:cs="Times New Roman"/>
                <w:sz w:val="24"/>
                <w:szCs w:val="24"/>
              </w:rPr>
            </w:rPrChange>
          </w:rPr>
          <w:t>it</w:t>
        </w:r>
      </w:ins>
      <w:proofErr w:type="spellEnd"/>
      <w:r w:rsidRPr="009400B4">
        <w:rPr>
          <w:rFonts w:ascii="Times New Roman" w:hAnsi="Times New Roman"/>
          <w:sz w:val="24"/>
          <w:rPrChange w:id="4433" w:author="Andrea Stafford Hintz" w:date="2016-09-18T16:51:00Z">
            <w:rPr>
              <w:rFonts w:ascii="Times New Roman" w:eastAsia="Times New Roman" w:hAnsi="Times New Roman" w:cs="Times New Roman"/>
              <w:sz w:val="24"/>
              <w:szCs w:val="24"/>
            </w:rPr>
          </w:rPrChange>
        </w:rPr>
        <w:t xml:space="preserve">. The drink </w:t>
      </w:r>
      <w:commentRangeStart w:id="4434"/>
      <w:proofErr w:type="spellStart"/>
      <w:r w:rsidRPr="009400B4">
        <w:rPr>
          <w:rFonts w:ascii="Times New Roman" w:hAnsi="Times New Roman"/>
          <w:i/>
          <w:sz w:val="24"/>
          <w:rPrChange w:id="4435" w:author="Andrea Stafford Hintz" w:date="2016-09-18T16:51:00Z">
            <w:rPr>
              <w:rFonts w:ascii="Times New Roman" w:eastAsia="Times New Roman" w:hAnsi="Times New Roman" w:cs="Times New Roman"/>
              <w:i/>
              <w:sz w:val="24"/>
              <w:szCs w:val="24"/>
            </w:rPr>
          </w:rPrChange>
        </w:rPr>
        <w:t>louched</w:t>
      </w:r>
      <w:proofErr w:type="spellEnd"/>
      <w:r w:rsidRPr="009400B4">
        <w:rPr>
          <w:rFonts w:ascii="Times New Roman" w:hAnsi="Times New Roman"/>
          <w:sz w:val="24"/>
          <w:rPrChange w:id="4436" w:author="Andrea Stafford Hintz" w:date="2016-09-18T16:51:00Z">
            <w:rPr>
              <w:rFonts w:ascii="Times New Roman" w:eastAsia="Times New Roman" w:hAnsi="Times New Roman" w:cs="Times New Roman"/>
              <w:sz w:val="24"/>
              <w:szCs w:val="24"/>
            </w:rPr>
          </w:rPrChange>
        </w:rPr>
        <w:t xml:space="preserve"> </w:t>
      </w:r>
      <w:commentRangeEnd w:id="4434"/>
      <w:r w:rsidR="00E30FD2">
        <w:rPr>
          <w:rStyle w:val="CommentReference"/>
        </w:rPr>
        <w:commentReference w:id="4434"/>
      </w:r>
      <w:r w:rsidRPr="009400B4">
        <w:rPr>
          <w:rFonts w:ascii="Times New Roman" w:hAnsi="Times New Roman"/>
          <w:sz w:val="24"/>
          <w:rPrChange w:id="4437" w:author="Andrea Stafford Hintz" w:date="2016-09-18T16:51:00Z">
            <w:rPr>
              <w:rFonts w:ascii="Times New Roman" w:eastAsia="Times New Roman" w:hAnsi="Times New Roman" w:cs="Times New Roman"/>
              <w:sz w:val="24"/>
              <w:szCs w:val="24"/>
            </w:rPr>
          </w:rPrChange>
        </w:rPr>
        <w:t>beautifully, remaining a strong green even as the sugar water dissolved into the glass, releasing an intoxicating smell into the air.</w:t>
      </w:r>
    </w:p>
    <w:p w14:paraId="35FE7B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38" w:author="Andrea Stafford Hintz" w:date="2016-09-18T16:51:00Z">
            <w:rPr>
              <w:rFonts w:ascii="Times New Roman" w:eastAsia="Times New Roman" w:hAnsi="Times New Roman" w:cs="Times New Roman"/>
              <w:sz w:val="24"/>
              <w:szCs w:val="24"/>
            </w:rPr>
          </w:rPrChange>
        </w:rPr>
        <w:t>“Have you had visions, Mr. O?” said Sinews, referring to the drink’s reputation as a hallucinogen.</w:t>
      </w:r>
    </w:p>
    <w:p w14:paraId="7EDD596C" w14:textId="2C1399D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39" w:author="Andrea Stafford Hintz" w:date="2016-09-18T16:51:00Z">
            <w:rPr>
              <w:rFonts w:ascii="Times New Roman" w:eastAsia="Times New Roman" w:hAnsi="Times New Roman" w:cs="Times New Roman"/>
              <w:sz w:val="24"/>
              <w:szCs w:val="24"/>
            </w:rPr>
          </w:rPrChange>
        </w:rPr>
        <w:t>Having Roderick Steen for a friend, Jonathan had absorbed a fair bit of trivial knowledge over the years. “Our mutual friend, Mr. Steen</w:t>
      </w:r>
      <w:ins w:id="4440" w:author="Andrea Stafford Hintz" w:date="2016-08-24T14:27:00Z">
        <w:r w:rsidR="00E30FD2" w:rsidRPr="009400B4">
          <w:rPr>
            <w:rFonts w:ascii="Times New Roman" w:hAnsi="Times New Roman"/>
            <w:sz w:val="24"/>
            <w:rPrChange w:id="4441"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4442" w:author="Andrea Stafford Hintz" w:date="2016-09-18T16:51:00Z">
            <w:rPr>
              <w:rFonts w:ascii="Times New Roman" w:eastAsia="Times New Roman" w:hAnsi="Times New Roman" w:cs="Times New Roman"/>
              <w:sz w:val="24"/>
              <w:szCs w:val="24"/>
            </w:rPr>
          </w:rPrChange>
        </w:rPr>
        <w:t xml:space="preserve"> tells me</w:t>
      </w:r>
      <w:del w:id="4443" w:author="Andrea Stafford Hintz" w:date="2016-09-18T16:51:00Z">
        <w:r w:rsidRPr="6248E0E6">
          <w:rPr>
            <w:rFonts w:ascii="Times New Roman" w:eastAsia="Times New Roman" w:hAnsi="Times New Roman" w:cs="Times New Roman"/>
            <w:sz w:val="24"/>
            <w:szCs w:val="24"/>
            <w:rPrChange w:id="4444" w:author="Bryce Raffle" w:date="2016-09-06T11:42:00Z">
              <w:rPr>
                <w:rFonts w:ascii="Times New Roman" w:hAnsi="Times New Roman" w:cs="Times New Roman"/>
                <w:sz w:val="24"/>
                <w:szCs w:val="24"/>
              </w:rPr>
            </w:rPrChange>
          </w:rPr>
          <w:delText xml:space="preserve"> </w:delText>
        </w:r>
        <w:r w:rsidRPr="6248E0E6">
          <w:rPr>
            <w:rFonts w:ascii="Times New Roman" w:eastAsia="Times New Roman" w:hAnsi="Times New Roman" w:cs="Times New Roman"/>
            <w:i/>
            <w:sz w:val="24"/>
            <w:szCs w:val="24"/>
            <w:rPrChange w:id="4445" w:author="Andrea Stafford Hintz" w:date="2016-08-24T14:27:00Z">
              <w:rPr>
                <w:rFonts w:ascii="Times New Roman" w:hAnsi="Times New Roman" w:cs="Times New Roman"/>
                <w:sz w:val="24"/>
                <w:szCs w:val="24"/>
              </w:rPr>
            </w:rPrChange>
          </w:rPr>
          <w:delText>that</w:delText>
        </w:r>
      </w:del>
      <w:r w:rsidRPr="009400B4">
        <w:rPr>
          <w:rFonts w:ascii="Times New Roman" w:hAnsi="Times New Roman"/>
          <w:sz w:val="24"/>
          <w:rPrChange w:id="4446" w:author="Andrea Stafford Hintz" w:date="2016-09-18T16:51:00Z">
            <w:rPr>
              <w:rFonts w:ascii="Times New Roman" w:eastAsia="Times New Roman" w:hAnsi="Times New Roman" w:cs="Times New Roman"/>
              <w:sz w:val="24"/>
              <w:szCs w:val="24"/>
            </w:rPr>
          </w:rPrChange>
        </w:rPr>
        <w:t xml:space="preserve"> </w:t>
      </w:r>
      <w:del w:id="4447" w:author="Andrea Stafford Hintz" w:date="2016-08-24T14:26:00Z">
        <w:r w:rsidRPr="009400B4" w:rsidDel="00E30FD2">
          <w:rPr>
            <w:rFonts w:ascii="Times New Roman" w:hAnsi="Times New Roman"/>
            <w:i/>
            <w:sz w:val="24"/>
            <w:rPrChange w:id="4448" w:author="Andrea Stafford Hintz" w:date="2016-09-18T16:51:00Z">
              <w:rPr>
                <w:rFonts w:ascii="Times New Roman" w:hAnsi="Times New Roman" w:cs="Times New Roman"/>
                <w:sz w:val="24"/>
                <w:szCs w:val="24"/>
              </w:rPr>
            </w:rPrChange>
          </w:rPr>
          <w:delText>that</w:delText>
        </w:r>
        <w:r w:rsidRPr="00C245FD" w:rsidDel="00E30FD2">
          <w:rPr>
            <w:rFonts w:ascii="Times New Roman" w:hAnsi="Times New Roman" w:cs="Times New Roman"/>
            <w:sz w:val="24"/>
            <w:szCs w:val="24"/>
          </w:rPr>
          <w:delText xml:space="preserve"> </w:delText>
        </w:r>
      </w:del>
      <w:r w:rsidRPr="009400B4">
        <w:rPr>
          <w:rFonts w:ascii="Times New Roman" w:hAnsi="Times New Roman"/>
          <w:sz w:val="24"/>
          <w:rPrChange w:id="4449" w:author="Andrea Stafford Hintz" w:date="2016-09-18T16:51:00Z">
            <w:rPr>
              <w:rFonts w:ascii="Times New Roman" w:eastAsia="Times New Roman" w:hAnsi="Times New Roman" w:cs="Times New Roman"/>
              <w:sz w:val="24"/>
              <w:szCs w:val="24"/>
            </w:rPr>
          </w:rPrChange>
        </w:rPr>
        <w:t>aspect of absinthe is a myth. Absinthe is no more hallucinogenic than any other liquor.”</w:t>
      </w:r>
    </w:p>
    <w:p w14:paraId="0CBC6F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50" w:author="Andrea Stafford Hintz" w:date="2016-09-18T16:51:00Z">
            <w:rPr>
              <w:rFonts w:ascii="Times New Roman" w:eastAsia="Times New Roman" w:hAnsi="Times New Roman" w:cs="Times New Roman"/>
              <w:sz w:val="24"/>
              <w:szCs w:val="24"/>
            </w:rPr>
          </w:rPrChange>
        </w:rPr>
        <w:t>“Then our friend has been drinking the wrong absinthe,” Sinews told him. “Speaking of Mr. Steen, what did he tell you about the nature of our relationship?”</w:t>
      </w:r>
    </w:p>
    <w:p w14:paraId="34155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451"/>
      <w:r w:rsidRPr="009400B4">
        <w:rPr>
          <w:rFonts w:ascii="Times New Roman" w:hAnsi="Times New Roman"/>
          <w:sz w:val="24"/>
          <w:rPrChange w:id="4452" w:author="Andrea Stafford Hintz" w:date="2016-09-18T16:51:00Z">
            <w:rPr>
              <w:rFonts w:ascii="Times New Roman" w:eastAsia="Times New Roman" w:hAnsi="Times New Roman" w:cs="Times New Roman"/>
              <w:sz w:val="24"/>
              <w:szCs w:val="24"/>
            </w:rPr>
          </w:rPrChange>
        </w:rPr>
        <w:lastRenderedPageBreak/>
        <w:t xml:space="preserve">Jonathan didn’t know what to make of this question. </w:t>
      </w:r>
      <w:commentRangeEnd w:id="4451"/>
      <w:r w:rsidR="00E30FD2">
        <w:rPr>
          <w:rStyle w:val="CommentReference"/>
        </w:rPr>
        <w:commentReference w:id="4451"/>
      </w:r>
      <w:r w:rsidRPr="009400B4">
        <w:rPr>
          <w:rFonts w:ascii="Times New Roman" w:hAnsi="Times New Roman"/>
          <w:sz w:val="24"/>
          <w:rPrChange w:id="4453" w:author="Andrea Stafford Hintz" w:date="2016-09-18T16:51:00Z">
            <w:rPr>
              <w:rFonts w:ascii="Times New Roman" w:eastAsia="Times New Roman" w:hAnsi="Times New Roman" w:cs="Times New Roman"/>
              <w:sz w:val="24"/>
              <w:szCs w:val="24"/>
            </w:rPr>
          </w:rPrChange>
        </w:rPr>
        <w:t>“I understand you consulted on the Resurrectionist case?”</w:t>
      </w:r>
    </w:p>
    <w:p w14:paraId="310464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54" w:author="Andrea Stafford Hintz" w:date="2016-09-18T16:51:00Z">
            <w:rPr>
              <w:rFonts w:ascii="Times New Roman" w:eastAsia="Times New Roman" w:hAnsi="Times New Roman" w:cs="Times New Roman"/>
              <w:sz w:val="24"/>
              <w:szCs w:val="24"/>
            </w:rPr>
          </w:rPrChange>
        </w:rPr>
        <w:t>To Jonathan’s surprise, this response elicited a laugh from Mr. Sinews. “True, I suppose, but that’s not how he and I know each other.”</w:t>
      </w:r>
    </w:p>
    <w:p w14:paraId="109D5D68" w14:textId="2F4C855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55" w:author="Andrea Stafford Hintz" w:date="2016-09-18T16:51:00Z">
            <w:rPr>
              <w:rFonts w:ascii="Times New Roman" w:eastAsia="Times New Roman" w:hAnsi="Times New Roman" w:cs="Times New Roman"/>
              <w:sz w:val="24"/>
              <w:szCs w:val="24"/>
            </w:rPr>
          </w:rPrChange>
        </w:rPr>
        <w:t xml:space="preserve">Mr. Sinews sat back, </w:t>
      </w:r>
      <w:proofErr w:type="spellStart"/>
      <w:r w:rsidRPr="009400B4">
        <w:rPr>
          <w:rFonts w:ascii="Times New Roman" w:hAnsi="Times New Roman"/>
          <w:i/>
          <w:sz w:val="24"/>
          <w:rPrChange w:id="4456" w:author="Andrea Stafford Hintz" w:date="2016-09-18T16:51:00Z">
            <w:rPr>
              <w:rFonts w:ascii="Times New Roman" w:eastAsia="Times New Roman" w:hAnsi="Times New Roman" w:cs="Times New Roman"/>
              <w:i/>
              <w:sz w:val="24"/>
              <w:szCs w:val="24"/>
            </w:rPr>
          </w:rPrChange>
        </w:rPr>
        <w:t>pontarlier</w:t>
      </w:r>
      <w:proofErr w:type="spellEnd"/>
      <w:r w:rsidRPr="009400B4">
        <w:rPr>
          <w:rFonts w:ascii="Times New Roman" w:hAnsi="Times New Roman"/>
          <w:sz w:val="24"/>
          <w:rPrChange w:id="4457" w:author="Andrea Stafford Hintz" w:date="2016-09-18T16:51:00Z">
            <w:rPr>
              <w:rFonts w:ascii="Times New Roman" w:eastAsia="Times New Roman" w:hAnsi="Times New Roman" w:cs="Times New Roman"/>
              <w:sz w:val="24"/>
              <w:szCs w:val="24"/>
            </w:rPr>
          </w:rPrChange>
        </w:rPr>
        <w:t xml:space="preserve"> glass in one hand, cigarette stick in the other. He gave Jonathan </w:t>
      </w:r>
      <w:proofErr w:type="spellStart"/>
      <w:r w:rsidRPr="009400B4">
        <w:rPr>
          <w:rFonts w:ascii="Times New Roman" w:hAnsi="Times New Roman"/>
          <w:sz w:val="24"/>
          <w:rPrChange w:id="4458" w:author="Andrea Stafford Hintz" w:date="2016-09-18T16:51:00Z">
            <w:rPr>
              <w:rFonts w:ascii="Times New Roman" w:eastAsia="Times New Roman" w:hAnsi="Times New Roman" w:cs="Times New Roman"/>
              <w:sz w:val="24"/>
              <w:szCs w:val="24"/>
            </w:rPr>
          </w:rPrChange>
        </w:rPr>
        <w:t>a</w:t>
      </w:r>
      <w:del w:id="4459" w:author="Andrea Stafford Hintz" w:date="2016-09-18T16:51:00Z">
        <w:r w:rsidRPr="6248E0E6">
          <w:rPr>
            <w:rFonts w:ascii="Times New Roman" w:eastAsia="Times New Roman" w:hAnsi="Times New Roman" w:cs="Times New Roman"/>
            <w:sz w:val="24"/>
            <w:szCs w:val="24"/>
            <w:rPrChange w:id="4460" w:author="Bryce Raffle" w:date="2016-09-06T11:42:00Z">
              <w:rPr>
                <w:rFonts w:ascii="Times New Roman" w:hAnsi="Times New Roman" w:cs="Times New Roman"/>
                <w:sz w:val="24"/>
                <w:szCs w:val="24"/>
              </w:rPr>
            </w:rPrChange>
          </w:rPr>
          <w:delText xml:space="preserve"> </w:delText>
        </w:r>
      </w:del>
      <w:commentRangeStart w:id="4461"/>
      <w:del w:id="4462" w:author="Andrea Stafford Hintz" w:date="2016-08-24T14:30:00Z">
        <w:r w:rsidRPr="00C245FD" w:rsidDel="00E30FD2">
          <w:rPr>
            <w:rFonts w:ascii="Times New Roman" w:hAnsi="Times New Roman" w:cs="Times New Roman"/>
            <w:sz w:val="24"/>
            <w:szCs w:val="24"/>
          </w:rPr>
          <w:delText xml:space="preserve">meaningful </w:delText>
        </w:r>
      </w:del>
      <w:ins w:id="4463" w:author="Andrea Stafford Hintz" w:date="2016-08-24T14:30:00Z">
        <w:r w:rsidR="00E30FD2" w:rsidRPr="009400B4">
          <w:rPr>
            <w:rFonts w:ascii="Times New Roman" w:hAnsi="Times New Roman"/>
            <w:sz w:val="24"/>
            <w:rPrChange w:id="4464" w:author="Andrea Stafford Hintz" w:date="2016-09-18T16:51:00Z">
              <w:rPr>
                <w:rFonts w:ascii="Times New Roman" w:eastAsia="Times New Roman" w:hAnsi="Times New Roman" w:cs="Times New Roman"/>
                <w:sz w:val="24"/>
                <w:szCs w:val="24"/>
              </w:rPr>
            </w:rPrChange>
          </w:rPr>
          <w:t>pointed</w:t>
        </w:r>
        <w:proofErr w:type="spellEnd"/>
        <w:r w:rsidR="00E30FD2" w:rsidRPr="009400B4">
          <w:rPr>
            <w:rFonts w:ascii="Times New Roman" w:hAnsi="Times New Roman"/>
            <w:sz w:val="24"/>
            <w:rPrChange w:id="4465" w:author="Andrea Stafford Hintz" w:date="2016-09-18T16:51:00Z">
              <w:rPr>
                <w:rFonts w:ascii="Times New Roman" w:eastAsia="Times New Roman" w:hAnsi="Times New Roman" w:cs="Times New Roman"/>
                <w:sz w:val="24"/>
                <w:szCs w:val="24"/>
              </w:rPr>
            </w:rPrChange>
          </w:rPr>
          <w:t xml:space="preserve"> </w:t>
        </w:r>
      </w:ins>
      <w:commentRangeEnd w:id="4461"/>
      <w:ins w:id="4466" w:author="Andrea Stafford Hintz" w:date="2016-08-24T14:31:00Z">
        <w:r w:rsidR="00E30FD2">
          <w:rPr>
            <w:rStyle w:val="CommentReference"/>
          </w:rPr>
          <w:commentReference w:id="4461"/>
        </w:r>
      </w:ins>
      <w:r w:rsidRPr="009400B4">
        <w:rPr>
          <w:rFonts w:ascii="Times New Roman" w:hAnsi="Times New Roman"/>
          <w:sz w:val="24"/>
          <w:rPrChange w:id="4467" w:author="Andrea Stafford Hintz" w:date="2016-09-18T16:51:00Z">
            <w:rPr>
              <w:rFonts w:ascii="Times New Roman" w:eastAsia="Times New Roman" w:hAnsi="Times New Roman" w:cs="Times New Roman"/>
              <w:sz w:val="24"/>
              <w:szCs w:val="24"/>
            </w:rPr>
          </w:rPrChange>
        </w:rPr>
        <w:t xml:space="preserve">look, and Jonathan considered the man’s good looks, his gracefulness, </w:t>
      </w:r>
      <w:commentRangeStart w:id="4468"/>
      <w:r w:rsidRPr="009400B4">
        <w:rPr>
          <w:rFonts w:ascii="Times New Roman" w:hAnsi="Times New Roman"/>
          <w:sz w:val="24"/>
          <w:rPrChange w:id="4469" w:author="Andrea Stafford Hintz" w:date="2016-09-18T16:51:00Z">
            <w:rPr>
              <w:rFonts w:ascii="Times New Roman" w:eastAsia="Times New Roman" w:hAnsi="Times New Roman" w:cs="Times New Roman"/>
              <w:sz w:val="24"/>
              <w:szCs w:val="24"/>
            </w:rPr>
          </w:rPrChange>
        </w:rPr>
        <w:t>and his friend’s taste for such things</w:t>
      </w:r>
      <w:commentRangeEnd w:id="4468"/>
      <w:r w:rsidR="00565DDE">
        <w:rPr>
          <w:rStyle w:val="CommentReference"/>
        </w:rPr>
        <w:commentReference w:id="4468"/>
      </w:r>
      <w:ins w:id="4470" w:author="Andrea Stafford Hintz" w:date="2016-08-24T14:33:00Z">
        <w:r w:rsidR="00565DDE" w:rsidRPr="009400B4">
          <w:rPr>
            <w:rFonts w:ascii="Times New Roman" w:hAnsi="Times New Roman"/>
            <w:sz w:val="24"/>
            <w:rPrChange w:id="4471" w:author="Andrea Stafford Hintz" w:date="2016-09-18T16:51:00Z">
              <w:rPr>
                <w:rFonts w:ascii="Times New Roman" w:eastAsia="Times New Roman" w:hAnsi="Times New Roman" w:cs="Times New Roman"/>
                <w:sz w:val="24"/>
                <w:szCs w:val="24"/>
              </w:rPr>
            </w:rPrChange>
          </w:rPr>
          <w:t xml:space="preserve"> in a companion</w:t>
        </w:r>
      </w:ins>
      <w:r w:rsidRPr="009400B4">
        <w:rPr>
          <w:rFonts w:ascii="Times New Roman" w:hAnsi="Times New Roman"/>
          <w:sz w:val="24"/>
          <w:rPrChange w:id="4472" w:author="Andrea Stafford Hintz" w:date="2016-09-18T16:51:00Z">
            <w:rPr>
              <w:rFonts w:ascii="Times New Roman" w:eastAsia="Times New Roman" w:hAnsi="Times New Roman" w:cs="Times New Roman"/>
              <w:sz w:val="24"/>
              <w:szCs w:val="24"/>
            </w:rPr>
          </w:rPrChange>
        </w:rPr>
        <w:t xml:space="preserve">. </w:t>
      </w:r>
      <w:commentRangeStart w:id="4473"/>
      <w:r w:rsidRPr="009400B4">
        <w:rPr>
          <w:rFonts w:ascii="Times New Roman" w:hAnsi="Times New Roman"/>
          <w:sz w:val="24"/>
          <w:rPrChange w:id="4474" w:author="Andrea Stafford Hintz" w:date="2016-09-18T16:51:00Z">
            <w:rPr>
              <w:rFonts w:ascii="Times New Roman" w:eastAsia="Times New Roman" w:hAnsi="Times New Roman" w:cs="Times New Roman"/>
              <w:sz w:val="24"/>
              <w:szCs w:val="24"/>
            </w:rPr>
          </w:rPrChange>
        </w:rPr>
        <w:t>He shifted uncomfortably in his seat</w:t>
      </w:r>
      <w:commentRangeEnd w:id="4473"/>
      <w:r w:rsidR="00565DDE">
        <w:rPr>
          <w:rStyle w:val="CommentReference"/>
        </w:rPr>
        <w:commentReference w:id="4473"/>
      </w:r>
      <w:r w:rsidRPr="009400B4">
        <w:rPr>
          <w:rFonts w:ascii="Times New Roman" w:hAnsi="Times New Roman"/>
          <w:sz w:val="24"/>
          <w:rPrChange w:id="4475" w:author="Andrea Stafford Hintz" w:date="2016-09-18T16:51:00Z">
            <w:rPr>
              <w:rFonts w:ascii="Times New Roman" w:eastAsia="Times New Roman" w:hAnsi="Times New Roman" w:cs="Times New Roman"/>
              <w:sz w:val="24"/>
              <w:szCs w:val="24"/>
            </w:rPr>
          </w:rPrChange>
        </w:rPr>
        <w:t>.</w:t>
      </w:r>
    </w:p>
    <w:p w14:paraId="00151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76" w:author="Andrea Stafford Hintz" w:date="2016-09-18T16:51:00Z">
            <w:rPr>
              <w:rFonts w:ascii="Times New Roman" w:eastAsia="Times New Roman" w:hAnsi="Times New Roman" w:cs="Times New Roman"/>
              <w:sz w:val="24"/>
              <w:szCs w:val="24"/>
            </w:rPr>
          </w:rPrChange>
        </w:rPr>
        <w:t>“I see,” said Jonathan.</w:t>
      </w:r>
    </w:p>
    <w:p w14:paraId="43E01A59" w14:textId="56C66D9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77" w:author="Andrea Stafford Hintz" w:date="2016-09-18T16:51:00Z">
            <w:rPr>
              <w:rFonts w:ascii="Times New Roman" w:eastAsia="Times New Roman" w:hAnsi="Times New Roman" w:cs="Times New Roman"/>
              <w:sz w:val="24"/>
              <w:szCs w:val="24"/>
            </w:rPr>
          </w:rPrChange>
        </w:rPr>
        <w:t>“It’s been a while since I’ve seen our mutual friend. You and he aren’t</w:t>
      </w:r>
      <w:ins w:id="4478" w:author="Andrea Stafford Hintz" w:date="2016-08-24T14:35:00Z">
        <w:r w:rsidR="00565DDE" w:rsidRPr="6248E0E6">
          <w:rPr>
            <w:rFonts w:ascii="Times New Roman" w:eastAsia="Times New Roman" w:hAnsi="Times New Roman" w:cs="Times New Roman"/>
            <w:sz w:val="24"/>
            <w:szCs w:val="24"/>
            <w:rPrChange w:id="4479" w:author="Bryce Raffle" w:date="2016-09-06T11:42:00Z">
              <w:rPr>
                <w:rFonts w:ascii="Times New Roman" w:hAnsi="Times New Roman" w:cs="Times New Roman"/>
                <w:sz w:val="24"/>
                <w:szCs w:val="24"/>
              </w:rPr>
            </w:rPrChange>
          </w:rPr>
          <w:t>…</w:t>
        </w:r>
      </w:ins>
      <w:del w:id="4480" w:author="Andrea Stafford Hintz" w:date="2016-08-24T14:35:00Z">
        <w:r w:rsidRPr="00C245FD" w:rsidDel="00565DDE">
          <w:rPr>
            <w:rFonts w:ascii="Times New Roman" w:hAnsi="Times New Roman" w:cs="Times New Roman"/>
            <w:sz w:val="24"/>
            <w:szCs w:val="24"/>
          </w:rPr>
          <w:delText>…</w:delText>
        </w:r>
      </w:del>
      <w:r w:rsidRPr="009400B4">
        <w:rPr>
          <w:rFonts w:ascii="Times New Roman" w:hAnsi="Times New Roman"/>
          <w:sz w:val="24"/>
          <w:rPrChange w:id="4481" w:author="Andrea Stafford Hintz" w:date="2016-09-18T16:51:00Z">
            <w:rPr>
              <w:rFonts w:ascii="Times New Roman" w:eastAsia="Times New Roman" w:hAnsi="Times New Roman" w:cs="Times New Roman"/>
              <w:sz w:val="24"/>
              <w:szCs w:val="24"/>
            </w:rPr>
          </w:rPrChange>
        </w:rPr>
        <w:t xml:space="preserve">” Mr. Sinews </w:t>
      </w:r>
      <w:proofErr w:type="spellStart"/>
      <w:ins w:id="4482" w:author="Andrea Stafford Hintz" w:date="2016-09-18T16:51:00Z">
        <w:r w:rsidR="00A22D6C" w:rsidRPr="009400B4">
          <w:rPr>
            <w:rFonts w:ascii="Times New Roman" w:eastAsia="Times New Roman" w:hAnsi="Times New Roman" w:cs="Times New Roman"/>
            <w:sz w:val="24"/>
            <w:szCs w:val="24"/>
          </w:rPr>
          <w:t>asked</w:t>
        </w:r>
      </w:ins>
      <w:del w:id="4483" w:author="Andrea Stafford Hintz" w:date="2016-08-24T14:35:00Z">
        <w:r w:rsidRPr="00C245FD" w:rsidDel="00565DDE">
          <w:rPr>
            <w:rFonts w:ascii="Times New Roman" w:hAnsi="Times New Roman" w:cs="Times New Roman"/>
            <w:sz w:val="24"/>
            <w:szCs w:val="24"/>
          </w:rPr>
          <w:delText>began</w:delText>
        </w:r>
      </w:del>
      <w:ins w:id="4484" w:author="Andrea Stafford Hintz" w:date="2016-08-24T14:35:00Z">
        <w:r w:rsidR="00565DDE" w:rsidRPr="6248E0E6">
          <w:rPr>
            <w:rFonts w:ascii="Times New Roman" w:eastAsia="Times New Roman" w:hAnsi="Times New Roman" w:cs="Times New Roman"/>
            <w:sz w:val="24"/>
            <w:szCs w:val="24"/>
            <w:rPrChange w:id="4485" w:author="Bryce Raffle" w:date="2016-09-06T11:42:00Z">
              <w:rPr>
                <w:rFonts w:ascii="Times New Roman" w:hAnsi="Times New Roman" w:cs="Times New Roman"/>
                <w:sz w:val="24"/>
                <w:szCs w:val="24"/>
              </w:rPr>
            </w:rPrChange>
          </w:rPr>
          <w:t>asked</w:t>
        </w:r>
      </w:ins>
      <w:proofErr w:type="spellEnd"/>
      <w:r w:rsidRPr="009400B4">
        <w:rPr>
          <w:rFonts w:ascii="Times New Roman" w:hAnsi="Times New Roman"/>
          <w:sz w:val="24"/>
          <w:rPrChange w:id="4486" w:author="Andrea Stafford Hintz" w:date="2016-09-18T16:51:00Z">
            <w:rPr>
              <w:rFonts w:ascii="Times New Roman" w:eastAsia="Times New Roman" w:hAnsi="Times New Roman" w:cs="Times New Roman"/>
              <w:sz w:val="24"/>
              <w:szCs w:val="24"/>
            </w:rPr>
          </w:rPrChange>
        </w:rPr>
        <w:t>.</w:t>
      </w:r>
    </w:p>
    <w:p w14:paraId="075F9237" w14:textId="1566F3D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87" w:author="Andrea Stafford Hintz" w:date="2016-09-18T16:51:00Z">
            <w:rPr>
              <w:rFonts w:ascii="Times New Roman" w:eastAsia="Times New Roman" w:hAnsi="Times New Roman" w:cs="Times New Roman"/>
              <w:sz w:val="24"/>
              <w:szCs w:val="24"/>
            </w:rPr>
          </w:rPrChange>
        </w:rPr>
        <w:t xml:space="preserve">Jonathan </w:t>
      </w:r>
      <w:ins w:id="4488" w:author="Andrea Stafford Hintz" w:date="2016-09-18T16:51:00Z">
        <w:r w:rsidR="00A22D6C" w:rsidRPr="009400B4">
          <w:rPr>
            <w:rFonts w:ascii="Times New Roman" w:eastAsia="Times New Roman" w:hAnsi="Times New Roman" w:cs="Times New Roman"/>
            <w:sz w:val="24"/>
            <w:szCs w:val="24"/>
          </w:rPr>
          <w:t>sputtered</w:t>
        </w:r>
      </w:ins>
      <w:del w:id="4489" w:author="Andrea Stafford Hintz" w:date="2016-09-18T16:51:00Z">
        <w:r w:rsidRPr="6248E0E6">
          <w:rPr>
            <w:rFonts w:ascii="Times New Roman" w:eastAsia="Times New Roman" w:hAnsi="Times New Roman" w:cs="Times New Roman"/>
            <w:sz w:val="24"/>
            <w:szCs w:val="24"/>
            <w:rPrChange w:id="4490" w:author="Bryce Raffle" w:date="2016-09-06T11:42:00Z">
              <w:rPr>
                <w:rFonts w:ascii="Times New Roman" w:hAnsi="Times New Roman" w:cs="Times New Roman"/>
                <w:sz w:val="24"/>
                <w:szCs w:val="24"/>
              </w:rPr>
            </w:rPrChange>
          </w:rPr>
          <w:delText>sp</w:delText>
        </w:r>
      </w:del>
      <w:del w:id="4491" w:author="Andrea Stafford Hintz" w:date="2016-08-24T14:36:00Z">
        <w:r w:rsidRPr="00C245FD" w:rsidDel="00565DDE">
          <w:rPr>
            <w:rFonts w:ascii="Times New Roman" w:hAnsi="Times New Roman" w:cs="Times New Roman"/>
            <w:sz w:val="24"/>
            <w:szCs w:val="24"/>
          </w:rPr>
          <w:delText>l</w:delText>
        </w:r>
      </w:del>
      <w:del w:id="4492" w:author="Andrea Stafford Hintz" w:date="2016-09-18T16:51:00Z">
        <w:r w:rsidRPr="6248E0E6">
          <w:rPr>
            <w:rFonts w:ascii="Times New Roman" w:eastAsia="Times New Roman" w:hAnsi="Times New Roman" w:cs="Times New Roman"/>
            <w:sz w:val="24"/>
            <w:szCs w:val="24"/>
            <w:rPrChange w:id="4493" w:author="Bryce Raffle" w:date="2016-09-06T11:42:00Z">
              <w:rPr>
                <w:rFonts w:ascii="Times New Roman" w:hAnsi="Times New Roman" w:cs="Times New Roman"/>
                <w:sz w:val="24"/>
                <w:szCs w:val="24"/>
              </w:rPr>
            </w:rPrChange>
          </w:rPr>
          <w:delText>uttered</w:delText>
        </w:r>
      </w:del>
      <w:r w:rsidRPr="009400B4">
        <w:rPr>
          <w:rFonts w:ascii="Times New Roman" w:hAnsi="Times New Roman"/>
          <w:sz w:val="24"/>
          <w:rPrChange w:id="4494" w:author="Andrea Stafford Hintz" w:date="2016-09-18T16:51:00Z">
            <w:rPr>
              <w:rFonts w:ascii="Times New Roman" w:eastAsia="Times New Roman" w:hAnsi="Times New Roman" w:cs="Times New Roman"/>
              <w:sz w:val="24"/>
              <w:szCs w:val="24"/>
            </w:rPr>
          </w:rPrChange>
        </w:rPr>
        <w:t>, almost spilling his drink. “Me and Roderick? No,” he said, “God, no. Roderick and I have simply been friends a long time. That’s all. Not that I take issue with Roderick’s inclinations.”</w:t>
      </w:r>
    </w:p>
    <w:p w14:paraId="78790C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95" w:author="Andrea Stafford Hintz" w:date="2016-09-18T16:51:00Z">
            <w:rPr>
              <w:rFonts w:ascii="Times New Roman" w:eastAsia="Times New Roman" w:hAnsi="Times New Roman" w:cs="Times New Roman"/>
              <w:sz w:val="24"/>
              <w:szCs w:val="24"/>
            </w:rPr>
          </w:rPrChange>
        </w:rPr>
        <w:t xml:space="preserve">Mr. Sinews sipped his drink </w:t>
      </w:r>
      <w:commentRangeStart w:id="4496"/>
      <w:r w:rsidRPr="009400B4">
        <w:rPr>
          <w:rFonts w:ascii="Times New Roman" w:hAnsi="Times New Roman"/>
          <w:sz w:val="24"/>
          <w:rPrChange w:id="4497" w:author="Andrea Stafford Hintz" w:date="2016-09-18T16:51:00Z">
            <w:rPr>
              <w:rFonts w:ascii="Times New Roman" w:eastAsia="Times New Roman" w:hAnsi="Times New Roman" w:cs="Times New Roman"/>
              <w:sz w:val="24"/>
              <w:szCs w:val="24"/>
            </w:rPr>
          </w:rPrChange>
        </w:rPr>
        <w:t>thoughtfully</w:t>
      </w:r>
      <w:commentRangeEnd w:id="4496"/>
      <w:r w:rsidR="00565DDE">
        <w:rPr>
          <w:rStyle w:val="CommentReference"/>
        </w:rPr>
        <w:commentReference w:id="4496"/>
      </w:r>
      <w:r w:rsidRPr="009400B4">
        <w:rPr>
          <w:rFonts w:ascii="Times New Roman" w:hAnsi="Times New Roman"/>
          <w:sz w:val="24"/>
          <w:rPrChange w:id="4498" w:author="Andrea Stafford Hintz" w:date="2016-09-18T16:51:00Z">
            <w:rPr>
              <w:rFonts w:ascii="Times New Roman" w:eastAsia="Times New Roman" w:hAnsi="Times New Roman" w:cs="Times New Roman"/>
              <w:sz w:val="24"/>
              <w:szCs w:val="24"/>
            </w:rPr>
          </w:rPrChange>
        </w:rPr>
        <w:t>. Finally, he set his glass down.</w:t>
      </w:r>
    </w:p>
    <w:p w14:paraId="56EE6B2C" w14:textId="29A5BC4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499" w:author="Andrea Stafford Hintz" w:date="2016-09-18T16:51:00Z">
            <w:rPr>
              <w:rFonts w:ascii="Times New Roman" w:eastAsia="Times New Roman" w:hAnsi="Times New Roman" w:cs="Times New Roman"/>
              <w:sz w:val="24"/>
              <w:szCs w:val="24"/>
            </w:rPr>
          </w:rPrChange>
        </w:rPr>
        <w:t>“So, you want to know about the Resurrectionists?” he said, changing the subject. “Forgive me if I dredge up details with which you are already familiar. This will go more smoothly if I make the assumption of your ignoranc</w:t>
      </w:r>
      <w:ins w:id="4500" w:author="Andrea Stafford Hintz" w:date="2016-08-24T14:37:00Z">
        <w:r w:rsidR="00565DDE" w:rsidRPr="009400B4">
          <w:rPr>
            <w:rFonts w:ascii="Times New Roman" w:hAnsi="Times New Roman"/>
            <w:sz w:val="24"/>
            <w:rPrChange w:id="4501" w:author="Andrea Stafford Hintz" w:date="2016-09-18T16:51:00Z">
              <w:rPr>
                <w:rFonts w:ascii="Times New Roman" w:eastAsia="Times New Roman" w:hAnsi="Times New Roman" w:cs="Times New Roman"/>
                <w:sz w:val="24"/>
                <w:szCs w:val="24"/>
              </w:rPr>
            </w:rPrChange>
          </w:rPr>
          <w:t>e</w:t>
        </w:r>
      </w:ins>
      <w:ins w:id="4502" w:author="Andrea Stafford Hintz" w:date="2016-09-18T16:51:00Z">
        <w:r w:rsidR="00A22D6C" w:rsidRPr="009400B4">
          <w:rPr>
            <w:rFonts w:ascii="Times New Roman" w:eastAsia="Times New Roman" w:hAnsi="Times New Roman" w:cs="Times New Roman"/>
            <w:sz w:val="24"/>
            <w:szCs w:val="24"/>
          </w:rPr>
          <w:t>.”</w:t>
        </w:r>
      </w:ins>
      <w:ins w:id="4503" w:author="Andrea Stafford Hintz" w:date="2016-08-24T14:37:00Z">
        <w:r w:rsidR="00565DDE" w:rsidRPr="6248E0E6">
          <w:rPr>
            <w:rFonts w:ascii="Times New Roman" w:eastAsia="Times New Roman" w:hAnsi="Times New Roman" w:cs="Times New Roman"/>
            <w:sz w:val="24"/>
            <w:szCs w:val="24"/>
            <w:rPrChange w:id="4504" w:author="Bryce Raffle" w:date="2016-09-06T11:42:00Z">
              <w:rPr>
                <w:rFonts w:ascii="Times New Roman" w:hAnsi="Times New Roman" w:cs="Times New Roman"/>
                <w:sz w:val="24"/>
                <w:szCs w:val="24"/>
              </w:rPr>
            </w:rPrChange>
          </w:rPr>
          <w:t>.</w:t>
        </w:r>
      </w:ins>
      <w:del w:id="4505" w:author="Andrea Stafford Hintz" w:date="2016-08-24T14:37:00Z">
        <w:r w:rsidRPr="00C245FD" w:rsidDel="00565DDE">
          <w:rPr>
            <w:rFonts w:ascii="Times New Roman" w:hAnsi="Times New Roman" w:cs="Times New Roman"/>
            <w:sz w:val="24"/>
            <w:szCs w:val="24"/>
          </w:rPr>
          <w:delText>e…</w:delText>
        </w:r>
      </w:del>
      <w:del w:id="4506" w:author="Andrea Stafford Hintz" w:date="2016-09-18T16:51:00Z">
        <w:r w:rsidRPr="6248E0E6">
          <w:rPr>
            <w:rFonts w:ascii="Times New Roman" w:eastAsia="Times New Roman" w:hAnsi="Times New Roman" w:cs="Times New Roman"/>
            <w:sz w:val="24"/>
            <w:szCs w:val="24"/>
            <w:rPrChange w:id="4507" w:author="Bryce Raffle" w:date="2016-09-06T11:42:00Z">
              <w:rPr>
                <w:rFonts w:ascii="Times New Roman" w:hAnsi="Times New Roman" w:cs="Times New Roman"/>
                <w:sz w:val="24"/>
                <w:szCs w:val="24"/>
              </w:rPr>
            </w:rPrChange>
          </w:rPr>
          <w:delText>”</w:delText>
        </w:r>
      </w:del>
    </w:p>
    <w:p w14:paraId="13925386" w14:textId="3B3A2B29" w:rsidR="00952343" w:rsidRPr="00C245FD" w:rsidRDefault="00565DDE" w:rsidP="00C245FD">
      <w:pPr>
        <w:tabs>
          <w:tab w:val="left" w:pos="1440"/>
          <w:tab w:val="left" w:pos="2160"/>
          <w:tab w:val="left" w:pos="2880"/>
        </w:tabs>
        <w:spacing w:line="480" w:lineRule="auto"/>
        <w:ind w:firstLine="359"/>
        <w:jc w:val="both"/>
        <w:rPr>
          <w:rFonts w:ascii="Times New Roman" w:hAnsi="Times New Roman" w:cs="Times New Roman"/>
          <w:sz w:val="24"/>
          <w:szCs w:val="24"/>
        </w:rPr>
      </w:pPr>
      <w:ins w:id="4508" w:author="Andrea Stafford Hintz" w:date="2016-08-24T14:37:00Z">
        <w:r w:rsidRPr="009400B4">
          <w:rPr>
            <w:rFonts w:ascii="Times New Roman" w:hAnsi="Times New Roman"/>
            <w:sz w:val="24"/>
            <w:rPrChange w:id="4509" w:author="Andrea Stafford Hintz" w:date="2016-09-18T16:51:00Z">
              <w:rPr>
                <w:rFonts w:ascii="Times New Roman" w:eastAsia="Times New Roman" w:hAnsi="Times New Roman" w:cs="Times New Roman"/>
                <w:sz w:val="24"/>
                <w:szCs w:val="24"/>
              </w:rPr>
            </w:rPrChange>
          </w:rPr>
          <w:t xml:space="preserve">Jonathan nodded. </w:t>
        </w:r>
      </w:ins>
      <w:r w:rsidR="00B67EA3" w:rsidRPr="009400B4">
        <w:rPr>
          <w:rFonts w:ascii="Times New Roman" w:hAnsi="Times New Roman"/>
          <w:sz w:val="24"/>
          <w:rPrChange w:id="4510" w:author="Andrea Stafford Hintz" w:date="2016-09-18T16:51:00Z">
            <w:rPr>
              <w:rFonts w:ascii="Times New Roman" w:eastAsia="Times New Roman" w:hAnsi="Times New Roman" w:cs="Times New Roman"/>
              <w:sz w:val="24"/>
              <w:szCs w:val="24"/>
            </w:rPr>
          </w:rPrChange>
        </w:rPr>
        <w:t>A fair assumption</w:t>
      </w:r>
      <w:del w:id="4511" w:author="Andrea Stafford Hintz" w:date="2016-08-24T14:37:00Z">
        <w:r w:rsidR="00B67EA3" w:rsidRPr="00C245FD" w:rsidDel="00565DDE">
          <w:rPr>
            <w:rFonts w:ascii="Times New Roman" w:hAnsi="Times New Roman" w:cs="Times New Roman"/>
            <w:sz w:val="24"/>
            <w:szCs w:val="24"/>
          </w:rPr>
          <w:delText>, thought Jonathan</w:delText>
        </w:r>
      </w:del>
      <w:r w:rsidR="00B67EA3" w:rsidRPr="009400B4">
        <w:rPr>
          <w:rFonts w:ascii="Times New Roman" w:hAnsi="Times New Roman"/>
          <w:sz w:val="24"/>
          <w:rPrChange w:id="4512" w:author="Andrea Stafford Hintz" w:date="2016-09-18T16:51:00Z">
            <w:rPr>
              <w:rFonts w:ascii="Times New Roman" w:eastAsia="Times New Roman" w:hAnsi="Times New Roman" w:cs="Times New Roman"/>
              <w:sz w:val="24"/>
              <w:szCs w:val="24"/>
            </w:rPr>
          </w:rPrChange>
        </w:rPr>
        <w:t>.</w:t>
      </w:r>
    </w:p>
    <w:p w14:paraId="6F9AF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13" w:author="Andrea Stafford Hintz" w:date="2016-09-18T16:51:00Z">
            <w:rPr>
              <w:rFonts w:ascii="Times New Roman" w:eastAsia="Times New Roman" w:hAnsi="Times New Roman" w:cs="Times New Roman"/>
              <w:sz w:val="24"/>
              <w:szCs w:val="24"/>
            </w:rPr>
          </w:rPrChange>
        </w:rPr>
        <w:t xml:space="preserve">“A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w:t>
      </w:r>
      <w:r w:rsidRPr="009400B4">
        <w:rPr>
          <w:rFonts w:ascii="Times New Roman" w:hAnsi="Times New Roman"/>
          <w:sz w:val="24"/>
          <w:rPrChange w:id="4514" w:author="Andrea Stafford Hintz" w:date="2016-09-18T16:51:00Z">
            <w:rPr>
              <w:rFonts w:ascii="Times New Roman" w:eastAsia="Times New Roman" w:hAnsi="Times New Roman" w:cs="Times New Roman"/>
              <w:sz w:val="24"/>
              <w:szCs w:val="24"/>
            </w:rPr>
          </w:rPrChange>
        </w:rPr>
        <w:lastRenderedPageBreak/>
        <w:t>have seen gentlemen coming and going from the club’s rear entrance, but they wore masks whenever they visited the club.”</w:t>
      </w:r>
    </w:p>
    <w:p w14:paraId="27B5A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15" w:author="Andrea Stafford Hintz" w:date="2016-09-18T16:51:00Z">
            <w:rPr>
              <w:rFonts w:ascii="Times New Roman" w:eastAsia="Times New Roman" w:hAnsi="Times New Roman" w:cs="Times New Roman"/>
              <w:sz w:val="24"/>
              <w:szCs w:val="24"/>
            </w:rPr>
          </w:rPrChange>
        </w:rPr>
        <w:t>“Plague doctor’s masks,” Jonathan guessed.</w:t>
      </w:r>
    </w:p>
    <w:p w14:paraId="7FD1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16" w:author="Andrea Stafford Hintz" w:date="2016-09-18T16:51:00Z">
            <w:rPr>
              <w:rFonts w:ascii="Times New Roman" w:eastAsia="Times New Roman" w:hAnsi="Times New Roman" w:cs="Times New Roman"/>
              <w:sz w:val="24"/>
              <w:szCs w:val="24"/>
            </w:rPr>
          </w:rPrChange>
        </w:rPr>
        <w:t>“Just so,” Sinews told him. “</w:t>
      </w:r>
      <w:commentRangeStart w:id="4517"/>
      <w:r w:rsidRPr="009400B4">
        <w:rPr>
          <w:rFonts w:ascii="Times New Roman" w:hAnsi="Times New Roman"/>
          <w:sz w:val="24"/>
          <w:rPrChange w:id="4518" w:author="Andrea Stafford Hintz" w:date="2016-09-18T16:51:00Z">
            <w:rPr>
              <w:rFonts w:ascii="Times New Roman" w:eastAsia="Times New Roman" w:hAnsi="Times New Roman" w:cs="Times New Roman"/>
              <w:sz w:val="24"/>
              <w:szCs w:val="24"/>
            </w:rPr>
          </w:rPrChange>
        </w:rPr>
        <w:t>The club’s members were prominent scientists</w:t>
      </w:r>
      <w:commentRangeEnd w:id="4517"/>
      <w:r w:rsidR="00E455B2">
        <w:rPr>
          <w:rStyle w:val="CommentReference"/>
        </w:rPr>
        <w:commentReference w:id="4517"/>
      </w:r>
      <w:r w:rsidRPr="009400B4">
        <w:rPr>
          <w:rFonts w:ascii="Times New Roman" w:hAnsi="Times New Roman"/>
          <w:sz w:val="24"/>
          <w:rPrChange w:id="4519" w:author="Andrea Stafford Hintz" w:date="2016-09-18T16:51:00Z">
            <w:rPr>
              <w:rFonts w:ascii="Times New Roman" w:eastAsia="Times New Roman" w:hAnsi="Times New Roman" w:cs="Times New Roman"/>
              <w:sz w:val="24"/>
              <w:szCs w:val="24"/>
            </w:rPr>
          </w:rPrChange>
        </w:rPr>
        <w:t>,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33CE59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20" w:author="Andrea Stafford Hintz" w:date="2016-09-18T16:51:00Z">
            <w:rPr>
              <w:rFonts w:ascii="Times New Roman" w:eastAsia="Times New Roman" w:hAnsi="Times New Roman" w:cs="Times New Roman"/>
              <w:sz w:val="24"/>
              <w:szCs w:val="24"/>
            </w:rPr>
          </w:rPrChange>
        </w:rPr>
        <w:t>“The Resurrection Man,” said Jonathan.</w:t>
      </w:r>
    </w:p>
    <w:p w14:paraId="0E3D8E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21" w:author="Andrea Stafford Hintz" w:date="2016-09-18T16:51:00Z">
            <w:rPr>
              <w:rFonts w:ascii="Times New Roman" w:eastAsia="Times New Roman" w:hAnsi="Times New Roman" w:cs="Times New Roman"/>
              <w:sz w:val="24"/>
              <w:szCs w:val="24"/>
            </w:rPr>
          </w:rPrChange>
        </w:rPr>
        <w:t xml:space="preserve">Sinews’ knowledge far exceeded Jonathan’s own, but Jonathan was not entirely ignorant on the subject. After all, his father had covered the story extensively in </w:t>
      </w:r>
      <w:r w:rsidRPr="009400B4">
        <w:rPr>
          <w:rFonts w:ascii="Times New Roman" w:hAnsi="Times New Roman"/>
          <w:i/>
          <w:sz w:val="24"/>
          <w:rPrChange w:id="4522" w:author="Andrea Stafford Hintz" w:date="2016-09-18T16:51:00Z">
            <w:rPr>
              <w:rFonts w:ascii="Times New Roman" w:eastAsia="Times New Roman" w:hAnsi="Times New Roman" w:cs="Times New Roman"/>
              <w:i/>
              <w:sz w:val="24"/>
              <w:szCs w:val="24"/>
            </w:rPr>
          </w:rPrChange>
        </w:rPr>
        <w:t xml:space="preserve">each </w:t>
      </w:r>
      <w:r w:rsidRPr="009400B4">
        <w:rPr>
          <w:rFonts w:ascii="Times New Roman" w:hAnsi="Times New Roman"/>
          <w:sz w:val="24"/>
          <w:rPrChange w:id="4523" w:author="Andrea Stafford Hintz" w:date="2016-09-18T16:51:00Z">
            <w:rPr>
              <w:rFonts w:ascii="Times New Roman" w:eastAsia="Times New Roman" w:hAnsi="Times New Roman" w:cs="Times New Roman"/>
              <w:sz w:val="24"/>
              <w:szCs w:val="24"/>
            </w:rPr>
          </w:rPrChange>
        </w:rPr>
        <w:t>of his newspapers; even the society papers had made mention of the Resurrection Man’s horrific murders. And of course, he was friends with Roderick, who had helped the police with their investigation into the Resurrection Man.</w:t>
      </w:r>
    </w:p>
    <w:p w14:paraId="6A9EB2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24" w:author="Andrea Stafford Hintz" w:date="2016-09-18T16:51:00Z">
            <w:rPr>
              <w:rFonts w:ascii="Times New Roman" w:eastAsia="Times New Roman" w:hAnsi="Times New Roman" w:cs="Times New Roman"/>
              <w:sz w:val="24"/>
              <w:szCs w:val="24"/>
            </w:rPr>
          </w:rPrChange>
        </w:rPr>
        <w:t>“The truth of the Resurrection Man’s origins is widely disputed,” Sinews went on. Once more, he paused to take a drag of his cigarette, inhaling with pleasure and puffing out a tight ring of smoke. “Tell me, Mr. O, what do you know about zombies?” he asked.</w:t>
      </w:r>
    </w:p>
    <w:p w14:paraId="65371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25" w:author="Andrea Stafford Hintz" w:date="2016-09-18T16:51:00Z">
            <w:rPr>
              <w:rFonts w:ascii="Times New Roman" w:eastAsia="Times New Roman" w:hAnsi="Times New Roman" w:cs="Times New Roman"/>
              <w:sz w:val="24"/>
              <w:szCs w:val="24"/>
            </w:rPr>
          </w:rPrChange>
        </w:rPr>
        <w:t>Jonathan shook his head. He wasn’t familiar with the word.</w:t>
      </w:r>
    </w:p>
    <w:p w14:paraId="0D1334C1" w14:textId="07EAC9C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26" w:author="Andrea Stafford Hintz" w:date="2016-09-18T16:51:00Z">
            <w:rPr>
              <w:rFonts w:ascii="Times New Roman" w:eastAsia="Times New Roman" w:hAnsi="Times New Roman" w:cs="Times New Roman"/>
              <w:sz w:val="24"/>
              <w:szCs w:val="24"/>
            </w:rPr>
          </w:rPrChange>
        </w:rPr>
        <w:t xml:space="preserve">“There were stories of men being raised from the dead by </w:t>
      </w:r>
      <w:commentRangeStart w:id="4527"/>
      <w:proofErr w:type="spellStart"/>
      <w:r w:rsidRPr="009400B4">
        <w:rPr>
          <w:rFonts w:ascii="Times New Roman" w:hAnsi="Times New Roman"/>
          <w:i/>
          <w:sz w:val="24"/>
          <w:rPrChange w:id="4528" w:author="Andrea Stafford Hintz" w:date="2016-09-18T16:51:00Z">
            <w:rPr>
              <w:rFonts w:ascii="Times New Roman" w:eastAsia="Times New Roman" w:hAnsi="Times New Roman" w:cs="Times New Roman"/>
              <w:i/>
              <w:sz w:val="24"/>
              <w:szCs w:val="24"/>
            </w:rPr>
          </w:rPrChange>
        </w:rPr>
        <w:t>bokors</w:t>
      </w:r>
      <w:commentRangeEnd w:id="4527"/>
      <w:proofErr w:type="spellEnd"/>
      <w:r w:rsidR="00E455B2" w:rsidRPr="00412575">
        <w:rPr>
          <w:rStyle w:val="CommentReference"/>
          <w:i/>
        </w:rPr>
        <w:commentReference w:id="4527"/>
      </w:r>
      <w:r w:rsidRPr="009400B4">
        <w:rPr>
          <w:rFonts w:ascii="Times New Roman" w:hAnsi="Times New Roman"/>
          <w:i/>
          <w:sz w:val="24"/>
          <w:rPrChange w:id="4529" w:author="Andrea Stafford Hintz" w:date="2016-09-18T16:51:00Z">
            <w:rPr>
              <w:rFonts w:ascii="Times New Roman" w:eastAsia="Times New Roman" w:hAnsi="Times New Roman" w:cs="Times New Roman"/>
              <w:i/>
              <w:sz w:val="24"/>
              <w:szCs w:val="24"/>
            </w:rPr>
          </w:rPrChange>
        </w:rPr>
        <w:t>—</w:t>
      </w:r>
      <w:ins w:id="4530" w:author="Andrea Stafford Hintz" w:date="2016-08-24T14:52:00Z">
        <w:r w:rsidR="00E455B2" w:rsidRPr="009400B4">
          <w:rPr>
            <w:rFonts w:ascii="Times New Roman" w:hAnsi="Times New Roman"/>
            <w:sz w:val="24"/>
            <w:rPrChange w:id="4531" w:author="Andrea Stafford Hintz" w:date="2016-09-18T16:51:00Z">
              <w:rPr>
                <w:rFonts w:ascii="Times New Roman" w:eastAsia="Times New Roman" w:hAnsi="Times New Roman" w:cs="Times New Roman"/>
                <w:sz w:val="24"/>
                <w:szCs w:val="24"/>
              </w:rPr>
            </w:rPrChange>
          </w:rPr>
          <w:t>H</w:t>
        </w:r>
      </w:ins>
      <w:ins w:id="4532" w:author="Andrea Stafford Hintz" w:date="2016-08-24T14:53:00Z">
        <w:r w:rsidR="00E455B2" w:rsidRPr="009400B4">
          <w:rPr>
            <w:rFonts w:ascii="Times New Roman" w:hAnsi="Times New Roman"/>
            <w:sz w:val="24"/>
            <w:rPrChange w:id="4533" w:author="Andrea Stafford Hintz" w:date="2016-09-18T16:51:00Z">
              <w:rPr>
                <w:rFonts w:ascii="Times New Roman" w:eastAsia="Times New Roman" w:hAnsi="Times New Roman" w:cs="Times New Roman"/>
                <w:sz w:val="24"/>
                <w:szCs w:val="24"/>
              </w:rPr>
            </w:rPrChange>
          </w:rPr>
          <w:t>aitian</w:t>
        </w:r>
        <w:r w:rsidR="00E455B2" w:rsidRPr="009400B4">
          <w:rPr>
            <w:rFonts w:ascii="Times New Roman" w:hAnsi="Times New Roman"/>
            <w:i/>
            <w:sz w:val="24"/>
            <w:rPrChange w:id="4534" w:author="Andrea Stafford Hintz" w:date="2016-09-18T16:51:00Z">
              <w:rPr>
                <w:rFonts w:ascii="Times New Roman" w:eastAsia="Times New Roman" w:hAnsi="Times New Roman" w:cs="Times New Roman"/>
                <w:i/>
                <w:sz w:val="24"/>
                <w:szCs w:val="24"/>
              </w:rPr>
            </w:rPrChange>
          </w:rPr>
          <w:t xml:space="preserve"> </w:t>
        </w:r>
      </w:ins>
      <w:commentRangeStart w:id="4535"/>
      <w:proofErr w:type="spellStart"/>
      <w:r w:rsidRPr="009400B4">
        <w:rPr>
          <w:rFonts w:ascii="Times New Roman" w:hAnsi="Times New Roman"/>
          <w:sz w:val="24"/>
          <w:rPrChange w:id="4536" w:author="Andrea Stafford Hintz" w:date="2016-09-18T16:51:00Z">
            <w:rPr>
              <w:rFonts w:ascii="Times New Roman" w:eastAsia="Times New Roman" w:hAnsi="Times New Roman" w:cs="Times New Roman"/>
              <w:sz w:val="24"/>
              <w:szCs w:val="24"/>
            </w:rPr>
          </w:rPrChange>
        </w:rPr>
        <w:t>vodou</w:t>
      </w:r>
      <w:proofErr w:type="spellEnd"/>
      <w:r w:rsidRPr="009400B4">
        <w:rPr>
          <w:rFonts w:ascii="Times New Roman" w:hAnsi="Times New Roman"/>
          <w:sz w:val="24"/>
          <w:rPrChange w:id="4537" w:author="Andrea Stafford Hintz" w:date="2016-09-18T16:51:00Z">
            <w:rPr>
              <w:rFonts w:ascii="Times New Roman" w:eastAsia="Times New Roman" w:hAnsi="Times New Roman" w:cs="Times New Roman"/>
              <w:sz w:val="24"/>
              <w:szCs w:val="24"/>
            </w:rPr>
          </w:rPrChange>
        </w:rPr>
        <w:t xml:space="preserve"> priests </w:t>
      </w:r>
      <w:commentRangeEnd w:id="4535"/>
      <w:r w:rsidR="00E455B2">
        <w:rPr>
          <w:rStyle w:val="CommentReference"/>
        </w:rPr>
        <w:commentReference w:id="4535"/>
      </w:r>
      <w:r w:rsidRPr="009400B4">
        <w:rPr>
          <w:rFonts w:ascii="Times New Roman" w:hAnsi="Times New Roman"/>
          <w:sz w:val="24"/>
          <w:rPrChange w:id="4538" w:author="Andrea Stafford Hintz" w:date="2016-09-18T16:51:00Z">
            <w:rPr>
              <w:rFonts w:ascii="Times New Roman" w:eastAsia="Times New Roman" w:hAnsi="Times New Roman" w:cs="Times New Roman"/>
              <w:sz w:val="24"/>
              <w:szCs w:val="24"/>
            </w:rPr>
          </w:rPrChange>
        </w:rPr>
        <w:t xml:space="preserve">reputed to have the </w:t>
      </w:r>
      <w:r w:rsidR="00C245FD" w:rsidRPr="009400B4">
        <w:rPr>
          <w:rFonts w:ascii="Times New Roman" w:hAnsi="Times New Roman"/>
          <w:sz w:val="24"/>
          <w:rPrChange w:id="4539" w:author="Andrea Stafford Hintz" w:date="2016-09-18T16:51:00Z">
            <w:rPr>
              <w:rFonts w:ascii="Times New Roman" w:eastAsia="Times New Roman" w:hAnsi="Times New Roman" w:cs="Times New Roman"/>
              <w:sz w:val="24"/>
              <w:szCs w:val="24"/>
            </w:rPr>
          </w:rPrChange>
        </w:rPr>
        <w:t>God-given</w:t>
      </w:r>
      <w:r w:rsidRPr="009400B4">
        <w:rPr>
          <w:rFonts w:ascii="Times New Roman" w:hAnsi="Times New Roman"/>
          <w:sz w:val="24"/>
          <w:rPrChange w:id="4540" w:author="Andrea Stafford Hintz" w:date="2016-09-18T16:51:00Z">
            <w:rPr>
              <w:rFonts w:ascii="Times New Roman" w:eastAsia="Times New Roman" w:hAnsi="Times New Roman" w:cs="Times New Roman"/>
              <w:sz w:val="24"/>
              <w:szCs w:val="24"/>
            </w:rPr>
          </w:rPrChange>
        </w:rPr>
        <w:t xml:space="preserve"> power to perform miracles. Like Jesus raising Lazarus, these priests claimed to be able to raise the dead. There were some stories of men who, having succumbed to </w:t>
      </w:r>
      <w:r w:rsidRPr="009400B4">
        <w:rPr>
          <w:rFonts w:ascii="Times New Roman" w:hAnsi="Times New Roman"/>
          <w:sz w:val="24"/>
          <w:rPrChange w:id="4541" w:author="Andrea Stafford Hintz" w:date="2016-09-18T16:51:00Z">
            <w:rPr>
              <w:rFonts w:ascii="Times New Roman" w:eastAsia="Times New Roman" w:hAnsi="Times New Roman" w:cs="Times New Roman"/>
              <w:sz w:val="24"/>
              <w:szCs w:val="24"/>
            </w:rPr>
          </w:rPrChange>
        </w:rPr>
        <w:lastRenderedPageBreak/>
        <w:t xml:space="preserve">some sudden illness or another, were buried, only to be seen weeks later working on a farm with no recollection of their former lives. The word </w:t>
      </w:r>
      <w:r w:rsidRPr="009400B4">
        <w:rPr>
          <w:rFonts w:ascii="Times New Roman" w:hAnsi="Times New Roman"/>
          <w:i/>
          <w:sz w:val="24"/>
          <w:rPrChange w:id="4542" w:author="Andrea Stafford Hintz" w:date="2016-09-18T16:51:00Z">
            <w:rPr>
              <w:rFonts w:ascii="Times New Roman" w:eastAsia="Times New Roman" w:hAnsi="Times New Roman" w:cs="Times New Roman"/>
              <w:i/>
              <w:sz w:val="24"/>
              <w:szCs w:val="24"/>
            </w:rPr>
          </w:rPrChange>
        </w:rPr>
        <w:t>zombie</w:t>
      </w:r>
      <w:r w:rsidRPr="009400B4">
        <w:rPr>
          <w:rFonts w:ascii="Times New Roman" w:hAnsi="Times New Roman"/>
          <w:sz w:val="24"/>
          <w:rPrChange w:id="4543" w:author="Andrea Stafford Hintz" w:date="2016-09-18T16:51:00Z">
            <w:rPr>
              <w:rFonts w:ascii="Times New Roman" w:eastAsia="Times New Roman" w:hAnsi="Times New Roman" w:cs="Times New Roman"/>
              <w:sz w:val="24"/>
              <w:szCs w:val="24"/>
            </w:rPr>
          </w:rPrChange>
        </w:rPr>
        <w:t xml:space="preserve"> was given to these resurrected men.”</w:t>
      </w:r>
    </w:p>
    <w:p w14:paraId="34DB94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44" w:author="Andrea Stafford Hintz" w:date="2016-09-18T16:51:00Z">
            <w:rPr>
              <w:rFonts w:ascii="Times New Roman" w:eastAsia="Times New Roman" w:hAnsi="Times New Roman" w:cs="Times New Roman"/>
              <w:sz w:val="24"/>
              <w:szCs w:val="24"/>
            </w:rPr>
          </w:rPrChange>
        </w:rPr>
        <w:t>“And what does this have to do with Anthony Tidkins?” Jonathan asked.</w:t>
      </w:r>
    </w:p>
    <w:p w14:paraId="66EEEB86" w14:textId="5DE4F41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45" w:author="Andrea Stafford Hintz" w:date="2016-09-18T16:51:00Z">
            <w:rPr>
              <w:rFonts w:ascii="Times New Roman" w:eastAsia="Times New Roman" w:hAnsi="Times New Roman" w:cs="Times New Roman"/>
              <w:sz w:val="24"/>
              <w:szCs w:val="24"/>
            </w:rPr>
          </w:rPrChange>
        </w:rPr>
        <w:t xml:space="preserve">Sinews grinned. “Everything,” he said. “A number of scientists, having heard of these so-called zombies, visited Haiti to investigate. Most of them reported that the supposedly resurrected men hadn’t been dead at all. You see, the </w:t>
      </w:r>
      <w:proofErr w:type="spellStart"/>
      <w:r w:rsidRPr="009400B4">
        <w:rPr>
          <w:rFonts w:ascii="Times New Roman" w:hAnsi="Times New Roman"/>
          <w:sz w:val="24"/>
          <w:rPrChange w:id="4546" w:author="Andrea Stafford Hintz" w:date="2016-09-18T16:51:00Z">
            <w:rPr>
              <w:rFonts w:ascii="Times New Roman" w:eastAsia="Times New Roman" w:hAnsi="Times New Roman" w:cs="Times New Roman"/>
              <w:sz w:val="24"/>
              <w:szCs w:val="24"/>
            </w:rPr>
          </w:rPrChange>
        </w:rPr>
        <w:t>bokors</w:t>
      </w:r>
      <w:proofErr w:type="spellEnd"/>
      <w:r w:rsidRPr="009400B4">
        <w:rPr>
          <w:rFonts w:ascii="Times New Roman" w:hAnsi="Times New Roman"/>
          <w:sz w:val="24"/>
          <w:rPrChange w:id="4547" w:author="Andrea Stafford Hintz" w:date="2016-09-18T16:51:00Z">
            <w:rPr>
              <w:rFonts w:ascii="Times New Roman" w:eastAsia="Times New Roman" w:hAnsi="Times New Roman" w:cs="Times New Roman"/>
              <w:sz w:val="24"/>
              <w:szCs w:val="24"/>
            </w:rPr>
          </w:rPrChange>
        </w:rPr>
        <w:t xml:space="preserve"> were deceiving people to earn free </w:t>
      </w:r>
      <w:r w:rsidR="00C245FD" w:rsidRPr="009400B4">
        <w:rPr>
          <w:rFonts w:ascii="Times New Roman" w:hAnsi="Times New Roman"/>
          <w:sz w:val="24"/>
          <w:rPrChange w:id="4548" w:author="Andrea Stafford Hintz" w:date="2016-09-18T16:51:00Z">
            <w:rPr>
              <w:rFonts w:ascii="Times New Roman" w:eastAsia="Times New Roman" w:hAnsi="Times New Roman" w:cs="Times New Roman"/>
              <w:sz w:val="24"/>
              <w:szCs w:val="24"/>
            </w:rPr>
          </w:rPrChange>
        </w:rPr>
        <w:t>laborers</w:t>
      </w:r>
      <w:r w:rsidRPr="009400B4">
        <w:rPr>
          <w:rFonts w:ascii="Times New Roman" w:hAnsi="Times New Roman"/>
          <w:sz w:val="24"/>
          <w:rPrChange w:id="4549" w:author="Andrea Stafford Hintz" w:date="2016-09-18T16:51:00Z">
            <w:rPr>
              <w:rFonts w:ascii="Times New Roman" w:eastAsia="Times New Roman" w:hAnsi="Times New Roman" w:cs="Times New Roman"/>
              <w:sz w:val="24"/>
              <w:szCs w:val="24"/>
            </w:rPr>
          </w:rPrChange>
        </w:rPr>
        <w:t xml:space="preserve"> and gain fear and respect from the other villagers. In each case, the </w:t>
      </w:r>
      <w:r w:rsidRPr="009400B4">
        <w:rPr>
          <w:rFonts w:ascii="Times New Roman" w:hAnsi="Times New Roman"/>
          <w:i/>
          <w:sz w:val="24"/>
          <w:rPrChange w:id="4550" w:author="Andrea Stafford Hintz" w:date="2016-09-18T16:51:00Z">
            <w:rPr>
              <w:rFonts w:ascii="Times New Roman" w:eastAsia="Times New Roman" w:hAnsi="Times New Roman" w:cs="Times New Roman"/>
              <w:i/>
              <w:sz w:val="24"/>
              <w:szCs w:val="24"/>
            </w:rPr>
          </w:rPrChange>
        </w:rPr>
        <w:t>zombie</w:t>
      </w:r>
      <w:r w:rsidRPr="009400B4">
        <w:rPr>
          <w:rFonts w:ascii="Times New Roman" w:hAnsi="Times New Roman"/>
          <w:sz w:val="24"/>
          <w:rPrChange w:id="4551" w:author="Andrea Stafford Hintz" w:date="2016-09-18T16:51:00Z">
            <w:rPr>
              <w:rFonts w:ascii="Times New Roman" w:eastAsia="Times New Roman" w:hAnsi="Times New Roman" w:cs="Times New Roman"/>
              <w:sz w:val="24"/>
              <w:szCs w:val="24"/>
            </w:rPr>
          </w:rPrChange>
        </w:rPr>
        <w:t xml:space="preserve"> had been poisoned with what turned out to be </w:t>
      </w:r>
      <w:del w:id="4552" w:author="Andrea Stafford Hintz" w:date="2016-08-24T14:54:00Z">
        <w:r w:rsidRPr="00C245FD" w:rsidDel="007D1486">
          <w:rPr>
            <w:rFonts w:ascii="Times New Roman" w:hAnsi="Times New Roman" w:cs="Times New Roman"/>
            <w:sz w:val="24"/>
            <w:szCs w:val="24"/>
          </w:rPr>
          <w:delText xml:space="preserve">some </w:delText>
        </w:r>
      </w:del>
      <w:ins w:id="4553" w:author="Andrea Stafford Hintz" w:date="2016-08-24T14:54:00Z">
        <w:r w:rsidR="007D1486" w:rsidRPr="009400B4">
          <w:rPr>
            <w:rFonts w:ascii="Times New Roman" w:hAnsi="Times New Roman"/>
            <w:sz w:val="24"/>
            <w:rPrChange w:id="4554" w:author="Andrea Stafford Hintz" w:date="2016-09-18T16:51:00Z">
              <w:rPr>
                <w:rFonts w:ascii="Times New Roman" w:eastAsia="Times New Roman" w:hAnsi="Times New Roman" w:cs="Times New Roman"/>
                <w:sz w:val="24"/>
                <w:szCs w:val="24"/>
              </w:rPr>
            </w:rPrChange>
          </w:rPr>
          <w:t xml:space="preserve">a </w:t>
        </w:r>
      </w:ins>
      <w:r w:rsidRPr="009400B4">
        <w:rPr>
          <w:rFonts w:ascii="Times New Roman" w:hAnsi="Times New Roman"/>
          <w:sz w:val="24"/>
          <w:rPrChange w:id="4555" w:author="Andrea Stafford Hintz" w:date="2016-09-18T16:51:00Z">
            <w:rPr>
              <w:rFonts w:ascii="Times New Roman" w:eastAsia="Times New Roman" w:hAnsi="Times New Roman" w:cs="Times New Roman"/>
              <w:sz w:val="24"/>
              <w:szCs w:val="24"/>
            </w:rPr>
          </w:rPrChange>
        </w:rPr>
        <w:t xml:space="preserve">compound derived mostly from some toxins found in </w:t>
      </w:r>
      <w:r w:rsidR="00C245FD" w:rsidRPr="009400B4">
        <w:rPr>
          <w:rFonts w:ascii="Times New Roman" w:hAnsi="Times New Roman"/>
          <w:sz w:val="24"/>
          <w:rPrChange w:id="4556" w:author="Andrea Stafford Hintz" w:date="2016-09-18T16:51:00Z">
            <w:rPr>
              <w:rFonts w:ascii="Times New Roman" w:eastAsia="Times New Roman" w:hAnsi="Times New Roman" w:cs="Times New Roman"/>
              <w:sz w:val="24"/>
              <w:szCs w:val="24"/>
            </w:rPr>
          </w:rPrChange>
        </w:rPr>
        <w:t>puffer fish</w:t>
      </w:r>
      <w:r w:rsidRPr="009400B4">
        <w:rPr>
          <w:rFonts w:ascii="Times New Roman" w:hAnsi="Times New Roman"/>
          <w:sz w:val="24"/>
          <w:rPrChange w:id="4557" w:author="Andrea Stafford Hintz" w:date="2016-09-18T16:51:00Z">
            <w:rPr>
              <w:rFonts w:ascii="Times New Roman" w:eastAsia="Times New Roman" w:hAnsi="Times New Roman" w:cs="Times New Roman"/>
              <w:sz w:val="24"/>
              <w:szCs w:val="24"/>
            </w:rPr>
          </w:rPrChange>
        </w:rPr>
        <w:t xml:space="preserve">. This poison rendered the men temporarily paralyzed and gave them a death-like pallor. After the man was pronounced dead and buried, the fraudulent </w:t>
      </w:r>
      <w:proofErr w:type="spellStart"/>
      <w:r w:rsidRPr="009400B4">
        <w:rPr>
          <w:rFonts w:ascii="Times New Roman" w:hAnsi="Times New Roman"/>
          <w:sz w:val="24"/>
          <w:rPrChange w:id="4558" w:author="Andrea Stafford Hintz" w:date="2016-09-18T16:51:00Z">
            <w:rPr>
              <w:rFonts w:ascii="Times New Roman" w:eastAsia="Times New Roman" w:hAnsi="Times New Roman" w:cs="Times New Roman"/>
              <w:sz w:val="24"/>
              <w:szCs w:val="24"/>
            </w:rPr>
          </w:rPrChange>
        </w:rPr>
        <w:t>bokor</w:t>
      </w:r>
      <w:proofErr w:type="spellEnd"/>
      <w:r w:rsidRPr="009400B4">
        <w:rPr>
          <w:rFonts w:ascii="Times New Roman" w:hAnsi="Times New Roman"/>
          <w:sz w:val="24"/>
          <w:rPrChange w:id="4559" w:author="Andrea Stafford Hintz" w:date="2016-09-18T16:51:00Z">
            <w:rPr>
              <w:rFonts w:ascii="Times New Roman" w:eastAsia="Times New Roman" w:hAnsi="Times New Roman" w:cs="Times New Roman"/>
              <w:sz w:val="24"/>
              <w:szCs w:val="24"/>
            </w:rPr>
          </w:rPrChange>
        </w:rPr>
        <w:t xml:space="preserve"> would dig up the body, and the man would gradually regain consciousness, </w:t>
      </w:r>
      <w:commentRangeStart w:id="4560"/>
      <w:r w:rsidRPr="009400B4">
        <w:rPr>
          <w:rFonts w:ascii="Times New Roman" w:hAnsi="Times New Roman"/>
          <w:sz w:val="24"/>
          <w:rPrChange w:id="4561" w:author="Andrea Stafford Hintz" w:date="2016-09-18T16:51:00Z">
            <w:rPr>
              <w:rFonts w:ascii="Times New Roman" w:eastAsia="Times New Roman" w:hAnsi="Times New Roman" w:cs="Times New Roman"/>
              <w:sz w:val="24"/>
              <w:szCs w:val="24"/>
            </w:rPr>
          </w:rPrChange>
        </w:rPr>
        <w:t>but not without damage to his mind and memory</w:t>
      </w:r>
      <w:commentRangeEnd w:id="4560"/>
      <w:r w:rsidR="007D1486">
        <w:rPr>
          <w:rStyle w:val="CommentReference"/>
        </w:rPr>
        <w:commentReference w:id="4560"/>
      </w:r>
      <w:r w:rsidRPr="009400B4">
        <w:rPr>
          <w:rFonts w:ascii="Times New Roman" w:hAnsi="Times New Roman"/>
          <w:sz w:val="24"/>
          <w:rPrChange w:id="4562" w:author="Andrea Stafford Hintz" w:date="2016-09-18T16:51:00Z">
            <w:rPr>
              <w:rFonts w:ascii="Times New Roman" w:eastAsia="Times New Roman" w:hAnsi="Times New Roman" w:cs="Times New Roman"/>
              <w:sz w:val="24"/>
              <w:szCs w:val="24"/>
            </w:rPr>
          </w:rPrChange>
        </w:rPr>
        <w:t xml:space="preserve">. These zombies were the ideal </w:t>
      </w:r>
      <w:r w:rsidR="00C245FD" w:rsidRPr="009400B4">
        <w:rPr>
          <w:rFonts w:ascii="Times New Roman" w:hAnsi="Times New Roman"/>
          <w:sz w:val="24"/>
          <w:rPrChange w:id="4563" w:author="Andrea Stafford Hintz" w:date="2016-09-18T16:51:00Z">
            <w:rPr>
              <w:rFonts w:ascii="Times New Roman" w:eastAsia="Times New Roman" w:hAnsi="Times New Roman" w:cs="Times New Roman"/>
              <w:sz w:val="24"/>
              <w:szCs w:val="24"/>
            </w:rPr>
          </w:rPrChange>
        </w:rPr>
        <w:t>laborers</w:t>
      </w:r>
      <w:r w:rsidRPr="009400B4">
        <w:rPr>
          <w:rFonts w:ascii="Times New Roman" w:hAnsi="Times New Roman"/>
          <w:sz w:val="24"/>
          <w:rPrChange w:id="4564" w:author="Andrea Stafford Hintz" w:date="2016-09-18T16:51:00Z">
            <w:rPr>
              <w:rFonts w:ascii="Times New Roman" w:eastAsia="Times New Roman" w:hAnsi="Times New Roman" w:cs="Times New Roman"/>
              <w:sz w:val="24"/>
              <w:szCs w:val="24"/>
            </w:rPr>
          </w:rPrChange>
        </w:rPr>
        <w:t xml:space="preserve">, their brains slow and susceptible to suggestion. They had no memories of their former lives, so they believed they had no home to go back to. They were therefore entirely amenable to </w:t>
      </w:r>
      <w:r w:rsidR="00C245FD" w:rsidRPr="009400B4">
        <w:rPr>
          <w:rFonts w:ascii="Times New Roman" w:hAnsi="Times New Roman"/>
          <w:sz w:val="24"/>
          <w:rPrChange w:id="4565" w:author="Andrea Stafford Hintz" w:date="2016-09-18T16:51:00Z">
            <w:rPr>
              <w:rFonts w:ascii="Times New Roman" w:eastAsia="Times New Roman" w:hAnsi="Times New Roman" w:cs="Times New Roman"/>
              <w:sz w:val="24"/>
              <w:szCs w:val="24"/>
            </w:rPr>
          </w:rPrChange>
        </w:rPr>
        <w:t>laboring</w:t>
      </w:r>
      <w:r w:rsidRPr="009400B4">
        <w:rPr>
          <w:rFonts w:ascii="Times New Roman" w:hAnsi="Times New Roman"/>
          <w:sz w:val="24"/>
          <w:rPrChange w:id="4566" w:author="Andrea Stafford Hintz" w:date="2016-09-18T16:51:00Z">
            <w:rPr>
              <w:rFonts w:ascii="Times New Roman" w:eastAsia="Times New Roman" w:hAnsi="Times New Roman" w:cs="Times New Roman"/>
              <w:sz w:val="24"/>
              <w:szCs w:val="24"/>
            </w:rPr>
          </w:rPrChange>
        </w:rPr>
        <w:t xml:space="preserve"> on the </w:t>
      </w:r>
      <w:proofErr w:type="spellStart"/>
      <w:r w:rsidRPr="009400B4">
        <w:rPr>
          <w:rFonts w:ascii="Times New Roman" w:hAnsi="Times New Roman"/>
          <w:sz w:val="24"/>
          <w:rPrChange w:id="4567" w:author="Andrea Stafford Hintz" w:date="2016-09-18T16:51:00Z">
            <w:rPr>
              <w:rFonts w:ascii="Times New Roman" w:eastAsia="Times New Roman" w:hAnsi="Times New Roman" w:cs="Times New Roman"/>
              <w:sz w:val="24"/>
              <w:szCs w:val="24"/>
            </w:rPr>
          </w:rPrChange>
        </w:rPr>
        <w:t>bokor’s</w:t>
      </w:r>
      <w:proofErr w:type="spellEnd"/>
      <w:r w:rsidRPr="009400B4">
        <w:rPr>
          <w:rFonts w:ascii="Times New Roman" w:hAnsi="Times New Roman"/>
          <w:sz w:val="24"/>
          <w:rPrChange w:id="4568" w:author="Andrea Stafford Hintz" w:date="2016-09-18T16:51:00Z">
            <w:rPr>
              <w:rFonts w:ascii="Times New Roman" w:eastAsia="Times New Roman" w:hAnsi="Times New Roman" w:cs="Times New Roman"/>
              <w:sz w:val="24"/>
              <w:szCs w:val="24"/>
            </w:rPr>
          </w:rPrChange>
        </w:rPr>
        <w:t xml:space="preserve"> farm, or being sold into slavery to the profit of the </w:t>
      </w:r>
      <w:proofErr w:type="spellStart"/>
      <w:r w:rsidRPr="009400B4">
        <w:rPr>
          <w:rFonts w:ascii="Times New Roman" w:hAnsi="Times New Roman"/>
          <w:sz w:val="24"/>
          <w:rPrChange w:id="4569" w:author="Andrea Stafford Hintz" w:date="2016-09-18T16:51:00Z">
            <w:rPr>
              <w:rFonts w:ascii="Times New Roman" w:eastAsia="Times New Roman" w:hAnsi="Times New Roman" w:cs="Times New Roman"/>
              <w:sz w:val="24"/>
              <w:szCs w:val="24"/>
            </w:rPr>
          </w:rPrChange>
        </w:rPr>
        <w:t>bokor</w:t>
      </w:r>
      <w:proofErr w:type="spellEnd"/>
      <w:r w:rsidRPr="009400B4">
        <w:rPr>
          <w:rFonts w:ascii="Times New Roman" w:hAnsi="Times New Roman"/>
          <w:sz w:val="24"/>
          <w:rPrChange w:id="4570" w:author="Andrea Stafford Hintz" w:date="2016-09-18T16:51:00Z">
            <w:rPr>
              <w:rFonts w:ascii="Times New Roman" w:eastAsia="Times New Roman" w:hAnsi="Times New Roman" w:cs="Times New Roman"/>
              <w:sz w:val="24"/>
              <w:szCs w:val="24"/>
            </w:rPr>
          </w:rPrChange>
        </w:rPr>
        <w:t xml:space="preserve">. I mentioned earlier that this is what the scientists reported in </w:t>
      </w:r>
      <w:r w:rsidRPr="009400B4">
        <w:rPr>
          <w:rFonts w:ascii="Times New Roman" w:hAnsi="Times New Roman"/>
          <w:i/>
          <w:sz w:val="24"/>
          <w:rPrChange w:id="4571" w:author="Andrea Stafford Hintz" w:date="2016-09-18T16:51:00Z">
            <w:rPr>
              <w:rFonts w:ascii="Times New Roman" w:eastAsia="Times New Roman" w:hAnsi="Times New Roman" w:cs="Times New Roman"/>
              <w:i/>
              <w:sz w:val="24"/>
              <w:szCs w:val="24"/>
            </w:rPr>
          </w:rPrChange>
        </w:rPr>
        <w:t>most</w:t>
      </w:r>
      <w:r w:rsidRPr="009400B4">
        <w:rPr>
          <w:rFonts w:ascii="Times New Roman" w:hAnsi="Times New Roman"/>
          <w:sz w:val="24"/>
          <w:rPrChange w:id="4572" w:author="Andrea Stafford Hintz" w:date="2016-09-18T16:51:00Z">
            <w:rPr>
              <w:rFonts w:ascii="Times New Roman" w:eastAsia="Times New Roman" w:hAnsi="Times New Roman" w:cs="Times New Roman"/>
              <w:sz w:val="24"/>
              <w:szCs w:val="24"/>
            </w:rPr>
          </w:rPrChange>
        </w:rPr>
        <w:t xml:space="preserve"> cases. There was, however, one scientist who found something different.”</w:t>
      </w:r>
    </w:p>
    <w:p w14:paraId="76CE5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73" w:author="Andrea Stafford Hintz" w:date="2016-09-18T16:51:00Z">
            <w:rPr>
              <w:rFonts w:ascii="Times New Roman" w:eastAsia="Times New Roman" w:hAnsi="Times New Roman" w:cs="Times New Roman"/>
              <w:sz w:val="24"/>
              <w:szCs w:val="24"/>
            </w:rPr>
          </w:rPrChange>
        </w:rPr>
        <w:t>“Anthony Tidkins?” Jonathan guessed.</w:t>
      </w:r>
    </w:p>
    <w:p w14:paraId="63E274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74" w:author="Andrea Stafford Hintz" w:date="2016-09-18T16:51:00Z">
            <w:rPr>
              <w:rFonts w:ascii="Times New Roman" w:eastAsia="Times New Roman" w:hAnsi="Times New Roman" w:cs="Times New Roman"/>
              <w:sz w:val="24"/>
              <w:szCs w:val="24"/>
            </w:rPr>
          </w:rPrChange>
        </w:rPr>
        <w:t xml:space="preserve">“Indeed,” said Sinews. “Anthony Tidkins believed he had discovered another version of these zombies, their condition brought about not by some </w:t>
      </w:r>
      <w:r w:rsidR="00C245FD" w:rsidRPr="009400B4">
        <w:rPr>
          <w:rFonts w:ascii="Times New Roman" w:hAnsi="Times New Roman"/>
          <w:sz w:val="24"/>
          <w:rPrChange w:id="4575" w:author="Andrea Stafford Hintz" w:date="2016-09-18T16:51:00Z">
            <w:rPr>
              <w:rFonts w:ascii="Times New Roman" w:eastAsia="Times New Roman" w:hAnsi="Times New Roman" w:cs="Times New Roman"/>
              <w:sz w:val="24"/>
              <w:szCs w:val="24"/>
            </w:rPr>
          </w:rPrChange>
        </w:rPr>
        <w:t>puffer fish</w:t>
      </w:r>
      <w:r w:rsidRPr="009400B4">
        <w:rPr>
          <w:rFonts w:ascii="Times New Roman" w:hAnsi="Times New Roman"/>
          <w:sz w:val="24"/>
          <w:rPrChange w:id="4576" w:author="Andrea Stafford Hintz" w:date="2016-09-18T16:51:00Z">
            <w:rPr>
              <w:rFonts w:ascii="Times New Roman" w:eastAsia="Times New Roman" w:hAnsi="Times New Roman" w:cs="Times New Roman"/>
              <w:sz w:val="24"/>
              <w:szCs w:val="24"/>
            </w:rPr>
          </w:rPrChange>
        </w:rPr>
        <w:t xml:space="preserve"> toxin, but by a disease. He made it his life’s work, studying these zombies and their strange affliction. Eventually, he returned to London and began to publish some of his findings, naming the affliction the </w:t>
      </w:r>
      <w:r w:rsidRPr="009400B4">
        <w:rPr>
          <w:rFonts w:ascii="Times New Roman" w:hAnsi="Times New Roman"/>
          <w:i/>
          <w:sz w:val="24"/>
          <w:rPrChange w:id="4577" w:author="Andrea Stafford Hintz" w:date="2016-09-18T16:51:00Z">
            <w:rPr>
              <w:rFonts w:ascii="Times New Roman" w:eastAsia="Times New Roman" w:hAnsi="Times New Roman" w:cs="Times New Roman"/>
              <w:i/>
              <w:sz w:val="24"/>
              <w:szCs w:val="24"/>
            </w:rPr>
          </w:rPrChange>
        </w:rPr>
        <w:t xml:space="preserve">Lazarus Virus </w:t>
      </w:r>
      <w:r w:rsidRPr="009400B4">
        <w:rPr>
          <w:rFonts w:ascii="Times New Roman" w:hAnsi="Times New Roman"/>
          <w:sz w:val="24"/>
          <w:rPrChange w:id="4578" w:author="Andrea Stafford Hintz" w:date="2016-09-18T16:51:00Z">
            <w:rPr>
              <w:rFonts w:ascii="Times New Roman" w:eastAsia="Times New Roman" w:hAnsi="Times New Roman" w:cs="Times New Roman"/>
              <w:sz w:val="24"/>
              <w:szCs w:val="24"/>
            </w:rPr>
          </w:rPrChange>
        </w:rPr>
        <w:t xml:space="preserve">and aiming to replicate it. At first, he was ridiculed by the scientific community. Then, he was invited to join the Murder Club, where he found support for his ideas. He published a few more papers, </w:t>
      </w:r>
      <w:r w:rsidRPr="009400B4">
        <w:rPr>
          <w:rFonts w:ascii="Times New Roman" w:hAnsi="Times New Roman"/>
          <w:sz w:val="24"/>
          <w:rPrChange w:id="4579" w:author="Andrea Stafford Hintz" w:date="2016-09-18T16:51:00Z">
            <w:rPr>
              <w:rFonts w:ascii="Times New Roman" w:eastAsia="Times New Roman" w:hAnsi="Times New Roman" w:cs="Times New Roman"/>
              <w:sz w:val="24"/>
              <w:szCs w:val="24"/>
            </w:rPr>
          </w:rPrChange>
        </w:rPr>
        <w:lastRenderedPageBreak/>
        <w:t>which were again shut down by critics as ridiculous. Apparently, he decided he could prove them wrong. Thus began his series of experiments.”</w:t>
      </w:r>
    </w:p>
    <w:p w14:paraId="019FAB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0" w:author="Andrea Stafford Hintz" w:date="2016-09-18T16:51:00Z">
            <w:rPr>
              <w:rFonts w:ascii="Times New Roman" w:eastAsia="Times New Roman" w:hAnsi="Times New Roman" w:cs="Times New Roman"/>
              <w:sz w:val="24"/>
              <w:szCs w:val="24"/>
            </w:rPr>
          </w:rPrChange>
        </w:rPr>
        <w:t>“The murders, you mean,” said Jonathan.</w:t>
      </w:r>
    </w:p>
    <w:p w14:paraId="65864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1" w:author="Andrea Stafford Hintz" w:date="2016-09-18T16:51:00Z">
            <w:rPr>
              <w:rFonts w:ascii="Times New Roman" w:eastAsia="Times New Roman" w:hAnsi="Times New Roman" w:cs="Times New Roman"/>
              <w:sz w:val="24"/>
              <w:szCs w:val="24"/>
            </w:rPr>
          </w:rPrChange>
        </w:rPr>
        <w:t>Sinews nodded. “He believed he could only revive a freshly killed subject.”</w:t>
      </w:r>
    </w:p>
    <w:p w14:paraId="6C6EB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2" w:author="Andrea Stafford Hintz" w:date="2016-09-18T16:51:00Z">
            <w:rPr>
              <w:rFonts w:ascii="Times New Roman" w:eastAsia="Times New Roman" w:hAnsi="Times New Roman" w:cs="Times New Roman"/>
              <w:sz w:val="24"/>
              <w:szCs w:val="24"/>
            </w:rPr>
          </w:rPrChange>
        </w:rPr>
        <w:t>“But he failed, ultimately, didn’t he?” asked Jonathan. “His subjects didn’t actually come back to life?”</w:t>
      </w:r>
    </w:p>
    <w:p w14:paraId="6E4253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3" w:author="Andrea Stafford Hintz" w:date="2016-09-18T16:51:00Z">
            <w:rPr>
              <w:rFonts w:ascii="Times New Roman" w:eastAsia="Times New Roman" w:hAnsi="Times New Roman" w:cs="Times New Roman"/>
              <w:sz w:val="24"/>
              <w:szCs w:val="24"/>
            </w:rPr>
          </w:rPrChange>
        </w:rPr>
        <w:t>“Nevertheless, Tidkins remained convinced he could raise the dead, so he kept on trying. Do you know how our mutual friend connected the murderer to the Resurrectionists?” asked Sinews, swallowing the last of his absinthe.</w:t>
      </w:r>
    </w:p>
    <w:p w14:paraId="0186F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4" w:author="Andrea Stafford Hintz" w:date="2016-09-18T16:51:00Z">
            <w:rPr>
              <w:rFonts w:ascii="Times New Roman" w:eastAsia="Times New Roman" w:hAnsi="Times New Roman" w:cs="Times New Roman"/>
              <w:sz w:val="24"/>
              <w:szCs w:val="24"/>
            </w:rPr>
          </w:rPrChange>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14:paraId="3275B4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5" w:author="Andrea Stafford Hintz" w:date="2016-09-18T16:51:00Z">
            <w:rPr>
              <w:rFonts w:ascii="Times New Roman" w:eastAsia="Times New Roman" w:hAnsi="Times New Roman" w:cs="Times New Roman"/>
              <w:sz w:val="24"/>
              <w:szCs w:val="24"/>
            </w:rPr>
          </w:rPrChange>
        </w:rPr>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68AA7A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86" w:author="Andrea Stafford Hintz" w:date="2016-09-18T16:51:00Z">
            <w:rPr>
              <w:rFonts w:ascii="Times New Roman" w:eastAsia="Times New Roman" w:hAnsi="Times New Roman" w:cs="Times New Roman"/>
              <w:sz w:val="24"/>
              <w:szCs w:val="24"/>
            </w:rPr>
          </w:rPrChange>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w:t>
      </w:r>
      <w:r w:rsidRPr="009400B4">
        <w:rPr>
          <w:rFonts w:ascii="Times New Roman" w:hAnsi="Times New Roman"/>
          <w:sz w:val="24"/>
          <w:rPrChange w:id="4587" w:author="Andrea Stafford Hintz" w:date="2016-09-18T16:51:00Z">
            <w:rPr>
              <w:rFonts w:ascii="Times New Roman" w:eastAsia="Times New Roman" w:hAnsi="Times New Roman" w:cs="Times New Roman"/>
              <w:sz w:val="24"/>
              <w:szCs w:val="24"/>
            </w:rPr>
          </w:rPrChange>
        </w:rPr>
        <w:lastRenderedPageBreak/>
        <w:t xml:space="preserve">from the murders, which in turn aligned with Tidkins’ accounts of the zombification process described in his published papers. Of course, the approved grant application stipulated that Tidkins was meant to have used </w:t>
      </w:r>
      <w:r w:rsidRPr="009400B4">
        <w:rPr>
          <w:rFonts w:ascii="Times New Roman" w:hAnsi="Times New Roman"/>
          <w:i/>
          <w:sz w:val="24"/>
          <w:rPrChange w:id="4588" w:author="Andrea Stafford Hintz" w:date="2016-09-18T16:51:00Z">
            <w:rPr>
              <w:rFonts w:ascii="Times New Roman" w:eastAsia="Times New Roman" w:hAnsi="Times New Roman" w:cs="Times New Roman"/>
              <w:i/>
              <w:sz w:val="24"/>
              <w:szCs w:val="24"/>
            </w:rPr>
          </w:rPrChange>
        </w:rPr>
        <w:t>willing participants.</w:t>
      </w:r>
      <w:r w:rsidRPr="009400B4">
        <w:rPr>
          <w:rFonts w:ascii="Times New Roman" w:hAnsi="Times New Roman"/>
          <w:sz w:val="24"/>
          <w:rPrChange w:id="4589" w:author="Andrea Stafford Hintz" w:date="2016-09-18T16:51:00Z">
            <w:rPr>
              <w:rFonts w:ascii="Times New Roman" w:eastAsia="Times New Roman" w:hAnsi="Times New Roman" w:cs="Times New Roman"/>
              <w:sz w:val="24"/>
              <w:szCs w:val="24"/>
            </w:rPr>
          </w:rPrChange>
        </w:rPr>
        <w:t>”</w:t>
      </w:r>
    </w:p>
    <w:p w14:paraId="6F3CCB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90" w:author="Andrea Stafford Hintz" w:date="2016-09-18T16:51:00Z">
            <w:rPr>
              <w:rFonts w:ascii="Times New Roman" w:eastAsia="Times New Roman" w:hAnsi="Times New Roman" w:cs="Times New Roman"/>
              <w:sz w:val="24"/>
              <w:szCs w:val="24"/>
            </w:rPr>
          </w:rPrChange>
        </w:rPr>
        <w:t>Jonathan looked at Sinews in surprise. “Willing participants? Who would consent to such experimentation?”</w:t>
      </w:r>
    </w:p>
    <w:p w14:paraId="0A6488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91" w:author="Andrea Stafford Hintz" w:date="2016-09-18T16:51:00Z">
            <w:rPr>
              <w:rFonts w:ascii="Times New Roman" w:eastAsia="Times New Roman" w:hAnsi="Times New Roman" w:cs="Times New Roman"/>
              <w:sz w:val="24"/>
              <w:szCs w:val="24"/>
            </w:rPr>
          </w:rPrChange>
        </w:rPr>
        <w:t xml:space="preserve">“Exactly!” Sinews exclaimed, tapping out his cigarette into an </w:t>
      </w:r>
      <w:r w:rsidR="00C245FD" w:rsidRPr="009400B4">
        <w:rPr>
          <w:rFonts w:ascii="Times New Roman" w:hAnsi="Times New Roman"/>
          <w:sz w:val="24"/>
          <w:rPrChange w:id="4592" w:author="Andrea Stafford Hintz" w:date="2016-09-18T16:51:00Z">
            <w:rPr>
              <w:rFonts w:ascii="Times New Roman" w:eastAsia="Times New Roman" w:hAnsi="Times New Roman" w:cs="Times New Roman"/>
              <w:sz w:val="24"/>
              <w:szCs w:val="24"/>
            </w:rPr>
          </w:rPrChange>
        </w:rPr>
        <w:t>ashtray</w:t>
      </w:r>
      <w:r w:rsidRPr="009400B4">
        <w:rPr>
          <w:rFonts w:ascii="Times New Roman" w:hAnsi="Times New Roman"/>
          <w:sz w:val="24"/>
          <w:rPrChange w:id="4593" w:author="Andrea Stafford Hintz" w:date="2016-09-18T16:51:00Z">
            <w:rPr>
              <w:rFonts w:ascii="Times New Roman" w:eastAsia="Times New Roman" w:hAnsi="Times New Roman" w:cs="Times New Roman"/>
              <w:sz w:val="24"/>
              <w:szCs w:val="24"/>
            </w:rPr>
          </w:rPrChange>
        </w:rPr>
        <w:t>. “You’re asking all the right questions. Yes, who indeed? And of course, if the Resurrection Man’s experiments lacked scientific basis, why would he have received funding?”</w:t>
      </w:r>
    </w:p>
    <w:p w14:paraId="4DC3C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94" w:author="Andrea Stafford Hintz" w:date="2016-09-18T16:51:00Z">
            <w:rPr>
              <w:rFonts w:ascii="Times New Roman" w:eastAsia="Times New Roman" w:hAnsi="Times New Roman" w:cs="Times New Roman"/>
              <w:sz w:val="24"/>
              <w:szCs w:val="24"/>
            </w:rPr>
          </w:rPrChange>
        </w:rPr>
        <w:t xml:space="preserve">“You believe there was some actual credibility to his claims?” Jonathan asked, smothering his own cigarette butt in the </w:t>
      </w:r>
      <w:r w:rsidR="00C245FD" w:rsidRPr="009400B4">
        <w:rPr>
          <w:rFonts w:ascii="Times New Roman" w:hAnsi="Times New Roman"/>
          <w:sz w:val="24"/>
          <w:rPrChange w:id="4595" w:author="Andrea Stafford Hintz" w:date="2016-09-18T16:51:00Z">
            <w:rPr>
              <w:rFonts w:ascii="Times New Roman" w:eastAsia="Times New Roman" w:hAnsi="Times New Roman" w:cs="Times New Roman"/>
              <w:sz w:val="24"/>
              <w:szCs w:val="24"/>
            </w:rPr>
          </w:rPrChange>
        </w:rPr>
        <w:t>ashtray</w:t>
      </w:r>
      <w:r w:rsidRPr="009400B4">
        <w:rPr>
          <w:rFonts w:ascii="Times New Roman" w:hAnsi="Times New Roman"/>
          <w:sz w:val="24"/>
          <w:rPrChange w:id="4596" w:author="Andrea Stafford Hintz" w:date="2016-09-18T16:51:00Z">
            <w:rPr>
              <w:rFonts w:ascii="Times New Roman" w:eastAsia="Times New Roman" w:hAnsi="Times New Roman" w:cs="Times New Roman"/>
              <w:sz w:val="24"/>
              <w:szCs w:val="24"/>
            </w:rPr>
          </w:rPrChange>
        </w:rPr>
        <w:t>.</w:t>
      </w:r>
    </w:p>
    <w:p w14:paraId="6A328D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97" w:author="Andrea Stafford Hintz" w:date="2016-09-18T16:51:00Z">
            <w:rPr>
              <w:rFonts w:ascii="Times New Roman" w:eastAsia="Times New Roman" w:hAnsi="Times New Roman" w:cs="Times New Roman"/>
              <w:sz w:val="24"/>
              <w:szCs w:val="24"/>
            </w:rPr>
          </w:rPrChange>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30585ED1" w14:textId="5635A21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598" w:author="Andrea Stafford Hintz" w:date="2016-09-18T16:51:00Z">
            <w:rPr>
              <w:rFonts w:ascii="Times New Roman" w:eastAsia="Times New Roman" w:hAnsi="Times New Roman" w:cs="Times New Roman"/>
              <w:sz w:val="24"/>
              <w:szCs w:val="24"/>
            </w:rPr>
          </w:rPrChange>
        </w:rPr>
        <w:t xml:space="preserve">This was all news to Jonathan. It was unsettling to know that the military had actually approved of Tidkins’ work. Of course, they couldn’t have </w:t>
      </w:r>
      <w:r w:rsidRPr="009400B4">
        <w:rPr>
          <w:rFonts w:ascii="Times New Roman" w:hAnsi="Times New Roman"/>
          <w:i/>
          <w:sz w:val="24"/>
          <w:rPrChange w:id="4599" w:author="Andrea Stafford Hintz" w:date="2016-09-18T16:51:00Z">
            <w:rPr>
              <w:rFonts w:ascii="Times New Roman" w:eastAsia="Times New Roman" w:hAnsi="Times New Roman" w:cs="Times New Roman"/>
              <w:i/>
              <w:sz w:val="24"/>
              <w:szCs w:val="24"/>
            </w:rPr>
          </w:rPrChange>
        </w:rPr>
        <w:t xml:space="preserve">known </w:t>
      </w:r>
      <w:r w:rsidRPr="009400B4">
        <w:rPr>
          <w:rFonts w:ascii="Times New Roman" w:hAnsi="Times New Roman"/>
          <w:sz w:val="24"/>
          <w:rPrChange w:id="4600" w:author="Andrea Stafford Hintz" w:date="2016-09-18T16:51:00Z">
            <w:rPr>
              <w:rFonts w:ascii="Times New Roman" w:eastAsia="Times New Roman" w:hAnsi="Times New Roman" w:cs="Times New Roman"/>
              <w:sz w:val="24"/>
              <w:szCs w:val="24"/>
            </w:rPr>
          </w:rPrChange>
        </w:rPr>
        <w:t xml:space="preserve">just how Tidkins had planned to conduct his experiments. Could they? Was it possible that the military had been turning a blind eye to his murders, so long as he wasn’t caught? </w:t>
      </w:r>
      <w:proofErr w:type="spellStart"/>
      <w:ins w:id="4601" w:author="Andrea Stafford Hintz" w:date="2016-09-18T16:51:00Z">
        <w:r w:rsidR="00A22D6C" w:rsidRPr="009400B4">
          <w:rPr>
            <w:rFonts w:ascii="Times New Roman" w:eastAsia="Times New Roman" w:hAnsi="Times New Roman" w:cs="Times New Roman"/>
            <w:sz w:val="24"/>
            <w:szCs w:val="24"/>
          </w:rPr>
          <w:t>They</w:t>
        </w:r>
      </w:ins>
      <w:ins w:id="4602" w:author="Andrea Stafford Hintz" w:date="2016-08-24T15:01:00Z">
        <w:r w:rsidR="007D1486" w:rsidRPr="6248E0E6">
          <w:rPr>
            <w:rFonts w:ascii="Times New Roman" w:eastAsia="Times New Roman" w:hAnsi="Times New Roman" w:cs="Times New Roman"/>
            <w:sz w:val="24"/>
            <w:szCs w:val="24"/>
            <w:rPrChange w:id="4603" w:author="Bryce Raffle" w:date="2016-09-06T11:42:00Z">
              <w:rPr>
                <w:rFonts w:ascii="Times New Roman" w:hAnsi="Times New Roman" w:cs="Times New Roman"/>
                <w:sz w:val="24"/>
                <w:szCs w:val="24"/>
              </w:rPr>
            </w:rPrChange>
          </w:rPr>
          <w:t>T</w:t>
        </w:r>
      </w:ins>
      <w:proofErr w:type="spellEnd"/>
      <w:del w:id="4604" w:author="Andrea Stafford Hintz" w:date="2016-08-24T15:01:00Z">
        <w:r w:rsidRPr="00C245FD" w:rsidDel="007D1486">
          <w:rPr>
            <w:rFonts w:ascii="Times New Roman" w:hAnsi="Times New Roman" w:cs="Times New Roman"/>
            <w:sz w:val="24"/>
            <w:szCs w:val="24"/>
          </w:rPr>
          <w:delText>After all, t</w:delText>
        </w:r>
      </w:del>
      <w:del w:id="4605" w:author="Andrea Stafford Hintz" w:date="2016-09-18T16:51:00Z">
        <w:r w:rsidRPr="6248E0E6">
          <w:rPr>
            <w:rFonts w:ascii="Times New Roman" w:eastAsia="Times New Roman" w:hAnsi="Times New Roman" w:cs="Times New Roman"/>
            <w:sz w:val="24"/>
            <w:szCs w:val="24"/>
            <w:rPrChange w:id="4606" w:author="Bryce Raffle" w:date="2016-09-06T11:42:00Z">
              <w:rPr>
                <w:rFonts w:ascii="Times New Roman" w:hAnsi="Times New Roman" w:cs="Times New Roman"/>
                <w:sz w:val="24"/>
                <w:szCs w:val="24"/>
              </w:rPr>
            </w:rPrChange>
          </w:rPr>
          <w:delText>hey</w:delText>
        </w:r>
      </w:del>
      <w:r w:rsidRPr="009400B4">
        <w:rPr>
          <w:rFonts w:ascii="Times New Roman" w:hAnsi="Times New Roman"/>
          <w:sz w:val="24"/>
          <w:rPrChange w:id="4607" w:author="Andrea Stafford Hintz" w:date="2016-09-18T16:51:00Z">
            <w:rPr>
              <w:rFonts w:ascii="Times New Roman" w:eastAsia="Times New Roman" w:hAnsi="Times New Roman" w:cs="Times New Roman"/>
              <w:sz w:val="24"/>
              <w:szCs w:val="24"/>
            </w:rPr>
          </w:rPrChange>
        </w:rPr>
        <w:t xml:space="preserve"> must have known he would never have been able to find willing participants</w:t>
      </w:r>
      <w:del w:id="4608" w:author="Andrea Stafford Hintz" w:date="2016-08-24T15:01:00Z">
        <w:r w:rsidRPr="00C245FD" w:rsidDel="007D1486">
          <w:rPr>
            <w:rFonts w:ascii="Times New Roman" w:hAnsi="Times New Roman" w:cs="Times New Roman"/>
            <w:sz w:val="24"/>
            <w:szCs w:val="24"/>
          </w:rPr>
          <w:delText xml:space="preserve"> to his brutal experiments</w:delText>
        </w:r>
      </w:del>
      <w:r w:rsidRPr="009400B4">
        <w:rPr>
          <w:rFonts w:ascii="Times New Roman" w:hAnsi="Times New Roman"/>
          <w:sz w:val="24"/>
          <w:rPrChange w:id="4609" w:author="Andrea Stafford Hintz" w:date="2016-09-18T16:51:00Z">
            <w:rPr>
              <w:rFonts w:ascii="Times New Roman" w:eastAsia="Times New Roman" w:hAnsi="Times New Roman" w:cs="Times New Roman"/>
              <w:sz w:val="24"/>
              <w:szCs w:val="24"/>
            </w:rPr>
          </w:rPrChange>
        </w:rPr>
        <w:t>.</w:t>
      </w:r>
    </w:p>
    <w:p w14:paraId="493A5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0" w:author="Andrea Stafford Hintz" w:date="2016-09-18T16:51:00Z">
            <w:rPr>
              <w:rFonts w:ascii="Times New Roman" w:eastAsia="Times New Roman" w:hAnsi="Times New Roman" w:cs="Times New Roman"/>
              <w:sz w:val="24"/>
              <w:szCs w:val="24"/>
            </w:rPr>
          </w:rPrChange>
        </w:rPr>
        <w:t xml:space="preserve">Lighting a new cigarette, Sinews continued his explanation. </w:t>
      </w:r>
    </w:p>
    <w:p w14:paraId="5D347F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1" w:author="Andrea Stafford Hintz" w:date="2016-09-18T16:51:00Z">
            <w:rPr>
              <w:rFonts w:ascii="Times New Roman" w:eastAsia="Times New Roman" w:hAnsi="Times New Roman" w:cs="Times New Roman"/>
              <w:sz w:val="24"/>
              <w:szCs w:val="24"/>
            </w:rPr>
          </w:rPrChange>
        </w:rPr>
        <w:t xml:space="preserve">“Tidkins had an assistant, a man to bring him subjects, an Irish Giant, who stood at over eight feet tall according to the penny bloods. They called him Mr. Hyde. He would bring Tidkins fresh </w:t>
      </w:r>
      <w:r w:rsidRPr="009400B4">
        <w:rPr>
          <w:rFonts w:ascii="Times New Roman" w:hAnsi="Times New Roman"/>
          <w:sz w:val="24"/>
          <w:rPrChange w:id="4612" w:author="Andrea Stafford Hintz" w:date="2016-09-18T16:51:00Z">
            <w:rPr>
              <w:rFonts w:ascii="Times New Roman" w:eastAsia="Times New Roman" w:hAnsi="Times New Roman" w:cs="Times New Roman"/>
              <w:sz w:val="24"/>
              <w:szCs w:val="24"/>
            </w:rPr>
          </w:rPrChange>
        </w:rPr>
        <w:lastRenderedPageBreak/>
        <w:t>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42183F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3" w:author="Andrea Stafford Hintz" w:date="2016-09-18T16:51:00Z">
            <w:rPr>
              <w:rFonts w:ascii="Times New Roman" w:eastAsia="Times New Roman" w:hAnsi="Times New Roman" w:cs="Times New Roman"/>
              <w:sz w:val="24"/>
              <w:szCs w:val="24"/>
            </w:rPr>
          </w:rPrChange>
        </w:rPr>
        <w:t xml:space="preserve">Jonathan thought of Lord Connor, and the scrap of paper he’d found in his father’s fireplace. </w:t>
      </w:r>
      <w:r w:rsidRPr="009400B4">
        <w:rPr>
          <w:rFonts w:ascii="Times New Roman" w:hAnsi="Times New Roman"/>
          <w:i/>
          <w:sz w:val="24"/>
          <w:rPrChange w:id="4614" w:author="Andrea Stafford Hintz" w:date="2016-09-18T16:51:00Z">
            <w:rPr>
              <w:rFonts w:ascii="Times New Roman" w:eastAsia="Times New Roman" w:hAnsi="Times New Roman" w:cs="Times New Roman"/>
              <w:i/>
              <w:sz w:val="24"/>
              <w:szCs w:val="24"/>
            </w:rPr>
          </w:rPrChange>
        </w:rPr>
        <w:t>Lord Connor is Francis Varney?</w:t>
      </w:r>
      <w:r w:rsidRPr="009400B4">
        <w:rPr>
          <w:rFonts w:ascii="Times New Roman" w:hAnsi="Times New Roman"/>
          <w:sz w:val="24"/>
          <w:rPrChange w:id="4615" w:author="Andrea Stafford Hintz" w:date="2016-09-18T16:51:00Z">
            <w:rPr>
              <w:rFonts w:ascii="Times New Roman" w:eastAsia="Times New Roman" w:hAnsi="Times New Roman" w:cs="Times New Roman"/>
              <w:sz w:val="24"/>
              <w:szCs w:val="24"/>
            </w:rPr>
          </w:rPrChange>
        </w:rPr>
        <w:t xml:space="preserve"> Jonathan considered, briefly, showing it Sinews, but decided against it. He still didn’t trust the man.</w:t>
      </w:r>
    </w:p>
    <w:p w14:paraId="374541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6" w:author="Andrea Stafford Hintz" w:date="2016-09-18T16:51:00Z">
            <w:rPr>
              <w:rFonts w:ascii="Times New Roman" w:eastAsia="Times New Roman" w:hAnsi="Times New Roman" w:cs="Times New Roman"/>
              <w:sz w:val="24"/>
              <w:szCs w:val="24"/>
            </w:rPr>
          </w:rPrChange>
        </w:rPr>
        <w:t>“Until tonight,” Jonathan said.</w:t>
      </w:r>
    </w:p>
    <w:p w14:paraId="76EA4D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7" w:author="Andrea Stafford Hintz" w:date="2016-09-18T16:51:00Z">
            <w:rPr>
              <w:rFonts w:ascii="Times New Roman" w:eastAsia="Times New Roman" w:hAnsi="Times New Roman" w:cs="Times New Roman"/>
              <w:sz w:val="24"/>
              <w:szCs w:val="24"/>
            </w:rPr>
          </w:rPrChange>
        </w:rPr>
        <w:t>“What do you mean?” demanded Sinews. For the first time, Sinews seemed rattled.</w:t>
      </w:r>
    </w:p>
    <w:p w14:paraId="159FAB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18" w:author="Andrea Stafford Hintz" w:date="2016-09-18T16:51:00Z">
            <w:rPr>
              <w:rFonts w:ascii="Times New Roman" w:eastAsia="Times New Roman" w:hAnsi="Times New Roman" w:cs="Times New Roman"/>
              <w:sz w:val="24"/>
              <w:szCs w:val="24"/>
            </w:rPr>
          </w:rPrChange>
        </w:rPr>
        <w:t xml:space="preserve">“I had reason to believe that Lord Connor was a Resurrectionist. He used the alias Francis Varney,” Jonathan told him, leaving out </w:t>
      </w:r>
      <w:r w:rsidRPr="009400B4">
        <w:rPr>
          <w:rFonts w:ascii="Times New Roman" w:hAnsi="Times New Roman"/>
          <w:i/>
          <w:sz w:val="24"/>
          <w:rPrChange w:id="4619" w:author="Andrea Stafford Hintz" w:date="2016-09-18T16:51:00Z">
            <w:rPr>
              <w:rFonts w:ascii="Times New Roman" w:eastAsia="Times New Roman" w:hAnsi="Times New Roman" w:cs="Times New Roman"/>
              <w:i/>
              <w:sz w:val="24"/>
              <w:szCs w:val="24"/>
            </w:rPr>
          </w:rPrChange>
        </w:rPr>
        <w:t>how</w:t>
      </w:r>
      <w:r w:rsidRPr="009400B4">
        <w:rPr>
          <w:rFonts w:ascii="Times New Roman" w:hAnsi="Times New Roman"/>
          <w:sz w:val="24"/>
          <w:rPrChange w:id="4620" w:author="Andrea Stafford Hintz" w:date="2016-09-18T16:51:00Z">
            <w:rPr>
              <w:rFonts w:ascii="Times New Roman" w:eastAsia="Times New Roman" w:hAnsi="Times New Roman" w:cs="Times New Roman"/>
              <w:sz w:val="24"/>
              <w:szCs w:val="24"/>
            </w:rPr>
          </w:rPrChange>
        </w:rPr>
        <w:t xml:space="preserve"> he’d made that discovery. “I was writing a paper—”</w:t>
      </w:r>
    </w:p>
    <w:p w14:paraId="29910225" w14:textId="7F25F14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21" w:author="Andrea Stafford Hintz" w:date="2016-09-18T16:51:00Z">
            <w:rPr>
              <w:rFonts w:ascii="Times New Roman" w:eastAsia="Times New Roman" w:hAnsi="Times New Roman" w:cs="Times New Roman"/>
              <w:sz w:val="24"/>
              <w:szCs w:val="24"/>
            </w:rPr>
          </w:rPrChange>
        </w:rPr>
        <w:t xml:space="preserve">“For your father’s </w:t>
      </w:r>
      <w:r w:rsidR="00DA050B" w:rsidRPr="009400B4">
        <w:rPr>
          <w:rFonts w:ascii="Times New Roman" w:hAnsi="Times New Roman"/>
          <w:sz w:val="24"/>
          <w:rPrChange w:id="4622" w:author="Andrea Stafford Hintz" w:date="2016-09-18T16:51:00Z">
            <w:rPr>
              <w:rFonts w:ascii="Times New Roman" w:eastAsia="Times New Roman" w:hAnsi="Times New Roman" w:cs="Times New Roman"/>
              <w:sz w:val="24"/>
              <w:szCs w:val="24"/>
            </w:rPr>
          </w:rPrChange>
        </w:rPr>
        <w:t>paper</w:t>
      </w:r>
      <w:r w:rsidRPr="009400B4">
        <w:rPr>
          <w:rFonts w:ascii="Times New Roman" w:hAnsi="Times New Roman"/>
          <w:sz w:val="24"/>
          <w:rPrChange w:id="4623" w:author="Andrea Stafford Hintz" w:date="2016-09-18T16:51:00Z">
            <w:rPr>
              <w:rFonts w:ascii="Times New Roman" w:eastAsia="Times New Roman" w:hAnsi="Times New Roman" w:cs="Times New Roman"/>
              <w:sz w:val="24"/>
              <w:szCs w:val="24"/>
            </w:rPr>
          </w:rPrChange>
        </w:rPr>
        <w:t>,” Sinews said, cutting him off.</w:t>
      </w:r>
    </w:p>
    <w:p w14:paraId="3B0C1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24" w:author="Andrea Stafford Hintz" w:date="2016-09-18T16:51:00Z">
            <w:rPr>
              <w:rFonts w:ascii="Times New Roman" w:eastAsia="Times New Roman" w:hAnsi="Times New Roman" w:cs="Times New Roman"/>
              <w:sz w:val="24"/>
              <w:szCs w:val="24"/>
            </w:rPr>
          </w:rPrChange>
        </w:rPr>
        <w:t>“My father?” Jonathan stammered.</w:t>
      </w:r>
    </w:p>
    <w:p w14:paraId="5AAE839D" w14:textId="6D10A97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25" w:author="Andrea Stafford Hintz" w:date="2016-09-18T16:51:00Z">
            <w:rPr>
              <w:rFonts w:ascii="Times New Roman" w:eastAsia="Times New Roman" w:hAnsi="Times New Roman" w:cs="Times New Roman"/>
              <w:sz w:val="24"/>
              <w:szCs w:val="24"/>
            </w:rPr>
          </w:rPrChange>
        </w:rPr>
        <w:t>“</w:t>
      </w:r>
      <w:r w:rsidR="00DA050B" w:rsidRPr="009400B4">
        <w:rPr>
          <w:rFonts w:ascii="Times New Roman" w:hAnsi="Times New Roman"/>
          <w:sz w:val="24"/>
          <w:rPrChange w:id="4626" w:author="Andrea Stafford Hintz" w:date="2016-09-18T16:51:00Z">
            <w:rPr>
              <w:rFonts w:ascii="Times New Roman" w:eastAsia="Times New Roman" w:hAnsi="Times New Roman" w:cs="Times New Roman"/>
              <w:sz w:val="24"/>
              <w:szCs w:val="24"/>
            </w:rPr>
          </w:rPrChange>
        </w:rPr>
        <w:t xml:space="preserve">Let’s not play games. Your father is </w:t>
      </w:r>
      <w:r w:rsidRPr="009400B4">
        <w:rPr>
          <w:rFonts w:ascii="Times New Roman" w:hAnsi="Times New Roman"/>
          <w:sz w:val="24"/>
          <w:rPrChange w:id="4627" w:author="Andrea Stafford Hintz" w:date="2016-09-18T16:51:00Z">
            <w:rPr>
              <w:rFonts w:ascii="Times New Roman" w:eastAsia="Times New Roman" w:hAnsi="Times New Roman" w:cs="Times New Roman"/>
              <w:sz w:val="24"/>
              <w:szCs w:val="24"/>
            </w:rPr>
          </w:rPrChange>
        </w:rPr>
        <w:t xml:space="preserve">Charles Grimmer,” Sinews said, </w:t>
      </w:r>
      <w:commentRangeStart w:id="4628"/>
      <w:r w:rsidRPr="009400B4">
        <w:rPr>
          <w:rFonts w:ascii="Times New Roman" w:hAnsi="Times New Roman"/>
          <w:sz w:val="24"/>
          <w:rPrChange w:id="4629" w:author="Andrea Stafford Hintz" w:date="2016-09-18T16:51:00Z">
            <w:rPr>
              <w:rFonts w:ascii="Times New Roman" w:eastAsia="Times New Roman" w:hAnsi="Times New Roman" w:cs="Times New Roman"/>
              <w:sz w:val="24"/>
              <w:szCs w:val="24"/>
            </w:rPr>
          </w:rPrChange>
        </w:rPr>
        <w:t>his tone suddenly altered</w:t>
      </w:r>
      <w:commentRangeEnd w:id="4628"/>
      <w:r w:rsidR="007D1486">
        <w:rPr>
          <w:rStyle w:val="CommentReference"/>
        </w:rPr>
        <w:commentReference w:id="4628"/>
      </w:r>
      <w:r w:rsidRPr="009400B4">
        <w:rPr>
          <w:rFonts w:ascii="Times New Roman" w:hAnsi="Times New Roman"/>
          <w:sz w:val="24"/>
          <w:rPrChange w:id="4630" w:author="Andrea Stafford Hintz" w:date="2016-09-18T16:51:00Z">
            <w:rPr>
              <w:rFonts w:ascii="Times New Roman" w:eastAsia="Times New Roman" w:hAnsi="Times New Roman" w:cs="Times New Roman"/>
              <w:sz w:val="24"/>
              <w:szCs w:val="24"/>
            </w:rPr>
          </w:rPrChange>
        </w:rPr>
        <w:t>. “</w:t>
      </w:r>
      <w:r w:rsidR="00DA050B" w:rsidRPr="009400B4">
        <w:rPr>
          <w:rFonts w:ascii="Times New Roman" w:hAnsi="Times New Roman"/>
          <w:sz w:val="24"/>
          <w:rPrChange w:id="4631" w:author="Andrea Stafford Hintz" w:date="2016-09-18T16:51:00Z">
            <w:rPr>
              <w:rFonts w:ascii="Times New Roman" w:eastAsia="Times New Roman" w:hAnsi="Times New Roman" w:cs="Times New Roman"/>
              <w:sz w:val="24"/>
              <w:szCs w:val="24"/>
            </w:rPr>
          </w:rPrChange>
        </w:rPr>
        <w:t xml:space="preserve">Which makes you </w:t>
      </w:r>
      <w:r w:rsidRPr="009400B4">
        <w:rPr>
          <w:rFonts w:ascii="Times New Roman" w:hAnsi="Times New Roman"/>
          <w:sz w:val="24"/>
          <w:rPrChange w:id="4632" w:author="Andrea Stafford Hintz" w:date="2016-09-18T16:51:00Z">
            <w:rPr>
              <w:rFonts w:ascii="Times New Roman" w:eastAsia="Times New Roman" w:hAnsi="Times New Roman" w:cs="Times New Roman"/>
              <w:sz w:val="24"/>
              <w:szCs w:val="24"/>
            </w:rPr>
          </w:rPrChange>
        </w:rPr>
        <w:t>Jonathan</w:t>
      </w:r>
      <w:r w:rsidR="00DA050B" w:rsidRPr="009400B4">
        <w:rPr>
          <w:rFonts w:ascii="Times New Roman" w:hAnsi="Times New Roman"/>
          <w:sz w:val="24"/>
          <w:rPrChange w:id="4633" w:author="Andrea Stafford Hintz" w:date="2016-09-18T16:51:00Z">
            <w:rPr>
              <w:rFonts w:ascii="Times New Roman" w:eastAsia="Times New Roman" w:hAnsi="Times New Roman" w:cs="Times New Roman"/>
              <w:sz w:val="24"/>
              <w:szCs w:val="24"/>
            </w:rPr>
          </w:rPrChange>
        </w:rPr>
        <w:t xml:space="preserve"> Grimmer</w:t>
      </w:r>
      <w:r w:rsidRPr="009400B4">
        <w:rPr>
          <w:rFonts w:ascii="Times New Roman" w:hAnsi="Times New Roman"/>
          <w:sz w:val="24"/>
          <w:rPrChange w:id="4634" w:author="Andrea Stafford Hintz" w:date="2016-09-18T16:51:00Z">
            <w:rPr>
              <w:rFonts w:ascii="Times New Roman" w:eastAsia="Times New Roman" w:hAnsi="Times New Roman" w:cs="Times New Roman"/>
              <w:sz w:val="24"/>
              <w:szCs w:val="24"/>
            </w:rPr>
          </w:rPrChange>
        </w:rPr>
        <w:t>.”</w:t>
      </w:r>
    </w:p>
    <w:p w14:paraId="73FBF673" w14:textId="629887E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35" w:author="Andrea Stafford Hintz" w:date="2016-09-18T16:51:00Z">
            <w:rPr>
              <w:rFonts w:ascii="Times New Roman" w:eastAsia="Times New Roman" w:hAnsi="Times New Roman" w:cs="Times New Roman"/>
              <w:sz w:val="24"/>
              <w:szCs w:val="24"/>
            </w:rPr>
          </w:rPrChange>
        </w:rPr>
        <w:t xml:space="preserve">Jonathan stared at him in alarm. How in the hell did he know that? Roderick had written </w:t>
      </w:r>
      <w:r w:rsidRPr="009400B4">
        <w:rPr>
          <w:rFonts w:ascii="Times New Roman" w:hAnsi="Times New Roman"/>
          <w:i/>
          <w:sz w:val="24"/>
          <w:rPrChange w:id="4636" w:author="Andrea Stafford Hintz" w:date="2016-09-18T16:51:00Z">
            <w:rPr>
              <w:rFonts w:ascii="Times New Roman" w:eastAsia="Times New Roman" w:hAnsi="Times New Roman" w:cs="Times New Roman"/>
              <w:i/>
              <w:sz w:val="24"/>
              <w:szCs w:val="24"/>
            </w:rPr>
          </w:rPrChange>
        </w:rPr>
        <w:t xml:space="preserve">Mr. O </w:t>
      </w:r>
      <w:r w:rsidRPr="009400B4">
        <w:rPr>
          <w:rFonts w:ascii="Times New Roman" w:hAnsi="Times New Roman"/>
          <w:sz w:val="24"/>
          <w:rPrChange w:id="4637" w:author="Andrea Stafford Hintz" w:date="2016-09-18T16:51:00Z">
            <w:rPr>
              <w:rFonts w:ascii="Times New Roman" w:eastAsia="Times New Roman" w:hAnsi="Times New Roman" w:cs="Times New Roman"/>
              <w:sz w:val="24"/>
              <w:szCs w:val="24"/>
            </w:rPr>
          </w:rPrChange>
        </w:rPr>
        <w:t xml:space="preserve">on the card. Jonathan was unsettled. He almost got out of his seat, but tried to keep his composure. But suddenly he realized what a fool he had been. Sinews’ knowledge of the Resurrectionists was beyond extensive, his home showed a deviant interest in death and resurrection—Hades, the </w:t>
      </w:r>
      <w:proofErr w:type="spellStart"/>
      <w:ins w:id="4638" w:author="Andrea Stafford Hintz" w:date="2016-09-18T16:51:00Z">
        <w:r w:rsidR="00A22D6C" w:rsidRPr="009400B4">
          <w:rPr>
            <w:rFonts w:ascii="Times New Roman" w:eastAsia="Times New Roman" w:hAnsi="Times New Roman" w:cs="Times New Roman"/>
            <w:sz w:val="24"/>
            <w:szCs w:val="24"/>
          </w:rPr>
          <w:t>ouroboros</w:t>
        </w:r>
      </w:ins>
      <w:del w:id="4639" w:author="Andrea Stafford Hintz" w:date="2016-08-22T11:46:00Z">
        <w:r w:rsidRPr="00C245FD" w:rsidDel="001F6887">
          <w:rPr>
            <w:rFonts w:ascii="Times New Roman" w:hAnsi="Times New Roman" w:cs="Times New Roman"/>
            <w:sz w:val="24"/>
            <w:szCs w:val="24"/>
          </w:rPr>
          <w:delText>orouboros</w:delText>
        </w:r>
      </w:del>
      <w:ins w:id="4640" w:author="Andrea Stafford Hintz" w:date="2016-08-22T11:46:00Z">
        <w:r w:rsidR="001F6887" w:rsidRPr="6248E0E6">
          <w:rPr>
            <w:rFonts w:ascii="Times New Roman" w:eastAsia="Times New Roman" w:hAnsi="Times New Roman" w:cs="Times New Roman"/>
            <w:sz w:val="24"/>
            <w:szCs w:val="24"/>
            <w:rPrChange w:id="4641" w:author="Bryce Raffle" w:date="2016-09-06T11:42:00Z">
              <w:rPr>
                <w:rFonts w:ascii="Times New Roman" w:hAnsi="Times New Roman" w:cs="Times New Roman"/>
                <w:sz w:val="24"/>
                <w:szCs w:val="24"/>
              </w:rPr>
            </w:rPrChange>
          </w:rPr>
          <w:t>ouroboros</w:t>
        </w:r>
      </w:ins>
      <w:proofErr w:type="spellEnd"/>
      <w:r w:rsidRPr="009400B4">
        <w:rPr>
          <w:rFonts w:ascii="Times New Roman" w:hAnsi="Times New Roman"/>
          <w:sz w:val="24"/>
          <w:rPrChange w:id="4642" w:author="Andrea Stafford Hintz" w:date="2016-09-18T16:51:00Z">
            <w:rPr>
              <w:rFonts w:ascii="Times New Roman" w:eastAsia="Times New Roman" w:hAnsi="Times New Roman" w:cs="Times New Roman"/>
              <w:sz w:val="24"/>
              <w:szCs w:val="24"/>
            </w:rPr>
          </w:rPrChange>
        </w:rPr>
        <w:t xml:space="preserve">, Anubis and Osiris—and his acquaintanceship with the frightful Haitian, Henry Charles Ocelot. He looked at Mr. Ocelot and </w:t>
      </w:r>
      <w:r w:rsidRPr="009400B4">
        <w:rPr>
          <w:rFonts w:ascii="Times New Roman" w:hAnsi="Times New Roman"/>
          <w:sz w:val="24"/>
          <w:rPrChange w:id="4643" w:author="Andrea Stafford Hintz" w:date="2016-09-18T16:51:00Z">
            <w:rPr>
              <w:rFonts w:ascii="Times New Roman" w:eastAsia="Times New Roman" w:hAnsi="Times New Roman" w:cs="Times New Roman"/>
              <w:sz w:val="24"/>
              <w:szCs w:val="24"/>
            </w:rPr>
          </w:rPrChange>
        </w:rPr>
        <w:lastRenderedPageBreak/>
        <w:t xml:space="preserve">couldn’t help but think of Sinews’ description of </w:t>
      </w:r>
      <w:proofErr w:type="spellStart"/>
      <w:r w:rsidRPr="009400B4">
        <w:rPr>
          <w:rFonts w:ascii="Times New Roman" w:hAnsi="Times New Roman"/>
          <w:sz w:val="24"/>
          <w:rPrChange w:id="4644" w:author="Andrea Stafford Hintz" w:date="2016-09-18T16:51:00Z">
            <w:rPr>
              <w:rFonts w:ascii="Times New Roman" w:eastAsia="Times New Roman" w:hAnsi="Times New Roman" w:cs="Times New Roman"/>
              <w:sz w:val="24"/>
              <w:szCs w:val="24"/>
            </w:rPr>
          </w:rPrChange>
        </w:rPr>
        <w:t>vodou</w:t>
      </w:r>
      <w:proofErr w:type="spellEnd"/>
      <w:r w:rsidRPr="009400B4">
        <w:rPr>
          <w:rFonts w:ascii="Times New Roman" w:hAnsi="Times New Roman"/>
          <w:sz w:val="24"/>
          <w:rPrChange w:id="4645" w:author="Andrea Stafford Hintz" w:date="2016-09-18T16:51:00Z">
            <w:rPr>
              <w:rFonts w:ascii="Times New Roman" w:eastAsia="Times New Roman" w:hAnsi="Times New Roman" w:cs="Times New Roman"/>
              <w:sz w:val="24"/>
              <w:szCs w:val="24"/>
            </w:rPr>
          </w:rPrChange>
        </w:rPr>
        <w:t xml:space="preserve"> priests. His hand drifted to the pistol at his belt, hidden beneath his vest.</w:t>
      </w:r>
    </w:p>
    <w:p w14:paraId="242A80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46" w:author="Andrea Stafford Hintz" w:date="2016-09-18T16:51:00Z">
            <w:rPr>
              <w:rFonts w:ascii="Times New Roman" w:eastAsia="Times New Roman" w:hAnsi="Times New Roman" w:cs="Times New Roman"/>
              <w:sz w:val="24"/>
              <w:szCs w:val="24"/>
            </w:rPr>
          </w:rPrChange>
        </w:rPr>
        <w:t>“My father died,” he said coldly. “In a tragic accident.”</w:t>
      </w:r>
    </w:p>
    <w:p w14:paraId="0D90A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47" w:author="Andrea Stafford Hintz" w:date="2016-09-18T16:51:00Z">
            <w:rPr>
              <w:rFonts w:ascii="Times New Roman" w:eastAsia="Times New Roman" w:hAnsi="Times New Roman" w:cs="Times New Roman"/>
              <w:sz w:val="24"/>
              <w:szCs w:val="24"/>
            </w:rPr>
          </w:rPrChange>
        </w:rPr>
        <w:t xml:space="preserve">“An </w:t>
      </w:r>
      <w:r w:rsidRPr="009400B4">
        <w:rPr>
          <w:rFonts w:ascii="Times New Roman" w:hAnsi="Times New Roman"/>
          <w:i/>
          <w:sz w:val="24"/>
          <w:rPrChange w:id="4648" w:author="Andrea Stafford Hintz" w:date="2016-09-18T16:51:00Z">
            <w:rPr>
              <w:rFonts w:ascii="Times New Roman" w:eastAsia="Times New Roman" w:hAnsi="Times New Roman" w:cs="Times New Roman"/>
              <w:i/>
              <w:sz w:val="24"/>
              <w:szCs w:val="24"/>
            </w:rPr>
          </w:rPrChange>
        </w:rPr>
        <w:t>accident</w:t>
      </w:r>
      <w:r w:rsidRPr="009400B4">
        <w:rPr>
          <w:rFonts w:ascii="Times New Roman" w:hAnsi="Times New Roman"/>
          <w:sz w:val="24"/>
          <w:rPrChange w:id="4649" w:author="Andrea Stafford Hintz" w:date="2016-09-18T16:51:00Z">
            <w:rPr>
              <w:rFonts w:ascii="Times New Roman" w:eastAsia="Times New Roman" w:hAnsi="Times New Roman" w:cs="Times New Roman"/>
              <w:sz w:val="24"/>
              <w:szCs w:val="24"/>
            </w:rPr>
          </w:rPrChange>
        </w:rPr>
        <w:t>?” asked Sinews, meaningfully.</w:t>
      </w:r>
    </w:p>
    <w:p w14:paraId="02B8F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0" w:author="Andrea Stafford Hintz" w:date="2016-09-18T16:51:00Z">
            <w:rPr>
              <w:rFonts w:ascii="Times New Roman" w:eastAsia="Times New Roman" w:hAnsi="Times New Roman" w:cs="Times New Roman"/>
              <w:sz w:val="24"/>
              <w:szCs w:val="24"/>
            </w:rPr>
          </w:rPrChange>
        </w:rPr>
        <w:t>“What does that mean?”</w:t>
      </w:r>
    </w:p>
    <w:p w14:paraId="0E1B3A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1" w:author="Andrea Stafford Hintz" w:date="2016-09-18T16:51:00Z">
            <w:rPr>
              <w:rFonts w:ascii="Times New Roman" w:eastAsia="Times New Roman" w:hAnsi="Times New Roman" w:cs="Times New Roman"/>
              <w:sz w:val="24"/>
              <w:szCs w:val="24"/>
            </w:rPr>
          </w:rPrChange>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14:paraId="459E48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2" w:author="Andrea Stafford Hintz" w:date="2016-09-18T16:51:00Z">
            <w:rPr>
              <w:rFonts w:ascii="Times New Roman" w:eastAsia="Times New Roman" w:hAnsi="Times New Roman" w:cs="Times New Roman"/>
              <w:sz w:val="24"/>
              <w:szCs w:val="24"/>
            </w:rPr>
          </w:rPrChange>
        </w:rPr>
        <w:t>“You think the Resurrectionists had something to do with my father’s death?”</w:t>
      </w:r>
    </w:p>
    <w:p w14:paraId="644AE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3" w:author="Andrea Stafford Hintz" w:date="2016-09-18T16:51:00Z">
            <w:rPr>
              <w:rFonts w:ascii="Times New Roman" w:eastAsia="Times New Roman" w:hAnsi="Times New Roman" w:cs="Times New Roman"/>
              <w:sz w:val="24"/>
              <w:szCs w:val="24"/>
            </w:rPr>
          </w:rPrChange>
        </w:rPr>
        <w:t>“Perhaps your father learned something about them that they didn’t want to come to light. Now, tell me, what did you mean when you said they had resurfaced?”</w:t>
      </w:r>
    </w:p>
    <w:p w14:paraId="28C88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4" w:author="Andrea Stafford Hintz" w:date="2016-09-18T16:51:00Z">
            <w:rPr>
              <w:rFonts w:ascii="Times New Roman" w:eastAsia="Times New Roman" w:hAnsi="Times New Roman" w:cs="Times New Roman"/>
              <w:sz w:val="24"/>
              <w:szCs w:val="24"/>
            </w:rPr>
          </w:rPrChange>
        </w:rPr>
        <w:t>Jonathan hesitated.</w:t>
      </w:r>
    </w:p>
    <w:p w14:paraId="302756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5" w:author="Andrea Stafford Hintz" w:date="2016-09-18T16:51:00Z">
            <w:rPr>
              <w:rFonts w:ascii="Times New Roman" w:eastAsia="Times New Roman" w:hAnsi="Times New Roman" w:cs="Times New Roman"/>
              <w:sz w:val="24"/>
              <w:szCs w:val="24"/>
            </w:rPr>
          </w:rPrChange>
        </w:rPr>
        <w:t>“I know what you’re thinking,” said Sinews, “But I assure you, I am not the Resurrection Man. Look around you, Mr. Grimmer. If I were the Resurrection Man, do you think I would have had to apply for funding from the military?”</w:t>
      </w:r>
    </w:p>
    <w:p w14:paraId="70370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56" w:author="Andrea Stafford Hintz" w:date="2016-09-18T16:51:00Z">
            <w:rPr>
              <w:rFonts w:ascii="Times New Roman" w:eastAsia="Times New Roman" w:hAnsi="Times New Roman" w:cs="Times New Roman"/>
              <w:sz w:val="24"/>
              <w:szCs w:val="24"/>
            </w:rPr>
          </w:rPrChange>
        </w:rPr>
        <w:t xml:space="preserve">Jonathan shook his head. </w:t>
      </w:r>
      <w:r w:rsidRPr="009400B4">
        <w:rPr>
          <w:rFonts w:ascii="Times New Roman" w:hAnsi="Times New Roman"/>
          <w:i/>
          <w:sz w:val="24"/>
          <w:rPrChange w:id="4657" w:author="Andrea Stafford Hintz" w:date="2016-09-18T16:51:00Z">
            <w:rPr>
              <w:rFonts w:ascii="Times New Roman" w:eastAsia="Times New Roman" w:hAnsi="Times New Roman" w:cs="Times New Roman"/>
              <w:i/>
              <w:sz w:val="24"/>
              <w:szCs w:val="24"/>
            </w:rPr>
          </w:rPrChange>
        </w:rPr>
        <w:t>No</w:t>
      </w:r>
      <w:r w:rsidRPr="009400B4">
        <w:rPr>
          <w:rFonts w:ascii="Times New Roman" w:hAnsi="Times New Roman"/>
          <w:sz w:val="24"/>
          <w:rPrChange w:id="4658"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i/>
          <w:sz w:val="24"/>
          <w:rPrChange w:id="4659" w:author="Andrea Stafford Hintz" w:date="2016-09-18T16:51:00Z">
            <w:rPr>
              <w:rFonts w:ascii="Times New Roman" w:eastAsia="Times New Roman" w:hAnsi="Times New Roman" w:cs="Times New Roman"/>
              <w:i/>
              <w:sz w:val="24"/>
              <w:szCs w:val="24"/>
            </w:rPr>
          </w:rPrChange>
        </w:rPr>
        <w:t>of course not</w:t>
      </w:r>
      <w:r w:rsidRPr="009400B4">
        <w:rPr>
          <w:rFonts w:ascii="Times New Roman" w:hAnsi="Times New Roman"/>
          <w:sz w:val="24"/>
          <w:rPrChange w:id="4660" w:author="Andrea Stafford Hintz" w:date="2016-09-18T16:51:00Z">
            <w:rPr>
              <w:rFonts w:ascii="Times New Roman" w:eastAsia="Times New Roman" w:hAnsi="Times New Roman" w:cs="Times New Roman"/>
              <w:sz w:val="24"/>
              <w:szCs w:val="24"/>
            </w:rPr>
          </w:rPrChange>
        </w:rPr>
        <w:t>. He didn’t say so aloud, nor did he let his guard down. Perhaps Sinews was not Anthony Tidkins. That didn’t mean he was not a Resurrectionist. It certainly didn’t mean Jonathan had to trust him.</w:t>
      </w:r>
    </w:p>
    <w:p w14:paraId="0AB526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1" w:author="Andrea Stafford Hintz" w:date="2016-09-18T16:51:00Z">
            <w:rPr>
              <w:rFonts w:ascii="Times New Roman" w:eastAsia="Times New Roman" w:hAnsi="Times New Roman" w:cs="Times New Roman"/>
              <w:sz w:val="24"/>
              <w:szCs w:val="24"/>
            </w:rPr>
          </w:rPrChange>
        </w:rPr>
        <w:t>“Lord Connor died last night in his own home. He was sick. He attacked someone, and wound up shot dead. But the Resurrectionists were there.”</w:t>
      </w:r>
    </w:p>
    <w:p w14:paraId="62998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2" w:author="Andrea Stafford Hintz" w:date="2016-09-18T16:51:00Z">
            <w:rPr>
              <w:rFonts w:ascii="Times New Roman" w:eastAsia="Times New Roman" w:hAnsi="Times New Roman" w:cs="Times New Roman"/>
              <w:sz w:val="24"/>
              <w:szCs w:val="24"/>
            </w:rPr>
          </w:rPrChange>
        </w:rPr>
        <w:t>Sinews stood up, looking pale.</w:t>
      </w:r>
    </w:p>
    <w:p w14:paraId="36CD8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3" w:author="Andrea Stafford Hintz" w:date="2016-09-18T16:51:00Z">
            <w:rPr>
              <w:rFonts w:ascii="Times New Roman" w:eastAsia="Times New Roman" w:hAnsi="Times New Roman" w:cs="Times New Roman"/>
              <w:sz w:val="24"/>
              <w:szCs w:val="24"/>
            </w:rPr>
          </w:rPrChange>
        </w:rPr>
        <w:t>“Did you see them?” Mr. Sinews demanded in a tone of startling urgency.</w:t>
      </w:r>
    </w:p>
    <w:p w14:paraId="06CA77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4" w:author="Andrea Stafford Hintz" w:date="2016-09-18T16:51:00Z">
            <w:rPr>
              <w:rFonts w:ascii="Times New Roman" w:eastAsia="Times New Roman" w:hAnsi="Times New Roman" w:cs="Times New Roman"/>
              <w:sz w:val="24"/>
              <w:szCs w:val="24"/>
            </w:rPr>
          </w:rPrChange>
        </w:rPr>
        <w:t>Jonathan nodded. “I did. In fact, I believe I met one of them, a man called Solomon Grundy.”</w:t>
      </w:r>
    </w:p>
    <w:p w14:paraId="205BB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665"/>
      <w:r w:rsidRPr="009400B4">
        <w:rPr>
          <w:rFonts w:ascii="Times New Roman" w:hAnsi="Times New Roman"/>
          <w:sz w:val="24"/>
          <w:rPrChange w:id="4666" w:author="Andrea Stafford Hintz" w:date="2016-09-18T16:51:00Z">
            <w:rPr>
              <w:rFonts w:ascii="Times New Roman" w:eastAsia="Times New Roman" w:hAnsi="Times New Roman" w:cs="Times New Roman"/>
              <w:sz w:val="24"/>
              <w:szCs w:val="24"/>
            </w:rPr>
          </w:rPrChange>
        </w:rPr>
        <w:lastRenderedPageBreak/>
        <w:t>“Born on a Monday</w:t>
      </w:r>
      <w:commentRangeEnd w:id="4665"/>
      <w:r w:rsidR="00155FB1">
        <w:rPr>
          <w:rStyle w:val="CommentReference"/>
        </w:rPr>
        <w:commentReference w:id="4665"/>
      </w:r>
      <w:r w:rsidRPr="009400B4">
        <w:rPr>
          <w:rFonts w:ascii="Times New Roman" w:hAnsi="Times New Roman"/>
          <w:sz w:val="24"/>
          <w:rPrChange w:id="4667" w:author="Andrea Stafford Hintz" w:date="2016-09-18T16:51:00Z">
            <w:rPr>
              <w:rFonts w:ascii="Times New Roman" w:eastAsia="Times New Roman" w:hAnsi="Times New Roman" w:cs="Times New Roman"/>
              <w:sz w:val="24"/>
              <w:szCs w:val="24"/>
            </w:rPr>
          </w:rPrChange>
        </w:rPr>
        <w:t>,” Sinews muttered.</w:t>
      </w:r>
    </w:p>
    <w:p w14:paraId="7A6B5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8" w:author="Andrea Stafford Hintz" w:date="2016-09-18T16:51:00Z">
            <w:rPr>
              <w:rFonts w:ascii="Times New Roman" w:eastAsia="Times New Roman" w:hAnsi="Times New Roman" w:cs="Times New Roman"/>
              <w:sz w:val="24"/>
              <w:szCs w:val="24"/>
            </w:rPr>
          </w:rPrChange>
        </w:rPr>
        <w:t>“Beg your pardon?”</w:t>
      </w:r>
    </w:p>
    <w:p w14:paraId="0342B9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69" w:author="Andrea Stafford Hintz" w:date="2016-09-18T16:51:00Z">
            <w:rPr>
              <w:rFonts w:ascii="Times New Roman" w:eastAsia="Times New Roman" w:hAnsi="Times New Roman" w:cs="Times New Roman"/>
              <w:sz w:val="24"/>
              <w:szCs w:val="24"/>
            </w:rPr>
          </w:rPrChange>
        </w:rPr>
        <w:t>“It’s a nursery rhyme,” Sinews explained. “Solomon Grundy, born on a Monday, christened on Tuesday, married on Wednesday, took ill on Thursday, grew worse on Friday, died on Saturday, buried on Sunday. That was the end of Solomon Grundy.”</w:t>
      </w:r>
    </w:p>
    <w:p w14:paraId="31D4708C" w14:textId="47CEBD7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70" w:author="Andrea Stafford Hintz" w:date="2016-09-18T16:51:00Z">
            <w:rPr>
              <w:rFonts w:ascii="Times New Roman" w:eastAsia="Times New Roman" w:hAnsi="Times New Roman" w:cs="Times New Roman"/>
              <w:sz w:val="24"/>
              <w:szCs w:val="24"/>
            </w:rPr>
          </w:rPrChange>
        </w:rPr>
        <w:t xml:space="preserve">“I thought the Resurrectionists took their names from penny </w:t>
      </w:r>
      <w:del w:id="4671" w:author="Andrea Stafford Hintz" w:date="2016-08-22T11:46:00Z">
        <w:r w:rsidRPr="00C245FD" w:rsidDel="001F6887">
          <w:rPr>
            <w:rFonts w:ascii="Times New Roman" w:hAnsi="Times New Roman" w:cs="Times New Roman"/>
            <w:sz w:val="24"/>
            <w:szCs w:val="24"/>
          </w:rPr>
          <w:delText>dreadfuls</w:delText>
        </w:r>
      </w:del>
      <w:ins w:id="4672" w:author="Andrea Stafford Hintz" w:date="2016-08-22T11:46:00Z">
        <w:r w:rsidR="001F6887" w:rsidRPr="6248E0E6">
          <w:rPr>
            <w:rFonts w:ascii="Times New Roman" w:eastAsia="Times New Roman" w:hAnsi="Times New Roman" w:cs="Times New Roman"/>
            <w:sz w:val="24"/>
            <w:szCs w:val="24"/>
            <w:rPrChange w:id="4673" w:author="Bryce Raffle" w:date="2016-09-06T11:42:00Z">
              <w:rPr>
                <w:rFonts w:ascii="Times New Roman" w:hAnsi="Times New Roman" w:cs="Times New Roman"/>
                <w:sz w:val="24"/>
                <w:szCs w:val="24"/>
              </w:rPr>
            </w:rPrChange>
          </w:rPr>
          <w:t>dreadful</w:t>
        </w:r>
      </w:ins>
      <w:ins w:id="4674" w:author="Andrea Stafford Hintz" w:date="2016-08-24T15:04:00Z">
        <w:r w:rsidR="00155FB1" w:rsidRPr="6248E0E6">
          <w:rPr>
            <w:rFonts w:ascii="Times New Roman" w:eastAsia="Times New Roman" w:hAnsi="Times New Roman" w:cs="Times New Roman"/>
            <w:sz w:val="24"/>
            <w:szCs w:val="24"/>
            <w:rPrChange w:id="4675" w:author="Bryce Raffle" w:date="2016-09-06T11:42:00Z">
              <w:rPr>
                <w:rFonts w:ascii="Times New Roman" w:hAnsi="Times New Roman" w:cs="Times New Roman"/>
                <w:sz w:val="24"/>
                <w:szCs w:val="24"/>
              </w:rPr>
            </w:rPrChange>
          </w:rPr>
          <w:t>s</w:t>
        </w:r>
      </w:ins>
      <w:r w:rsidRPr="009400B4">
        <w:rPr>
          <w:rFonts w:ascii="Times New Roman" w:hAnsi="Times New Roman"/>
          <w:sz w:val="24"/>
          <w:rPrChange w:id="4676" w:author="Andrea Stafford Hintz" w:date="2016-09-18T16:51:00Z">
            <w:rPr>
              <w:rFonts w:ascii="Times New Roman" w:eastAsia="Times New Roman" w:hAnsi="Times New Roman" w:cs="Times New Roman"/>
              <w:sz w:val="24"/>
              <w:szCs w:val="24"/>
            </w:rPr>
          </w:rPrChange>
        </w:rPr>
        <w:t>?”</w:t>
      </w:r>
    </w:p>
    <w:p w14:paraId="3DEE72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77" w:author="Andrea Stafford Hintz" w:date="2016-09-18T16:51:00Z">
            <w:rPr>
              <w:rFonts w:ascii="Times New Roman" w:eastAsia="Times New Roman" w:hAnsi="Times New Roman" w:cs="Times New Roman"/>
              <w:sz w:val="24"/>
              <w:szCs w:val="24"/>
            </w:rPr>
          </w:rPrChange>
        </w:rPr>
        <w:t>“There was a penny story based on the rhyme. I’m sorry, Mr. Grimmer, but if the Resurrectionists were at Connor’s last night, I need to check up on somebody. My fiancée attended Connor’s ball last night.”</w:t>
      </w:r>
    </w:p>
    <w:p w14:paraId="7F99E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78" w:author="Andrea Stafford Hintz" w:date="2016-09-18T16:51:00Z">
            <w:rPr>
              <w:rFonts w:ascii="Times New Roman" w:eastAsia="Times New Roman" w:hAnsi="Times New Roman" w:cs="Times New Roman"/>
              <w:sz w:val="24"/>
              <w:szCs w:val="24"/>
            </w:rPr>
          </w:rPrChange>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4F955D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79" w:author="Andrea Stafford Hintz" w:date="2016-09-18T16:51:00Z">
            <w:rPr>
              <w:rFonts w:ascii="Times New Roman" w:eastAsia="Times New Roman" w:hAnsi="Times New Roman" w:cs="Times New Roman"/>
              <w:sz w:val="24"/>
              <w:szCs w:val="24"/>
            </w:rPr>
          </w:rPrChange>
        </w:rPr>
        <w:t xml:space="preserve">“Your </w:t>
      </w:r>
      <w:commentRangeStart w:id="4680"/>
      <w:r w:rsidRPr="009400B4">
        <w:rPr>
          <w:rFonts w:ascii="Times New Roman" w:hAnsi="Times New Roman"/>
          <w:sz w:val="24"/>
          <w:rPrChange w:id="4681" w:author="Andrea Stafford Hintz" w:date="2016-09-18T16:51:00Z">
            <w:rPr>
              <w:rFonts w:ascii="Times New Roman" w:eastAsia="Times New Roman" w:hAnsi="Times New Roman" w:cs="Times New Roman"/>
              <w:sz w:val="24"/>
              <w:szCs w:val="24"/>
            </w:rPr>
          </w:rPrChange>
        </w:rPr>
        <w:t>fiancée</w:t>
      </w:r>
      <w:commentRangeEnd w:id="4680"/>
      <w:r w:rsidR="00E3189A">
        <w:rPr>
          <w:rStyle w:val="CommentReference"/>
        </w:rPr>
        <w:commentReference w:id="4680"/>
      </w:r>
      <w:r w:rsidRPr="009400B4">
        <w:rPr>
          <w:rFonts w:ascii="Times New Roman" w:hAnsi="Times New Roman"/>
          <w:sz w:val="24"/>
          <w:rPrChange w:id="4682" w:author="Andrea Stafford Hintz" w:date="2016-09-18T16:51:00Z">
            <w:rPr>
              <w:rFonts w:ascii="Times New Roman" w:eastAsia="Times New Roman" w:hAnsi="Times New Roman" w:cs="Times New Roman"/>
              <w:sz w:val="24"/>
              <w:szCs w:val="24"/>
            </w:rPr>
          </w:rPrChange>
        </w:rPr>
        <w:t>?” he said simply.</w:t>
      </w:r>
    </w:p>
    <w:p w14:paraId="3041A5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83" w:author="Andrea Stafford Hintz" w:date="2016-09-18T16:51:00Z">
            <w:rPr>
              <w:rFonts w:ascii="Times New Roman" w:eastAsia="Times New Roman" w:hAnsi="Times New Roman" w:cs="Times New Roman"/>
              <w:sz w:val="24"/>
              <w:szCs w:val="24"/>
            </w:rPr>
          </w:rPrChange>
        </w:rPr>
        <w:t xml:space="preserve">Apparently taking no offence, Sinews answered with good </w:t>
      </w:r>
      <w:r w:rsidR="00C245FD" w:rsidRPr="009400B4">
        <w:rPr>
          <w:rFonts w:ascii="Times New Roman" w:hAnsi="Times New Roman"/>
          <w:sz w:val="24"/>
          <w:rPrChange w:id="4684" w:author="Andrea Stafford Hintz" w:date="2016-09-18T16:51:00Z">
            <w:rPr>
              <w:rFonts w:ascii="Times New Roman" w:eastAsia="Times New Roman" w:hAnsi="Times New Roman" w:cs="Times New Roman"/>
              <w:sz w:val="24"/>
              <w:szCs w:val="24"/>
            </w:rPr>
          </w:rPrChange>
        </w:rPr>
        <w:t>humor</w:t>
      </w:r>
      <w:r w:rsidRPr="009400B4">
        <w:rPr>
          <w:rFonts w:ascii="Times New Roman" w:hAnsi="Times New Roman"/>
          <w:sz w:val="24"/>
          <w:rPrChange w:id="4685" w:author="Andrea Stafford Hintz" w:date="2016-09-18T16:51:00Z">
            <w:rPr>
              <w:rFonts w:ascii="Times New Roman" w:eastAsia="Times New Roman" w:hAnsi="Times New Roman" w:cs="Times New Roman"/>
              <w:sz w:val="24"/>
              <w:szCs w:val="24"/>
            </w:rPr>
          </w:rPrChange>
        </w:rPr>
        <w:t>, though he was still clearly troubled by Jonathan’s news. “Love changes a man. Unfortunately, I have succumbed to its effects.”</w:t>
      </w:r>
    </w:p>
    <w:p w14:paraId="61683D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86" w:author="Andrea Stafford Hintz" w:date="2016-09-18T16:51:00Z">
            <w:rPr>
              <w:rFonts w:ascii="Times New Roman" w:eastAsia="Times New Roman" w:hAnsi="Times New Roman" w:cs="Times New Roman"/>
              <w:sz w:val="24"/>
              <w:szCs w:val="24"/>
            </w:rPr>
          </w:rPrChange>
        </w:rPr>
        <w:t>“Unfortunately?” Jonathan repeated.</w:t>
      </w:r>
    </w:p>
    <w:p w14:paraId="76FBDF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87" w:author="Andrea Stafford Hintz" w:date="2016-09-18T16:51:00Z">
            <w:rPr>
              <w:rFonts w:ascii="Times New Roman" w:eastAsia="Times New Roman" w:hAnsi="Times New Roman" w:cs="Times New Roman"/>
              <w:sz w:val="24"/>
              <w:szCs w:val="24"/>
            </w:rPr>
          </w:rPrChange>
        </w:rPr>
        <w:t xml:space="preserve">“I’m all for romance,” Sinews told him, even as he strode through his hall towards his </w:t>
      </w:r>
      <w:r w:rsidR="00C245FD" w:rsidRPr="009400B4">
        <w:rPr>
          <w:rFonts w:ascii="Times New Roman" w:hAnsi="Times New Roman"/>
          <w:sz w:val="24"/>
          <w:rPrChange w:id="4688" w:author="Andrea Stafford Hintz" w:date="2016-09-18T16:51:00Z">
            <w:rPr>
              <w:rFonts w:ascii="Times New Roman" w:eastAsia="Times New Roman" w:hAnsi="Times New Roman" w:cs="Times New Roman"/>
              <w:sz w:val="24"/>
              <w:szCs w:val="24"/>
            </w:rPr>
          </w:rPrChange>
        </w:rPr>
        <w:t>coatroom</w:t>
      </w:r>
      <w:r w:rsidRPr="009400B4">
        <w:rPr>
          <w:rFonts w:ascii="Times New Roman" w:hAnsi="Times New Roman"/>
          <w:sz w:val="24"/>
          <w:rPrChange w:id="4689" w:author="Andrea Stafford Hintz" w:date="2016-09-18T16:51:00Z">
            <w:rPr>
              <w:rFonts w:ascii="Times New Roman" w:eastAsia="Times New Roman" w:hAnsi="Times New Roman" w:cs="Times New Roman"/>
              <w:sz w:val="24"/>
              <w:szCs w:val="24"/>
            </w:rPr>
          </w:rPrChange>
        </w:rPr>
        <w:t>, Henry Charles Ocelot and Jonathan in his wake. “But I am firmly against love. Love makes moths of us all. We are all drawn to its flames.”</w:t>
      </w:r>
    </w:p>
    <w:p w14:paraId="37AE13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90" w:author="Andrea Stafford Hintz" w:date="2016-09-18T16:51:00Z">
            <w:rPr>
              <w:rFonts w:ascii="Times New Roman" w:eastAsia="Times New Roman" w:hAnsi="Times New Roman" w:cs="Times New Roman"/>
              <w:sz w:val="24"/>
              <w:szCs w:val="24"/>
            </w:rPr>
          </w:rPrChange>
        </w:rPr>
        <w:lastRenderedPageBreak/>
        <w:t>A curious outlook. They passed through the opium den where the drug users looked up expectantly at Mr. Sinews, who swept past them, paying them no attention. Jonathan felt a pang of guilt as he walked past, keeping pace with Sinews, who paused in the next room.</w:t>
      </w:r>
    </w:p>
    <w:p w14:paraId="2C3862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91" w:author="Andrea Stafford Hintz" w:date="2016-09-18T16:51:00Z">
            <w:rPr>
              <w:rFonts w:ascii="Times New Roman" w:eastAsia="Times New Roman" w:hAnsi="Times New Roman" w:cs="Times New Roman"/>
              <w:sz w:val="24"/>
              <w:szCs w:val="24"/>
            </w:rPr>
          </w:rPrChange>
        </w:rPr>
        <w:t xml:space="preserve">“You think your fiancée may be in danger, simply because the Resurrectionists were there? Are they </w:t>
      </w:r>
      <w:r w:rsidRPr="009400B4">
        <w:rPr>
          <w:rFonts w:ascii="Times New Roman" w:hAnsi="Times New Roman"/>
          <w:i/>
          <w:sz w:val="24"/>
          <w:rPrChange w:id="4692" w:author="Andrea Stafford Hintz" w:date="2016-09-18T16:51:00Z">
            <w:rPr>
              <w:rFonts w:ascii="Times New Roman" w:eastAsia="Times New Roman" w:hAnsi="Times New Roman" w:cs="Times New Roman"/>
              <w:i/>
              <w:sz w:val="24"/>
              <w:szCs w:val="24"/>
            </w:rPr>
          </w:rPrChange>
        </w:rPr>
        <w:t>all</w:t>
      </w:r>
      <w:r w:rsidRPr="009400B4">
        <w:rPr>
          <w:rFonts w:ascii="Times New Roman" w:hAnsi="Times New Roman"/>
          <w:sz w:val="24"/>
          <w:rPrChange w:id="4693" w:author="Andrea Stafford Hintz" w:date="2016-09-18T16:51:00Z">
            <w:rPr>
              <w:rFonts w:ascii="Times New Roman" w:eastAsia="Times New Roman" w:hAnsi="Times New Roman" w:cs="Times New Roman"/>
              <w:sz w:val="24"/>
              <w:szCs w:val="24"/>
            </w:rPr>
          </w:rPrChange>
        </w:rPr>
        <w:t xml:space="preserve"> as dangerous as Anthony Tidkins?”</w:t>
      </w:r>
    </w:p>
    <w:p w14:paraId="0A155F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694" w:author="Andrea Stafford Hintz" w:date="2016-09-18T16:51:00Z">
            <w:rPr>
              <w:rFonts w:ascii="Times New Roman" w:eastAsia="Times New Roman" w:hAnsi="Times New Roman" w:cs="Times New Roman"/>
              <w:sz w:val="24"/>
              <w:szCs w:val="24"/>
            </w:rPr>
          </w:rPrChange>
        </w:rPr>
        <w:t xml:space="preserve">Sinews shook his head. “They weren’t always. At one point, they were nothing more than a gentleman’s club with an interest in science. But since Tidkins joined them, their interests began to align with his, their own pursuits forgotten in </w:t>
      </w:r>
      <w:r w:rsidR="00C245FD" w:rsidRPr="009400B4">
        <w:rPr>
          <w:rFonts w:ascii="Times New Roman" w:hAnsi="Times New Roman"/>
          <w:sz w:val="24"/>
          <w:rPrChange w:id="4695" w:author="Andrea Stafford Hintz" w:date="2016-09-18T16:51:00Z">
            <w:rPr>
              <w:rFonts w:ascii="Times New Roman" w:eastAsia="Times New Roman" w:hAnsi="Times New Roman" w:cs="Times New Roman"/>
              <w:sz w:val="24"/>
              <w:szCs w:val="24"/>
            </w:rPr>
          </w:rPrChange>
        </w:rPr>
        <w:t>favor</w:t>
      </w:r>
      <w:r w:rsidRPr="009400B4">
        <w:rPr>
          <w:rFonts w:ascii="Times New Roman" w:hAnsi="Times New Roman"/>
          <w:sz w:val="24"/>
          <w:rPrChange w:id="4696" w:author="Andrea Stafford Hintz" w:date="2016-09-18T16:51:00Z">
            <w:rPr>
              <w:rFonts w:ascii="Times New Roman" w:eastAsia="Times New Roman" w:hAnsi="Times New Roman" w:cs="Times New Roman"/>
              <w:sz w:val="24"/>
              <w:szCs w:val="24"/>
            </w:rPr>
          </w:rPrChange>
        </w:rPr>
        <w:t xml:space="preserve"> of bringing the dead back to life. They called their </w:t>
      </w:r>
      <w:r w:rsidR="00C245FD" w:rsidRPr="009400B4">
        <w:rPr>
          <w:rFonts w:ascii="Times New Roman" w:hAnsi="Times New Roman"/>
          <w:sz w:val="24"/>
          <w:rPrChange w:id="4697" w:author="Andrea Stafford Hintz" w:date="2016-09-18T16:51:00Z">
            <w:rPr>
              <w:rFonts w:ascii="Times New Roman" w:eastAsia="Times New Roman" w:hAnsi="Times New Roman" w:cs="Times New Roman"/>
              <w:sz w:val="24"/>
              <w:szCs w:val="24"/>
            </w:rPr>
          </w:rPrChange>
        </w:rPr>
        <w:t>endeavor</w:t>
      </w:r>
      <w:r w:rsidRPr="009400B4">
        <w:rPr>
          <w:rFonts w:ascii="Times New Roman" w:hAnsi="Times New Roman"/>
          <w:sz w:val="24"/>
          <w:rPrChange w:id="4698" w:author="Andrea Stafford Hintz" w:date="2016-09-18T16:51:00Z">
            <w:rPr>
              <w:rFonts w:ascii="Times New Roman" w:eastAsia="Times New Roman" w:hAnsi="Times New Roman" w:cs="Times New Roman"/>
              <w:sz w:val="24"/>
              <w:szCs w:val="24"/>
            </w:rPr>
          </w:rPrChange>
        </w:rPr>
        <w:t xml:space="preserve"> the </w:t>
      </w:r>
      <w:r w:rsidRPr="009400B4">
        <w:rPr>
          <w:rFonts w:ascii="Times New Roman" w:hAnsi="Times New Roman"/>
          <w:i/>
          <w:sz w:val="24"/>
          <w:rPrChange w:id="4699" w:author="Andrea Stafford Hintz" w:date="2016-09-18T16:51:00Z">
            <w:rPr>
              <w:rFonts w:ascii="Times New Roman" w:eastAsia="Times New Roman" w:hAnsi="Times New Roman" w:cs="Times New Roman"/>
              <w:i/>
              <w:sz w:val="24"/>
              <w:szCs w:val="24"/>
            </w:rPr>
          </w:rPrChange>
        </w:rPr>
        <w:t>Dead London Project</w:t>
      </w:r>
      <w:r w:rsidRPr="009400B4">
        <w:rPr>
          <w:rFonts w:ascii="Times New Roman" w:hAnsi="Times New Roman"/>
          <w:sz w:val="24"/>
          <w:rPrChange w:id="4700" w:author="Andrea Stafford Hintz" w:date="2016-09-18T16:51:00Z">
            <w:rPr>
              <w:rFonts w:ascii="Times New Roman" w:eastAsia="Times New Roman" w:hAnsi="Times New Roman" w:cs="Times New Roman"/>
              <w:sz w:val="24"/>
              <w:szCs w:val="24"/>
            </w:rPr>
          </w:rPrChange>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7102D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01" w:author="Andrea Stafford Hintz" w:date="2016-09-18T16:51:00Z">
            <w:rPr>
              <w:rFonts w:ascii="Times New Roman" w:eastAsia="Times New Roman" w:hAnsi="Times New Roman" w:cs="Times New Roman"/>
              <w:sz w:val="24"/>
              <w:szCs w:val="24"/>
            </w:rPr>
          </w:rPrChange>
        </w:rPr>
        <w:t>“And what’s that?” Jonathan asked.</w:t>
      </w:r>
    </w:p>
    <w:p w14:paraId="1569F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02" w:author="Andrea Stafford Hintz" w:date="2016-09-18T16:51:00Z">
            <w:rPr>
              <w:rFonts w:ascii="Times New Roman" w:eastAsia="Times New Roman" w:hAnsi="Times New Roman" w:cs="Times New Roman"/>
              <w:sz w:val="24"/>
              <w:szCs w:val="24"/>
            </w:rPr>
          </w:rPrChange>
        </w:rPr>
        <w:t xml:space="preserve">Without his usual sardonic smile, without any hint of </w:t>
      </w:r>
      <w:r w:rsidR="00C245FD" w:rsidRPr="009400B4">
        <w:rPr>
          <w:rFonts w:ascii="Times New Roman" w:hAnsi="Times New Roman"/>
          <w:sz w:val="24"/>
          <w:rPrChange w:id="4703" w:author="Andrea Stafford Hintz" w:date="2016-09-18T16:51:00Z">
            <w:rPr>
              <w:rFonts w:ascii="Times New Roman" w:eastAsia="Times New Roman" w:hAnsi="Times New Roman" w:cs="Times New Roman"/>
              <w:sz w:val="24"/>
              <w:szCs w:val="24"/>
            </w:rPr>
          </w:rPrChange>
        </w:rPr>
        <w:t>humor</w:t>
      </w:r>
      <w:r w:rsidRPr="009400B4">
        <w:rPr>
          <w:rFonts w:ascii="Times New Roman" w:hAnsi="Times New Roman"/>
          <w:sz w:val="24"/>
          <w:rPrChange w:id="4704" w:author="Andrea Stafford Hintz" w:date="2016-09-18T16:51:00Z">
            <w:rPr>
              <w:rFonts w:ascii="Times New Roman" w:eastAsia="Times New Roman" w:hAnsi="Times New Roman" w:cs="Times New Roman"/>
              <w:sz w:val="24"/>
              <w:szCs w:val="24"/>
            </w:rPr>
          </w:rPrChange>
        </w:rPr>
        <w:t xml:space="preserve">, Sinews replied. “They mean to begin the </w:t>
      </w:r>
      <w:r w:rsidRPr="009400B4">
        <w:rPr>
          <w:rFonts w:ascii="Times New Roman" w:hAnsi="Times New Roman"/>
          <w:i/>
          <w:sz w:val="24"/>
          <w:rPrChange w:id="4705" w:author="Andrea Stafford Hintz" w:date="2016-09-18T16:51:00Z">
            <w:rPr>
              <w:rFonts w:ascii="Times New Roman" w:eastAsia="Times New Roman" w:hAnsi="Times New Roman" w:cs="Times New Roman"/>
              <w:i/>
              <w:sz w:val="24"/>
              <w:szCs w:val="24"/>
            </w:rPr>
          </w:rPrChange>
        </w:rPr>
        <w:t>Dead London</w:t>
      </w:r>
      <w:r w:rsidRPr="009400B4">
        <w:rPr>
          <w:rFonts w:ascii="Times New Roman" w:hAnsi="Times New Roman"/>
          <w:sz w:val="24"/>
          <w:rPrChange w:id="4706"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i/>
          <w:sz w:val="24"/>
          <w:rPrChange w:id="4707" w:author="Andrea Stafford Hintz" w:date="2016-09-18T16:51:00Z">
            <w:rPr>
              <w:rFonts w:ascii="Times New Roman" w:eastAsia="Times New Roman" w:hAnsi="Times New Roman" w:cs="Times New Roman"/>
              <w:i/>
              <w:sz w:val="24"/>
              <w:szCs w:val="24"/>
            </w:rPr>
          </w:rPrChange>
        </w:rPr>
        <w:t>Project</w:t>
      </w:r>
      <w:r w:rsidRPr="009400B4">
        <w:rPr>
          <w:rFonts w:ascii="Times New Roman" w:hAnsi="Times New Roman"/>
          <w:sz w:val="24"/>
          <w:rPrChange w:id="4708" w:author="Andrea Stafford Hintz" w:date="2016-09-18T16:51:00Z">
            <w:rPr>
              <w:rFonts w:ascii="Times New Roman" w:eastAsia="Times New Roman" w:hAnsi="Times New Roman" w:cs="Times New Roman"/>
              <w:sz w:val="24"/>
              <w:szCs w:val="24"/>
            </w:rPr>
          </w:rPrChange>
        </w:rPr>
        <w:t>.”</w:t>
      </w:r>
    </w:p>
    <w:p w14:paraId="1C6664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09" w:author="Andrea Stafford Hintz" w:date="2016-09-18T16:51:00Z">
            <w:rPr>
              <w:rFonts w:ascii="Times New Roman" w:eastAsia="Times New Roman" w:hAnsi="Times New Roman" w:cs="Times New Roman"/>
              <w:sz w:val="24"/>
              <w:szCs w:val="24"/>
            </w:rPr>
          </w:rPrChange>
        </w:rPr>
        <w:t>He turned to Mr. Ocelot, as Jonathan gaped at him in stunned silence.</w:t>
      </w:r>
    </w:p>
    <w:p w14:paraId="1F39E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10" w:author="Andrea Stafford Hintz" w:date="2016-09-18T16:51:00Z">
            <w:rPr>
              <w:rFonts w:ascii="Times New Roman" w:eastAsia="Times New Roman" w:hAnsi="Times New Roman" w:cs="Times New Roman"/>
              <w:sz w:val="24"/>
              <w:szCs w:val="24"/>
            </w:rPr>
          </w:rPrChange>
        </w:rPr>
        <w:t xml:space="preserve">“If you could show Mr. Grimmer the door?” said Sinews, turning and heading down another hallway. “Good night, Mr. Grimmer. It has been a </w:t>
      </w:r>
      <w:commentRangeStart w:id="4711"/>
      <w:r w:rsidRPr="009400B4">
        <w:rPr>
          <w:rFonts w:ascii="Times New Roman" w:hAnsi="Times New Roman"/>
          <w:sz w:val="24"/>
          <w:rPrChange w:id="4712" w:author="Andrea Stafford Hintz" w:date="2016-09-18T16:51:00Z">
            <w:rPr>
              <w:rFonts w:ascii="Times New Roman" w:eastAsia="Times New Roman" w:hAnsi="Times New Roman" w:cs="Times New Roman"/>
              <w:sz w:val="24"/>
              <w:szCs w:val="24"/>
            </w:rPr>
          </w:rPrChange>
        </w:rPr>
        <w:t>pleasure</w:t>
      </w:r>
      <w:commentRangeEnd w:id="4711"/>
      <w:r w:rsidR="00155FB1">
        <w:rPr>
          <w:rStyle w:val="CommentReference"/>
        </w:rPr>
        <w:commentReference w:id="4711"/>
      </w:r>
      <w:r w:rsidRPr="009400B4">
        <w:rPr>
          <w:rFonts w:ascii="Times New Roman" w:hAnsi="Times New Roman"/>
          <w:sz w:val="24"/>
          <w:rPrChange w:id="4713" w:author="Andrea Stafford Hintz" w:date="2016-09-18T16:51:00Z">
            <w:rPr>
              <w:rFonts w:ascii="Times New Roman" w:eastAsia="Times New Roman" w:hAnsi="Times New Roman" w:cs="Times New Roman"/>
              <w:sz w:val="24"/>
              <w:szCs w:val="24"/>
            </w:rPr>
          </w:rPrChange>
        </w:rPr>
        <w:t>.”</w:t>
      </w:r>
    </w:p>
    <w:p w14:paraId="0B97919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56"/>
          <w:headerReference w:type="default" r:id="rId57"/>
          <w:footerReference w:type="even" r:id="rId58"/>
          <w:footerReference w:type="default" r:id="rId59"/>
          <w:headerReference w:type="first" r:id="rId60"/>
          <w:footerReference w:type="first" r:id="rId61"/>
          <w:pgSz w:w="12242" w:h="15842"/>
          <w:pgMar w:top="1440" w:right="1440" w:bottom="1440" w:left="1440" w:header="720" w:footer="720" w:gutter="0"/>
          <w:cols w:space="720"/>
          <w:titlePg/>
        </w:sectPr>
      </w:pPr>
    </w:p>
    <w:p w14:paraId="50BA2E5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714" w:name="Chapter_9"/>
      <w:r w:rsidRPr="009400B4">
        <w:rPr>
          <w:rFonts w:ascii="Times New Roman" w:hAnsi="Times New Roman"/>
          <w:sz w:val="24"/>
          <w:rPrChange w:id="4715" w:author="Andrea Stafford Hintz" w:date="2016-09-18T16:51:00Z">
            <w:rPr>
              <w:rFonts w:ascii="Times New Roman" w:eastAsia="Times New Roman" w:hAnsi="Times New Roman" w:cs="Times New Roman"/>
              <w:sz w:val="24"/>
              <w:szCs w:val="24"/>
            </w:rPr>
          </w:rPrChange>
        </w:rPr>
        <w:lastRenderedPageBreak/>
        <w:t>Chapter</w:t>
      </w:r>
      <w:bookmarkEnd w:id="4714"/>
      <w:r w:rsidRPr="009400B4">
        <w:rPr>
          <w:rFonts w:ascii="Times New Roman" w:hAnsi="Times New Roman"/>
          <w:sz w:val="24"/>
          <w:rPrChange w:id="4716" w:author="Andrea Stafford Hintz" w:date="2016-09-18T16:51:00Z">
            <w:rPr>
              <w:rFonts w:ascii="Times New Roman" w:eastAsia="Times New Roman" w:hAnsi="Times New Roman" w:cs="Times New Roman"/>
              <w:sz w:val="24"/>
              <w:szCs w:val="24"/>
            </w:rPr>
          </w:rPrChange>
        </w:rPr>
        <w:t xml:space="preserve"> Nine</w:t>
      </w:r>
    </w:p>
    <w:p w14:paraId="118FC40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717" w:author="Andrea Stafford Hintz" w:date="2016-09-18T16:51:00Z">
            <w:rPr>
              <w:rFonts w:ascii="Times New Roman" w:eastAsia="Times New Roman" w:hAnsi="Times New Roman" w:cs="Times New Roman"/>
              <w:sz w:val="24"/>
              <w:szCs w:val="24"/>
            </w:rPr>
          </w:rPrChange>
        </w:rPr>
        <w:t>“…The wind came out of the cloud by night</w:t>
      </w:r>
    </w:p>
    <w:p w14:paraId="5360EC6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718" w:author="Andrea Stafford Hintz" w:date="2016-09-18T16:51:00Z">
            <w:rPr>
              <w:rFonts w:ascii="Times New Roman" w:eastAsia="Times New Roman" w:hAnsi="Times New Roman" w:cs="Times New Roman"/>
              <w:sz w:val="24"/>
              <w:szCs w:val="24"/>
            </w:rPr>
          </w:rPrChange>
        </w:rPr>
        <w:t>Chilling and killing my Annabel Lee.”</w:t>
      </w:r>
    </w:p>
    <w:p w14:paraId="485A28C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DB095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719" w:author="Andrea Stafford Hintz" w:date="2016-09-18T16:51:00Z">
            <w:rPr>
              <w:rFonts w:ascii="Times New Roman" w:eastAsia="Times New Roman" w:hAnsi="Times New Roman" w:cs="Times New Roman"/>
              <w:sz w:val="24"/>
              <w:szCs w:val="24"/>
            </w:rPr>
          </w:rPrChange>
        </w:rPr>
        <w:t>- Edgar Allen Poe</w:t>
      </w:r>
    </w:p>
    <w:p w14:paraId="7F0277D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BD660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8FEEC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720" w:name="Scene_16"/>
      <w:commentRangeStart w:id="4721"/>
      <w:r w:rsidRPr="009400B4">
        <w:rPr>
          <w:rFonts w:ascii="Times New Roman" w:hAnsi="Times New Roman"/>
          <w:sz w:val="24"/>
          <w:rPrChange w:id="4722" w:author="Andrea Stafford Hintz" w:date="2016-09-18T16:51:00Z">
            <w:rPr>
              <w:rFonts w:ascii="Times New Roman" w:eastAsia="Times New Roman" w:hAnsi="Times New Roman" w:cs="Times New Roman"/>
              <w:sz w:val="24"/>
              <w:szCs w:val="24"/>
            </w:rPr>
          </w:rPrChange>
        </w:rPr>
        <w:t>Annabel</w:t>
      </w:r>
      <w:bookmarkEnd w:id="4720"/>
      <w:r w:rsidRPr="009400B4">
        <w:rPr>
          <w:rFonts w:ascii="Times New Roman" w:hAnsi="Times New Roman"/>
          <w:sz w:val="24"/>
          <w:rPrChange w:id="4723" w:author="Andrea Stafford Hintz" w:date="2016-09-18T16:51:00Z">
            <w:rPr>
              <w:rFonts w:ascii="Times New Roman" w:eastAsia="Times New Roman" w:hAnsi="Times New Roman" w:cs="Times New Roman"/>
              <w:sz w:val="24"/>
              <w:szCs w:val="24"/>
            </w:rPr>
          </w:rPrChange>
        </w:rPr>
        <w:t xml:space="preserve"> </w:t>
      </w:r>
      <w:commentRangeEnd w:id="4721"/>
      <w:r w:rsidR="00B35073">
        <w:rPr>
          <w:rStyle w:val="CommentReference"/>
        </w:rPr>
        <w:commentReference w:id="4721"/>
      </w:r>
      <w:r w:rsidRPr="009400B4">
        <w:rPr>
          <w:rFonts w:ascii="Times New Roman" w:hAnsi="Times New Roman"/>
          <w:sz w:val="24"/>
          <w:rPrChange w:id="4724" w:author="Andrea Stafford Hintz" w:date="2016-09-18T16:51:00Z">
            <w:rPr>
              <w:rFonts w:ascii="Times New Roman" w:eastAsia="Times New Roman" w:hAnsi="Times New Roman" w:cs="Times New Roman"/>
              <w:sz w:val="24"/>
              <w:szCs w:val="24"/>
            </w:rPr>
          </w:rPrChange>
        </w:rPr>
        <w:t xml:space="preserve">stifled a cough as she marched up the walkway to the door of the gentleman’s club. She had a membership here, under the assumed name of Mr. Monday, so it was convenient that she was already dressed in masculine garb. She’d been half tempted to head straight home, change out of her </w:t>
      </w:r>
      <w:r w:rsidR="00C245FD" w:rsidRPr="009400B4">
        <w:rPr>
          <w:rFonts w:ascii="Times New Roman" w:hAnsi="Times New Roman"/>
          <w:sz w:val="24"/>
          <w:rPrChange w:id="4725" w:author="Andrea Stafford Hintz" w:date="2016-09-18T16:51:00Z">
            <w:rPr>
              <w:rFonts w:ascii="Times New Roman" w:eastAsia="Times New Roman" w:hAnsi="Times New Roman" w:cs="Times New Roman"/>
              <w:sz w:val="24"/>
              <w:szCs w:val="24"/>
            </w:rPr>
          </w:rPrChange>
        </w:rPr>
        <w:t>bloodstained</w:t>
      </w:r>
      <w:r w:rsidRPr="009400B4">
        <w:rPr>
          <w:rFonts w:ascii="Times New Roman" w:hAnsi="Times New Roman"/>
          <w:sz w:val="24"/>
          <w:rPrChange w:id="4726" w:author="Andrea Stafford Hintz" w:date="2016-09-18T16:51:00Z">
            <w:rPr>
              <w:rFonts w:ascii="Times New Roman" w:eastAsia="Times New Roman" w:hAnsi="Times New Roman" w:cs="Times New Roman"/>
              <w:sz w:val="24"/>
              <w:szCs w:val="24"/>
            </w:rPr>
          </w:rPrChange>
        </w:rPr>
        <w:t xml:space="preserve"> clothes, and climb into bed. Instead, she had decided to pay a call on the gentleman—if gentleman was the appropriate word—who’d informed her of a potential buyer for a mysterious package, inconveniently located in Lord Connor’s safe.</w:t>
      </w:r>
    </w:p>
    <w:p w14:paraId="56C8EC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27" w:author="Andrea Stafford Hintz" w:date="2016-09-18T16:51:00Z">
            <w:rPr>
              <w:rFonts w:ascii="Times New Roman" w:eastAsia="Times New Roman" w:hAnsi="Times New Roman" w:cs="Times New Roman"/>
              <w:sz w:val="24"/>
              <w:szCs w:val="24"/>
            </w:rPr>
          </w:rPrChange>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sidRPr="009400B4">
        <w:rPr>
          <w:rFonts w:ascii="Times New Roman" w:hAnsi="Times New Roman"/>
          <w:i/>
          <w:sz w:val="24"/>
          <w:rPrChange w:id="4728" w:author="Andrea Stafford Hintz" w:date="2016-09-18T16:51:00Z">
            <w:rPr>
              <w:rFonts w:ascii="Times New Roman" w:eastAsia="Times New Roman" w:hAnsi="Times New Roman" w:cs="Times New Roman"/>
              <w:i/>
              <w:sz w:val="24"/>
              <w:szCs w:val="24"/>
            </w:rPr>
          </w:rPrChange>
        </w:rPr>
        <w:t>had</w:t>
      </w:r>
      <w:r w:rsidRPr="009400B4">
        <w:rPr>
          <w:rFonts w:ascii="Times New Roman" w:hAnsi="Times New Roman"/>
          <w:sz w:val="24"/>
          <w:rPrChange w:id="4729" w:author="Andrea Stafford Hintz" w:date="2016-09-18T16:51:00Z">
            <w:rPr>
              <w:rFonts w:ascii="Times New Roman" w:eastAsia="Times New Roman" w:hAnsi="Times New Roman" w:cs="Times New Roman"/>
              <w:sz w:val="24"/>
              <w:szCs w:val="24"/>
            </w:rPr>
          </w:rPrChange>
        </w:rPr>
        <w:t xml:space="preserve"> known they intended to rob her, or if he’d known what she was stealing, she would have to have strong words with him. Very strong words indeed.</w:t>
      </w:r>
    </w:p>
    <w:p w14:paraId="7525C8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30" w:author="Andrea Stafford Hintz" w:date="2016-09-18T16:51:00Z">
            <w:rPr>
              <w:rFonts w:ascii="Times New Roman" w:eastAsia="Times New Roman" w:hAnsi="Times New Roman" w:cs="Times New Roman"/>
              <w:sz w:val="24"/>
              <w:szCs w:val="24"/>
            </w:rPr>
          </w:rPrChange>
        </w:rPr>
        <w:t xml:space="preserve">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w:t>
      </w:r>
      <w:r w:rsidRPr="009400B4">
        <w:rPr>
          <w:rFonts w:ascii="Times New Roman" w:hAnsi="Times New Roman"/>
          <w:sz w:val="24"/>
          <w:rPrChange w:id="4731" w:author="Andrea Stafford Hintz" w:date="2016-09-18T16:51:00Z">
            <w:rPr>
              <w:rFonts w:ascii="Times New Roman" w:eastAsia="Times New Roman" w:hAnsi="Times New Roman" w:cs="Times New Roman"/>
              <w:sz w:val="24"/>
              <w:szCs w:val="24"/>
            </w:rPr>
          </w:rPrChange>
        </w:rPr>
        <w:lastRenderedPageBreak/>
        <w:t>back in surprise. Cautiously, she put her head through the doorway and peered inside. It was dark, but that was not unusual for the Melbourne Club, its tables lit by oil lamps. But it was quiet, which was unsettling.</w:t>
      </w:r>
    </w:p>
    <w:p w14:paraId="4590C7C7" w14:textId="1F13833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del w:id="4732" w:author="Andrea Stafford Hintz" w:date="2016-08-22T11:46:00Z">
        <w:r w:rsidRPr="00C245FD" w:rsidDel="001F6887">
          <w:rPr>
            <w:rFonts w:ascii="Times New Roman" w:hAnsi="Times New Roman" w:cs="Times New Roman"/>
            <w:sz w:val="24"/>
            <w:szCs w:val="24"/>
          </w:rPr>
          <w:delText>Typically</w:delText>
        </w:r>
      </w:del>
      <w:ins w:id="4733" w:author="Andrea Stafford Hintz" w:date="2016-08-22T11:46:00Z">
        <w:r w:rsidR="001F6887" w:rsidRPr="6248E0E6">
          <w:rPr>
            <w:rFonts w:ascii="Times New Roman" w:eastAsia="Times New Roman" w:hAnsi="Times New Roman" w:cs="Times New Roman"/>
            <w:sz w:val="24"/>
            <w:szCs w:val="24"/>
            <w:rPrChange w:id="4734" w:author="Bryce Raffle" w:date="2016-09-06T11:42:00Z">
              <w:rPr>
                <w:rFonts w:ascii="Times New Roman" w:hAnsi="Times New Roman" w:cs="Times New Roman"/>
                <w:sz w:val="24"/>
                <w:szCs w:val="24"/>
              </w:rPr>
            </w:rPrChange>
          </w:rPr>
          <w:t>Typically</w:t>
        </w:r>
        <w:r w:rsidR="001F6887" w:rsidRPr="009400B4">
          <w:rPr>
            <w:rFonts w:ascii="Times New Roman" w:hAnsi="Times New Roman"/>
            <w:sz w:val="24"/>
            <w:rPrChange w:id="4735"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4736" w:author="Andrea Stafford Hintz" w:date="2016-09-18T16:51:00Z">
            <w:rPr>
              <w:rFonts w:ascii="Times New Roman" w:eastAsia="Times New Roman" w:hAnsi="Times New Roman" w:cs="Times New Roman"/>
              <w:sz w:val="24"/>
              <w:szCs w:val="24"/>
            </w:rPr>
          </w:rPrChange>
        </w:rPr>
        <w:t xml:space="preserve">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5E4CE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37" w:author="Andrea Stafford Hintz" w:date="2016-09-18T16:51:00Z">
            <w:rPr>
              <w:rFonts w:ascii="Times New Roman" w:eastAsia="Times New Roman" w:hAnsi="Times New Roman" w:cs="Times New Roman"/>
              <w:sz w:val="24"/>
              <w:szCs w:val="24"/>
            </w:rPr>
          </w:rPrChange>
        </w:rPr>
        <w:t>It was not entirely deserted after all. Standing behind the bar, a rictus grin on his stiff face, was the very man she’d wanted to see. Bertram Melbourne.</w:t>
      </w:r>
    </w:p>
    <w:p w14:paraId="484D3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38" w:author="Andrea Stafford Hintz" w:date="2016-09-18T16:51:00Z">
            <w:rPr>
              <w:rFonts w:ascii="Times New Roman" w:eastAsia="Times New Roman" w:hAnsi="Times New Roman" w:cs="Times New Roman"/>
              <w:sz w:val="24"/>
              <w:szCs w:val="24"/>
            </w:rPr>
          </w:rPrChange>
        </w:rPr>
        <w:t>“Bertie,” she said familiarly, approaching him warily. She could see, even in the dim light, that something was gravely wrong.</w:t>
      </w:r>
    </w:p>
    <w:p w14:paraId="54F966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39" w:author="Andrea Stafford Hintz" w:date="2016-09-18T16:51:00Z">
            <w:rPr>
              <w:rFonts w:ascii="Times New Roman" w:eastAsia="Times New Roman" w:hAnsi="Times New Roman" w:cs="Times New Roman"/>
              <w:sz w:val="24"/>
              <w:szCs w:val="24"/>
            </w:rPr>
          </w:rPrChange>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7ECFC6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0" w:author="Andrea Stafford Hintz" w:date="2016-09-18T16:51:00Z">
            <w:rPr>
              <w:rFonts w:ascii="Times New Roman" w:eastAsia="Times New Roman" w:hAnsi="Times New Roman" w:cs="Times New Roman"/>
              <w:sz w:val="24"/>
              <w:szCs w:val="24"/>
            </w:rPr>
          </w:rPrChange>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14:paraId="03F06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1" w:author="Andrea Stafford Hintz" w:date="2016-09-18T16:51:00Z">
            <w:rPr>
              <w:rFonts w:ascii="Times New Roman" w:eastAsia="Times New Roman" w:hAnsi="Times New Roman" w:cs="Times New Roman"/>
              <w:sz w:val="24"/>
              <w:szCs w:val="24"/>
            </w:rPr>
          </w:rPrChange>
        </w:rPr>
        <w:t xml:space="preserve">No stranger to the fusion of flesh and machinery, Annabel’s eyes were not drawn to Melbourne’s clockwork stomach, but to his face. The blood had dried, but that made it no less gruesome. His eyes had been plucked out. The sockets were stuffed with black marbles. Black </w:t>
      </w:r>
      <w:r w:rsidRPr="009400B4">
        <w:rPr>
          <w:rFonts w:ascii="Times New Roman" w:hAnsi="Times New Roman"/>
          <w:sz w:val="24"/>
          <w:rPrChange w:id="4742" w:author="Andrea Stafford Hintz" w:date="2016-09-18T16:51:00Z">
            <w:rPr>
              <w:rFonts w:ascii="Times New Roman" w:eastAsia="Times New Roman" w:hAnsi="Times New Roman" w:cs="Times New Roman"/>
              <w:sz w:val="24"/>
              <w:szCs w:val="24"/>
            </w:rPr>
          </w:rPrChange>
        </w:rPr>
        <w:lastRenderedPageBreak/>
        <w:t>feathers had been stuck to his skin with a sticky resin. His nose and mouth were hidden beneath a beak made of brass. Gears were affixed to the joints of the beak.</w:t>
      </w:r>
    </w:p>
    <w:p w14:paraId="39AD4F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3" w:author="Andrea Stafford Hintz" w:date="2016-09-18T16:51:00Z">
            <w:rPr>
              <w:rFonts w:ascii="Times New Roman" w:eastAsia="Times New Roman" w:hAnsi="Times New Roman" w:cs="Times New Roman"/>
              <w:sz w:val="24"/>
              <w:szCs w:val="24"/>
            </w:rPr>
          </w:rPrChange>
        </w:rPr>
        <w:t>She thought immediately of the Resurrectionists and their plague masks. When Annabel was a little girl, an orphan on the streets, stealing from men’s pockets, one of her victims had been a rich gentleman.</w:t>
      </w:r>
    </w:p>
    <w:p w14:paraId="48C29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4" w:author="Andrea Stafford Hintz" w:date="2016-09-18T16:51:00Z">
            <w:rPr>
              <w:rFonts w:ascii="Times New Roman" w:eastAsia="Times New Roman" w:hAnsi="Times New Roman" w:cs="Times New Roman"/>
              <w:sz w:val="24"/>
              <w:szCs w:val="24"/>
            </w:rPr>
          </w:rPrChange>
        </w:rPr>
        <w:t xml:space="preserve">Although she’d gotten away with his coin purse, she had the distinct feeling he’d </w:t>
      </w:r>
      <w:r w:rsidRPr="009400B4">
        <w:rPr>
          <w:rFonts w:ascii="Times New Roman" w:hAnsi="Times New Roman"/>
          <w:i/>
          <w:sz w:val="24"/>
          <w:rPrChange w:id="4745" w:author="Andrea Stafford Hintz" w:date="2016-09-18T16:51:00Z">
            <w:rPr>
              <w:rFonts w:ascii="Times New Roman" w:eastAsia="Times New Roman" w:hAnsi="Times New Roman" w:cs="Times New Roman"/>
              <w:i/>
              <w:sz w:val="24"/>
              <w:szCs w:val="24"/>
            </w:rPr>
          </w:rPrChange>
        </w:rPr>
        <w:t>let</w:t>
      </w:r>
      <w:r w:rsidRPr="009400B4">
        <w:rPr>
          <w:rFonts w:ascii="Times New Roman" w:hAnsi="Times New Roman"/>
          <w:sz w:val="24"/>
          <w:rPrChange w:id="4746" w:author="Andrea Stafford Hintz" w:date="2016-09-18T16:51:00Z">
            <w:rPr>
              <w:rFonts w:ascii="Times New Roman" w:eastAsia="Times New Roman" w:hAnsi="Times New Roman" w:cs="Times New Roman"/>
              <w:sz w:val="24"/>
              <w:szCs w:val="24"/>
            </w:rPr>
          </w:rPrChange>
        </w:rPr>
        <w:t xml:space="preserve"> her get away. The next time she met him, he’d come to her rescue, after she’d been caught red-handed stealing. After that, they’d become thick as, well, thieves. In fact, there was a time when Annabel had thought of him as her brother.</w:t>
      </w:r>
    </w:p>
    <w:p w14:paraId="6C3298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7" w:author="Andrea Stafford Hintz" w:date="2016-09-18T16:51:00Z">
            <w:rPr>
              <w:rFonts w:ascii="Times New Roman" w:eastAsia="Times New Roman" w:hAnsi="Times New Roman" w:cs="Times New Roman"/>
              <w:sz w:val="24"/>
              <w:szCs w:val="24"/>
            </w:rPr>
          </w:rPrChange>
        </w:rPr>
        <w:t>He had often worn an old, weathered plague mask. At the time, she didn’t know what the mask was for. Now that she did, she felt sickened by the memory.</w:t>
      </w:r>
    </w:p>
    <w:p w14:paraId="6C15E2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8" w:author="Andrea Stafford Hintz" w:date="2016-09-18T16:51:00Z">
            <w:rPr>
              <w:rFonts w:ascii="Times New Roman" w:eastAsia="Times New Roman" w:hAnsi="Times New Roman" w:cs="Times New Roman"/>
              <w:sz w:val="24"/>
              <w:szCs w:val="24"/>
            </w:rPr>
          </w:rPrChange>
        </w:rPr>
        <w:t>Not that Annabel was squeamish. Of course, she did feel a healthy amount of nausea at the sight of Melbourne’s disfigurement, but her curiosity overpowered any sense of discomfort.</w:t>
      </w:r>
    </w:p>
    <w:p w14:paraId="1E8EFC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49" w:author="Andrea Stafford Hintz" w:date="2016-09-18T16:51:00Z">
            <w:rPr>
              <w:rFonts w:ascii="Times New Roman" w:eastAsia="Times New Roman" w:hAnsi="Times New Roman" w:cs="Times New Roman"/>
              <w:sz w:val="24"/>
              <w:szCs w:val="24"/>
            </w:rPr>
          </w:rPrChange>
        </w:rPr>
        <w:t xml:space="preserve">While Connor had been a </w:t>
      </w:r>
      <w:r w:rsidRPr="009400B4">
        <w:rPr>
          <w:rFonts w:ascii="Times New Roman" w:hAnsi="Times New Roman"/>
          <w:i/>
          <w:sz w:val="24"/>
          <w:rPrChange w:id="4750" w:author="Andrea Stafford Hintz" w:date="2016-09-18T16:51:00Z">
            <w:rPr>
              <w:rFonts w:ascii="Times New Roman" w:eastAsia="Times New Roman" w:hAnsi="Times New Roman" w:cs="Times New Roman"/>
              <w:i/>
              <w:sz w:val="24"/>
              <w:szCs w:val="24"/>
            </w:rPr>
          </w:rPrChange>
        </w:rPr>
        <w:t>zombie</w:t>
      </w:r>
      <w:r w:rsidRPr="009400B4">
        <w:rPr>
          <w:rFonts w:ascii="Times New Roman" w:hAnsi="Times New Roman"/>
          <w:sz w:val="24"/>
          <w:rPrChange w:id="4751" w:author="Andrea Stafford Hintz" w:date="2016-09-18T16:51:00Z">
            <w:rPr>
              <w:rFonts w:ascii="Times New Roman" w:eastAsia="Times New Roman" w:hAnsi="Times New Roman" w:cs="Times New Roman"/>
              <w:sz w:val="24"/>
              <w:szCs w:val="24"/>
            </w:rPr>
          </w:rPrChange>
        </w:rPr>
        <w:t>, Melbourne was definitely dead. He couldn’t harm her. His legs were affixed to the floor, pinned in place by metal stakes, meant to keep him upright after death.</w:t>
      </w:r>
    </w:p>
    <w:p w14:paraId="6E8114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52" w:author="Andrea Stafford Hintz" w:date="2016-09-18T16:51:00Z">
            <w:rPr>
              <w:rFonts w:ascii="Times New Roman" w:eastAsia="Times New Roman" w:hAnsi="Times New Roman" w:cs="Times New Roman"/>
              <w:sz w:val="24"/>
              <w:szCs w:val="24"/>
            </w:rPr>
          </w:rPrChange>
        </w:rPr>
        <w:t xml:space="preserve">She noticed he had a set of clockwork gears affixed to his face. She wondered if the gears </w:t>
      </w:r>
      <w:r w:rsidRPr="009400B4">
        <w:rPr>
          <w:rFonts w:ascii="Times New Roman" w:hAnsi="Times New Roman"/>
          <w:i/>
          <w:sz w:val="24"/>
          <w:rPrChange w:id="4753" w:author="Andrea Stafford Hintz" w:date="2016-09-18T16:51:00Z">
            <w:rPr>
              <w:rFonts w:ascii="Times New Roman" w:eastAsia="Times New Roman" w:hAnsi="Times New Roman" w:cs="Times New Roman"/>
              <w:i/>
              <w:sz w:val="24"/>
              <w:szCs w:val="24"/>
            </w:rPr>
          </w:rPrChange>
        </w:rPr>
        <w:t>did</w:t>
      </w:r>
      <w:r w:rsidRPr="009400B4">
        <w:rPr>
          <w:rFonts w:ascii="Times New Roman" w:hAnsi="Times New Roman"/>
          <w:sz w:val="24"/>
          <w:rPrChange w:id="4754" w:author="Andrea Stafford Hintz" w:date="2016-09-18T16:51:00Z">
            <w:rPr>
              <w:rFonts w:ascii="Times New Roman" w:eastAsia="Times New Roman" w:hAnsi="Times New Roman" w:cs="Times New Roman"/>
              <w:sz w:val="24"/>
              <w:szCs w:val="24"/>
            </w:rPr>
          </w:rPrChange>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68E9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i/>
          <w:sz w:val="24"/>
          <w:rPrChange w:id="4755" w:author="Andrea Stafford Hintz" w:date="2016-09-18T16:51:00Z">
            <w:rPr>
              <w:rFonts w:ascii="Times New Roman" w:eastAsia="Times New Roman" w:hAnsi="Times New Roman" w:cs="Times New Roman"/>
              <w:i/>
              <w:sz w:val="24"/>
              <w:szCs w:val="24"/>
            </w:rPr>
          </w:rPrChange>
        </w:rPr>
        <w:lastRenderedPageBreak/>
        <w:t>I wonder</w:t>
      </w:r>
      <w:r w:rsidRPr="009400B4">
        <w:rPr>
          <w:rFonts w:ascii="Times New Roman" w:hAnsi="Times New Roman"/>
          <w:sz w:val="24"/>
          <w:rPrChange w:id="4756" w:author="Andrea Stafford Hintz" w:date="2016-09-18T16:51:00Z">
            <w:rPr>
              <w:rFonts w:ascii="Times New Roman" w:eastAsia="Times New Roman" w:hAnsi="Times New Roman" w:cs="Times New Roman"/>
              <w:sz w:val="24"/>
              <w:szCs w:val="24"/>
            </w:rPr>
          </w:rPrChange>
        </w:rPr>
        <w:t>, she thought, drawing the brass key she wore around her neck. She almost chided herself even for thinking it, ridiculous as it seemed, but she decided there was no harm in trying. She slid the key into the lock; it was a perfect fit.</w:t>
      </w:r>
    </w:p>
    <w:p w14:paraId="549497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57" w:author="Andrea Stafford Hintz" w:date="2016-09-18T16:51:00Z">
            <w:rPr>
              <w:rFonts w:ascii="Times New Roman" w:eastAsia="Times New Roman" w:hAnsi="Times New Roman" w:cs="Times New Roman"/>
              <w:sz w:val="24"/>
              <w:szCs w:val="24"/>
            </w:rPr>
          </w:rPrChange>
        </w:rPr>
        <w:t>She had little time to consider what this meant, as the gears rotated, and Melbourne’s crow-like mouth opened. But a thought did occur to her. It was a notion she’d been trying to avoid, but 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63766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58" w:author="Andrea Stafford Hintz" w:date="2016-09-18T16:51:00Z">
            <w:rPr>
              <w:rFonts w:ascii="Times New Roman" w:eastAsia="Times New Roman" w:hAnsi="Times New Roman" w:cs="Times New Roman"/>
              <w:sz w:val="24"/>
              <w:szCs w:val="24"/>
            </w:rPr>
          </w:rPrChange>
        </w:rPr>
        <w:t>A recording began to play. It began with the sound of a crow cawing. This was the first time Annabel had been witness to the marvel of auditory recording technology. There must have been a tiny phonograph, hidden somewhere within the brass mouth.</w:t>
      </w:r>
    </w:p>
    <w:p w14:paraId="4FE3F8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59" w:author="Andrea Stafford Hintz" w:date="2016-09-18T16:51:00Z">
            <w:rPr>
              <w:rFonts w:ascii="Times New Roman" w:eastAsia="Times New Roman" w:hAnsi="Times New Roman" w:cs="Times New Roman"/>
              <w:sz w:val="24"/>
              <w:szCs w:val="24"/>
            </w:rPr>
          </w:rPrChange>
        </w:rPr>
        <w:t>The crow sounds gave way to a man’s voice. It was impossible to discern whose voice it was, given the quality of the recording. It was tinny, thin, without any weight to it.</w:t>
      </w:r>
    </w:p>
    <w:p w14:paraId="77B4A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60" w:author="Andrea Stafford Hintz" w:date="2016-09-18T16:51:00Z">
            <w:rPr>
              <w:rFonts w:ascii="Times New Roman" w:eastAsia="Times New Roman" w:hAnsi="Times New Roman" w:cs="Times New Roman"/>
              <w:sz w:val="24"/>
              <w:szCs w:val="24"/>
            </w:rPr>
          </w:rPrChange>
        </w:rPr>
        <w:t>“The angels, not half so happy in heaven, went envying her and me. Yes, that was the reason, as all men know, in this kingdom by the sea, that the wind came out of the cloud by night, chilling and killing my Annabel Lee.”</w:t>
      </w:r>
    </w:p>
    <w:p w14:paraId="695C58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61" w:author="Andrea Stafford Hintz" w:date="2016-09-18T16:51:00Z">
            <w:rPr>
              <w:rFonts w:ascii="Times New Roman" w:eastAsia="Times New Roman" w:hAnsi="Times New Roman" w:cs="Times New Roman"/>
              <w:sz w:val="24"/>
              <w:szCs w:val="24"/>
            </w:rPr>
          </w:rPrChange>
        </w:rPr>
        <w:t>She shrunk back, startled by the message’s use of her own name. Annabel was hardly a student of poetry, but she was familiar enough with that verse, about the death of a beautiful woman. The message was clear; it was a warning.</w:t>
      </w:r>
    </w:p>
    <w:p w14:paraId="16C28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i/>
          <w:sz w:val="24"/>
          <w:rPrChange w:id="4762" w:author="Andrea Stafford Hintz" w:date="2016-09-18T16:51:00Z">
            <w:rPr>
              <w:rFonts w:ascii="Times New Roman" w:eastAsia="Times New Roman" w:hAnsi="Times New Roman" w:cs="Times New Roman"/>
              <w:i/>
              <w:sz w:val="24"/>
              <w:szCs w:val="24"/>
            </w:rPr>
          </w:rPrChange>
        </w:rPr>
        <w:t>The wind came out of the cloud</w:t>
      </w:r>
      <w:r w:rsidRPr="009400B4">
        <w:rPr>
          <w:rFonts w:ascii="Times New Roman" w:hAnsi="Times New Roman"/>
          <w:sz w:val="24"/>
          <w:rPrChange w:id="4763" w:author="Andrea Stafford Hintz" w:date="2016-09-18T16:51:00Z">
            <w:rPr>
              <w:rFonts w:ascii="Times New Roman" w:eastAsia="Times New Roman" w:hAnsi="Times New Roman" w:cs="Times New Roman"/>
              <w:sz w:val="24"/>
              <w:szCs w:val="24"/>
            </w:rPr>
          </w:rPrChange>
        </w:rPr>
        <w:t>, she thought. The Lazarus virus had been an airborne cloud, chilling and killing Lord Connor’s guests. Annabel had only just escaped that fate.</w:t>
      </w:r>
    </w:p>
    <w:p w14:paraId="401B9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64" w:author="Andrea Stafford Hintz" w:date="2016-09-18T16:51:00Z">
            <w:rPr>
              <w:rFonts w:ascii="Times New Roman" w:eastAsia="Times New Roman" w:hAnsi="Times New Roman" w:cs="Times New Roman"/>
              <w:sz w:val="24"/>
              <w:szCs w:val="24"/>
            </w:rPr>
          </w:rPrChange>
        </w:rPr>
        <w:lastRenderedPageBreak/>
        <w:t>Annabel hadn’t wanted to admit it, but she kept coming back to the same horrific conclusion. She knew who the Resurrection Man was.</w:t>
      </w:r>
    </w:p>
    <w:p w14:paraId="7CFDB2E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765" w:author="Andrea Stafford Hintz" w:date="2016-09-18T16:51:00Z">
            <w:rPr>
              <w:rFonts w:ascii="Times New Roman" w:eastAsia="Times New Roman" w:hAnsi="Times New Roman" w:cs="Times New Roman"/>
              <w:sz w:val="24"/>
              <w:szCs w:val="24"/>
            </w:rPr>
          </w:rPrChange>
        </w:rPr>
        <w:t>#</w:t>
      </w:r>
    </w:p>
    <w:p w14:paraId="2BC564A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766" w:name="Scene_17"/>
      <w:r w:rsidRPr="009400B4">
        <w:rPr>
          <w:rFonts w:ascii="Times New Roman" w:hAnsi="Times New Roman"/>
          <w:sz w:val="24"/>
          <w:rPrChange w:id="4767" w:author="Andrea Stafford Hintz" w:date="2016-09-18T16:51:00Z">
            <w:rPr>
              <w:rFonts w:ascii="Times New Roman" w:eastAsia="Times New Roman" w:hAnsi="Times New Roman" w:cs="Times New Roman"/>
              <w:sz w:val="24"/>
              <w:szCs w:val="24"/>
            </w:rPr>
          </w:rPrChange>
        </w:rPr>
        <w:t>Detective</w:t>
      </w:r>
      <w:bookmarkEnd w:id="4766"/>
      <w:r w:rsidRPr="009400B4">
        <w:rPr>
          <w:rFonts w:ascii="Times New Roman" w:hAnsi="Times New Roman"/>
          <w:sz w:val="24"/>
          <w:rPrChange w:id="4768" w:author="Andrea Stafford Hintz" w:date="2016-09-18T16:51:00Z">
            <w:rPr>
              <w:rFonts w:ascii="Times New Roman" w:eastAsia="Times New Roman" w:hAnsi="Times New Roman" w:cs="Times New Roman"/>
              <w:sz w:val="24"/>
              <w:szCs w:val="24"/>
            </w:rPr>
          </w:rPrChange>
        </w:rPr>
        <w:t xml:space="preser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14:paraId="4EB3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69" w:author="Andrea Stafford Hintz" w:date="2016-09-18T16:51:00Z">
            <w:rPr>
              <w:rFonts w:ascii="Times New Roman" w:eastAsia="Times New Roman" w:hAnsi="Times New Roman" w:cs="Times New Roman"/>
              <w:sz w:val="24"/>
              <w:szCs w:val="24"/>
            </w:rPr>
          </w:rPrChange>
        </w:rPr>
        <w:t>“And Lord Connor? Where is he?”</w:t>
      </w:r>
    </w:p>
    <w:p w14:paraId="62E5A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0" w:author="Andrea Stafford Hintz" w:date="2016-09-18T16:51:00Z">
            <w:rPr>
              <w:rFonts w:ascii="Times New Roman" w:eastAsia="Times New Roman" w:hAnsi="Times New Roman" w:cs="Times New Roman"/>
              <w:sz w:val="24"/>
              <w:szCs w:val="24"/>
            </w:rPr>
          </w:rPrChange>
        </w:rPr>
        <w:t>Taggert looked at him in mild surprise. He looked around, as if he might suddenly discover the man’s body among the others. It seemed that Taggert hadn’t even thought to look for the man of the house. To be fair, the detective did have a lot on his plate.</w:t>
      </w:r>
    </w:p>
    <w:p w14:paraId="1F8039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1" w:author="Andrea Stafford Hintz" w:date="2016-09-18T16:51:00Z">
            <w:rPr>
              <w:rFonts w:ascii="Times New Roman" w:eastAsia="Times New Roman" w:hAnsi="Times New Roman" w:cs="Times New Roman"/>
              <w:sz w:val="24"/>
              <w:szCs w:val="24"/>
            </w:rPr>
          </w:rPrChange>
        </w:rPr>
        <w:t>“This was his party. He must be here somewhere,” said Roderick. “Have you been through Connor’s private apartments yet?”</w:t>
      </w:r>
    </w:p>
    <w:p w14:paraId="15293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2" w:author="Andrea Stafford Hintz" w:date="2016-09-18T16:51:00Z">
            <w:rPr>
              <w:rFonts w:ascii="Times New Roman" w:eastAsia="Times New Roman" w:hAnsi="Times New Roman" w:cs="Times New Roman"/>
              <w:sz w:val="24"/>
              <w:szCs w:val="24"/>
            </w:rPr>
          </w:rPrChange>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14:paraId="683A11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3" w:author="Andrea Stafford Hintz" w:date="2016-09-18T16:51:00Z">
            <w:rPr>
              <w:rFonts w:ascii="Times New Roman" w:eastAsia="Times New Roman" w:hAnsi="Times New Roman" w:cs="Times New Roman"/>
              <w:sz w:val="24"/>
              <w:szCs w:val="24"/>
            </w:rPr>
          </w:rPrChange>
        </w:rPr>
        <w:t>The policemen shared a look of alarm from the very moment they approached the door. It appeared to have been kicked in. The policemen entered the room first.</w:t>
      </w:r>
    </w:p>
    <w:p w14:paraId="16AD3E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4" w:author="Andrea Stafford Hintz" w:date="2016-09-18T16:51:00Z">
            <w:rPr>
              <w:rFonts w:ascii="Times New Roman" w:eastAsia="Times New Roman" w:hAnsi="Times New Roman" w:cs="Times New Roman"/>
              <w:sz w:val="24"/>
              <w:szCs w:val="24"/>
            </w:rPr>
          </w:rPrChange>
        </w:rPr>
        <w:t xml:space="preserve">Detective Taggert held the door open for Roderick to enter. Roderick had a certain way of entering a room. The bare feet and foppish attire tended to draw attention, but it was really his ego </w:t>
      </w:r>
      <w:r w:rsidRPr="009400B4">
        <w:rPr>
          <w:rFonts w:ascii="Times New Roman" w:hAnsi="Times New Roman"/>
          <w:sz w:val="24"/>
          <w:rPrChange w:id="4775" w:author="Andrea Stafford Hintz" w:date="2016-09-18T16:51:00Z">
            <w:rPr>
              <w:rFonts w:ascii="Times New Roman" w:eastAsia="Times New Roman" w:hAnsi="Times New Roman" w:cs="Times New Roman"/>
              <w:sz w:val="24"/>
              <w:szCs w:val="24"/>
            </w:rPr>
          </w:rPrChange>
        </w:rPr>
        <w:lastRenderedPageBreak/>
        <w:t>that drew attention. He was, after all, a famous artist, and carried himself accordingly. He couldn’t help but be dramatic.</w:t>
      </w:r>
    </w:p>
    <w:p w14:paraId="0F3504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6" w:author="Andrea Stafford Hintz" w:date="2016-09-18T16:51:00Z">
            <w:rPr>
              <w:rFonts w:ascii="Times New Roman" w:eastAsia="Times New Roman" w:hAnsi="Times New Roman" w:cs="Times New Roman"/>
              <w:sz w:val="24"/>
              <w:szCs w:val="24"/>
            </w:rPr>
          </w:rPrChange>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00004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77" w:author="Andrea Stafford Hintz" w:date="2016-09-18T16:51:00Z">
            <w:rPr>
              <w:rFonts w:ascii="Times New Roman" w:eastAsia="Times New Roman" w:hAnsi="Times New Roman" w:cs="Times New Roman"/>
              <w:sz w:val="24"/>
              <w:szCs w:val="24"/>
            </w:rPr>
          </w:rPrChange>
        </w:rPr>
        <w:t xml:space="preserve">He handed the candy wrapper to a nearby policeman, who seemed at a loss as to what to do with it. He turned to Connor’s desk, perused the stack of papers atop it, pulled open the drawers, </w:t>
      </w:r>
      <w:r w:rsidR="00C245FD" w:rsidRPr="009400B4">
        <w:rPr>
          <w:rFonts w:ascii="Times New Roman" w:hAnsi="Times New Roman"/>
          <w:sz w:val="24"/>
          <w:rPrChange w:id="4778" w:author="Andrea Stafford Hintz" w:date="2016-09-18T16:51:00Z">
            <w:rPr>
              <w:rFonts w:ascii="Times New Roman" w:eastAsia="Times New Roman" w:hAnsi="Times New Roman" w:cs="Times New Roman"/>
              <w:sz w:val="24"/>
              <w:szCs w:val="24"/>
            </w:rPr>
          </w:rPrChange>
        </w:rPr>
        <w:t>and slammed</w:t>
      </w:r>
      <w:r w:rsidRPr="009400B4">
        <w:rPr>
          <w:rFonts w:ascii="Times New Roman" w:hAnsi="Times New Roman"/>
          <w:sz w:val="24"/>
          <w:rPrChange w:id="4779" w:author="Andrea Stafford Hintz" w:date="2016-09-18T16:51:00Z">
            <w:rPr>
              <w:rFonts w:ascii="Times New Roman" w:eastAsia="Times New Roman" w:hAnsi="Times New Roman" w:cs="Times New Roman"/>
              <w:sz w:val="24"/>
              <w:szCs w:val="24"/>
            </w:rPr>
          </w:rPrChange>
        </w:rPr>
        <w:t xml:space="preserve"> them shut.</w:t>
      </w:r>
    </w:p>
    <w:p w14:paraId="25F944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0" w:author="Andrea Stafford Hintz" w:date="2016-09-18T16:51:00Z">
            <w:rPr>
              <w:rFonts w:ascii="Times New Roman" w:eastAsia="Times New Roman" w:hAnsi="Times New Roman" w:cs="Times New Roman"/>
              <w:sz w:val="24"/>
              <w:szCs w:val="24"/>
            </w:rPr>
          </w:rPrChange>
        </w:rPr>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66D6C3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1" w:author="Andrea Stafford Hintz" w:date="2016-09-18T16:51:00Z">
            <w:rPr>
              <w:rFonts w:ascii="Times New Roman" w:eastAsia="Times New Roman" w:hAnsi="Times New Roman" w:cs="Times New Roman"/>
              <w:sz w:val="24"/>
              <w:szCs w:val="24"/>
            </w:rPr>
          </w:rPrChange>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14:paraId="5825F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2" w:author="Andrea Stafford Hintz" w:date="2016-09-18T16:51:00Z">
            <w:rPr>
              <w:rFonts w:ascii="Times New Roman" w:eastAsia="Times New Roman" w:hAnsi="Times New Roman" w:cs="Times New Roman"/>
              <w:sz w:val="24"/>
              <w:szCs w:val="24"/>
            </w:rPr>
          </w:rPrChange>
        </w:rPr>
        <w:t>“Connor died in this room,” he proclaimed. “His body must have been moved, probably by the Resurrectionists, perhaps by the Resurrection Man himself.”</w:t>
      </w:r>
    </w:p>
    <w:p w14:paraId="42881C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3" w:author="Andrea Stafford Hintz" w:date="2016-09-18T16:51:00Z">
            <w:rPr>
              <w:rFonts w:ascii="Times New Roman" w:eastAsia="Times New Roman" w:hAnsi="Times New Roman" w:cs="Times New Roman"/>
              <w:sz w:val="24"/>
              <w:szCs w:val="24"/>
            </w:rPr>
          </w:rPrChange>
        </w:rPr>
        <w:t>Roderick chuckled nervously once he realized that all eyes were suddenly on him.</w:t>
      </w:r>
    </w:p>
    <w:p w14:paraId="7AC742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4" w:author="Andrea Stafford Hintz" w:date="2016-09-18T16:51:00Z">
            <w:rPr>
              <w:rFonts w:ascii="Times New Roman" w:eastAsia="Times New Roman" w:hAnsi="Times New Roman" w:cs="Times New Roman"/>
              <w:sz w:val="24"/>
              <w:szCs w:val="24"/>
            </w:rPr>
          </w:rPrChange>
        </w:rPr>
        <w:lastRenderedPageBreak/>
        <w:t xml:space="preserve">Drawing him aside, Taggert said under his breath, “Don’t you think you’re leaping to conclusions? We don’t have a body. There’s no way you could know that Connor died here, let alone that he was even </w:t>
      </w:r>
      <w:r w:rsidRPr="009400B4">
        <w:rPr>
          <w:rFonts w:ascii="Times New Roman" w:hAnsi="Times New Roman"/>
          <w:i/>
          <w:sz w:val="24"/>
          <w:rPrChange w:id="4785" w:author="Andrea Stafford Hintz" w:date="2016-09-18T16:51:00Z">
            <w:rPr>
              <w:rFonts w:ascii="Times New Roman" w:eastAsia="Times New Roman" w:hAnsi="Times New Roman" w:cs="Times New Roman"/>
              <w:i/>
              <w:sz w:val="24"/>
              <w:szCs w:val="24"/>
            </w:rPr>
          </w:rPrChange>
        </w:rPr>
        <w:t>in</w:t>
      </w:r>
      <w:r w:rsidRPr="009400B4">
        <w:rPr>
          <w:rFonts w:ascii="Times New Roman" w:hAnsi="Times New Roman"/>
          <w:sz w:val="24"/>
          <w:rPrChange w:id="4786" w:author="Andrea Stafford Hintz" w:date="2016-09-18T16:51:00Z">
            <w:rPr>
              <w:rFonts w:ascii="Times New Roman" w:eastAsia="Times New Roman" w:hAnsi="Times New Roman" w:cs="Times New Roman"/>
              <w:sz w:val="24"/>
              <w:szCs w:val="24"/>
            </w:rPr>
          </w:rPrChange>
        </w:rPr>
        <w:t xml:space="preserve"> the room during the party.”</w:t>
      </w:r>
    </w:p>
    <w:p w14:paraId="495836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7" w:author="Andrea Stafford Hintz" w:date="2016-09-18T16:51:00Z">
            <w:rPr>
              <w:rFonts w:ascii="Times New Roman" w:eastAsia="Times New Roman" w:hAnsi="Times New Roman" w:cs="Times New Roman"/>
              <w:sz w:val="24"/>
              <w:szCs w:val="24"/>
            </w:rPr>
          </w:rPrChange>
        </w:rPr>
        <w:t>“Perhaps you’re right,” Roderick said loudly, for the benefit of the other policemen. Roderick was not to be deterred, and he worked better under pressure. “In the absence of a body, I shall defer to the other clues.”</w:t>
      </w:r>
    </w:p>
    <w:p w14:paraId="582853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8" w:author="Andrea Stafford Hintz" w:date="2016-09-18T16:51:00Z">
            <w:rPr>
              <w:rFonts w:ascii="Times New Roman" w:eastAsia="Times New Roman" w:hAnsi="Times New Roman" w:cs="Times New Roman"/>
              <w:sz w:val="24"/>
              <w:szCs w:val="24"/>
            </w:rPr>
          </w:rPrChange>
        </w:rPr>
        <w:t>“Which are, what precisely?” asked one of the policemen.</w:t>
      </w:r>
    </w:p>
    <w:p w14:paraId="1E064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89" w:author="Andrea Stafford Hintz" w:date="2016-09-18T16:51:00Z">
            <w:rPr>
              <w:rFonts w:ascii="Times New Roman" w:eastAsia="Times New Roman" w:hAnsi="Times New Roman" w:cs="Times New Roman"/>
              <w:sz w:val="24"/>
              <w:szCs w:val="24"/>
            </w:rPr>
          </w:rPrChange>
        </w:rPr>
        <w:t>Roderick let out an exaggerated sigh.</w:t>
      </w:r>
    </w:p>
    <w:p w14:paraId="72ECE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0" w:author="Andrea Stafford Hintz" w:date="2016-09-18T16:51:00Z">
            <w:rPr>
              <w:rFonts w:ascii="Times New Roman" w:eastAsia="Times New Roman" w:hAnsi="Times New Roman" w:cs="Times New Roman"/>
              <w:sz w:val="24"/>
              <w:szCs w:val="24"/>
            </w:rPr>
          </w:rPrChange>
        </w:rP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paint, but given that a massacre occurred in this house this very evening, it does </w:t>
      </w:r>
      <w:r w:rsidRPr="009400B4">
        <w:rPr>
          <w:rFonts w:ascii="Times New Roman" w:hAnsi="Times New Roman"/>
          <w:i/>
          <w:sz w:val="24"/>
          <w:rPrChange w:id="4791" w:author="Andrea Stafford Hintz" w:date="2016-09-18T16:51:00Z">
            <w:rPr>
              <w:rFonts w:ascii="Times New Roman" w:eastAsia="Times New Roman" w:hAnsi="Times New Roman" w:cs="Times New Roman"/>
              <w:i/>
              <w:sz w:val="24"/>
              <w:szCs w:val="24"/>
            </w:rPr>
          </w:rPrChange>
        </w:rPr>
        <w:t xml:space="preserve">seem </w:t>
      </w:r>
      <w:r w:rsidRPr="009400B4">
        <w:rPr>
          <w:rFonts w:ascii="Times New Roman" w:hAnsi="Times New Roman"/>
          <w:sz w:val="24"/>
          <w:rPrChange w:id="4792" w:author="Andrea Stafford Hintz" w:date="2016-09-18T16:51:00Z">
            <w:rPr>
              <w:rFonts w:ascii="Times New Roman" w:eastAsia="Times New Roman" w:hAnsi="Times New Roman" w:cs="Times New Roman"/>
              <w:sz w:val="24"/>
              <w:szCs w:val="24"/>
            </w:rPr>
          </w:rPrChange>
        </w:rPr>
        <w:t>a bit ominous, doesn’t it?”</w:t>
      </w:r>
    </w:p>
    <w:p w14:paraId="05F36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3" w:author="Andrea Stafford Hintz" w:date="2016-09-18T16:51:00Z">
            <w:rPr>
              <w:rFonts w:ascii="Times New Roman" w:eastAsia="Times New Roman" w:hAnsi="Times New Roman" w:cs="Times New Roman"/>
              <w:sz w:val="24"/>
              <w:szCs w:val="24"/>
            </w:rPr>
          </w:rPrChange>
        </w:rPr>
        <w:t>The policemen, Taggert included, shifted their focus to the bloodstained door. They took in the splintered wood and the loose hinges.</w:t>
      </w:r>
    </w:p>
    <w:p w14:paraId="64C86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4" w:author="Andrea Stafford Hintz" w:date="2016-09-18T16:51:00Z">
            <w:rPr>
              <w:rFonts w:ascii="Times New Roman" w:eastAsia="Times New Roman" w:hAnsi="Times New Roman" w:cs="Times New Roman"/>
              <w:sz w:val="24"/>
              <w:szCs w:val="24"/>
            </w:rPr>
          </w:rPrChange>
        </w:rPr>
        <w:t xml:space="preserve">“There is also the fact that the door has been kicked in—you can’t have failed to notice </w:t>
      </w:r>
      <w:r w:rsidRPr="009400B4">
        <w:rPr>
          <w:rFonts w:ascii="Times New Roman" w:hAnsi="Times New Roman"/>
          <w:i/>
          <w:sz w:val="24"/>
          <w:rPrChange w:id="4795" w:author="Andrea Stafford Hintz" w:date="2016-09-18T16:51:00Z">
            <w:rPr>
              <w:rFonts w:ascii="Times New Roman" w:eastAsia="Times New Roman" w:hAnsi="Times New Roman" w:cs="Times New Roman"/>
              <w:i/>
              <w:sz w:val="24"/>
              <w:szCs w:val="24"/>
            </w:rPr>
          </w:rPrChange>
        </w:rPr>
        <w:t xml:space="preserve">that. </w:t>
      </w:r>
      <w:r w:rsidRPr="009400B4">
        <w:rPr>
          <w:rFonts w:ascii="Times New Roman" w:hAnsi="Times New Roman"/>
          <w:sz w:val="24"/>
          <w:rPrChange w:id="4796" w:author="Andrea Stafford Hintz" w:date="2016-09-18T16:51:00Z">
            <w:rPr>
              <w:rFonts w:ascii="Times New Roman" w:eastAsia="Times New Roman" w:hAnsi="Times New Roman" w:cs="Times New Roman"/>
              <w:sz w:val="24"/>
              <w:szCs w:val="24"/>
            </w:rPr>
          </w:rPrChange>
        </w:rPr>
        <w:t>Either the killer broke in to Connor’s study, or the killer himself was intruded upon while finishing up his work. This seems most likely, as the killer went out the window.”</w:t>
      </w:r>
    </w:p>
    <w:p w14:paraId="781DB1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7" w:author="Andrea Stafford Hintz" w:date="2016-09-18T16:51:00Z">
            <w:rPr>
              <w:rFonts w:ascii="Times New Roman" w:eastAsia="Times New Roman" w:hAnsi="Times New Roman" w:cs="Times New Roman"/>
              <w:sz w:val="24"/>
              <w:szCs w:val="24"/>
            </w:rPr>
          </w:rPrChange>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2621D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8" w:author="Andrea Stafford Hintz" w:date="2016-09-18T16:51:00Z">
            <w:rPr>
              <w:rFonts w:ascii="Times New Roman" w:eastAsia="Times New Roman" w:hAnsi="Times New Roman" w:cs="Times New Roman"/>
              <w:sz w:val="24"/>
              <w:szCs w:val="24"/>
            </w:rPr>
          </w:rPrChange>
        </w:rPr>
        <w:lastRenderedPageBreak/>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7C27BC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799" w:author="Andrea Stafford Hintz" w:date="2016-09-18T16:51:00Z">
            <w:rPr>
              <w:rFonts w:ascii="Times New Roman" w:eastAsia="Times New Roman" w:hAnsi="Times New Roman" w:cs="Times New Roman"/>
              <w:sz w:val="24"/>
              <w:szCs w:val="24"/>
            </w:rPr>
          </w:rPrChange>
        </w:rPr>
        <w:t>The police gaped at Roderick in stupefied silence, their mouths opening and shutting like goldfish.</w:t>
      </w:r>
    </w:p>
    <w:p w14:paraId="1B6B5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00" w:author="Andrea Stafford Hintz" w:date="2016-09-18T16:51:00Z">
            <w:rPr>
              <w:rFonts w:ascii="Times New Roman" w:eastAsia="Times New Roman" w:hAnsi="Times New Roman" w:cs="Times New Roman"/>
              <w:sz w:val="24"/>
              <w:szCs w:val="24"/>
            </w:rPr>
          </w:rPrChange>
        </w:rPr>
        <w:t>“Sometimes it is the most innocuous clues that are most telling,” he said to divert them from how very silly his so-called evidence was. Before they had a chance to consider, he soldiered on.</w:t>
      </w:r>
    </w:p>
    <w:p w14:paraId="7FA6F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01" w:author="Andrea Stafford Hintz" w:date="2016-09-18T16:51:00Z">
            <w:rPr>
              <w:rFonts w:ascii="Times New Roman" w:eastAsia="Times New Roman" w:hAnsi="Times New Roman" w:cs="Times New Roman"/>
              <w:sz w:val="24"/>
              <w:szCs w:val="24"/>
            </w:rPr>
          </w:rPrChange>
        </w:rPr>
        <w:t>“Next,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and why is his body not among the others? It stands to reason that Connor was not killed in the same manner as his guests.”</w:t>
      </w:r>
    </w:p>
    <w:p w14:paraId="42FDA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02" w:author="Andrea Stafford Hintz" w:date="2016-09-18T16:51:00Z">
            <w:rPr>
              <w:rFonts w:ascii="Times New Roman" w:eastAsia="Times New Roman" w:hAnsi="Times New Roman" w:cs="Times New Roman"/>
              <w:sz w:val="24"/>
              <w:szCs w:val="24"/>
            </w:rPr>
          </w:rPrChange>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18BCB1DB" w14:textId="2B26B89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03" w:author="Andrea Stafford Hintz" w:date="2016-09-18T16:51:00Z">
            <w:rPr>
              <w:rFonts w:ascii="Times New Roman" w:eastAsia="Times New Roman" w:hAnsi="Times New Roman" w:cs="Times New Roman"/>
              <w:sz w:val="24"/>
              <w:szCs w:val="24"/>
            </w:rPr>
          </w:rPrChange>
        </w:rPr>
        <w:t>“Why were Connor’s guests murdered?” he asked</w:t>
      </w:r>
      <w:del w:id="4804" w:author="Andrea Stafford Hintz" w:date="2016-09-11T21:24:00Z">
        <w:r w:rsidRPr="6248E0E6" w:rsidDel="0062672D">
          <w:rPr>
            <w:rFonts w:ascii="Times New Roman" w:eastAsia="Times New Roman" w:hAnsi="Times New Roman" w:cs="Times New Roman"/>
            <w:sz w:val="24"/>
            <w:szCs w:val="24"/>
            <w:rPrChange w:id="4805" w:author="Bryce Raffle" w:date="2016-09-06T11:42:00Z">
              <w:rPr>
                <w:rFonts w:ascii="Times New Roman" w:hAnsi="Times New Roman" w:cs="Times New Roman"/>
                <w:sz w:val="24"/>
                <w:szCs w:val="24"/>
              </w:rPr>
            </w:rPrChange>
          </w:rPr>
          <w:delText xml:space="preserve"> rhetorically</w:delText>
        </w:r>
      </w:del>
      <w:r w:rsidRPr="009400B4">
        <w:rPr>
          <w:rFonts w:ascii="Times New Roman" w:hAnsi="Times New Roman"/>
          <w:sz w:val="24"/>
          <w:rPrChange w:id="4806" w:author="Andrea Stafford Hintz" w:date="2016-09-18T16:51:00Z">
            <w:rPr>
              <w:rFonts w:ascii="Times New Roman" w:eastAsia="Times New Roman" w:hAnsi="Times New Roman" w:cs="Times New Roman"/>
              <w:sz w:val="24"/>
              <w:szCs w:val="24"/>
            </w:rPr>
          </w:rPrChange>
        </w:rPr>
        <w:t xml:space="preserve">, thinking aloud. “Was it an attack on the upper class? Or was there a </w:t>
      </w:r>
      <w:r w:rsidRPr="009400B4">
        <w:rPr>
          <w:rFonts w:ascii="Times New Roman" w:hAnsi="Times New Roman"/>
          <w:i/>
          <w:sz w:val="24"/>
          <w:rPrChange w:id="4807" w:author="Andrea Stafford Hintz" w:date="2016-09-18T16:51:00Z">
            <w:rPr>
              <w:rFonts w:ascii="Times New Roman" w:eastAsia="Times New Roman" w:hAnsi="Times New Roman" w:cs="Times New Roman"/>
              <w:i/>
              <w:sz w:val="24"/>
              <w:szCs w:val="24"/>
            </w:rPr>
          </w:rPrChange>
        </w:rPr>
        <w:t>single target</w:t>
      </w:r>
      <w:r w:rsidRPr="009400B4">
        <w:rPr>
          <w:rFonts w:ascii="Times New Roman" w:hAnsi="Times New Roman"/>
          <w:sz w:val="24"/>
          <w:rPrChange w:id="4808" w:author="Andrea Stafford Hintz" w:date="2016-09-18T16:51:00Z">
            <w:rPr>
              <w:rFonts w:ascii="Times New Roman" w:eastAsia="Times New Roman" w:hAnsi="Times New Roman" w:cs="Times New Roman"/>
              <w:sz w:val="24"/>
              <w:szCs w:val="24"/>
            </w:rPr>
          </w:rPrChange>
        </w:rPr>
        <w:t>, the rest merely collateral damage? Is it possible that the masqueraders were murdered only to cover up another murder?”</w:t>
      </w:r>
    </w:p>
    <w:p w14:paraId="19FFCB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09" w:author="Andrea Stafford Hintz" w:date="2016-09-18T16:51:00Z">
            <w:rPr>
              <w:rFonts w:ascii="Times New Roman" w:eastAsia="Times New Roman" w:hAnsi="Times New Roman" w:cs="Times New Roman"/>
              <w:sz w:val="24"/>
              <w:szCs w:val="24"/>
            </w:rPr>
          </w:rPrChange>
        </w:rPr>
        <w:t>Taggert said nothing, but he seemed to be following along well enough. He was nodding thoughtfully, even though Roderick was talking at a dizzying pace.</w:t>
      </w:r>
    </w:p>
    <w:p w14:paraId="05409F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0" w:author="Andrea Stafford Hintz" w:date="2016-09-18T16:51:00Z">
            <w:rPr>
              <w:rFonts w:ascii="Times New Roman" w:eastAsia="Times New Roman" w:hAnsi="Times New Roman" w:cs="Times New Roman"/>
              <w:sz w:val="24"/>
              <w:szCs w:val="24"/>
            </w:rPr>
          </w:rPrChange>
        </w:rPr>
        <w:t xml:space="preserve">“There is also the fact that the desk has been moved,” Roderick went on. “Note the indentation on the carpet, left by the legs of the desk. We can easily deduce that the desk was moved, likely </w:t>
      </w:r>
      <w:r w:rsidRPr="009400B4">
        <w:rPr>
          <w:rFonts w:ascii="Times New Roman" w:hAnsi="Times New Roman"/>
          <w:sz w:val="24"/>
          <w:rPrChange w:id="4811" w:author="Andrea Stafford Hintz" w:date="2016-09-18T16:51:00Z">
            <w:rPr>
              <w:rFonts w:ascii="Times New Roman" w:eastAsia="Times New Roman" w:hAnsi="Times New Roman" w:cs="Times New Roman"/>
              <w:sz w:val="24"/>
              <w:szCs w:val="24"/>
            </w:rPr>
          </w:rPrChange>
        </w:rPr>
        <w:lastRenderedPageBreak/>
        <w:t>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1B309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2" w:author="Andrea Stafford Hintz" w:date="2016-09-18T16:51:00Z">
            <w:rPr>
              <w:rFonts w:ascii="Times New Roman" w:eastAsia="Times New Roman" w:hAnsi="Times New Roman" w:cs="Times New Roman"/>
              <w:sz w:val="24"/>
              <w:szCs w:val="24"/>
            </w:rPr>
          </w:rPrChange>
        </w:rPr>
        <w:t>Roderick paused to reflect on this. It was a revelation to him as well. Sometimes he seemed to speak more quickly than he could think, and occasionally, he managed to surprise even himself with his deductions.</w:t>
      </w:r>
    </w:p>
    <w:p w14:paraId="3288FD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3" w:author="Andrea Stafford Hintz" w:date="2016-09-18T16:51:00Z">
            <w:rPr>
              <w:rFonts w:ascii="Times New Roman" w:eastAsia="Times New Roman" w:hAnsi="Times New Roman" w:cs="Times New Roman"/>
              <w:sz w:val="24"/>
              <w:szCs w:val="24"/>
            </w:rPr>
          </w:rPrChange>
        </w:rPr>
        <w:t>“Here, the carpet is damp. You might not have noticed it, which I suppose can be forgiven, as you’re all quite strangely wearing shoes,” he said, regarding their footwear with suspicion. “But I assure you, it is quite damp; somebody did a rather remarkable job of washing the blood out of the carpet, but it has not yet completely dried, and it still smells musty, stale, but with a trace of iron. It might not be blood, but what else has that telltale metallic scent? Of course, perhaps the most revealing clue is that Connor’s safe has been robbed.”</w:t>
      </w:r>
    </w:p>
    <w:p w14:paraId="4C6C42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4" w:author="Andrea Stafford Hintz" w:date="2016-09-18T16:51:00Z">
            <w:rPr>
              <w:rFonts w:ascii="Times New Roman" w:eastAsia="Times New Roman" w:hAnsi="Times New Roman" w:cs="Times New Roman"/>
              <w:sz w:val="24"/>
              <w:szCs w:val="24"/>
            </w:rPr>
          </w:rPrChange>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7032D7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5" w:author="Andrea Stafford Hintz" w:date="2016-09-18T16:51:00Z">
            <w:rPr>
              <w:rFonts w:ascii="Times New Roman" w:eastAsia="Times New Roman" w:hAnsi="Times New Roman" w:cs="Times New Roman"/>
              <w:sz w:val="24"/>
              <w:szCs w:val="24"/>
            </w:rPr>
          </w:rPrChange>
        </w:rPr>
        <w:t>“His safe?” asked an officer with a distinctive and thoroughly waxed mustache.</w:t>
      </w:r>
    </w:p>
    <w:p w14:paraId="69920E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6" w:author="Andrea Stafford Hintz" w:date="2016-09-18T16:51:00Z">
            <w:rPr>
              <w:rFonts w:ascii="Times New Roman" w:eastAsia="Times New Roman" w:hAnsi="Times New Roman" w:cs="Times New Roman"/>
              <w:sz w:val="24"/>
              <w:szCs w:val="24"/>
            </w:rPr>
          </w:rPrChange>
        </w:rPr>
        <w:t>“Yes,” said Mr. Steen, “You failed to notice that as well.”</w:t>
      </w:r>
    </w:p>
    <w:p w14:paraId="23477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7" w:author="Andrea Stafford Hintz" w:date="2016-09-18T16:51:00Z">
            <w:rPr>
              <w:rFonts w:ascii="Times New Roman" w:eastAsia="Times New Roman" w:hAnsi="Times New Roman" w:cs="Times New Roman"/>
              <w:sz w:val="24"/>
              <w:szCs w:val="24"/>
            </w:rPr>
          </w:rPrChange>
        </w:rPr>
        <w:t>It wasn’t a question. The policemen looked about the room, all of them refusing to meet Mr. Steen’s eyes. Silence reigned. Finally, Roderick pointed it out.</w:t>
      </w:r>
    </w:p>
    <w:p w14:paraId="07E1B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8" w:author="Andrea Stafford Hintz" w:date="2016-09-18T16:51:00Z">
            <w:rPr>
              <w:rFonts w:ascii="Times New Roman" w:eastAsia="Times New Roman" w:hAnsi="Times New Roman" w:cs="Times New Roman"/>
              <w:sz w:val="24"/>
              <w:szCs w:val="24"/>
            </w:rPr>
          </w:rPrChange>
        </w:rPr>
        <w:t>“That’s a tea trolley,” Mr. Taggert protested.</w:t>
      </w:r>
    </w:p>
    <w:p w14:paraId="7A5488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19" w:author="Andrea Stafford Hintz" w:date="2016-09-18T16:51:00Z">
            <w:rPr>
              <w:rFonts w:ascii="Times New Roman" w:eastAsia="Times New Roman" w:hAnsi="Times New Roman" w:cs="Times New Roman"/>
              <w:sz w:val="24"/>
              <w:szCs w:val="24"/>
            </w:rPr>
          </w:rPrChange>
        </w:rPr>
        <w:t xml:space="preserve">“Oh, really? In that case, </w:t>
      </w:r>
      <w:r w:rsidR="00C245FD" w:rsidRPr="009400B4">
        <w:rPr>
          <w:rFonts w:ascii="Times New Roman" w:hAnsi="Times New Roman"/>
          <w:sz w:val="24"/>
          <w:rPrChange w:id="4820" w:author="Andrea Stafford Hintz" w:date="2016-09-18T16:51:00Z">
            <w:rPr>
              <w:rFonts w:ascii="Times New Roman" w:eastAsia="Times New Roman" w:hAnsi="Times New Roman" w:cs="Times New Roman"/>
              <w:sz w:val="24"/>
              <w:szCs w:val="24"/>
            </w:rPr>
          </w:rPrChange>
        </w:rPr>
        <w:t>Assam</w:t>
      </w:r>
      <w:r w:rsidRPr="009400B4">
        <w:rPr>
          <w:rFonts w:ascii="Times New Roman" w:hAnsi="Times New Roman"/>
          <w:sz w:val="24"/>
          <w:rPrChange w:id="4821" w:author="Andrea Stafford Hintz" w:date="2016-09-18T16:51:00Z">
            <w:rPr>
              <w:rFonts w:ascii="Times New Roman" w:eastAsia="Times New Roman" w:hAnsi="Times New Roman" w:cs="Times New Roman"/>
              <w:sz w:val="24"/>
              <w:szCs w:val="24"/>
            </w:rPr>
          </w:rPrChange>
        </w:rPr>
        <w:t>.”</w:t>
      </w:r>
    </w:p>
    <w:p w14:paraId="1807D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2" w:author="Andrea Stafford Hintz" w:date="2016-09-18T16:51:00Z">
            <w:rPr>
              <w:rFonts w:ascii="Times New Roman" w:eastAsia="Times New Roman" w:hAnsi="Times New Roman" w:cs="Times New Roman"/>
              <w:sz w:val="24"/>
              <w:szCs w:val="24"/>
            </w:rPr>
          </w:rPrChange>
        </w:rPr>
        <w:lastRenderedPageBreak/>
        <w:t>Taggert snorted. He marched across the room to the trolley. Which is when he realized that it wasn’t a tea trolley at all. Beneath the cart, a locked box had been worked into the design of the furniture. The door was cracked open.</w:t>
      </w:r>
    </w:p>
    <w:p w14:paraId="7F114E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3" w:author="Andrea Stafford Hintz" w:date="2016-09-18T16:51:00Z">
            <w:rPr>
              <w:rFonts w:ascii="Times New Roman" w:eastAsia="Times New Roman" w:hAnsi="Times New Roman" w:cs="Times New Roman"/>
              <w:sz w:val="24"/>
              <w:szCs w:val="24"/>
            </w:rPr>
          </w:rPrChange>
        </w:rPr>
        <w:t>“Eat your words, Mr. Taggert,” said Roderick. A triumphant grin curled up on his face, enjoying the detective’s reaction.</w:t>
      </w:r>
    </w:p>
    <w:p w14:paraId="560EB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4" w:author="Andrea Stafford Hintz" w:date="2016-09-18T16:51:00Z">
            <w:rPr>
              <w:rFonts w:ascii="Times New Roman" w:eastAsia="Times New Roman" w:hAnsi="Times New Roman" w:cs="Times New Roman"/>
              <w:sz w:val="24"/>
              <w:szCs w:val="24"/>
            </w:rPr>
          </w:rPrChange>
        </w:rPr>
        <w:t>“Gloating does not become you, Mr. Steen,” Taggert said flatly.</w:t>
      </w:r>
    </w:p>
    <w:p w14:paraId="0E62A7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5" w:author="Andrea Stafford Hintz" w:date="2016-09-18T16:51:00Z">
            <w:rPr>
              <w:rFonts w:ascii="Times New Roman" w:eastAsia="Times New Roman" w:hAnsi="Times New Roman" w:cs="Times New Roman"/>
              <w:sz w:val="24"/>
              <w:szCs w:val="24"/>
            </w:rPr>
          </w:rPrChange>
        </w:rPr>
        <w:t>Roderick puffed up his chest. It was true, besting Taggert in a battle of wits was a bit like beating an infant at chess, but Roderick was nothing if not fickle.</w:t>
      </w:r>
    </w:p>
    <w:p w14:paraId="79BB4F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6" w:author="Andrea Stafford Hintz" w:date="2016-09-18T16:51:00Z">
            <w:rPr>
              <w:rFonts w:ascii="Times New Roman" w:eastAsia="Times New Roman" w:hAnsi="Times New Roman" w:cs="Times New Roman"/>
              <w:sz w:val="24"/>
              <w:szCs w:val="24"/>
            </w:rPr>
          </w:rPrChange>
        </w:rPr>
        <w:t>Taggert stooped over and pulled the door open. Within the box, a large, steel safe was concealed. Its door too, was cracked open. He swung the door the rest of the way open and peered inside. Empty.</w:t>
      </w:r>
    </w:p>
    <w:p w14:paraId="21F84F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7" w:author="Andrea Stafford Hintz" w:date="2016-09-18T16:51:00Z">
            <w:rPr>
              <w:rFonts w:ascii="Times New Roman" w:eastAsia="Times New Roman" w:hAnsi="Times New Roman" w:cs="Times New Roman"/>
              <w:sz w:val="24"/>
              <w:szCs w:val="24"/>
            </w:rPr>
          </w:rPrChange>
        </w:rPr>
        <w:t>“I don’t suppose you know what was in the safe?” asked Mr. Taggert.</w:t>
      </w:r>
    </w:p>
    <w:p w14:paraId="4DFCF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8" w:author="Andrea Stafford Hintz" w:date="2016-09-18T16:51:00Z">
            <w:rPr>
              <w:rFonts w:ascii="Times New Roman" w:eastAsia="Times New Roman" w:hAnsi="Times New Roman" w:cs="Times New Roman"/>
              <w:sz w:val="24"/>
              <w:szCs w:val="24"/>
            </w:rPr>
          </w:rPrChange>
        </w:rPr>
        <w:t>“How would I possibly know that?” asked Mr. Steen, incredulous. “I’m not a psychic.”</w:t>
      </w:r>
    </w:p>
    <w:p w14:paraId="7D112F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29" w:author="Andrea Stafford Hintz" w:date="2016-09-18T16:51:00Z">
            <w:rPr>
              <w:rFonts w:ascii="Times New Roman" w:eastAsia="Times New Roman" w:hAnsi="Times New Roman" w:cs="Times New Roman"/>
              <w:sz w:val="24"/>
              <w:szCs w:val="24"/>
            </w:rPr>
          </w:rPrChange>
        </w:rPr>
        <w:t>“Please,” said Taggert. “Focus, Mr. Steen. I believe we’re just beginning to form a picture of what happened here. Just tell us what you think happened here.”</w:t>
      </w:r>
    </w:p>
    <w:p w14:paraId="1755E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0" w:author="Andrea Stafford Hintz" w:date="2016-09-18T16:51:00Z">
            <w:rPr>
              <w:rFonts w:ascii="Times New Roman" w:eastAsia="Times New Roman" w:hAnsi="Times New Roman" w:cs="Times New Roman"/>
              <w:sz w:val="24"/>
              <w:szCs w:val="24"/>
            </w:rPr>
          </w:rPrChange>
        </w:rPr>
        <w:t>“Very well,” said Roderick. He broke off as an awful sound cut through the silence of the household. The sound of screaming.</w:t>
      </w:r>
    </w:p>
    <w:p w14:paraId="5642F0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1" w:author="Andrea Stafford Hintz" w:date="2016-09-18T16:51:00Z">
            <w:rPr>
              <w:rFonts w:ascii="Times New Roman" w:eastAsia="Times New Roman" w:hAnsi="Times New Roman" w:cs="Times New Roman"/>
              <w:sz w:val="24"/>
              <w:szCs w:val="24"/>
            </w:rPr>
          </w:rPrChange>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14:paraId="61041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2" w:author="Andrea Stafford Hintz" w:date="2016-09-18T16:51:00Z">
            <w:rPr>
              <w:rFonts w:ascii="Times New Roman" w:eastAsia="Times New Roman" w:hAnsi="Times New Roman" w:cs="Times New Roman"/>
              <w:sz w:val="24"/>
              <w:szCs w:val="24"/>
            </w:rPr>
          </w:rPrChange>
        </w:rPr>
        <w:t>They heard footsteps pounding up the staircase. Taggert went to the door, as somebody called out his name. A young officer appeared in the hallway, clutching his neck as if wounded. Taggert stepped aside to let him into Connor’s study.</w:t>
      </w:r>
    </w:p>
    <w:p w14:paraId="75097BE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4833" w:author="Andrea Stafford Hintz" w:date="2016-09-18T16:51:00Z">
            <w:rPr>
              <w:rFonts w:ascii="Times New Roman" w:eastAsia="Times New Roman" w:hAnsi="Times New Roman" w:cs="Times New Roman"/>
              <w:sz w:val="24"/>
              <w:szCs w:val="24"/>
            </w:rPr>
          </w:rPrChange>
        </w:rPr>
        <w:lastRenderedPageBreak/>
        <w:t>“The dead,” he stammered, “The dead…”</w:t>
      </w:r>
    </w:p>
    <w:p w14:paraId="07E43A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4" w:author="Andrea Stafford Hintz" w:date="2016-09-18T16:51:00Z">
            <w:rPr>
              <w:rFonts w:ascii="Times New Roman" w:eastAsia="Times New Roman" w:hAnsi="Times New Roman" w:cs="Times New Roman"/>
              <w:sz w:val="24"/>
              <w:szCs w:val="24"/>
            </w:rPr>
          </w:rPrChange>
        </w:rPr>
        <w:t>“Spit it out, boy,” Taggert commanded. “What’s going on down there?”</w:t>
      </w:r>
    </w:p>
    <w:p w14:paraId="599C3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5" w:author="Andrea Stafford Hintz" w:date="2016-09-18T16:51:00Z">
            <w:rPr>
              <w:rFonts w:ascii="Times New Roman" w:eastAsia="Times New Roman" w:hAnsi="Times New Roman" w:cs="Times New Roman"/>
              <w:sz w:val="24"/>
              <w:szCs w:val="24"/>
            </w:rPr>
          </w:rPrChange>
        </w:rPr>
        <w:t>The injured officer looked up at the detective, his face pale.</w:t>
      </w:r>
    </w:p>
    <w:p w14:paraId="58E825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6" w:author="Andrea Stafford Hintz" w:date="2016-09-18T16:51:00Z">
            <w:rPr>
              <w:rFonts w:ascii="Times New Roman" w:eastAsia="Times New Roman" w:hAnsi="Times New Roman" w:cs="Times New Roman"/>
              <w:sz w:val="24"/>
              <w:szCs w:val="24"/>
            </w:rPr>
          </w:rPrChange>
        </w:rPr>
        <w:t>“The dead are waking up.”</w:t>
      </w:r>
    </w:p>
    <w:p w14:paraId="5CE68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7" w:author="Andrea Stafford Hintz" w:date="2016-09-18T16:51:00Z">
            <w:rPr>
              <w:rFonts w:ascii="Times New Roman" w:eastAsia="Times New Roman" w:hAnsi="Times New Roman" w:cs="Times New Roman"/>
              <w:sz w:val="24"/>
              <w:szCs w:val="24"/>
            </w:rPr>
          </w:rPrChange>
        </w:rPr>
        <w:t>With that, he collapsed. As soon as he let go of his wounded neck, a thick puddle of blood spilled onto the floor.</w:t>
      </w:r>
    </w:p>
    <w:p w14:paraId="12D468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38" w:author="Andrea Stafford Hintz" w:date="2016-09-18T16:51:00Z">
            <w:rPr>
              <w:rFonts w:ascii="Times New Roman" w:eastAsia="Times New Roman" w:hAnsi="Times New Roman" w:cs="Times New Roman"/>
              <w:sz w:val="24"/>
              <w:szCs w:val="24"/>
            </w:rPr>
          </w:rPrChange>
        </w:rPr>
        <w:t>Roderick stepped back, not wanting to get blood on his feet. He stared at the young man in alarm. The back of the young man’s neck had been ripped open and there were what looked like tooth marks in his flesh.</w:t>
      </w:r>
    </w:p>
    <w:p w14:paraId="79C84D9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839" w:author="Andrea Stafford Hintz" w:date="2016-09-18T16:51:00Z">
            <w:rPr>
              <w:rFonts w:ascii="Times New Roman" w:eastAsia="Times New Roman" w:hAnsi="Times New Roman" w:cs="Times New Roman"/>
              <w:sz w:val="24"/>
              <w:szCs w:val="24"/>
            </w:rPr>
          </w:rPrChange>
        </w:rPr>
        <w:t>#</w:t>
      </w:r>
    </w:p>
    <w:p w14:paraId="1455692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840" w:name="Scene_18"/>
      <w:r w:rsidRPr="009400B4">
        <w:rPr>
          <w:rFonts w:ascii="Times New Roman" w:hAnsi="Times New Roman"/>
          <w:sz w:val="24"/>
          <w:rPrChange w:id="4841" w:author="Andrea Stafford Hintz" w:date="2016-09-18T16:51:00Z">
            <w:rPr>
              <w:rFonts w:ascii="Times New Roman" w:eastAsia="Times New Roman" w:hAnsi="Times New Roman" w:cs="Times New Roman"/>
              <w:sz w:val="24"/>
              <w:szCs w:val="24"/>
            </w:rPr>
          </w:rPrChange>
        </w:rPr>
        <w:t>Jonathan</w:t>
      </w:r>
      <w:bookmarkEnd w:id="4840"/>
      <w:r w:rsidRPr="009400B4">
        <w:rPr>
          <w:rFonts w:ascii="Times New Roman" w:hAnsi="Times New Roman"/>
          <w:sz w:val="24"/>
          <w:rPrChange w:id="4842" w:author="Andrea Stafford Hintz" w:date="2016-09-18T16:51:00Z">
            <w:rPr>
              <w:rFonts w:ascii="Times New Roman" w:eastAsia="Times New Roman" w:hAnsi="Times New Roman" w:cs="Times New Roman"/>
              <w:sz w:val="24"/>
              <w:szCs w:val="24"/>
            </w:rPr>
          </w:rPrChange>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sidRPr="009400B4">
        <w:rPr>
          <w:rFonts w:ascii="Times New Roman" w:hAnsi="Times New Roman"/>
          <w:i/>
          <w:sz w:val="24"/>
          <w:rPrChange w:id="4843" w:author="Andrea Stafford Hintz" w:date="2016-09-18T16:51:00Z">
            <w:rPr>
              <w:rFonts w:ascii="Times New Roman" w:eastAsia="Times New Roman" w:hAnsi="Times New Roman" w:cs="Times New Roman"/>
              <w:i/>
              <w:sz w:val="24"/>
              <w:szCs w:val="24"/>
            </w:rPr>
          </w:rPrChange>
        </w:rPr>
        <w:t xml:space="preserve">Penny Dreadful’s </w:t>
      </w:r>
      <w:r w:rsidRPr="009400B4">
        <w:rPr>
          <w:rFonts w:ascii="Times New Roman" w:hAnsi="Times New Roman"/>
          <w:sz w:val="24"/>
          <w:rPrChange w:id="4844" w:author="Andrea Stafford Hintz" w:date="2016-09-18T16:51:00Z">
            <w:rPr>
              <w:rFonts w:ascii="Times New Roman" w:eastAsia="Times New Roman" w:hAnsi="Times New Roman" w:cs="Times New Roman"/>
              <w:sz w:val="24"/>
              <w:szCs w:val="24"/>
            </w:rPr>
          </w:rPrChange>
        </w:rP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2BAEF7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45" w:author="Andrea Stafford Hintz" w:date="2016-09-18T16:51:00Z">
            <w:rPr>
              <w:rFonts w:ascii="Times New Roman" w:eastAsia="Times New Roman" w:hAnsi="Times New Roman" w:cs="Times New Roman"/>
              <w:sz w:val="24"/>
              <w:szCs w:val="24"/>
            </w:rPr>
          </w:rPrChange>
        </w:rPr>
        <w:t>He made his way to the gate and pushed it open, hoping for a clearer view from the street. Jonathan could barely see his own two feet as the rain began to fall in earnest.</w:t>
      </w:r>
    </w:p>
    <w:p w14:paraId="72623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46" w:author="Andrea Stafford Hintz" w:date="2016-09-18T16:51:00Z">
            <w:rPr>
              <w:rFonts w:ascii="Times New Roman" w:eastAsia="Times New Roman" w:hAnsi="Times New Roman" w:cs="Times New Roman"/>
              <w:sz w:val="24"/>
              <w:szCs w:val="24"/>
            </w:rPr>
          </w:rPrChange>
        </w:rPr>
        <w:lastRenderedPageBreak/>
        <w:t>Before he had a chance to fire the flare, a deep, low voice resonated through the fog from behind him.</w:t>
      </w:r>
    </w:p>
    <w:p w14:paraId="3D7635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47" w:author="Andrea Stafford Hintz" w:date="2016-09-18T16:51:00Z">
            <w:rPr>
              <w:rFonts w:ascii="Times New Roman" w:eastAsia="Times New Roman" w:hAnsi="Times New Roman" w:cs="Times New Roman"/>
              <w:sz w:val="24"/>
              <w:szCs w:val="24"/>
            </w:rPr>
          </w:rPrChange>
        </w:rPr>
        <w:t>“Mr. Grimmer.”</w:t>
      </w:r>
    </w:p>
    <w:p w14:paraId="7AE662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48" w:author="Andrea Stafford Hintz" w:date="2016-09-18T16:51:00Z">
            <w:rPr>
              <w:rFonts w:ascii="Times New Roman" w:eastAsia="Times New Roman" w:hAnsi="Times New Roman" w:cs="Times New Roman"/>
              <w:sz w:val="24"/>
              <w:szCs w:val="24"/>
            </w:rPr>
          </w:rPrChange>
        </w:rPr>
        <w:t>It was Henry Charles Ocelot. Jonathan spun around to face him and was surprised to see the man’s face so close to his own.</w:t>
      </w:r>
    </w:p>
    <w:p w14:paraId="735C7D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49" w:author="Andrea Stafford Hintz" w:date="2016-09-18T16:51:00Z">
            <w:rPr>
              <w:rFonts w:ascii="Times New Roman" w:eastAsia="Times New Roman" w:hAnsi="Times New Roman" w:cs="Times New Roman"/>
              <w:sz w:val="24"/>
              <w:szCs w:val="24"/>
            </w:rPr>
          </w:rPrChange>
        </w:rPr>
        <w:t>“Mr. Ocelot,” said Jonathan, having to speak up to be heard against the noise of falling rain and crashing thunder.</w:t>
      </w:r>
    </w:p>
    <w:p w14:paraId="3E4B0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0" w:author="Andrea Stafford Hintz" w:date="2016-09-18T16:51:00Z">
            <w:rPr>
              <w:rFonts w:ascii="Times New Roman" w:eastAsia="Times New Roman" w:hAnsi="Times New Roman" w:cs="Times New Roman"/>
              <w:sz w:val="24"/>
              <w:szCs w:val="24"/>
            </w:rPr>
          </w:rPrChange>
        </w:rPr>
        <w:t>“Sorry if I startled you, Mr. Grimmer,” the large man replied.</w:t>
      </w:r>
    </w:p>
    <w:p w14:paraId="607A2B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1" w:author="Andrea Stafford Hintz" w:date="2016-09-18T16:51:00Z">
            <w:rPr>
              <w:rFonts w:ascii="Times New Roman" w:eastAsia="Times New Roman" w:hAnsi="Times New Roman" w:cs="Times New Roman"/>
              <w:sz w:val="24"/>
              <w:szCs w:val="24"/>
            </w:rPr>
          </w:rPrChange>
        </w:rPr>
        <w:t>“Shouldn’t you be seeing to your employer?” Jonathan asked, unsettled by the large man’s presence.</w:t>
      </w:r>
    </w:p>
    <w:p w14:paraId="49E13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2" w:author="Andrea Stafford Hintz" w:date="2016-09-18T16:51:00Z">
            <w:rPr>
              <w:rFonts w:ascii="Times New Roman" w:eastAsia="Times New Roman" w:hAnsi="Times New Roman" w:cs="Times New Roman"/>
              <w:sz w:val="24"/>
              <w:szCs w:val="24"/>
            </w:rPr>
          </w:rPrChange>
        </w:rP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60065B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3" w:author="Andrea Stafford Hintz" w:date="2016-09-18T16:51:00Z">
            <w:rPr>
              <w:rFonts w:ascii="Times New Roman" w:eastAsia="Times New Roman" w:hAnsi="Times New Roman" w:cs="Times New Roman"/>
              <w:sz w:val="24"/>
              <w:szCs w:val="24"/>
            </w:rPr>
          </w:rPrChange>
        </w:rPr>
        <w:t>Jonathan looked up at him, swallowing a knot that was forming in his throat. “Are you threatening me, Mr. Ocelot?” he asked, more timidly than he’d intended.</w:t>
      </w:r>
    </w:p>
    <w:p w14:paraId="6F025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4" w:author="Andrea Stafford Hintz" w:date="2016-09-18T16:51:00Z">
            <w:rPr>
              <w:rFonts w:ascii="Times New Roman" w:eastAsia="Times New Roman" w:hAnsi="Times New Roman" w:cs="Times New Roman"/>
              <w:sz w:val="24"/>
              <w:szCs w:val="24"/>
            </w:rPr>
          </w:rPrChange>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14:paraId="4801C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5" w:author="Andrea Stafford Hintz" w:date="2016-09-18T16:51:00Z">
            <w:rPr>
              <w:rFonts w:ascii="Times New Roman" w:eastAsia="Times New Roman" w:hAnsi="Times New Roman" w:cs="Times New Roman"/>
              <w:sz w:val="24"/>
              <w:szCs w:val="24"/>
            </w:rPr>
          </w:rPrChange>
        </w:rPr>
        <w:t>“No, Mr. Grimmer. I’m not threatening you. I’m only trying to tell you that you may have gotten the wrong impression of my employer. Things, with him, are not quite what they seem.”</w:t>
      </w:r>
    </w:p>
    <w:p w14:paraId="08617F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6" w:author="Andrea Stafford Hintz" w:date="2016-09-18T16:51:00Z">
            <w:rPr>
              <w:rFonts w:ascii="Times New Roman" w:eastAsia="Times New Roman" w:hAnsi="Times New Roman" w:cs="Times New Roman"/>
              <w:sz w:val="24"/>
              <w:szCs w:val="24"/>
            </w:rPr>
          </w:rPrChange>
        </w:rPr>
        <w:lastRenderedPageBreak/>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1F76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7" w:author="Andrea Stafford Hintz" w:date="2016-09-18T16:51:00Z">
            <w:rPr>
              <w:rFonts w:ascii="Times New Roman" w:eastAsia="Times New Roman" w:hAnsi="Times New Roman" w:cs="Times New Roman"/>
              <w:sz w:val="24"/>
              <w:szCs w:val="24"/>
            </w:rPr>
          </w:rPrChange>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2B0BB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8" w:author="Andrea Stafford Hintz" w:date="2016-09-18T16:51:00Z">
            <w:rPr>
              <w:rFonts w:ascii="Times New Roman" w:eastAsia="Times New Roman" w:hAnsi="Times New Roman" w:cs="Times New Roman"/>
              <w:sz w:val="24"/>
              <w:szCs w:val="24"/>
            </w:rPr>
          </w:rPrChange>
        </w:rPr>
        <w:t>Ocelot said nothing, but Jonathan could see that he was deep in thought. After a while, the rain beginning to soak through his coat, he continued.</w:t>
      </w:r>
    </w:p>
    <w:p w14:paraId="7ACD48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59" w:author="Andrea Stafford Hintz" w:date="2016-09-18T16:51:00Z">
            <w:rPr>
              <w:rFonts w:ascii="Times New Roman" w:eastAsia="Times New Roman" w:hAnsi="Times New Roman" w:cs="Times New Roman"/>
              <w:sz w:val="24"/>
              <w:szCs w:val="24"/>
            </w:rPr>
          </w:rPrChange>
        </w:rPr>
        <w:t xml:space="preserve">“Think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w:t>
      </w:r>
      <w:r w:rsidR="00C245FD" w:rsidRPr="009400B4">
        <w:rPr>
          <w:rFonts w:ascii="Times New Roman" w:hAnsi="Times New Roman"/>
          <w:sz w:val="24"/>
          <w:rPrChange w:id="4860" w:author="Andrea Stafford Hintz" w:date="2016-09-18T16:51:00Z">
            <w:rPr>
              <w:rFonts w:ascii="Times New Roman" w:eastAsia="Times New Roman" w:hAnsi="Times New Roman" w:cs="Times New Roman"/>
              <w:sz w:val="24"/>
              <w:szCs w:val="24"/>
            </w:rPr>
          </w:rPrChange>
        </w:rPr>
        <w:t>Resurrectionist’s</w:t>
      </w:r>
      <w:r w:rsidRPr="009400B4">
        <w:rPr>
          <w:rFonts w:ascii="Times New Roman" w:hAnsi="Times New Roman"/>
          <w:sz w:val="24"/>
          <w:rPrChange w:id="4861" w:author="Andrea Stafford Hintz" w:date="2016-09-18T16:51:00Z">
            <w:rPr>
              <w:rFonts w:ascii="Times New Roman" w:eastAsia="Times New Roman" w:hAnsi="Times New Roman" w:cs="Times New Roman"/>
              <w:sz w:val="24"/>
              <w:szCs w:val="24"/>
            </w:rPr>
          </w:rPrChange>
        </w:rPr>
        <w:t xml:space="preserve"> activities, Anthony Tidkins in particular. He followed the Ripper case with similar interest. The case of Dr. Palmer. Burke and Hare.”</w:t>
      </w:r>
    </w:p>
    <w:p w14:paraId="306428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62" w:author="Andrea Stafford Hintz" w:date="2016-09-18T16:51:00Z">
            <w:rPr>
              <w:rFonts w:ascii="Times New Roman" w:eastAsia="Times New Roman" w:hAnsi="Times New Roman" w:cs="Times New Roman"/>
              <w:sz w:val="24"/>
              <w:szCs w:val="24"/>
            </w:rPr>
          </w:rPrChange>
        </w:rPr>
        <w:t>Jonathan blinked at that. How could Sinews have followed the Burke and Hare case? It was well before his time. That would have put Sinews at over seventy years of age.</w:t>
      </w:r>
    </w:p>
    <w:p w14:paraId="0D671F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63" w:author="Andrea Stafford Hintz" w:date="2016-09-18T16:51:00Z">
            <w:rPr>
              <w:rFonts w:ascii="Times New Roman" w:eastAsia="Times New Roman" w:hAnsi="Times New Roman" w:cs="Times New Roman"/>
              <w:sz w:val="24"/>
              <w:szCs w:val="24"/>
            </w:rPr>
          </w:rPrChange>
        </w:rPr>
        <w:t xml:space="preserve">“He has a difficult personality, I know,” Ocelot continued, heedless of Jonathan’s confusion. “To say that he has unsavory interests could be considered a vast understatement. I have known him for many years, however. You </w:t>
      </w:r>
      <w:r w:rsidRPr="009400B4">
        <w:rPr>
          <w:rFonts w:ascii="Times New Roman" w:hAnsi="Times New Roman"/>
          <w:i/>
          <w:sz w:val="24"/>
          <w:rPrChange w:id="4864" w:author="Andrea Stafford Hintz" w:date="2016-09-18T16:51:00Z">
            <w:rPr>
              <w:rFonts w:ascii="Times New Roman" w:eastAsia="Times New Roman" w:hAnsi="Times New Roman" w:cs="Times New Roman"/>
              <w:i/>
              <w:sz w:val="24"/>
              <w:szCs w:val="24"/>
            </w:rPr>
          </w:rPrChange>
        </w:rPr>
        <w:t>can</w:t>
      </w:r>
      <w:r w:rsidRPr="009400B4">
        <w:rPr>
          <w:rFonts w:ascii="Times New Roman" w:hAnsi="Times New Roman"/>
          <w:sz w:val="24"/>
          <w:rPrChange w:id="4865" w:author="Andrea Stafford Hintz" w:date="2016-09-18T16:51:00Z">
            <w:rPr>
              <w:rFonts w:ascii="Times New Roman" w:eastAsia="Times New Roman" w:hAnsi="Times New Roman" w:cs="Times New Roman"/>
              <w:sz w:val="24"/>
              <w:szCs w:val="24"/>
            </w:rPr>
          </w:rPrChange>
        </w:rPr>
        <w:t xml:space="preserve"> trust him.”</w:t>
      </w:r>
    </w:p>
    <w:p w14:paraId="4831EA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66" w:author="Andrea Stafford Hintz" w:date="2016-09-18T16:51:00Z">
            <w:rPr>
              <w:rFonts w:ascii="Times New Roman" w:eastAsia="Times New Roman" w:hAnsi="Times New Roman" w:cs="Times New Roman"/>
              <w:sz w:val="24"/>
              <w:szCs w:val="24"/>
            </w:rPr>
          </w:rPrChange>
        </w:rPr>
        <w:t>Jonathan remained unconvinced.</w:t>
      </w:r>
    </w:p>
    <w:p w14:paraId="3DF8E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67" w:author="Andrea Stafford Hintz" w:date="2016-09-18T16:51:00Z">
            <w:rPr>
              <w:rFonts w:ascii="Times New Roman" w:eastAsia="Times New Roman" w:hAnsi="Times New Roman" w:cs="Times New Roman"/>
              <w:sz w:val="24"/>
              <w:szCs w:val="24"/>
            </w:rPr>
          </w:rPrChange>
        </w:rPr>
        <w:t xml:space="preserve">“How do I know I can trust </w:t>
      </w:r>
      <w:r w:rsidRPr="009400B4">
        <w:rPr>
          <w:rFonts w:ascii="Times New Roman" w:hAnsi="Times New Roman"/>
          <w:i/>
          <w:sz w:val="24"/>
          <w:rPrChange w:id="4868" w:author="Andrea Stafford Hintz" w:date="2016-09-18T16:51:00Z">
            <w:rPr>
              <w:rFonts w:ascii="Times New Roman" w:eastAsia="Times New Roman" w:hAnsi="Times New Roman" w:cs="Times New Roman"/>
              <w:i/>
              <w:sz w:val="24"/>
              <w:szCs w:val="24"/>
            </w:rPr>
          </w:rPrChange>
        </w:rPr>
        <w:t>you</w:t>
      </w:r>
      <w:r w:rsidRPr="009400B4">
        <w:rPr>
          <w:rFonts w:ascii="Times New Roman" w:hAnsi="Times New Roman"/>
          <w:sz w:val="24"/>
          <w:rPrChange w:id="4869" w:author="Andrea Stafford Hintz" w:date="2016-09-18T16:51:00Z">
            <w:rPr>
              <w:rFonts w:ascii="Times New Roman" w:eastAsia="Times New Roman" w:hAnsi="Times New Roman" w:cs="Times New Roman"/>
              <w:sz w:val="24"/>
              <w:szCs w:val="24"/>
            </w:rPr>
          </w:rPrChange>
        </w:rPr>
        <w:t>, Mr. Ocelot?”</w:t>
      </w:r>
    </w:p>
    <w:p w14:paraId="11CD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0" w:author="Andrea Stafford Hintz" w:date="2016-09-18T16:51:00Z">
            <w:rPr>
              <w:rFonts w:ascii="Times New Roman" w:eastAsia="Times New Roman" w:hAnsi="Times New Roman" w:cs="Times New Roman"/>
              <w:sz w:val="24"/>
              <w:szCs w:val="24"/>
            </w:rPr>
          </w:rPrChange>
        </w:rPr>
        <w:t>“What do your instincts tell you?” Mr. Ocelot asked him.</w:t>
      </w:r>
    </w:p>
    <w:p w14:paraId="02DA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1" w:author="Andrea Stafford Hintz" w:date="2016-09-18T16:51:00Z">
            <w:rPr>
              <w:rFonts w:ascii="Times New Roman" w:eastAsia="Times New Roman" w:hAnsi="Times New Roman" w:cs="Times New Roman"/>
              <w:sz w:val="24"/>
              <w:szCs w:val="24"/>
            </w:rPr>
          </w:rPrChange>
        </w:rPr>
        <w:lastRenderedPageBreak/>
        <w:t>Jonathan had to admit, there was something about Ocelot’s warm demeanor that made him want to trust the man, though his appearance was frightening, and his association with Parson Sinews was damning.</w:t>
      </w:r>
    </w:p>
    <w:p w14:paraId="2685B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2" w:author="Andrea Stafford Hintz" w:date="2016-09-18T16:51:00Z">
            <w:rPr>
              <w:rFonts w:ascii="Times New Roman" w:eastAsia="Times New Roman" w:hAnsi="Times New Roman" w:cs="Times New Roman"/>
              <w:sz w:val="24"/>
              <w:szCs w:val="24"/>
            </w:rPr>
          </w:rPrChange>
        </w:rPr>
        <w:t>“When your world is crumbling around you, you should trust your own instincts. But if you really want my advice, Mr. Grimmer…” Ocelot trailed off. He was looking in the opposite direction.</w:t>
      </w:r>
    </w:p>
    <w:p w14:paraId="72213B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3" w:author="Andrea Stafford Hintz" w:date="2016-09-18T16:51:00Z">
            <w:rPr>
              <w:rFonts w:ascii="Times New Roman" w:eastAsia="Times New Roman" w:hAnsi="Times New Roman" w:cs="Times New Roman"/>
              <w:sz w:val="24"/>
              <w:szCs w:val="24"/>
            </w:rPr>
          </w:rPrChange>
        </w:rPr>
        <w:t>“Yes?”</w:t>
      </w:r>
    </w:p>
    <w:p w14:paraId="7FEDC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4" w:author="Andrea Stafford Hintz" w:date="2016-09-18T16:51:00Z">
            <w:rPr>
              <w:rFonts w:ascii="Times New Roman" w:eastAsia="Times New Roman" w:hAnsi="Times New Roman" w:cs="Times New Roman"/>
              <w:sz w:val="24"/>
              <w:szCs w:val="24"/>
            </w:rPr>
          </w:rPrChange>
        </w:rPr>
        <w:t>“Someone’s coming,” he said. “Quickly.”</w:t>
      </w:r>
    </w:p>
    <w:p w14:paraId="5F432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5" w:author="Andrea Stafford Hintz" w:date="2016-09-18T16:51:00Z">
            <w:rPr>
              <w:rFonts w:ascii="Times New Roman" w:eastAsia="Times New Roman" w:hAnsi="Times New Roman" w:cs="Times New Roman"/>
              <w:sz w:val="24"/>
              <w:szCs w:val="24"/>
            </w:rPr>
          </w:rPrChange>
        </w:rP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14:paraId="2EAE7C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6" w:author="Andrea Stafford Hintz" w:date="2016-09-18T16:51:00Z">
            <w:rPr>
              <w:rFonts w:ascii="Times New Roman" w:eastAsia="Times New Roman" w:hAnsi="Times New Roman" w:cs="Times New Roman"/>
              <w:sz w:val="24"/>
              <w:szCs w:val="24"/>
            </w:rPr>
          </w:rPrChange>
        </w:rPr>
        <w:t>“What’s going on?” Jonathan whispered.</w:t>
      </w:r>
    </w:p>
    <w:p w14:paraId="76F26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77" w:author="Andrea Stafford Hintz" w:date="2016-09-18T16:51:00Z">
            <w:rPr>
              <w:rFonts w:ascii="Times New Roman" w:eastAsia="Times New Roman" w:hAnsi="Times New Roman" w:cs="Times New Roman"/>
              <w:sz w:val="24"/>
              <w:szCs w:val="24"/>
            </w:rPr>
          </w:rPrChange>
        </w:rPr>
        <w:t xml:space="preserve">They must have been looking for him, he thought. They probably wanted to question him about the events at Lord Connor’s masquerade. How had they found him here? It didn’t even occur to him that Roderick might have given the police his whereabouts. Perhaps they’d spotted the </w:t>
      </w:r>
      <w:r w:rsidRPr="009400B4">
        <w:rPr>
          <w:rFonts w:ascii="Times New Roman" w:hAnsi="Times New Roman"/>
          <w:i/>
          <w:sz w:val="24"/>
          <w:rPrChange w:id="4878" w:author="Andrea Stafford Hintz" w:date="2016-09-18T16:51:00Z">
            <w:rPr>
              <w:rFonts w:ascii="Times New Roman" w:eastAsia="Times New Roman" w:hAnsi="Times New Roman" w:cs="Times New Roman"/>
              <w:i/>
              <w:sz w:val="24"/>
              <w:szCs w:val="24"/>
            </w:rPr>
          </w:rPrChange>
        </w:rPr>
        <w:t xml:space="preserve">Penny Dreadful </w:t>
      </w:r>
      <w:r w:rsidRPr="009400B4">
        <w:rPr>
          <w:rFonts w:ascii="Times New Roman" w:hAnsi="Times New Roman"/>
          <w:sz w:val="24"/>
          <w:rPrChange w:id="4879" w:author="Andrea Stafford Hintz" w:date="2016-09-18T16:51:00Z">
            <w:rPr>
              <w:rFonts w:ascii="Times New Roman" w:eastAsia="Times New Roman" w:hAnsi="Times New Roman" w:cs="Times New Roman"/>
              <w:sz w:val="24"/>
              <w:szCs w:val="24"/>
            </w:rPr>
          </w:rPrChange>
        </w:rPr>
        <w:t>and followed it. He scanned the sky again for any sign of it, but still couldn’t see it.</w:t>
      </w:r>
    </w:p>
    <w:p w14:paraId="4D119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0" w:author="Andrea Stafford Hintz" w:date="2016-09-18T16:51:00Z">
            <w:rPr>
              <w:rFonts w:ascii="Times New Roman" w:eastAsia="Times New Roman" w:hAnsi="Times New Roman" w:cs="Times New Roman"/>
              <w:sz w:val="24"/>
              <w:szCs w:val="24"/>
            </w:rPr>
          </w:rPrChange>
        </w:rPr>
        <w:t>“Quiet,” Ocelot whispered back.</w:t>
      </w:r>
    </w:p>
    <w:p w14:paraId="366450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1" w:author="Andrea Stafford Hintz" w:date="2016-09-18T16:51:00Z">
            <w:rPr>
              <w:rFonts w:ascii="Times New Roman" w:eastAsia="Times New Roman" w:hAnsi="Times New Roman" w:cs="Times New Roman"/>
              <w:sz w:val="24"/>
              <w:szCs w:val="24"/>
            </w:rPr>
          </w:rPrChange>
        </w:rPr>
        <w:t>“Mr. Sinews,” they heard the police officer call. “Or do you prefer your alias? Anthony Tidkins.”</w:t>
      </w:r>
    </w:p>
    <w:p w14:paraId="416586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2" w:author="Andrea Stafford Hintz" w:date="2016-09-18T16:51:00Z">
            <w:rPr>
              <w:rFonts w:ascii="Times New Roman" w:eastAsia="Times New Roman" w:hAnsi="Times New Roman" w:cs="Times New Roman"/>
              <w:sz w:val="24"/>
              <w:szCs w:val="24"/>
            </w:rPr>
          </w:rPrChange>
        </w:rPr>
        <w:t>Jonathan’s heart pounded, worried the police would spot them despite their hiding spot. At least the police weren’t here for him.</w:t>
      </w:r>
    </w:p>
    <w:p w14:paraId="6EDFE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3" w:author="Andrea Stafford Hintz" w:date="2016-09-18T16:51:00Z">
            <w:rPr>
              <w:rFonts w:ascii="Times New Roman" w:eastAsia="Times New Roman" w:hAnsi="Times New Roman" w:cs="Times New Roman"/>
              <w:sz w:val="24"/>
              <w:szCs w:val="24"/>
            </w:rPr>
          </w:rPrChange>
        </w:rPr>
        <w:lastRenderedPageBreak/>
        <w:t>He couldn’t make out Sinews’ reply from where he stood. Thunder continued to crash, and rain hammered down on the cobblestone, as cacophonous as a rushing river.</w:t>
      </w:r>
    </w:p>
    <w:p w14:paraId="1F6078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4" w:author="Andrea Stafford Hintz" w:date="2016-09-18T16:51:00Z">
            <w:rPr>
              <w:rFonts w:ascii="Times New Roman" w:eastAsia="Times New Roman" w:hAnsi="Times New Roman" w:cs="Times New Roman"/>
              <w:sz w:val="24"/>
              <w:szCs w:val="24"/>
            </w:rPr>
          </w:rPrChange>
        </w:rPr>
        <w:t>“You are under arrest for the murder of Lord Henry Connor,” said the police officer loudly. His voice resonated, even against the noise of the storm.</w:t>
      </w:r>
    </w:p>
    <w:p w14:paraId="52F6ED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85" w:author="Andrea Stafford Hintz" w:date="2016-09-18T16:51:00Z">
            <w:rPr>
              <w:rFonts w:ascii="Times New Roman" w:eastAsia="Times New Roman" w:hAnsi="Times New Roman" w:cs="Times New Roman"/>
              <w:sz w:val="24"/>
              <w:szCs w:val="24"/>
            </w:rPr>
          </w:rPrChange>
        </w:rPr>
        <w:t>Jonathan watched in stunned silence as the policemen surrounded Parson Sinews, drawing their guns and aiming them at Sinews.</w:t>
      </w:r>
    </w:p>
    <w:p w14:paraId="661116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2"/>
          <w:headerReference w:type="default" r:id="rId63"/>
          <w:footerReference w:type="even" r:id="rId64"/>
          <w:footerReference w:type="default" r:id="rId65"/>
          <w:headerReference w:type="first" r:id="rId66"/>
          <w:footerReference w:type="first" r:id="rId67"/>
          <w:pgSz w:w="12242" w:h="15842"/>
          <w:pgMar w:top="1440" w:right="1440" w:bottom="1440" w:left="1440" w:header="720" w:footer="720" w:gutter="0"/>
          <w:cols w:space="720"/>
          <w:titlePg/>
        </w:sectPr>
      </w:pPr>
    </w:p>
    <w:p w14:paraId="38A0A6D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886" w:name="Chapter_10"/>
      <w:r w:rsidRPr="009400B4">
        <w:rPr>
          <w:rFonts w:ascii="Times New Roman" w:hAnsi="Times New Roman"/>
          <w:sz w:val="24"/>
          <w:rPrChange w:id="4887" w:author="Andrea Stafford Hintz" w:date="2016-09-18T16:51:00Z">
            <w:rPr>
              <w:rFonts w:ascii="Times New Roman" w:eastAsia="Times New Roman" w:hAnsi="Times New Roman" w:cs="Times New Roman"/>
              <w:sz w:val="24"/>
              <w:szCs w:val="24"/>
            </w:rPr>
          </w:rPrChange>
        </w:rPr>
        <w:lastRenderedPageBreak/>
        <w:t>Chapter</w:t>
      </w:r>
      <w:bookmarkEnd w:id="4886"/>
      <w:r w:rsidRPr="009400B4">
        <w:rPr>
          <w:rFonts w:ascii="Times New Roman" w:hAnsi="Times New Roman"/>
          <w:sz w:val="24"/>
          <w:rPrChange w:id="4888" w:author="Andrea Stafford Hintz" w:date="2016-09-18T16:51:00Z">
            <w:rPr>
              <w:rFonts w:ascii="Times New Roman" w:eastAsia="Times New Roman" w:hAnsi="Times New Roman" w:cs="Times New Roman"/>
              <w:sz w:val="24"/>
              <w:szCs w:val="24"/>
            </w:rPr>
          </w:rPrChange>
        </w:rPr>
        <w:t xml:space="preserve"> Ten</w:t>
      </w:r>
    </w:p>
    <w:p w14:paraId="062C9F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889" w:author="Andrea Stafford Hintz" w:date="2016-09-18T16:51:00Z">
            <w:rPr>
              <w:rFonts w:ascii="Times New Roman" w:eastAsia="Times New Roman" w:hAnsi="Times New Roman" w:cs="Times New Roman"/>
              <w:sz w:val="24"/>
              <w:szCs w:val="24"/>
            </w:rPr>
          </w:rPrChange>
        </w:rPr>
        <w:t>“One death to a man is a serious thing”</w:t>
      </w:r>
    </w:p>
    <w:p w14:paraId="78E8451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AF16F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890" w:author="Andrea Stafford Hintz" w:date="2016-09-18T16:51:00Z">
            <w:rPr>
              <w:rFonts w:ascii="Times New Roman" w:eastAsia="Times New Roman" w:hAnsi="Times New Roman" w:cs="Times New Roman"/>
              <w:sz w:val="24"/>
              <w:szCs w:val="24"/>
            </w:rPr>
          </w:rPrChange>
        </w:rPr>
        <w:t>- Sir Richard Francis Burton</w:t>
      </w:r>
    </w:p>
    <w:p w14:paraId="3511B22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2ECCF5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DA7A5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891" w:name="Scene_20"/>
      <w:r w:rsidRPr="009400B4">
        <w:rPr>
          <w:rFonts w:ascii="Times New Roman" w:hAnsi="Times New Roman"/>
          <w:sz w:val="24"/>
          <w:rPrChange w:id="4892" w:author="Andrea Stafford Hintz" w:date="2016-09-18T16:51:00Z">
            <w:rPr>
              <w:rFonts w:ascii="Times New Roman" w:eastAsia="Times New Roman" w:hAnsi="Times New Roman" w:cs="Times New Roman"/>
              <w:sz w:val="24"/>
              <w:szCs w:val="24"/>
            </w:rPr>
          </w:rPrChange>
        </w:rPr>
        <w:t>Roderick</w:t>
      </w:r>
      <w:bookmarkEnd w:id="4891"/>
      <w:r w:rsidRPr="009400B4">
        <w:rPr>
          <w:rFonts w:ascii="Times New Roman" w:hAnsi="Times New Roman"/>
          <w:sz w:val="24"/>
          <w:rPrChange w:id="4893" w:author="Andrea Stafford Hintz" w:date="2016-09-18T16:51:00Z">
            <w:rPr>
              <w:rFonts w:ascii="Times New Roman" w:eastAsia="Times New Roman" w:hAnsi="Times New Roman" w:cs="Times New Roman"/>
              <w:sz w:val="24"/>
              <w:szCs w:val="24"/>
            </w:rPr>
          </w:rPrChange>
        </w:rPr>
        <w:t xml:space="preserve"> hated to get blood on his feet, but he put his discomfort aside and stepped forward to put his fingers on the fallen policeman’s neck. He felt for a pulse.</w:t>
      </w:r>
    </w:p>
    <w:p w14:paraId="459552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4" w:author="Andrea Stafford Hintz" w:date="2016-09-18T16:51:00Z">
            <w:rPr>
              <w:rFonts w:ascii="Times New Roman" w:eastAsia="Times New Roman" w:hAnsi="Times New Roman" w:cs="Times New Roman"/>
              <w:sz w:val="24"/>
              <w:szCs w:val="24"/>
            </w:rPr>
          </w:rPrChange>
        </w:rPr>
        <w:t>“He seems quite dead,” Roderick announced.</w:t>
      </w:r>
    </w:p>
    <w:p w14:paraId="0C89D3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5" w:author="Andrea Stafford Hintz" w:date="2016-09-18T16:51:00Z">
            <w:rPr>
              <w:rFonts w:ascii="Times New Roman" w:eastAsia="Times New Roman" w:hAnsi="Times New Roman" w:cs="Times New Roman"/>
              <w:sz w:val="24"/>
              <w:szCs w:val="24"/>
            </w:rPr>
          </w:rPrChange>
        </w:rPr>
        <w:t>“God!” said Taggert, “Nichols…he was just a boy, really.”</w:t>
      </w:r>
    </w:p>
    <w:p w14:paraId="1E759D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6" w:author="Andrea Stafford Hintz" w:date="2016-09-18T16:51:00Z">
            <w:rPr>
              <w:rFonts w:ascii="Times New Roman" w:eastAsia="Times New Roman" w:hAnsi="Times New Roman" w:cs="Times New Roman"/>
              <w:sz w:val="24"/>
              <w:szCs w:val="24"/>
            </w:rPr>
          </w:rPrChange>
        </w:rPr>
        <w:t>Roderick thought of what the man had said before he died. From downstairs Roderick could hear voices. Inhuman moans, which resonated through the floorboards.</w:t>
      </w:r>
    </w:p>
    <w:p w14:paraId="21321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7" w:author="Andrea Stafford Hintz" w:date="2016-09-18T16:51:00Z">
            <w:rPr>
              <w:rFonts w:ascii="Times New Roman" w:eastAsia="Times New Roman" w:hAnsi="Times New Roman" w:cs="Times New Roman"/>
              <w:sz w:val="24"/>
              <w:szCs w:val="24"/>
            </w:rPr>
          </w:rPrChange>
        </w:rPr>
        <w:t>“The dead are waking up,” he repeated the dead policeman’s words. “It seems evident that the dead were not dead at all. Merely unconscious.”</w:t>
      </w:r>
    </w:p>
    <w:p w14:paraId="19993C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8" w:author="Andrea Stafford Hintz" w:date="2016-09-18T16:51:00Z">
            <w:rPr>
              <w:rFonts w:ascii="Times New Roman" w:eastAsia="Times New Roman" w:hAnsi="Times New Roman" w:cs="Times New Roman"/>
              <w:sz w:val="24"/>
              <w:szCs w:val="24"/>
            </w:rPr>
          </w:rPrChange>
        </w:rPr>
        <w:t>“What?” exclaimed Taggert, not following. “Never mind. What could have done this to him?”</w:t>
      </w:r>
    </w:p>
    <w:p w14:paraId="26B99D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899" w:author="Andrea Stafford Hintz" w:date="2016-09-18T16:51:00Z">
            <w:rPr>
              <w:rFonts w:ascii="Times New Roman" w:eastAsia="Times New Roman" w:hAnsi="Times New Roman" w:cs="Times New Roman"/>
              <w:sz w:val="24"/>
              <w:szCs w:val="24"/>
            </w:rPr>
          </w:rPrChange>
        </w:rPr>
        <w:t>“The recently awoken dead, I’d wager. You said that our witness saw the Resurrectionists spreading poison gas, which seemed to kill its victims in a matter of minutes.”</w:t>
      </w:r>
    </w:p>
    <w:p w14:paraId="39EC6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0" w:author="Andrea Stafford Hintz" w:date="2016-09-18T16:51:00Z">
            <w:rPr>
              <w:rFonts w:ascii="Times New Roman" w:eastAsia="Times New Roman" w:hAnsi="Times New Roman" w:cs="Times New Roman"/>
              <w:sz w:val="24"/>
              <w:szCs w:val="24"/>
            </w:rPr>
          </w:rPrChange>
        </w:rPr>
        <w:t>Taggert nodded. “Seemed to?”</w:t>
      </w:r>
    </w:p>
    <w:p w14:paraId="3D66B4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1" w:author="Andrea Stafford Hintz" w:date="2016-09-18T16:51:00Z">
            <w:rPr>
              <w:rFonts w:ascii="Times New Roman" w:eastAsia="Times New Roman" w:hAnsi="Times New Roman" w:cs="Times New Roman"/>
              <w:sz w:val="24"/>
              <w:szCs w:val="24"/>
            </w:rPr>
          </w:rPrChange>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282D97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2" w:author="Andrea Stafford Hintz" w:date="2016-09-18T16:51:00Z">
            <w:rPr>
              <w:rFonts w:ascii="Times New Roman" w:eastAsia="Times New Roman" w:hAnsi="Times New Roman" w:cs="Times New Roman"/>
              <w:sz w:val="24"/>
              <w:szCs w:val="24"/>
            </w:rPr>
          </w:rPrChange>
        </w:rPr>
        <w:t>He glanced down at the police officer whose neck had been torn out, quickly forming a hypothesis.</w:t>
      </w:r>
    </w:p>
    <w:p w14:paraId="78181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3" w:author="Andrea Stafford Hintz" w:date="2016-09-18T16:51:00Z">
            <w:rPr>
              <w:rFonts w:ascii="Times New Roman" w:eastAsia="Times New Roman" w:hAnsi="Times New Roman" w:cs="Times New Roman"/>
              <w:sz w:val="24"/>
              <w:szCs w:val="24"/>
            </w:rPr>
          </w:rPrChange>
        </w:rPr>
        <w:lastRenderedPageBreak/>
        <w:t xml:space="preserve">“When they woke up, they were no longer themselves. This sickness—whatever it is—seems to cause abnormally aggressive </w:t>
      </w:r>
      <w:r w:rsidR="00C245FD" w:rsidRPr="009400B4">
        <w:rPr>
          <w:rFonts w:ascii="Times New Roman" w:hAnsi="Times New Roman"/>
          <w:sz w:val="24"/>
          <w:rPrChange w:id="4904" w:author="Andrea Stafford Hintz" w:date="2016-09-18T16:51:00Z">
            <w:rPr>
              <w:rFonts w:ascii="Times New Roman" w:eastAsia="Times New Roman" w:hAnsi="Times New Roman" w:cs="Times New Roman"/>
              <w:sz w:val="24"/>
              <w:szCs w:val="24"/>
            </w:rPr>
          </w:rPrChange>
        </w:rPr>
        <w:t>behavior</w:t>
      </w:r>
      <w:r w:rsidRPr="009400B4">
        <w:rPr>
          <w:rFonts w:ascii="Times New Roman" w:hAnsi="Times New Roman"/>
          <w:sz w:val="24"/>
          <w:rPrChange w:id="4905" w:author="Andrea Stafford Hintz" w:date="2016-09-18T16:51:00Z">
            <w:rPr>
              <w:rFonts w:ascii="Times New Roman" w:eastAsia="Times New Roman" w:hAnsi="Times New Roman" w:cs="Times New Roman"/>
              <w:sz w:val="24"/>
              <w:szCs w:val="24"/>
            </w:rPr>
          </w:rPrChange>
        </w:rPr>
        <w:t xml:space="preserve">. Well, it did so in at least </w:t>
      </w:r>
      <w:r w:rsidRPr="009400B4">
        <w:rPr>
          <w:rFonts w:ascii="Times New Roman" w:hAnsi="Times New Roman"/>
          <w:i/>
          <w:sz w:val="24"/>
          <w:rPrChange w:id="4906" w:author="Andrea Stafford Hintz" w:date="2016-09-18T16:51:00Z">
            <w:rPr>
              <w:rFonts w:ascii="Times New Roman" w:eastAsia="Times New Roman" w:hAnsi="Times New Roman" w:cs="Times New Roman"/>
              <w:i/>
              <w:sz w:val="24"/>
              <w:szCs w:val="24"/>
            </w:rPr>
          </w:rPrChange>
        </w:rPr>
        <w:t>one</w:t>
      </w:r>
      <w:r w:rsidRPr="009400B4">
        <w:rPr>
          <w:rFonts w:ascii="Times New Roman" w:hAnsi="Times New Roman"/>
          <w:sz w:val="24"/>
          <w:rPrChange w:id="4907" w:author="Andrea Stafford Hintz" w:date="2016-09-18T16:51:00Z">
            <w:rPr>
              <w:rFonts w:ascii="Times New Roman" w:eastAsia="Times New Roman" w:hAnsi="Times New Roman" w:cs="Times New Roman"/>
              <w:sz w:val="24"/>
              <w:szCs w:val="24"/>
            </w:rPr>
          </w:rPrChange>
        </w:rPr>
        <w:t xml:space="preserve"> of the afflicted, I should say.”</w:t>
      </w:r>
    </w:p>
    <w:p w14:paraId="4E6D3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8" w:author="Andrea Stafford Hintz" w:date="2016-09-18T16:51:00Z">
            <w:rPr>
              <w:rFonts w:ascii="Times New Roman" w:eastAsia="Times New Roman" w:hAnsi="Times New Roman" w:cs="Times New Roman"/>
              <w:sz w:val="24"/>
              <w:szCs w:val="24"/>
            </w:rPr>
          </w:rPrChange>
        </w:rPr>
        <w:t>“Whoever attacked Nichols, you mean?” Taggert asked.</w:t>
      </w:r>
    </w:p>
    <w:p w14:paraId="4EB9F2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09" w:author="Andrea Stafford Hintz" w:date="2016-09-18T16:51:00Z">
            <w:rPr>
              <w:rFonts w:ascii="Times New Roman" w:eastAsia="Times New Roman" w:hAnsi="Times New Roman" w:cs="Times New Roman"/>
              <w:sz w:val="24"/>
              <w:szCs w:val="24"/>
            </w:rPr>
          </w:rPrChange>
        </w:rPr>
        <w:t>Roderick nodded.</w:t>
      </w:r>
    </w:p>
    <w:p w14:paraId="4E9C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0" w:author="Andrea Stafford Hintz" w:date="2016-09-18T16:51:00Z">
            <w:rPr>
              <w:rFonts w:ascii="Times New Roman" w:eastAsia="Times New Roman" w:hAnsi="Times New Roman" w:cs="Times New Roman"/>
              <w:sz w:val="24"/>
              <w:szCs w:val="24"/>
            </w:rPr>
          </w:rPrChange>
        </w:rPr>
        <w:t xml:space="preserve">“Let us assume for now that this condition affects everyone equally, however, and shut the door,” he said, looking at the wounds in </w:t>
      </w:r>
      <w:proofErr w:type="spellStart"/>
      <w:r w:rsidRPr="009400B4">
        <w:rPr>
          <w:rFonts w:ascii="Times New Roman" w:hAnsi="Times New Roman"/>
          <w:sz w:val="24"/>
          <w:rPrChange w:id="4911"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4912" w:author="Andrea Stafford Hintz" w:date="2016-09-18T16:51:00Z">
            <w:rPr>
              <w:rFonts w:ascii="Times New Roman" w:eastAsia="Times New Roman" w:hAnsi="Times New Roman" w:cs="Times New Roman"/>
              <w:sz w:val="24"/>
              <w:szCs w:val="24"/>
            </w:rPr>
          </w:rPrChange>
        </w:rPr>
        <w:t xml:space="preserve"> neck with worry. “If my assumption is correct, we may be in imminent danger.”</w:t>
      </w:r>
    </w:p>
    <w:p w14:paraId="72232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3" w:author="Andrea Stafford Hintz" w:date="2016-09-18T16:51:00Z">
            <w:rPr>
              <w:rFonts w:ascii="Times New Roman" w:eastAsia="Times New Roman" w:hAnsi="Times New Roman" w:cs="Times New Roman"/>
              <w:sz w:val="24"/>
              <w:szCs w:val="24"/>
            </w:rPr>
          </w:rPrChange>
        </w:rPr>
        <w:t>Roderick could hear footsteps now, amidst the sound of moaning voices. The sounds gradually drew closer, up the stairs. Roderick could smell the rotten stench of this sickness, growing stronger as the sick approached.</w:t>
      </w:r>
    </w:p>
    <w:p w14:paraId="4A2D4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4" w:author="Andrea Stafford Hintz" w:date="2016-09-18T16:51:00Z">
            <w:rPr>
              <w:rFonts w:ascii="Times New Roman" w:eastAsia="Times New Roman" w:hAnsi="Times New Roman" w:cs="Times New Roman"/>
              <w:sz w:val="24"/>
              <w:szCs w:val="24"/>
            </w:rPr>
          </w:rPrChange>
        </w:rPr>
        <w:t>“Quickly now. A barricade!” Roderick shouted, spurring the policemen into action.</w:t>
      </w:r>
    </w:p>
    <w:p w14:paraId="4593AB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5" w:author="Andrea Stafford Hintz" w:date="2016-09-18T16:51:00Z">
            <w:rPr>
              <w:rFonts w:ascii="Times New Roman" w:eastAsia="Times New Roman" w:hAnsi="Times New Roman" w:cs="Times New Roman"/>
              <w:sz w:val="24"/>
              <w:szCs w:val="24"/>
            </w:rPr>
          </w:rPrChange>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4D383C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6" w:author="Andrea Stafford Hintz" w:date="2016-09-18T16:51:00Z">
            <w:rPr>
              <w:rFonts w:ascii="Times New Roman" w:eastAsia="Times New Roman" w:hAnsi="Times New Roman" w:cs="Times New Roman"/>
              <w:sz w:val="24"/>
              <w:szCs w:val="24"/>
            </w:rPr>
          </w:rPrChange>
        </w:rPr>
        <w:t>Already, the sick were banging on the door, even as Roderick and the detectives slid the furniture into the doorway. The infected were surprisingly strong, given their condition, and Roderick feared the door would not hold.</w:t>
      </w:r>
    </w:p>
    <w:p w14:paraId="01712A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7" w:author="Andrea Stafford Hintz" w:date="2016-09-18T16:51:00Z">
            <w:rPr>
              <w:rFonts w:ascii="Times New Roman" w:eastAsia="Times New Roman" w:hAnsi="Times New Roman" w:cs="Times New Roman"/>
              <w:sz w:val="24"/>
              <w:szCs w:val="24"/>
            </w:rPr>
          </w:rPrChange>
        </w:rPr>
        <w:t>“What now?” asked Roderick.</w:t>
      </w:r>
    </w:p>
    <w:p w14:paraId="6D75AB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8" w:author="Andrea Stafford Hintz" w:date="2016-09-18T16:51:00Z">
            <w:rPr>
              <w:rFonts w:ascii="Times New Roman" w:eastAsia="Times New Roman" w:hAnsi="Times New Roman" w:cs="Times New Roman"/>
              <w:sz w:val="24"/>
              <w:szCs w:val="24"/>
            </w:rPr>
          </w:rPrChange>
        </w:rPr>
        <w:t>Taggert looked at him with astonishment.</w:t>
      </w:r>
    </w:p>
    <w:p w14:paraId="5652A2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19" w:author="Andrea Stafford Hintz" w:date="2016-09-18T16:51:00Z">
            <w:rPr>
              <w:rFonts w:ascii="Times New Roman" w:eastAsia="Times New Roman" w:hAnsi="Times New Roman" w:cs="Times New Roman"/>
              <w:sz w:val="24"/>
              <w:szCs w:val="24"/>
            </w:rPr>
          </w:rPrChange>
        </w:rPr>
        <w:t>“You tell me!” he exclaimed. “You’re the genius, aren’t you?”</w:t>
      </w:r>
    </w:p>
    <w:p w14:paraId="3B2B66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0" w:author="Andrea Stafford Hintz" w:date="2016-09-18T16:51:00Z">
            <w:rPr>
              <w:rFonts w:ascii="Times New Roman" w:eastAsia="Times New Roman" w:hAnsi="Times New Roman" w:cs="Times New Roman"/>
              <w:sz w:val="24"/>
              <w:szCs w:val="24"/>
            </w:rPr>
          </w:rPrChange>
        </w:rPr>
        <w:lastRenderedPageBreak/>
        <w:t>Roderick’s eyes went wide.</w:t>
      </w:r>
    </w:p>
    <w:p w14:paraId="0AF62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1" w:author="Andrea Stafford Hintz" w:date="2016-09-18T16:51:00Z">
            <w:rPr>
              <w:rFonts w:ascii="Times New Roman" w:eastAsia="Times New Roman" w:hAnsi="Times New Roman" w:cs="Times New Roman"/>
              <w:sz w:val="24"/>
              <w:szCs w:val="24"/>
            </w:rPr>
          </w:rPrChange>
        </w:rPr>
        <w:t>“I’m an artist!” he cried. “You’re a policeman.”</w:t>
      </w:r>
    </w:p>
    <w:p w14:paraId="212D2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2" w:author="Andrea Stafford Hintz" w:date="2016-09-18T16:51:00Z">
            <w:rPr>
              <w:rFonts w:ascii="Times New Roman" w:eastAsia="Times New Roman" w:hAnsi="Times New Roman" w:cs="Times New Roman"/>
              <w:sz w:val="24"/>
              <w:szCs w:val="24"/>
            </w:rPr>
          </w:rPrChange>
        </w:rPr>
        <w:t>Taggert didn’t argue. Neither did he offer a suggestion of their next move, but continued to look to Roderick.</w:t>
      </w:r>
    </w:p>
    <w:p w14:paraId="5BB2E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3" w:author="Andrea Stafford Hintz" w:date="2016-09-18T16:51:00Z">
            <w:rPr>
              <w:rFonts w:ascii="Times New Roman" w:eastAsia="Times New Roman" w:hAnsi="Times New Roman" w:cs="Times New Roman"/>
              <w:sz w:val="24"/>
              <w:szCs w:val="24"/>
            </w:rPr>
          </w:rPrChange>
        </w:rPr>
        <w:t>“I may be educated, observant, and incredibly well dressed, but that hardly means I’m the one to turn to in a crisis!” He swallowed. “Then again, being pragmatic, better to trust myself to get us out of this than you lot.”</w:t>
      </w:r>
    </w:p>
    <w:p w14:paraId="7956BB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4" w:author="Andrea Stafford Hintz" w:date="2016-09-18T16:51:00Z">
            <w:rPr>
              <w:rFonts w:ascii="Times New Roman" w:eastAsia="Times New Roman" w:hAnsi="Times New Roman" w:cs="Times New Roman"/>
              <w:sz w:val="24"/>
              <w:szCs w:val="24"/>
            </w:rPr>
          </w:rPrChange>
        </w:rPr>
        <w:t>Taggert snorted. For a moment, he looked like he was forming a retort, but apparently he thought better of it.</w:t>
      </w:r>
    </w:p>
    <w:p w14:paraId="0F511B0A" w14:textId="1394557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5" w:author="Andrea Stafford Hintz" w:date="2016-09-18T16:51:00Z">
            <w:rPr>
              <w:rFonts w:ascii="Times New Roman" w:eastAsia="Times New Roman" w:hAnsi="Times New Roman" w:cs="Times New Roman"/>
              <w:sz w:val="24"/>
              <w:szCs w:val="24"/>
            </w:rPr>
          </w:rPrChange>
        </w:rPr>
        <w:t>“Ammunition,” Roderick said, suddenly energized as he assessed the situation</w:t>
      </w:r>
      <w:del w:id="4926" w:author="Andrea Stafford Hintz" w:date="2016-09-11T21:24:00Z">
        <w:r w:rsidRPr="4824E08E" w:rsidDel="0062672D">
          <w:rPr>
            <w:rFonts w:ascii="Times New Roman" w:eastAsia="Times New Roman" w:hAnsi="Times New Roman" w:cs="Times New Roman"/>
            <w:sz w:val="24"/>
            <w:szCs w:val="24"/>
            <w:rPrChange w:id="4927" w:author="Bryce Raffle" w:date="2016-09-06T11:42:00Z">
              <w:rPr>
                <w:rFonts w:ascii="Times New Roman" w:hAnsi="Times New Roman" w:cs="Times New Roman"/>
                <w:sz w:val="24"/>
                <w:szCs w:val="24"/>
              </w:rPr>
            </w:rPrChange>
          </w:rPr>
          <w:delText xml:space="preserve"> aloud</w:delText>
        </w:r>
      </w:del>
      <w:r w:rsidRPr="009400B4">
        <w:rPr>
          <w:rFonts w:ascii="Times New Roman" w:hAnsi="Times New Roman"/>
          <w:sz w:val="24"/>
          <w:rPrChange w:id="4928" w:author="Andrea Stafford Hintz" w:date="2016-09-18T16:51:00Z">
            <w:rPr>
              <w:rFonts w:ascii="Times New Roman" w:eastAsia="Times New Roman" w:hAnsi="Times New Roman" w:cs="Times New Roman"/>
              <w:sz w:val="24"/>
              <w:szCs w:val="24"/>
            </w:rPr>
          </w:rPrChange>
        </w:rPr>
        <w:t>. “How much do we have between us?”</w:t>
      </w:r>
    </w:p>
    <w:p w14:paraId="35870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29" w:author="Andrea Stafford Hintz" w:date="2016-09-18T16:51:00Z">
            <w:rPr>
              <w:rFonts w:ascii="Times New Roman" w:eastAsia="Times New Roman" w:hAnsi="Times New Roman" w:cs="Times New Roman"/>
              <w:sz w:val="24"/>
              <w:szCs w:val="24"/>
            </w:rPr>
          </w:rPrChange>
        </w:rPr>
        <w:t>“Ammunition?”</w:t>
      </w:r>
    </w:p>
    <w:p w14:paraId="17ADBA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0" w:author="Andrea Stafford Hintz" w:date="2016-09-18T16:51:00Z">
            <w:rPr>
              <w:rFonts w:ascii="Times New Roman" w:eastAsia="Times New Roman" w:hAnsi="Times New Roman" w:cs="Times New Roman"/>
              <w:sz w:val="24"/>
              <w:szCs w:val="24"/>
            </w:rPr>
          </w:rPrChange>
        </w:rPr>
        <w:t>“What do you do with rabid dogs, Mr. Taggert?”</w:t>
      </w:r>
    </w:p>
    <w:p w14:paraId="7EE1CE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1" w:author="Andrea Stafford Hintz" w:date="2016-09-18T16:51:00Z">
            <w:rPr>
              <w:rFonts w:ascii="Times New Roman" w:eastAsia="Times New Roman" w:hAnsi="Times New Roman" w:cs="Times New Roman"/>
              <w:sz w:val="24"/>
              <w:szCs w:val="24"/>
            </w:rPr>
          </w:rPrChange>
        </w:rPr>
        <w:t>“Put them down,” Taggert replied, stammering, “But these aren’t dogs.”</w:t>
      </w:r>
    </w:p>
    <w:p w14:paraId="37B1AB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2" w:author="Andrea Stafford Hintz" w:date="2016-09-18T16:51:00Z">
            <w:rPr>
              <w:rFonts w:ascii="Times New Roman" w:eastAsia="Times New Roman" w:hAnsi="Times New Roman" w:cs="Times New Roman"/>
              <w:sz w:val="24"/>
              <w:szCs w:val="24"/>
            </w:rPr>
          </w:rPrChange>
        </w:rPr>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35FA7C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3" w:author="Andrea Stafford Hintz" w:date="2016-09-18T16:51:00Z">
            <w:rPr>
              <w:rFonts w:ascii="Times New Roman" w:eastAsia="Times New Roman" w:hAnsi="Times New Roman" w:cs="Times New Roman"/>
              <w:sz w:val="24"/>
              <w:szCs w:val="24"/>
            </w:rPr>
          </w:rPrChange>
        </w:rPr>
        <w:t>Roderick bent down next to the fallen policeman and began to loot through his pockets.</w:t>
      </w:r>
    </w:p>
    <w:p w14:paraId="6583BE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4" w:author="Andrea Stafford Hintz" w:date="2016-09-18T16:51:00Z">
            <w:rPr>
              <w:rFonts w:ascii="Times New Roman" w:eastAsia="Times New Roman" w:hAnsi="Times New Roman" w:cs="Times New Roman"/>
              <w:sz w:val="24"/>
              <w:szCs w:val="24"/>
            </w:rPr>
          </w:rPrChange>
        </w:rPr>
        <w:t>“What are you doing?” said the officer with the distinctive moustache.</w:t>
      </w:r>
    </w:p>
    <w:p w14:paraId="0A370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5" w:author="Andrea Stafford Hintz" w:date="2016-09-18T16:51:00Z">
            <w:rPr>
              <w:rFonts w:ascii="Times New Roman" w:eastAsia="Times New Roman" w:hAnsi="Times New Roman" w:cs="Times New Roman"/>
              <w:sz w:val="24"/>
              <w:szCs w:val="24"/>
            </w:rPr>
          </w:rPrChange>
        </w:rPr>
        <w:t>Roderick withdrew a revolver and a fistful of bullets. He loaded the chamber as reply. The officer nodded. At least, thought Roderick, one pragmatist amongst them.</w:t>
      </w:r>
    </w:p>
    <w:p w14:paraId="7B2233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6" w:author="Andrea Stafford Hintz" w:date="2016-09-18T16:51:00Z">
            <w:rPr>
              <w:rFonts w:ascii="Times New Roman" w:eastAsia="Times New Roman" w:hAnsi="Times New Roman" w:cs="Times New Roman"/>
              <w:sz w:val="24"/>
              <w:szCs w:val="24"/>
            </w:rPr>
          </w:rPrChange>
        </w:rPr>
        <w:t xml:space="preserve">“They might as well be dogs,” said Roderick. “They tore open the throat of your fellow officer, and I imagine they’ll do the same to you given half the chance. We don’t know what sickness </w:t>
      </w:r>
      <w:r w:rsidRPr="009400B4">
        <w:rPr>
          <w:rFonts w:ascii="Times New Roman" w:hAnsi="Times New Roman"/>
          <w:sz w:val="24"/>
          <w:rPrChange w:id="4937" w:author="Andrea Stafford Hintz" w:date="2016-09-18T16:51:00Z">
            <w:rPr>
              <w:rFonts w:ascii="Times New Roman" w:eastAsia="Times New Roman" w:hAnsi="Times New Roman" w:cs="Times New Roman"/>
              <w:sz w:val="24"/>
              <w:szCs w:val="24"/>
            </w:rPr>
          </w:rPrChange>
        </w:rPr>
        <w:lastRenderedPageBreak/>
        <w:t>afflicts them, or if a cure exists, but I’m afraid we won’t have a chance to find out if we don’t defend ourselves.”</w:t>
      </w:r>
    </w:p>
    <w:p w14:paraId="6A2C4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8" w:author="Andrea Stafford Hintz" w:date="2016-09-18T16:51:00Z">
            <w:rPr>
              <w:rFonts w:ascii="Times New Roman" w:eastAsia="Times New Roman" w:hAnsi="Times New Roman" w:cs="Times New Roman"/>
              <w:sz w:val="24"/>
              <w:szCs w:val="24"/>
            </w:rPr>
          </w:rPrChange>
        </w:rPr>
        <w:t>Taggert had been edging closer to the door, trying to peer through the cracks and to see what loomed on the other side. He jumped back suddenly.</w:t>
      </w:r>
    </w:p>
    <w:p w14:paraId="3F1A2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39" w:author="Andrea Stafford Hintz" w:date="2016-09-18T16:51:00Z">
            <w:rPr>
              <w:rFonts w:ascii="Times New Roman" w:eastAsia="Times New Roman" w:hAnsi="Times New Roman" w:cs="Times New Roman"/>
              <w:sz w:val="24"/>
              <w:szCs w:val="24"/>
            </w:rPr>
          </w:rPrChange>
        </w:rPr>
        <w:t>“This door won’t hold,” he said.</w:t>
      </w:r>
    </w:p>
    <w:p w14:paraId="6976F4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0" w:author="Andrea Stafford Hintz" w:date="2016-09-18T16:51:00Z">
            <w:rPr>
              <w:rFonts w:ascii="Times New Roman" w:eastAsia="Times New Roman" w:hAnsi="Times New Roman" w:cs="Times New Roman"/>
              <w:sz w:val="24"/>
              <w:szCs w:val="24"/>
            </w:rPr>
          </w:rPrChange>
        </w:rPr>
        <w:t>“No,” said Roderick. “Be ready. When the door comes crashing down, you mustn’t hesitate.”</w:t>
      </w:r>
    </w:p>
    <w:p w14:paraId="13887E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1" w:author="Andrea Stafford Hintz" w:date="2016-09-18T16:51:00Z">
            <w:rPr>
              <w:rFonts w:ascii="Times New Roman" w:eastAsia="Times New Roman" w:hAnsi="Times New Roman" w:cs="Times New Roman"/>
              <w:sz w:val="24"/>
              <w:szCs w:val="24"/>
            </w:rPr>
          </w:rPrChange>
        </w:rPr>
        <w:t>“Roderick!” Taggert exclaimed, interrupting him.</w:t>
      </w:r>
    </w:p>
    <w:p w14:paraId="767940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2" w:author="Andrea Stafford Hintz" w:date="2016-09-18T16:51:00Z">
            <w:rPr>
              <w:rFonts w:ascii="Times New Roman" w:eastAsia="Times New Roman" w:hAnsi="Times New Roman" w:cs="Times New Roman"/>
              <w:sz w:val="24"/>
              <w:szCs w:val="24"/>
            </w:rPr>
          </w:rPrChange>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14:paraId="24B8E7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3" w:author="Andrea Stafford Hintz" w:date="2016-09-18T16:51:00Z">
            <w:rPr>
              <w:rFonts w:ascii="Times New Roman" w:eastAsia="Times New Roman" w:hAnsi="Times New Roman" w:cs="Times New Roman"/>
              <w:sz w:val="24"/>
              <w:szCs w:val="24"/>
            </w:rPr>
          </w:rPrChange>
        </w:rPr>
        <w:t>Roderick stumbled back.</w:t>
      </w:r>
    </w:p>
    <w:p w14:paraId="64A33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4" w:author="Andrea Stafford Hintz" w:date="2016-09-18T16:51:00Z">
            <w:rPr>
              <w:rFonts w:ascii="Times New Roman" w:eastAsia="Times New Roman" w:hAnsi="Times New Roman" w:cs="Times New Roman"/>
              <w:sz w:val="24"/>
              <w:szCs w:val="24"/>
            </w:rPr>
          </w:rPrChange>
        </w:rPr>
        <w:t>“Shoot him!” he cried.</w:t>
      </w:r>
    </w:p>
    <w:p w14:paraId="64ECB8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5" w:author="Andrea Stafford Hintz" w:date="2016-09-18T16:51:00Z">
            <w:rPr>
              <w:rFonts w:ascii="Times New Roman" w:eastAsia="Times New Roman" w:hAnsi="Times New Roman" w:cs="Times New Roman"/>
              <w:sz w:val="24"/>
              <w:szCs w:val="24"/>
            </w:rPr>
          </w:rPrChange>
        </w:rPr>
        <w:t>The officers hesitated to shoot one of their own.</w:t>
      </w:r>
    </w:p>
    <w:p w14:paraId="6871B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6" w:author="Andrea Stafford Hintz" w:date="2016-09-18T16:51:00Z">
            <w:rPr>
              <w:rFonts w:ascii="Times New Roman" w:eastAsia="Times New Roman" w:hAnsi="Times New Roman" w:cs="Times New Roman"/>
              <w:sz w:val="24"/>
              <w:szCs w:val="24"/>
            </w:rPr>
          </w:rPrChange>
        </w:rPr>
        <w:t>“For god’s sake!” Roderick shouted, drawing his own weapon, and firing it at him.</w:t>
      </w:r>
    </w:p>
    <w:p w14:paraId="6C7DA0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47" w:author="Andrea Stafford Hintz" w:date="2016-09-18T16:51:00Z">
            <w:rPr>
              <w:rFonts w:ascii="Times New Roman" w:eastAsia="Times New Roman" w:hAnsi="Times New Roman" w:cs="Times New Roman"/>
              <w:sz w:val="24"/>
              <w:szCs w:val="24"/>
            </w:rPr>
          </w:rPrChange>
        </w:rP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14:paraId="2A954DE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948" w:author="Andrea Stafford Hintz" w:date="2016-09-18T16:51:00Z">
            <w:rPr>
              <w:rFonts w:ascii="Times New Roman" w:eastAsia="Times New Roman" w:hAnsi="Times New Roman" w:cs="Times New Roman"/>
              <w:sz w:val="24"/>
              <w:szCs w:val="24"/>
            </w:rPr>
          </w:rPrChange>
        </w:rPr>
        <w:t>#</w:t>
      </w:r>
    </w:p>
    <w:p w14:paraId="3CDA112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9400B4">
        <w:rPr>
          <w:rFonts w:ascii="Times New Roman" w:hAnsi="Times New Roman"/>
          <w:sz w:val="24"/>
          <w:rPrChange w:id="4949" w:author="Andrea Stafford Hintz" w:date="2016-09-18T16:51:00Z">
            <w:rPr>
              <w:rFonts w:ascii="Times New Roman" w:eastAsia="Times New Roman" w:hAnsi="Times New Roman" w:cs="Times New Roman"/>
              <w:sz w:val="24"/>
              <w:szCs w:val="24"/>
            </w:rPr>
          </w:rPrChange>
        </w:rPr>
        <w:t>“</w:t>
      </w:r>
      <w:bookmarkStart w:id="4950" w:name="Scene_21"/>
      <w:r w:rsidRPr="009400B4">
        <w:rPr>
          <w:rFonts w:ascii="Times New Roman" w:hAnsi="Times New Roman"/>
          <w:sz w:val="24"/>
          <w:rPrChange w:id="4951" w:author="Andrea Stafford Hintz" w:date="2016-09-18T16:51:00Z">
            <w:rPr>
              <w:rFonts w:ascii="Times New Roman" w:eastAsia="Times New Roman" w:hAnsi="Times New Roman" w:cs="Times New Roman"/>
              <w:sz w:val="24"/>
              <w:szCs w:val="24"/>
            </w:rPr>
          </w:rPrChange>
        </w:rPr>
        <w:t>You</w:t>
      </w:r>
      <w:bookmarkEnd w:id="4950"/>
      <w:r w:rsidRPr="009400B4">
        <w:rPr>
          <w:rFonts w:ascii="Times New Roman" w:hAnsi="Times New Roman"/>
          <w:sz w:val="24"/>
          <w:rPrChange w:id="4952" w:author="Andrea Stafford Hintz" w:date="2016-09-18T16:51:00Z">
            <w:rPr>
              <w:rFonts w:ascii="Times New Roman" w:eastAsia="Times New Roman" w:hAnsi="Times New Roman" w:cs="Times New Roman"/>
              <w:sz w:val="24"/>
              <w:szCs w:val="24"/>
            </w:rPr>
          </w:rPrChange>
        </w:rPr>
        <w:t xml:space="preserve"> think I’ll make it so easy for you?” Parson Sinews shouted back.</w:t>
      </w:r>
    </w:p>
    <w:p w14:paraId="14D0B9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3" w:author="Andrea Stafford Hintz" w:date="2016-09-18T16:51:00Z">
            <w:rPr>
              <w:rFonts w:ascii="Times New Roman" w:eastAsia="Times New Roman" w:hAnsi="Times New Roman" w:cs="Times New Roman"/>
              <w:sz w:val="24"/>
              <w:szCs w:val="24"/>
            </w:rPr>
          </w:rPrChange>
        </w:rPr>
        <w:lastRenderedPageBreak/>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265C8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4" w:author="Andrea Stafford Hintz" w:date="2016-09-18T16:51:00Z">
            <w:rPr>
              <w:rFonts w:ascii="Times New Roman" w:eastAsia="Times New Roman" w:hAnsi="Times New Roman" w:cs="Times New Roman"/>
              <w:sz w:val="24"/>
              <w:szCs w:val="24"/>
            </w:rPr>
          </w:rPrChange>
        </w:rPr>
        <w:t>Jonathan’s breath escaped him as a policeman flew ten feet into the air and landed hard upon the pavement, unmoving. He hadn’t even seen Sinews hit him, but he must have been hit hard.</w:t>
      </w:r>
    </w:p>
    <w:p w14:paraId="460F3C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5" w:author="Andrea Stafford Hintz" w:date="2016-09-18T16:51:00Z">
            <w:rPr>
              <w:rFonts w:ascii="Times New Roman" w:eastAsia="Times New Roman" w:hAnsi="Times New Roman" w:cs="Times New Roman"/>
              <w:sz w:val="24"/>
              <w:szCs w:val="24"/>
            </w:rPr>
          </w:rPrChange>
        </w:rPr>
        <w:t>Another officer cried out, and a cloud of blood shot out of his neck like perfume from a bottle. His body fell to the gutter, and Sinews practically flew from him to the next man, a blur of motion and surgical precision. More blood hit the gutter. Necks snapped.</w:t>
      </w:r>
    </w:p>
    <w:p w14:paraId="5196F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6" w:author="Andrea Stafford Hintz" w:date="2016-09-18T16:51:00Z">
            <w:rPr>
              <w:rFonts w:ascii="Times New Roman" w:eastAsia="Times New Roman" w:hAnsi="Times New Roman" w:cs="Times New Roman"/>
              <w:sz w:val="24"/>
              <w:szCs w:val="24"/>
            </w:rPr>
          </w:rPrChange>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268B53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7" w:author="Andrea Stafford Hintz" w:date="2016-09-18T16:51:00Z">
            <w:rPr>
              <w:rFonts w:ascii="Times New Roman" w:eastAsia="Times New Roman" w:hAnsi="Times New Roman" w:cs="Times New Roman"/>
              <w:sz w:val="24"/>
              <w:szCs w:val="24"/>
            </w:rPr>
          </w:rPrChange>
        </w:rPr>
        <w:t>There were bullets flying, and as fast as Sinews appeared to be, even he couldn’t outpace bullets.</w:t>
      </w:r>
    </w:p>
    <w:p w14:paraId="4A21E6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58" w:author="Andrea Stafford Hintz" w:date="2016-09-18T16:51:00Z">
            <w:rPr>
              <w:rFonts w:ascii="Times New Roman" w:eastAsia="Times New Roman" w:hAnsi="Times New Roman" w:cs="Times New Roman"/>
              <w:sz w:val="24"/>
              <w:szCs w:val="24"/>
            </w:rPr>
          </w:rPrChange>
        </w:rPr>
        <w:t xml:space="preserve">Blood painted the street crimson, and suddenly, there was Parson Sinews again, no longer a blur of motion. Just a crumpled form on the ground, heavily wounded. Drenched in his own blood, Jonathan could hear him </w:t>
      </w:r>
      <w:r w:rsidRPr="009400B4">
        <w:rPr>
          <w:rFonts w:ascii="Times New Roman" w:hAnsi="Times New Roman"/>
          <w:i/>
          <w:sz w:val="24"/>
          <w:rPrChange w:id="4959" w:author="Andrea Stafford Hintz" w:date="2016-09-18T16:51:00Z">
            <w:rPr>
              <w:rFonts w:ascii="Times New Roman" w:eastAsia="Times New Roman" w:hAnsi="Times New Roman" w:cs="Times New Roman"/>
              <w:i/>
              <w:sz w:val="24"/>
              <w:szCs w:val="24"/>
            </w:rPr>
          </w:rPrChange>
        </w:rPr>
        <w:t>laughing</w:t>
      </w:r>
      <w:r w:rsidRPr="009400B4">
        <w:rPr>
          <w:rFonts w:ascii="Times New Roman" w:hAnsi="Times New Roman"/>
          <w:sz w:val="24"/>
          <w:rPrChange w:id="4960" w:author="Andrea Stafford Hintz" w:date="2016-09-18T16:51:00Z">
            <w:rPr>
              <w:rFonts w:ascii="Times New Roman" w:eastAsia="Times New Roman" w:hAnsi="Times New Roman" w:cs="Times New Roman"/>
              <w:sz w:val="24"/>
              <w:szCs w:val="24"/>
            </w:rPr>
          </w:rPrChange>
        </w:rPr>
        <w:t>, and suddenly he was sure he was hallucinating.</w:t>
      </w:r>
    </w:p>
    <w:p w14:paraId="11856171" w14:textId="10A2753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61" w:author="Andrea Stafford Hintz" w:date="2016-09-18T16:51:00Z">
            <w:rPr>
              <w:rFonts w:ascii="Times New Roman" w:eastAsia="Times New Roman" w:hAnsi="Times New Roman" w:cs="Times New Roman"/>
              <w:sz w:val="24"/>
              <w:szCs w:val="24"/>
            </w:rPr>
          </w:rPrChange>
        </w:rPr>
        <w:t xml:space="preserve">Sinews carried on laughing, even as the remaining policemen cuffed Sinews and carted him off into a black </w:t>
      </w:r>
      <w:proofErr w:type="spellStart"/>
      <w:ins w:id="4962" w:author="Andrea Stafford Hintz" w:date="2016-09-18T16:51:00Z">
        <w:r w:rsidR="00A22D6C" w:rsidRPr="009400B4">
          <w:rPr>
            <w:rFonts w:ascii="Times New Roman" w:eastAsia="Times New Roman" w:hAnsi="Times New Roman" w:cs="Times New Roman"/>
            <w:sz w:val="24"/>
            <w:szCs w:val="24"/>
          </w:rPr>
          <w:t>Maria</w:t>
        </w:r>
      </w:ins>
      <w:del w:id="4963" w:author="Andrea Stafford Hintz" w:date="2016-08-22T11:47:00Z">
        <w:r w:rsidRPr="00C245FD" w:rsidDel="001F6887">
          <w:rPr>
            <w:rFonts w:ascii="Times New Roman" w:hAnsi="Times New Roman" w:cs="Times New Roman"/>
            <w:sz w:val="24"/>
            <w:szCs w:val="24"/>
          </w:rPr>
          <w:delText>maria</w:delText>
        </w:r>
      </w:del>
      <w:ins w:id="4964" w:author="Andrea Stafford Hintz" w:date="2016-08-22T11:47:00Z">
        <w:r w:rsidR="001F6887" w:rsidRPr="4824E08E">
          <w:rPr>
            <w:rFonts w:ascii="Times New Roman" w:eastAsia="Times New Roman" w:hAnsi="Times New Roman" w:cs="Times New Roman"/>
            <w:sz w:val="24"/>
            <w:szCs w:val="24"/>
            <w:rPrChange w:id="4965" w:author="Bryce Raffle" w:date="2016-09-06T11:42:00Z">
              <w:rPr>
                <w:rFonts w:ascii="Times New Roman" w:hAnsi="Times New Roman" w:cs="Times New Roman"/>
                <w:sz w:val="24"/>
                <w:szCs w:val="24"/>
              </w:rPr>
            </w:rPrChange>
          </w:rPr>
          <w:t>Maria</w:t>
        </w:r>
      </w:ins>
      <w:proofErr w:type="spellEnd"/>
      <w:r w:rsidRPr="009400B4">
        <w:rPr>
          <w:rFonts w:ascii="Times New Roman" w:hAnsi="Times New Roman"/>
          <w:sz w:val="24"/>
          <w:rPrChange w:id="4966" w:author="Andrea Stafford Hintz" w:date="2016-09-18T16:51:00Z">
            <w:rPr>
              <w:rFonts w:ascii="Times New Roman" w:eastAsia="Times New Roman" w:hAnsi="Times New Roman" w:cs="Times New Roman"/>
              <w:sz w:val="24"/>
              <w:szCs w:val="24"/>
            </w:rPr>
          </w:rPrChange>
        </w:rPr>
        <w:t>. In a few moments, they had rounded up their dead and wounded and were off again.</w:t>
      </w:r>
    </w:p>
    <w:p w14:paraId="44F7F8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67" w:author="Andrea Stafford Hintz" w:date="2016-09-18T16:51:00Z">
            <w:rPr>
              <w:rFonts w:ascii="Times New Roman" w:eastAsia="Times New Roman" w:hAnsi="Times New Roman" w:cs="Times New Roman"/>
              <w:sz w:val="24"/>
              <w:szCs w:val="24"/>
            </w:rPr>
          </w:rPrChange>
        </w:rPr>
        <w:t xml:space="preserve">The street was empty, save for Jonathan and Mr. Ocelot. Stunned into silence by what he’d just witnessed, he wandered out of his hiding place and came to a halt on the sidewalk. Blood ran </w:t>
      </w:r>
      <w:r w:rsidRPr="009400B4">
        <w:rPr>
          <w:rFonts w:ascii="Times New Roman" w:hAnsi="Times New Roman"/>
          <w:sz w:val="24"/>
          <w:rPrChange w:id="4968" w:author="Andrea Stafford Hintz" w:date="2016-09-18T16:51:00Z">
            <w:rPr>
              <w:rFonts w:ascii="Times New Roman" w:eastAsia="Times New Roman" w:hAnsi="Times New Roman" w:cs="Times New Roman"/>
              <w:sz w:val="24"/>
              <w:szCs w:val="24"/>
            </w:rPr>
          </w:rPrChange>
        </w:rPr>
        <w:lastRenderedPageBreak/>
        <w:t>along the cobbles, the rain washing the streets clean, red lines spreading out like veins. In a matter of moments, the street was washed clean, and any evidence of what had just happened was gone.</w:t>
      </w:r>
    </w:p>
    <w:p w14:paraId="780164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69" w:author="Andrea Stafford Hintz" w:date="2016-09-18T16:51:00Z">
            <w:rPr>
              <w:rFonts w:ascii="Times New Roman" w:eastAsia="Times New Roman" w:hAnsi="Times New Roman" w:cs="Times New Roman"/>
              <w:sz w:val="24"/>
              <w:szCs w:val="24"/>
            </w:rPr>
          </w:rPrChange>
        </w:rPr>
        <w:t>“You still think your friend is innocent?” Jonathan asked. His version of events might have been colored by hallucinations, but he was sure that Sinews had indeed been arrested.</w:t>
      </w:r>
    </w:p>
    <w:p w14:paraId="68840C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70" w:author="Andrea Stafford Hintz" w:date="2016-09-18T16:51:00Z">
            <w:rPr>
              <w:rFonts w:ascii="Times New Roman" w:eastAsia="Times New Roman" w:hAnsi="Times New Roman" w:cs="Times New Roman"/>
              <w:sz w:val="24"/>
              <w:szCs w:val="24"/>
            </w:rPr>
          </w:rPrChange>
        </w:rPr>
        <w:t>Ocelot’s massive shoulders heaved in a sigh, confirming this.</w:t>
      </w:r>
    </w:p>
    <w:p w14:paraId="2CE314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71" w:author="Andrea Stafford Hintz" w:date="2016-09-18T16:51:00Z">
            <w:rPr>
              <w:rFonts w:ascii="Times New Roman" w:eastAsia="Times New Roman" w:hAnsi="Times New Roman" w:cs="Times New Roman"/>
              <w:sz w:val="24"/>
              <w:szCs w:val="24"/>
            </w:rPr>
          </w:rPrChange>
        </w:rPr>
        <w:t>“Believe it or not, Mr. Grimmer,” he said. “Yes. I do still believe Mr. Sinews is innocent in this.”</w:t>
      </w:r>
    </w:p>
    <w:p w14:paraId="1E9B4B4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8"/>
          <w:headerReference w:type="default" r:id="rId69"/>
          <w:footerReference w:type="even" r:id="rId70"/>
          <w:footerReference w:type="default" r:id="rId71"/>
          <w:headerReference w:type="first" r:id="rId72"/>
          <w:footerReference w:type="first" r:id="rId73"/>
          <w:pgSz w:w="12242" w:h="15842"/>
          <w:pgMar w:top="1440" w:right="1440" w:bottom="1440" w:left="1440" w:header="720" w:footer="720" w:gutter="0"/>
          <w:cols w:space="720"/>
          <w:titlePg/>
        </w:sectPr>
      </w:pPr>
    </w:p>
    <w:p w14:paraId="46A437D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972" w:name="Chapter_11"/>
      <w:r w:rsidRPr="009400B4">
        <w:rPr>
          <w:rFonts w:ascii="Times New Roman" w:hAnsi="Times New Roman"/>
          <w:sz w:val="24"/>
          <w:rPrChange w:id="4973" w:author="Andrea Stafford Hintz" w:date="2016-09-18T16:51:00Z">
            <w:rPr>
              <w:rFonts w:ascii="Times New Roman" w:eastAsia="Times New Roman" w:hAnsi="Times New Roman" w:cs="Times New Roman"/>
              <w:sz w:val="24"/>
              <w:szCs w:val="24"/>
            </w:rPr>
          </w:rPrChange>
        </w:rPr>
        <w:lastRenderedPageBreak/>
        <w:t>Chapter</w:t>
      </w:r>
      <w:bookmarkEnd w:id="4972"/>
      <w:r w:rsidRPr="009400B4">
        <w:rPr>
          <w:rFonts w:ascii="Times New Roman" w:hAnsi="Times New Roman"/>
          <w:sz w:val="24"/>
          <w:rPrChange w:id="4974" w:author="Andrea Stafford Hintz" w:date="2016-09-18T16:51:00Z">
            <w:rPr>
              <w:rFonts w:ascii="Times New Roman" w:eastAsia="Times New Roman" w:hAnsi="Times New Roman" w:cs="Times New Roman"/>
              <w:sz w:val="24"/>
              <w:szCs w:val="24"/>
            </w:rPr>
          </w:rPrChange>
        </w:rPr>
        <w:t xml:space="preserve"> Eleven</w:t>
      </w:r>
    </w:p>
    <w:p w14:paraId="24FE0FE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975" w:author="Andrea Stafford Hintz" w:date="2016-09-18T16:51:00Z">
            <w:rPr>
              <w:rFonts w:ascii="Times New Roman" w:eastAsia="Times New Roman" w:hAnsi="Times New Roman" w:cs="Times New Roman"/>
              <w:sz w:val="24"/>
              <w:szCs w:val="24"/>
            </w:rPr>
          </w:rPrChange>
        </w:rPr>
        <w:t>“The earth belongs to the living, not to the dead.”</w:t>
      </w:r>
    </w:p>
    <w:p w14:paraId="41B5465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788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4976" w:author="Andrea Stafford Hintz" w:date="2016-09-18T16:51:00Z">
            <w:rPr>
              <w:rFonts w:ascii="Times New Roman" w:eastAsia="Times New Roman" w:hAnsi="Times New Roman" w:cs="Times New Roman"/>
              <w:sz w:val="24"/>
              <w:szCs w:val="24"/>
            </w:rPr>
          </w:rPrChange>
        </w:rPr>
        <w:t>- Thomas Jefferson</w:t>
      </w:r>
    </w:p>
    <w:p w14:paraId="530D8F9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A4A392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8011F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977" w:name="Scene_22"/>
      <w:r w:rsidRPr="009400B4">
        <w:rPr>
          <w:rFonts w:ascii="Times New Roman" w:hAnsi="Times New Roman"/>
          <w:sz w:val="24"/>
          <w:rPrChange w:id="4978" w:author="Andrea Stafford Hintz" w:date="2016-09-18T16:51:00Z">
            <w:rPr>
              <w:rFonts w:ascii="Times New Roman" w:eastAsia="Times New Roman" w:hAnsi="Times New Roman" w:cs="Times New Roman"/>
              <w:sz w:val="24"/>
              <w:szCs w:val="24"/>
            </w:rPr>
          </w:rPrChange>
        </w:rPr>
        <w:t>Roderick</w:t>
      </w:r>
      <w:bookmarkEnd w:id="4977"/>
      <w:r w:rsidRPr="009400B4">
        <w:rPr>
          <w:rFonts w:ascii="Times New Roman" w:hAnsi="Times New Roman"/>
          <w:sz w:val="24"/>
          <w:rPrChange w:id="4979" w:author="Andrea Stafford Hintz" w:date="2016-09-18T16:51:00Z">
            <w:rPr>
              <w:rFonts w:ascii="Times New Roman" w:eastAsia="Times New Roman" w:hAnsi="Times New Roman" w:cs="Times New Roman"/>
              <w:sz w:val="24"/>
              <w:szCs w:val="24"/>
            </w:rPr>
          </w:rPrChange>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783F22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0" w:author="Andrea Stafford Hintz" w:date="2016-09-18T16:51:00Z">
            <w:rPr>
              <w:rFonts w:ascii="Times New Roman" w:eastAsia="Times New Roman" w:hAnsi="Times New Roman" w:cs="Times New Roman"/>
              <w:sz w:val="24"/>
              <w:szCs w:val="24"/>
            </w:rPr>
          </w:rPrChange>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2912D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1" w:author="Andrea Stafford Hintz" w:date="2016-09-18T16:51:00Z">
            <w:rPr>
              <w:rFonts w:ascii="Times New Roman" w:eastAsia="Times New Roman" w:hAnsi="Times New Roman" w:cs="Times New Roman"/>
              <w:sz w:val="24"/>
              <w:szCs w:val="24"/>
            </w:rPr>
          </w:rPrChange>
        </w:rPr>
        <w:t>The sounds the creature was making were unnatural. Rasping, wheezing, predatory snarls and growls, not quite human, not quite animal. The sound of breath flowing through dead lungs. His teeth snapped, aiming for Roderick’s hand. Roderick just barely managed to avoid being bitten.</w:t>
      </w:r>
    </w:p>
    <w:p w14:paraId="520CB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2" w:author="Andrea Stafford Hintz" w:date="2016-09-18T16:51:00Z">
            <w:rPr>
              <w:rFonts w:ascii="Times New Roman" w:eastAsia="Times New Roman" w:hAnsi="Times New Roman" w:cs="Times New Roman"/>
              <w:sz w:val="24"/>
              <w:szCs w:val="24"/>
            </w:rPr>
          </w:rPrChange>
        </w:rPr>
        <w:t xml:space="preserve">Suddenly, violently, there was a sickening crunch, the hard hammer of a </w:t>
      </w:r>
      <w:proofErr w:type="spellStart"/>
      <w:r w:rsidRPr="009400B4">
        <w:rPr>
          <w:rFonts w:ascii="Times New Roman" w:hAnsi="Times New Roman"/>
          <w:sz w:val="24"/>
          <w:rPrChange w:id="4983" w:author="Andrea Stafford Hintz" w:date="2016-09-18T16:51:00Z">
            <w:rPr>
              <w:rFonts w:ascii="Times New Roman" w:eastAsia="Times New Roman" w:hAnsi="Times New Roman" w:cs="Times New Roman"/>
              <w:sz w:val="24"/>
              <w:szCs w:val="24"/>
            </w:rPr>
          </w:rPrChange>
        </w:rPr>
        <w:t>billy</w:t>
      </w:r>
      <w:proofErr w:type="spellEnd"/>
      <w:r w:rsidRPr="009400B4">
        <w:rPr>
          <w:rFonts w:ascii="Times New Roman" w:hAnsi="Times New Roman"/>
          <w:sz w:val="24"/>
          <w:rPrChange w:id="4984" w:author="Andrea Stafford Hintz" w:date="2016-09-18T16:51:00Z">
            <w:rPr>
              <w:rFonts w:ascii="Times New Roman" w:eastAsia="Times New Roman" w:hAnsi="Times New Roman" w:cs="Times New Roman"/>
              <w:sz w:val="24"/>
              <w:szCs w:val="24"/>
            </w:rPr>
          </w:rPrChange>
        </w:rPr>
        <w:t xml:space="preserve"> club striking the dead man’s skull. It exploded in a spray of rancid blood and brain. The tight grip on Roderick’s leg relaxed, and Nichols fell face-first onto Roderick’s chest. Roderick yelped.</w:t>
      </w:r>
    </w:p>
    <w:p w14:paraId="4DCBE5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5" w:author="Andrea Stafford Hintz" w:date="2016-09-18T16:51:00Z">
            <w:rPr>
              <w:rFonts w:ascii="Times New Roman" w:eastAsia="Times New Roman" w:hAnsi="Times New Roman" w:cs="Times New Roman"/>
              <w:sz w:val="24"/>
              <w:szCs w:val="24"/>
            </w:rPr>
          </w:rPrChange>
        </w:rPr>
        <w:t>“Get him off me,” he whined, “Get him off! Get him off!”</w:t>
      </w:r>
    </w:p>
    <w:p w14:paraId="22269C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6" w:author="Andrea Stafford Hintz" w:date="2016-09-18T16:51:00Z">
            <w:rPr>
              <w:rFonts w:ascii="Times New Roman" w:eastAsia="Times New Roman" w:hAnsi="Times New Roman" w:cs="Times New Roman"/>
              <w:sz w:val="24"/>
              <w:szCs w:val="24"/>
            </w:rPr>
          </w:rPrChange>
        </w:rPr>
        <w:lastRenderedPageBreak/>
        <w:t>As Taggert wiped the blood from his baton on his trousers, the other policemen helped Roderick to drag the now unmoving body off him.</w:t>
      </w:r>
    </w:p>
    <w:p w14:paraId="3E44E81D" w14:textId="50F4B041" w:rsidR="00952343" w:rsidRPr="00C245FD" w:rsidRDefault="00B67EA3">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7" w:author="Andrea Stafford Hintz" w:date="2016-09-18T16:51:00Z">
            <w:rPr>
              <w:rFonts w:ascii="Times New Roman" w:eastAsia="Times New Roman" w:hAnsi="Times New Roman" w:cs="Times New Roman"/>
              <w:sz w:val="24"/>
              <w:szCs w:val="24"/>
            </w:rPr>
          </w:rPrChange>
        </w:rPr>
        <w:t>“Thank you,” he said, addressing the policeman with a moustache, who had offered a hand to help Roderick to his feet. “Detective Inspector,” he said to Taggert.</w:t>
      </w:r>
    </w:p>
    <w:p w14:paraId="74898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8" w:author="Andrea Stafford Hintz" w:date="2016-09-18T16:51:00Z">
            <w:rPr>
              <w:rFonts w:ascii="Times New Roman" w:eastAsia="Times New Roman" w:hAnsi="Times New Roman" w:cs="Times New Roman"/>
              <w:sz w:val="24"/>
              <w:szCs w:val="24"/>
            </w:rPr>
          </w:rPrChange>
        </w:rPr>
        <w:t>“What is it?”</w:t>
      </w:r>
    </w:p>
    <w:p w14:paraId="5B44EE3B" w14:textId="4376D58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4989" w:author="Andrea Stafford Hintz" w:date="2016-09-18T16:51:00Z">
            <w:rPr>
              <w:rFonts w:ascii="Times New Roman" w:eastAsia="Times New Roman" w:hAnsi="Times New Roman" w:cs="Times New Roman"/>
              <w:sz w:val="24"/>
              <w:szCs w:val="24"/>
            </w:rPr>
          </w:rPrChange>
        </w:rPr>
        <w:t xml:space="preserve">Roderick </w:t>
      </w:r>
      <w:proofErr w:type="spellStart"/>
      <w:ins w:id="4990" w:author="Andrea Stafford Hintz" w:date="2016-09-18T16:51:00Z">
        <w:r w:rsidR="00A22D6C" w:rsidRPr="009400B4">
          <w:rPr>
            <w:rFonts w:ascii="Times New Roman" w:eastAsia="Times New Roman" w:hAnsi="Times New Roman" w:cs="Times New Roman"/>
            <w:sz w:val="24"/>
            <w:szCs w:val="24"/>
          </w:rPr>
          <w:t>looked</w:t>
        </w:r>
      </w:ins>
      <w:del w:id="4991" w:author="Andrea Stafford Hintz" w:date="2016-08-29T13:02:00Z">
        <w:r w:rsidRPr="00C245FD" w:rsidDel="00577188">
          <w:rPr>
            <w:rFonts w:ascii="Times New Roman" w:hAnsi="Times New Roman" w:cs="Times New Roman"/>
            <w:sz w:val="24"/>
            <w:szCs w:val="24"/>
          </w:rPr>
          <w:delText>was looking</w:delText>
        </w:r>
      </w:del>
      <w:ins w:id="4992" w:author="Andrea Stafford Hintz" w:date="2016-08-29T13:02:00Z">
        <w:r w:rsidR="00577188" w:rsidRPr="4824E08E">
          <w:rPr>
            <w:rFonts w:ascii="Times New Roman" w:eastAsia="Times New Roman" w:hAnsi="Times New Roman" w:cs="Times New Roman"/>
            <w:sz w:val="24"/>
            <w:szCs w:val="24"/>
            <w:rPrChange w:id="4993" w:author="Bryce Raffle" w:date="2016-09-06T11:42:00Z">
              <w:rPr>
                <w:rFonts w:ascii="Times New Roman" w:hAnsi="Times New Roman" w:cs="Times New Roman"/>
                <w:sz w:val="24"/>
                <w:szCs w:val="24"/>
              </w:rPr>
            </w:rPrChange>
          </w:rPr>
          <w:t>looked</w:t>
        </w:r>
      </w:ins>
      <w:proofErr w:type="spellEnd"/>
      <w:r w:rsidRPr="009400B4">
        <w:rPr>
          <w:rFonts w:ascii="Times New Roman" w:hAnsi="Times New Roman"/>
          <w:sz w:val="24"/>
          <w:rPrChange w:id="4994" w:author="Andrea Stafford Hintz" w:date="2016-09-18T16:51:00Z">
            <w:rPr>
              <w:rFonts w:ascii="Times New Roman" w:eastAsia="Times New Roman" w:hAnsi="Times New Roman" w:cs="Times New Roman"/>
              <w:sz w:val="24"/>
              <w:szCs w:val="24"/>
            </w:rPr>
          </w:rPrChange>
        </w:rPr>
        <w:t xml:space="preserve"> at Nichols, his skull caved in by the Inspector’s heavy blow to the head, and</w:t>
      </w:r>
      <w:ins w:id="4995" w:author="Andrea Stafford Hintz" w:date="2016-08-29T13:03:00Z">
        <w:r w:rsidR="00577188" w:rsidRPr="009400B4">
          <w:rPr>
            <w:rFonts w:ascii="Times New Roman" w:hAnsi="Times New Roman"/>
            <w:sz w:val="24"/>
            <w:rPrChange w:id="4996" w:author="Andrea Stafford Hintz" w:date="2016-09-18T16:51:00Z">
              <w:rPr>
                <w:rFonts w:ascii="Times New Roman" w:eastAsia="Times New Roman" w:hAnsi="Times New Roman" w:cs="Times New Roman"/>
                <w:sz w:val="24"/>
                <w:szCs w:val="24"/>
              </w:rPr>
            </w:rPrChange>
          </w:rPr>
          <w:t xml:space="preserve"> then</w:t>
        </w:r>
      </w:ins>
      <w:r w:rsidRPr="009400B4">
        <w:rPr>
          <w:rFonts w:ascii="Times New Roman" w:hAnsi="Times New Roman"/>
          <w:sz w:val="24"/>
          <w:rPrChange w:id="4997" w:author="Andrea Stafford Hintz" w:date="2016-09-18T16:51:00Z">
            <w:rPr>
              <w:rFonts w:ascii="Times New Roman" w:eastAsia="Times New Roman" w:hAnsi="Times New Roman" w:cs="Times New Roman"/>
              <w:sz w:val="24"/>
              <w:szCs w:val="24"/>
            </w:rPr>
          </w:rPrChange>
        </w:rPr>
        <w:t xml:space="preserve"> at the ceiling,</w:t>
      </w:r>
      <w:ins w:id="4998" w:author="Andrea Stafford Hintz" w:date="2016-08-29T13:03:00Z">
        <w:r w:rsidR="00577188" w:rsidRPr="009400B4">
          <w:rPr>
            <w:rFonts w:ascii="Times New Roman" w:hAnsi="Times New Roman"/>
            <w:sz w:val="24"/>
            <w:rPrChange w:id="4999" w:author="Andrea Stafford Hintz" w:date="2016-09-18T16:51:00Z">
              <w:rPr>
                <w:rFonts w:ascii="Times New Roman" w:eastAsia="Times New Roman" w:hAnsi="Times New Roman" w:cs="Times New Roman"/>
                <w:sz w:val="24"/>
                <w:szCs w:val="24"/>
              </w:rPr>
            </w:rPrChange>
          </w:rPr>
          <w:t xml:space="preserve"> at</w:t>
        </w:r>
      </w:ins>
      <w:r w:rsidRPr="009400B4">
        <w:rPr>
          <w:rFonts w:ascii="Times New Roman" w:hAnsi="Times New Roman"/>
          <w:sz w:val="24"/>
          <w:rPrChange w:id="5000" w:author="Andrea Stafford Hintz" w:date="2016-09-18T16:51:00Z">
            <w:rPr>
              <w:rFonts w:ascii="Times New Roman" w:eastAsia="Times New Roman" w:hAnsi="Times New Roman" w:cs="Times New Roman"/>
              <w:sz w:val="24"/>
              <w:szCs w:val="24"/>
            </w:rPr>
          </w:rPrChange>
        </w:rPr>
        <w:t xml:space="preserve"> a bullet hole in the plaster. He couldn’t say this with certainty, but judging from the angle</w:t>
      </w:r>
      <w:ins w:id="5001" w:author="Andrea Stafford Hintz" w:date="2016-08-29T13:03:00Z">
        <w:r w:rsidR="00577188" w:rsidRPr="009400B4">
          <w:rPr>
            <w:rFonts w:ascii="Times New Roman" w:hAnsi="Times New Roman"/>
            <w:sz w:val="24"/>
            <w:rPrChange w:id="5002" w:author="Andrea Stafford Hintz" w:date="2016-09-18T16:51:00Z">
              <w:rPr>
                <w:rFonts w:ascii="Times New Roman" w:eastAsia="Times New Roman" w:hAnsi="Times New Roman" w:cs="Times New Roman"/>
                <w:sz w:val="24"/>
                <w:szCs w:val="24"/>
              </w:rPr>
            </w:rPrChange>
          </w:rPr>
          <w:t xml:space="preserve"> of entry, </w:t>
        </w:r>
      </w:ins>
      <w:del w:id="5003" w:author="Andrea Stafford Hintz" w:date="2016-08-29T13:03:00Z">
        <w:r w:rsidRPr="00C245FD" w:rsidDel="00577188">
          <w:rPr>
            <w:rFonts w:ascii="Times New Roman" w:hAnsi="Times New Roman" w:cs="Times New Roman"/>
            <w:sz w:val="24"/>
            <w:szCs w:val="24"/>
          </w:rPr>
          <w:delText xml:space="preserve">, he believed that </w:delText>
        </w:r>
      </w:del>
      <w:r w:rsidRPr="009400B4">
        <w:rPr>
          <w:rFonts w:ascii="Times New Roman" w:hAnsi="Times New Roman"/>
          <w:sz w:val="24"/>
          <w:rPrChange w:id="5004" w:author="Andrea Stafford Hintz" w:date="2016-09-18T16:51:00Z">
            <w:rPr>
              <w:rFonts w:ascii="Times New Roman" w:eastAsia="Times New Roman" w:hAnsi="Times New Roman" w:cs="Times New Roman"/>
              <w:sz w:val="24"/>
              <w:szCs w:val="24"/>
            </w:rPr>
          </w:rPrChange>
        </w:rPr>
        <w:t xml:space="preserve">whoever shot Lord Connor had been lying on the floor with Connor pinned on top of him. </w:t>
      </w:r>
      <w:del w:id="5005" w:author="Andrea Stafford Hintz" w:date="2016-08-29T13:05:00Z">
        <w:r w:rsidRPr="00C245FD" w:rsidDel="00577188">
          <w:rPr>
            <w:rFonts w:ascii="Times New Roman" w:hAnsi="Times New Roman" w:cs="Times New Roman"/>
            <w:sz w:val="24"/>
            <w:szCs w:val="24"/>
          </w:rPr>
          <w:delText xml:space="preserve">Again, he couldn’t be certain, but he imagined Connor had been shot in the head. </w:delText>
        </w:r>
      </w:del>
      <w:r w:rsidRPr="009400B4">
        <w:rPr>
          <w:rFonts w:ascii="Times New Roman" w:hAnsi="Times New Roman"/>
          <w:sz w:val="24"/>
          <w:rPrChange w:id="5006" w:author="Andrea Stafford Hintz" w:date="2016-09-18T16:51:00Z">
            <w:rPr>
              <w:rFonts w:ascii="Times New Roman" w:eastAsia="Times New Roman" w:hAnsi="Times New Roman" w:cs="Times New Roman"/>
              <w:sz w:val="24"/>
              <w:szCs w:val="24"/>
            </w:rPr>
          </w:rPrChange>
        </w:rPr>
        <w:t>He looked back to Nichols, contemplating the holes he’d put in the man’s chest</w:t>
      </w:r>
      <w:ins w:id="5007" w:author="Andrea Stafford Hintz" w:date="2016-08-29T13:05:00Z">
        <w:r w:rsidR="00577188" w:rsidRPr="4824E08E">
          <w:rPr>
            <w:rFonts w:ascii="Times New Roman" w:eastAsia="Times New Roman" w:hAnsi="Times New Roman" w:cs="Times New Roman"/>
            <w:sz w:val="24"/>
            <w:szCs w:val="24"/>
            <w:rPrChange w:id="5008" w:author="Bryce Raffle" w:date="2016-09-06T11:42:00Z">
              <w:rPr>
                <w:rFonts w:ascii="Times New Roman" w:hAnsi="Times New Roman" w:cs="Times New Roman"/>
                <w:sz w:val="24"/>
                <w:szCs w:val="24"/>
              </w:rPr>
            </w:rPrChange>
          </w:rPr>
          <w:t xml:space="preserve"> w</w:t>
        </w:r>
      </w:ins>
      <w:del w:id="5009" w:author="Andrea Stafford Hintz" w:date="2016-08-29T13:05:00Z">
        <w:r w:rsidRPr="00C245FD" w:rsidDel="00577188">
          <w:rPr>
            <w:rFonts w:ascii="Times New Roman" w:hAnsi="Times New Roman" w:cs="Times New Roman"/>
            <w:sz w:val="24"/>
            <w:szCs w:val="24"/>
          </w:rPr>
          <w:delText>, w</w:delText>
        </w:r>
      </w:del>
      <w:r w:rsidRPr="009400B4">
        <w:rPr>
          <w:rFonts w:ascii="Times New Roman" w:hAnsi="Times New Roman"/>
          <w:sz w:val="24"/>
          <w:rPrChange w:id="5010" w:author="Andrea Stafford Hintz" w:date="2016-09-18T16:51:00Z">
            <w:rPr>
              <w:rFonts w:ascii="Times New Roman" w:eastAsia="Times New Roman" w:hAnsi="Times New Roman" w:cs="Times New Roman"/>
              <w:sz w:val="24"/>
              <w:szCs w:val="24"/>
            </w:rPr>
          </w:rPrChange>
        </w:rPr>
        <w:t>hich had done nothing at all to stop him. It had taken a blow to the head to put him down, just</w:t>
      </w:r>
      <w:ins w:id="5011" w:author="Andrea Stafford Hintz" w:date="2016-08-29T13:06:00Z">
        <w:r w:rsidR="00577188" w:rsidRPr="009400B4">
          <w:rPr>
            <w:rFonts w:ascii="Times New Roman" w:hAnsi="Times New Roman"/>
            <w:sz w:val="24"/>
            <w:rPrChange w:id="5012" w:author="Andrea Stafford Hintz" w:date="2016-09-18T16:51:00Z">
              <w:rPr>
                <w:rFonts w:ascii="Times New Roman" w:eastAsia="Times New Roman" w:hAnsi="Times New Roman" w:cs="Times New Roman"/>
                <w:sz w:val="24"/>
                <w:szCs w:val="24"/>
              </w:rPr>
            </w:rPrChange>
          </w:rPr>
          <w:t xml:space="preserve"> as</w:t>
        </w:r>
      </w:ins>
      <w:r w:rsidRPr="009400B4">
        <w:rPr>
          <w:rFonts w:ascii="Times New Roman" w:hAnsi="Times New Roman"/>
          <w:sz w:val="24"/>
          <w:rPrChange w:id="5013" w:author="Andrea Stafford Hintz" w:date="2016-09-18T16:51:00Z">
            <w:rPr>
              <w:rFonts w:ascii="Times New Roman" w:eastAsia="Times New Roman" w:hAnsi="Times New Roman" w:cs="Times New Roman"/>
              <w:sz w:val="24"/>
              <w:szCs w:val="24"/>
            </w:rPr>
          </w:rPrChange>
        </w:rPr>
        <w:t>—he suspected—</w:t>
      </w:r>
      <w:del w:id="5014" w:author="Andrea Stafford Hintz" w:date="2016-08-29T13:06:00Z">
        <w:r w:rsidRPr="00C245FD" w:rsidDel="00577188">
          <w:rPr>
            <w:rFonts w:ascii="Times New Roman" w:hAnsi="Times New Roman" w:cs="Times New Roman"/>
            <w:sz w:val="24"/>
            <w:szCs w:val="24"/>
          </w:rPr>
          <w:delText xml:space="preserve">as </w:delText>
        </w:r>
      </w:del>
      <w:r w:rsidRPr="009400B4">
        <w:rPr>
          <w:rFonts w:ascii="Times New Roman" w:hAnsi="Times New Roman"/>
          <w:sz w:val="24"/>
          <w:rPrChange w:id="5015" w:author="Andrea Stafford Hintz" w:date="2016-09-18T16:51:00Z">
            <w:rPr>
              <w:rFonts w:ascii="Times New Roman" w:eastAsia="Times New Roman" w:hAnsi="Times New Roman" w:cs="Times New Roman"/>
              <w:sz w:val="24"/>
              <w:szCs w:val="24"/>
            </w:rPr>
          </w:rPrChange>
        </w:rPr>
        <w:t>it had with Connor.</w:t>
      </w:r>
    </w:p>
    <w:p w14:paraId="7E7445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016" w:author="Andrea Stafford Hintz" w:date="2016-09-18T16:51:00Z">
            <w:rPr>
              <w:rFonts w:ascii="Times New Roman" w:eastAsia="Times New Roman" w:hAnsi="Times New Roman" w:cs="Times New Roman"/>
              <w:sz w:val="24"/>
              <w:szCs w:val="24"/>
            </w:rPr>
          </w:rPrChange>
        </w:rPr>
        <w:t>“I believe I know what happened to Lord Connor,” he muttered, almost to himself.</w:t>
      </w:r>
    </w:p>
    <w:p w14:paraId="4DA845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017" w:author="Andrea Stafford Hintz" w:date="2016-09-18T16:51:00Z">
            <w:rPr>
              <w:rFonts w:ascii="Times New Roman" w:eastAsia="Times New Roman" w:hAnsi="Times New Roman" w:cs="Times New Roman"/>
              <w:sz w:val="24"/>
              <w:szCs w:val="24"/>
            </w:rPr>
          </w:rPrChange>
        </w:rPr>
        <w:t>“Roderick?” said Taggert.</w:t>
      </w:r>
    </w:p>
    <w:p w14:paraId="4B78D4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018" w:author="Andrea Stafford Hintz" w:date="2016-09-18T16:51:00Z">
            <w:rPr>
              <w:rFonts w:ascii="Times New Roman" w:eastAsia="Times New Roman" w:hAnsi="Times New Roman" w:cs="Times New Roman"/>
              <w:sz w:val="24"/>
              <w:szCs w:val="24"/>
            </w:rPr>
          </w:rPrChange>
        </w:rPr>
        <w:t xml:space="preserve">“Never mind. Inspector, I’ve come to understand something about these dogs scratching at our door, and it is imperative that you understand it as well. I was wrong about one thing. They do not merely seem dead. They </w:t>
      </w:r>
      <w:r w:rsidRPr="009400B4">
        <w:rPr>
          <w:rFonts w:ascii="Times New Roman" w:hAnsi="Times New Roman"/>
          <w:i/>
          <w:sz w:val="24"/>
          <w:rPrChange w:id="5019" w:author="Andrea Stafford Hintz" w:date="2016-09-18T16:51:00Z">
            <w:rPr>
              <w:rFonts w:ascii="Times New Roman" w:eastAsia="Times New Roman" w:hAnsi="Times New Roman" w:cs="Times New Roman"/>
              <w:i/>
              <w:sz w:val="24"/>
              <w:szCs w:val="24"/>
            </w:rPr>
          </w:rPrChange>
        </w:rPr>
        <w:t>are</w:t>
      </w:r>
      <w:r w:rsidRPr="009400B4">
        <w:rPr>
          <w:rFonts w:ascii="Times New Roman" w:hAnsi="Times New Roman"/>
          <w:sz w:val="24"/>
          <w:rPrChange w:id="5020" w:author="Andrea Stafford Hintz" w:date="2016-09-18T16:51:00Z">
            <w:rPr>
              <w:rFonts w:ascii="Times New Roman" w:eastAsia="Times New Roman" w:hAnsi="Times New Roman" w:cs="Times New Roman"/>
              <w:sz w:val="24"/>
              <w:szCs w:val="24"/>
            </w:rPr>
          </w:rPrChange>
        </w:rPr>
        <w:t xml:space="preserve"> dead.”</w:t>
      </w:r>
    </w:p>
    <w:p w14:paraId="7578426F" w14:textId="40EB92F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021" w:author="Andrea Stafford Hintz" w:date="2016-09-18T16:51:00Z">
            <w:rPr>
              <w:rFonts w:ascii="Times New Roman" w:eastAsia="Times New Roman" w:hAnsi="Times New Roman" w:cs="Times New Roman"/>
              <w:sz w:val="24"/>
              <w:szCs w:val="24"/>
            </w:rPr>
          </w:rPrChange>
        </w:rPr>
        <w:t xml:space="preserve">“What?” </w:t>
      </w:r>
      <w:ins w:id="5022" w:author="Andrea Stafford Hintz" w:date="2016-09-18T16:51:00Z">
        <w:r w:rsidR="00A22D6C" w:rsidRPr="009400B4">
          <w:rPr>
            <w:rFonts w:ascii="Times New Roman" w:eastAsia="Times New Roman" w:hAnsi="Times New Roman" w:cs="Times New Roman"/>
            <w:sz w:val="24"/>
            <w:szCs w:val="24"/>
          </w:rPr>
          <w:t>sputtered</w:t>
        </w:r>
      </w:ins>
      <w:del w:id="5023" w:author="Andrea Stafford Hintz" w:date="2016-09-18T16:51:00Z">
        <w:r w:rsidRPr="4824E08E">
          <w:rPr>
            <w:rFonts w:ascii="Times New Roman" w:eastAsia="Times New Roman" w:hAnsi="Times New Roman" w:cs="Times New Roman"/>
            <w:sz w:val="24"/>
            <w:szCs w:val="24"/>
            <w:rPrChange w:id="5024" w:author="Bryce Raffle" w:date="2016-09-06T11:42:00Z">
              <w:rPr>
                <w:rFonts w:ascii="Times New Roman" w:hAnsi="Times New Roman" w:cs="Times New Roman"/>
                <w:sz w:val="24"/>
                <w:szCs w:val="24"/>
              </w:rPr>
            </w:rPrChange>
          </w:rPr>
          <w:delText>sp</w:delText>
        </w:r>
      </w:del>
      <w:del w:id="5025" w:author="Andrea Stafford Hintz" w:date="2016-08-29T13:06:00Z">
        <w:r w:rsidRPr="00C245FD" w:rsidDel="00577188">
          <w:rPr>
            <w:rFonts w:ascii="Times New Roman" w:hAnsi="Times New Roman" w:cs="Times New Roman"/>
            <w:sz w:val="24"/>
            <w:szCs w:val="24"/>
          </w:rPr>
          <w:delText>l</w:delText>
        </w:r>
      </w:del>
      <w:del w:id="5026" w:author="Andrea Stafford Hintz" w:date="2016-09-18T16:51:00Z">
        <w:r w:rsidRPr="4824E08E">
          <w:rPr>
            <w:rFonts w:ascii="Times New Roman" w:eastAsia="Times New Roman" w:hAnsi="Times New Roman" w:cs="Times New Roman"/>
            <w:sz w:val="24"/>
            <w:szCs w:val="24"/>
            <w:rPrChange w:id="5027" w:author="Bryce Raffle" w:date="2016-09-06T11:42:00Z">
              <w:rPr>
                <w:rFonts w:ascii="Times New Roman" w:hAnsi="Times New Roman" w:cs="Times New Roman"/>
                <w:sz w:val="24"/>
                <w:szCs w:val="24"/>
              </w:rPr>
            </w:rPrChange>
          </w:rPr>
          <w:delText>uttered</w:delText>
        </w:r>
      </w:del>
      <w:r w:rsidRPr="009400B4">
        <w:rPr>
          <w:rFonts w:ascii="Times New Roman" w:hAnsi="Times New Roman"/>
          <w:sz w:val="24"/>
          <w:rPrChange w:id="5028" w:author="Andrea Stafford Hintz" w:date="2016-09-18T16:51:00Z">
            <w:rPr>
              <w:rFonts w:ascii="Times New Roman" w:eastAsia="Times New Roman" w:hAnsi="Times New Roman" w:cs="Times New Roman"/>
              <w:sz w:val="24"/>
              <w:szCs w:val="24"/>
            </w:rPr>
          </w:rPrChange>
        </w:rPr>
        <w:t xml:space="preserve"> the other policeman, a tall, bulky man with greasy black hair and a dark complexion. “How can they be dead if they are still walking? What are they?”</w:t>
      </w:r>
    </w:p>
    <w:p w14:paraId="21999B2E" w14:textId="2872A4B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029" w:author="Andrea Stafford Hintz" w:date="2016-09-18T16:51:00Z">
            <w:rPr>
              <w:rFonts w:ascii="Times New Roman" w:eastAsia="Times New Roman" w:hAnsi="Times New Roman" w:cs="Times New Roman"/>
              <w:sz w:val="24"/>
              <w:szCs w:val="24"/>
            </w:rPr>
          </w:rPrChange>
        </w:rPr>
        <w:t xml:space="preserve">“I’m not sure. Vampires?” Roderick </w:t>
      </w:r>
      <w:commentRangeStart w:id="5030"/>
      <w:proofErr w:type="spellStart"/>
      <w:ins w:id="5031" w:author="Andrea Stafford Hintz" w:date="2016-09-18T16:51:00Z">
        <w:r w:rsidR="00A22D6C" w:rsidRPr="009400B4">
          <w:rPr>
            <w:rFonts w:ascii="Times New Roman" w:eastAsia="Times New Roman" w:hAnsi="Times New Roman" w:cs="Times New Roman"/>
            <w:sz w:val="24"/>
            <w:szCs w:val="24"/>
          </w:rPr>
          <w:t>said</w:t>
        </w:r>
      </w:ins>
      <w:commentRangeStart w:id="5032"/>
      <w:commentRangeEnd w:id="5030"/>
      <w:del w:id="5033" w:author="Andrea Stafford Hintz" w:date="2016-08-29T13:07:00Z">
        <w:r w:rsidRPr="00C245FD" w:rsidDel="00577188">
          <w:rPr>
            <w:rFonts w:ascii="Times New Roman" w:hAnsi="Times New Roman" w:cs="Times New Roman"/>
            <w:sz w:val="24"/>
            <w:szCs w:val="24"/>
          </w:rPr>
          <w:delText>posited</w:delText>
        </w:r>
      </w:del>
      <w:ins w:id="5034" w:author="Andrea Stafford Hintz" w:date="2016-08-29T13:07:00Z">
        <w:r w:rsidR="00577188" w:rsidRPr="4824E08E">
          <w:rPr>
            <w:rFonts w:ascii="Times New Roman" w:eastAsia="Times New Roman" w:hAnsi="Times New Roman" w:cs="Times New Roman"/>
            <w:sz w:val="24"/>
            <w:szCs w:val="24"/>
            <w:rPrChange w:id="5035" w:author="Bryce Raffle" w:date="2016-09-06T11:42:00Z">
              <w:rPr>
                <w:rFonts w:ascii="Times New Roman" w:hAnsi="Times New Roman" w:cs="Times New Roman"/>
                <w:sz w:val="24"/>
                <w:szCs w:val="24"/>
              </w:rPr>
            </w:rPrChange>
          </w:rPr>
          <w:t>said</w:t>
        </w:r>
        <w:commentRangeEnd w:id="5032"/>
        <w:proofErr w:type="spellEnd"/>
        <w:r w:rsidR="00577188">
          <w:rPr>
            <w:rStyle w:val="CommentReference"/>
          </w:rPr>
          <w:commentReference w:id="5032"/>
        </w:r>
        <w:r w:rsidR="00577188" w:rsidRPr="4824E08E">
          <w:rPr>
            <w:rFonts w:ascii="Times New Roman" w:eastAsia="Times New Roman" w:hAnsi="Times New Roman" w:cs="Times New Roman"/>
            <w:sz w:val="24"/>
            <w:szCs w:val="24"/>
            <w:rPrChange w:id="5036" w:author="Bryce Raffle" w:date="2016-09-06T11:42:00Z">
              <w:rPr>
                <w:rFonts w:ascii="Times New Roman" w:hAnsi="Times New Roman" w:cs="Times New Roman"/>
                <w:sz w:val="24"/>
                <w:szCs w:val="24"/>
              </w:rPr>
            </w:rPrChange>
          </w:rPr>
          <w:t>.</w:t>
        </w:r>
      </w:ins>
      <w:del w:id="5037" w:author="Andrea Stafford Hintz" w:date="2016-08-29T13:07:00Z">
        <w:r w:rsidRPr="00C245FD" w:rsidDel="00577188">
          <w:rPr>
            <w:rFonts w:ascii="Times New Roman" w:hAnsi="Times New Roman" w:cs="Times New Roman"/>
            <w:sz w:val="24"/>
            <w:szCs w:val="24"/>
          </w:rPr>
          <w:delText>.</w:delText>
        </w:r>
      </w:del>
    </w:p>
    <w:p w14:paraId="1CE2FB1F" w14:textId="5289CB5A"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ins w:id="5038" w:author="Andrea Stafford Hintz" w:date="2016-09-18T16:51:00Z">
        <w:r w:rsidRPr="009400B4">
          <w:rPr>
            <w:rFonts w:ascii="Times New Roman" w:eastAsia="Times New Roman" w:hAnsi="Times New Roman" w:cs="Times New Roman"/>
            <w:sz w:val="24"/>
            <w:szCs w:val="24"/>
          </w:rPr>
          <w:t>He</w:t>
        </w:r>
      </w:ins>
      <w:commentRangeStart w:id="5039"/>
      <w:del w:id="5040" w:author="Andrea Stafford Hintz" w:date="2016-08-29T13:10:00Z">
        <w:r w:rsidR="00B67EA3" w:rsidRPr="00C245FD" w:rsidDel="00577188">
          <w:rPr>
            <w:rFonts w:ascii="Times New Roman" w:hAnsi="Times New Roman" w:cs="Times New Roman"/>
            <w:sz w:val="24"/>
            <w:szCs w:val="24"/>
          </w:rPr>
          <w:delText>Then, recalling</w:delText>
        </w:r>
      </w:del>
      <w:ins w:id="5041" w:author="Andrea Stafford Hintz" w:date="2016-08-29T13:10:00Z">
        <w:r w:rsidR="00577188" w:rsidRPr="4824E08E">
          <w:rPr>
            <w:rFonts w:ascii="Times New Roman" w:eastAsia="Times New Roman" w:hAnsi="Times New Roman" w:cs="Times New Roman"/>
            <w:sz w:val="24"/>
            <w:szCs w:val="24"/>
            <w:rPrChange w:id="5042" w:author="Bryce Raffle" w:date="2016-09-06T11:42:00Z">
              <w:rPr>
                <w:rFonts w:ascii="Times New Roman" w:hAnsi="Times New Roman" w:cs="Times New Roman"/>
                <w:sz w:val="24"/>
                <w:szCs w:val="24"/>
              </w:rPr>
            </w:rPrChange>
          </w:rPr>
          <w:t>He</w:t>
        </w:r>
        <w:proofErr w:type="spellEnd"/>
        <w:r w:rsidR="00577188" w:rsidRPr="009400B4">
          <w:rPr>
            <w:rFonts w:ascii="Times New Roman" w:hAnsi="Times New Roman"/>
            <w:sz w:val="24"/>
            <w:rPrChange w:id="5043" w:author="Andrea Stafford Hintz" w:date="2016-09-18T16:51:00Z">
              <w:rPr>
                <w:rFonts w:ascii="Times New Roman" w:eastAsia="Times New Roman" w:hAnsi="Times New Roman" w:cs="Times New Roman"/>
                <w:sz w:val="24"/>
                <w:szCs w:val="24"/>
              </w:rPr>
            </w:rPrChange>
          </w:rPr>
          <w:t xml:space="preserve"> recalled</w:t>
        </w:r>
      </w:ins>
      <w:r w:rsidR="00B67EA3" w:rsidRPr="009400B4">
        <w:rPr>
          <w:rFonts w:ascii="Times New Roman" w:hAnsi="Times New Roman"/>
          <w:sz w:val="24"/>
          <w:rPrChange w:id="5044" w:author="Andrea Stafford Hintz" w:date="2016-09-18T16:51:00Z">
            <w:rPr>
              <w:rFonts w:ascii="Times New Roman" w:eastAsia="Times New Roman" w:hAnsi="Times New Roman" w:cs="Times New Roman"/>
              <w:sz w:val="24"/>
              <w:szCs w:val="24"/>
            </w:rPr>
          </w:rPrChange>
        </w:rPr>
        <w:t xml:space="preserve"> a conversation he’d once had with Parson Sinews</w:t>
      </w:r>
      <w:ins w:id="5045" w:author="Andrea Stafford Hintz" w:date="2016-09-18T16:51:00Z">
        <w:r w:rsidRPr="009400B4">
          <w:rPr>
            <w:rFonts w:ascii="Times New Roman" w:eastAsia="Times New Roman" w:hAnsi="Times New Roman" w:cs="Times New Roman"/>
            <w:sz w:val="24"/>
            <w:szCs w:val="24"/>
          </w:rPr>
          <w:t>;</w:t>
        </w:r>
      </w:ins>
      <w:ins w:id="5046" w:author="Andrea Stafford Hintz" w:date="2016-08-29T13:10:00Z">
        <w:r w:rsidR="00577188" w:rsidRPr="4824E08E">
          <w:rPr>
            <w:rFonts w:ascii="Times New Roman" w:eastAsia="Times New Roman" w:hAnsi="Times New Roman" w:cs="Times New Roman"/>
            <w:sz w:val="24"/>
            <w:szCs w:val="24"/>
            <w:rPrChange w:id="5047" w:author="Bryce Raffle" w:date="2016-09-06T11:42:00Z">
              <w:rPr>
                <w:rFonts w:ascii="Times New Roman" w:hAnsi="Times New Roman" w:cs="Times New Roman"/>
                <w:sz w:val="24"/>
                <w:szCs w:val="24"/>
              </w:rPr>
            </w:rPrChange>
          </w:rPr>
          <w:t>;</w:t>
        </w:r>
      </w:ins>
      <w:proofErr w:type="spellStart"/>
      <w:del w:id="5048" w:author="Andrea Stafford Hintz" w:date="2016-08-29T13:10:00Z">
        <w:r w:rsidR="00B67EA3" w:rsidRPr="00C245FD" w:rsidDel="00577188">
          <w:rPr>
            <w:rFonts w:ascii="Times New Roman" w:hAnsi="Times New Roman" w:cs="Times New Roman"/>
            <w:sz w:val="24"/>
            <w:szCs w:val="24"/>
          </w:rPr>
          <w:delText>,</w:delText>
        </w:r>
      </w:del>
      <w:del w:id="5049" w:author="Andrea Stafford Hintz" w:date="2016-09-18T16:51:00Z">
        <w:r w:rsidR="00B67EA3" w:rsidRPr="4824E08E">
          <w:rPr>
            <w:rFonts w:ascii="Times New Roman" w:eastAsia="Times New Roman" w:hAnsi="Times New Roman" w:cs="Times New Roman"/>
            <w:sz w:val="24"/>
            <w:szCs w:val="24"/>
            <w:rPrChange w:id="5050" w:author="Bryce Raffle" w:date="2016-09-06T11:42:00Z">
              <w:rPr>
                <w:rFonts w:ascii="Times New Roman" w:hAnsi="Times New Roman" w:cs="Times New Roman"/>
                <w:sz w:val="24"/>
                <w:szCs w:val="24"/>
              </w:rPr>
            </w:rPrChange>
          </w:rPr>
          <w:delText xml:space="preserve"> </w:delText>
        </w:r>
      </w:del>
      <w:del w:id="5051" w:author="Andrea Stafford Hintz" w:date="2016-08-29T13:10:00Z">
        <w:r w:rsidR="00B67EA3" w:rsidRPr="00C245FD" w:rsidDel="00577188">
          <w:rPr>
            <w:rFonts w:ascii="Times New Roman" w:hAnsi="Times New Roman" w:cs="Times New Roman"/>
            <w:sz w:val="24"/>
            <w:szCs w:val="24"/>
          </w:rPr>
          <w:delText xml:space="preserve">he thought of another word that seemed to </w:delText>
        </w:r>
        <w:commentRangeStart w:id="5052"/>
        <w:r w:rsidR="00B67EA3" w:rsidRPr="00C245FD" w:rsidDel="00577188">
          <w:rPr>
            <w:rFonts w:ascii="Times New Roman" w:hAnsi="Times New Roman" w:cs="Times New Roman"/>
            <w:sz w:val="24"/>
            <w:szCs w:val="24"/>
          </w:rPr>
          <w:delText>fit</w:delText>
        </w:r>
        <w:commentRangeEnd w:id="5052"/>
        <w:r w:rsidR="00577188" w:rsidDel="00577188">
          <w:rPr>
            <w:rStyle w:val="CommentReference"/>
          </w:rPr>
          <w:commentReference w:id="5052"/>
        </w:r>
        <w:r w:rsidR="00B67EA3" w:rsidRPr="00C245FD" w:rsidDel="00577188">
          <w:rPr>
            <w:rFonts w:ascii="Times New Roman" w:hAnsi="Times New Roman" w:cs="Times New Roman"/>
            <w:sz w:val="24"/>
            <w:szCs w:val="24"/>
          </w:rPr>
          <w:delText xml:space="preserve">. </w:delText>
        </w:r>
      </w:del>
      <w:r w:rsidR="00B67EA3" w:rsidRPr="009400B4">
        <w:rPr>
          <w:rFonts w:ascii="Times New Roman" w:hAnsi="Times New Roman"/>
          <w:sz w:val="24"/>
          <w:rPrChange w:id="5053" w:author="Andrea Stafford Hintz" w:date="2016-09-18T16:51:00Z">
            <w:rPr>
              <w:rFonts w:ascii="Times New Roman" w:eastAsia="Times New Roman" w:hAnsi="Times New Roman" w:cs="Times New Roman"/>
              <w:sz w:val="24"/>
              <w:szCs w:val="24"/>
            </w:rPr>
          </w:rPrChange>
        </w:rPr>
        <w:t>Sinews</w:t>
      </w:r>
      <w:del w:id="5054" w:author="Andrea Stafford Hintz" w:date="2016-09-18T16:51:00Z">
        <w:r w:rsidR="00B67EA3" w:rsidRPr="4824E08E">
          <w:rPr>
            <w:rFonts w:ascii="Times New Roman" w:eastAsia="Times New Roman" w:hAnsi="Times New Roman" w:cs="Times New Roman"/>
            <w:sz w:val="24"/>
            <w:szCs w:val="24"/>
            <w:rPrChange w:id="5055" w:author="Bryce Raffle" w:date="2016-09-06T11:42:00Z">
              <w:rPr>
                <w:rFonts w:ascii="Times New Roman" w:hAnsi="Times New Roman" w:cs="Times New Roman"/>
                <w:sz w:val="24"/>
                <w:szCs w:val="24"/>
              </w:rPr>
            </w:rPrChange>
          </w:rPr>
          <w:delText xml:space="preserve"> </w:delText>
        </w:r>
      </w:del>
      <w:del w:id="5056" w:author="Andrea Stafford Hintz" w:date="2016-08-29T13:11:00Z">
        <w:r w:rsidR="00B67EA3" w:rsidRPr="00C245FD" w:rsidDel="00577188">
          <w:rPr>
            <w:rFonts w:ascii="Times New Roman" w:hAnsi="Times New Roman" w:cs="Times New Roman"/>
            <w:sz w:val="24"/>
            <w:szCs w:val="24"/>
          </w:rPr>
          <w:delText xml:space="preserve">had once </w:delText>
        </w:r>
      </w:del>
      <w:r w:rsidR="00B67EA3" w:rsidRPr="009400B4">
        <w:rPr>
          <w:rFonts w:ascii="Times New Roman" w:hAnsi="Times New Roman"/>
          <w:sz w:val="24"/>
          <w:rPrChange w:id="5057" w:author="Andrea Stafford Hintz" w:date="2016-09-18T16:51:00Z">
            <w:rPr>
              <w:rFonts w:ascii="Times New Roman" w:eastAsia="Times New Roman" w:hAnsi="Times New Roman" w:cs="Times New Roman"/>
              <w:sz w:val="24"/>
              <w:szCs w:val="24"/>
            </w:rPr>
          </w:rPrChange>
        </w:rPr>
        <w:t>told</w:t>
      </w:r>
      <w:proofErr w:type="spellEnd"/>
      <w:r w:rsidR="00B67EA3" w:rsidRPr="009400B4">
        <w:rPr>
          <w:rFonts w:ascii="Times New Roman" w:hAnsi="Times New Roman"/>
          <w:sz w:val="24"/>
          <w:rPrChange w:id="5058" w:author="Andrea Stafford Hintz" w:date="2016-09-18T16:51:00Z">
            <w:rPr>
              <w:rFonts w:ascii="Times New Roman" w:eastAsia="Times New Roman" w:hAnsi="Times New Roman" w:cs="Times New Roman"/>
              <w:sz w:val="24"/>
              <w:szCs w:val="24"/>
            </w:rPr>
          </w:rPrChange>
        </w:rPr>
        <w:t xml:space="preserve"> him a </w:t>
      </w:r>
      <w:r w:rsidR="00B67EA3" w:rsidRPr="009400B4">
        <w:rPr>
          <w:rFonts w:ascii="Times New Roman" w:hAnsi="Times New Roman"/>
          <w:sz w:val="24"/>
          <w:highlight w:val="yellow"/>
          <w:rPrChange w:id="5059" w:author="Andrea Stafford Hintz" w:date="2016-09-18T16:51:00Z">
            <w:rPr>
              <w:rFonts w:ascii="Times New Roman" w:eastAsia="Times New Roman" w:hAnsi="Times New Roman" w:cs="Times New Roman"/>
              <w:sz w:val="24"/>
              <w:szCs w:val="24"/>
              <w:highlight w:val="yellow"/>
            </w:rPr>
          </w:rPrChange>
        </w:rPr>
        <w:t>story</w:t>
      </w:r>
      <w:r w:rsidR="00B67EA3" w:rsidRPr="009400B4">
        <w:rPr>
          <w:rFonts w:ascii="Times New Roman" w:hAnsi="Times New Roman"/>
          <w:sz w:val="24"/>
          <w:rPrChange w:id="5060" w:author="Andrea Stafford Hintz" w:date="2016-09-18T16:51:00Z">
            <w:rPr>
              <w:rFonts w:ascii="Times New Roman" w:eastAsia="Times New Roman" w:hAnsi="Times New Roman" w:cs="Times New Roman"/>
              <w:sz w:val="24"/>
              <w:szCs w:val="24"/>
            </w:rPr>
          </w:rPrChange>
        </w:rPr>
        <w:t xml:space="preserve"> about the dead being brought back to life by </w:t>
      </w:r>
      <w:proofErr w:type="spellStart"/>
      <w:r w:rsidR="00B67EA3" w:rsidRPr="009400B4">
        <w:rPr>
          <w:rFonts w:ascii="Times New Roman" w:hAnsi="Times New Roman"/>
          <w:sz w:val="24"/>
          <w:rPrChange w:id="5061" w:author="Andrea Stafford Hintz" w:date="2016-09-18T16:51:00Z">
            <w:rPr>
              <w:rFonts w:ascii="Times New Roman" w:eastAsia="Times New Roman" w:hAnsi="Times New Roman" w:cs="Times New Roman"/>
              <w:sz w:val="24"/>
              <w:szCs w:val="24"/>
            </w:rPr>
          </w:rPrChange>
        </w:rPr>
        <w:t>vodou</w:t>
      </w:r>
      <w:proofErr w:type="spellEnd"/>
      <w:r w:rsidR="00B67EA3" w:rsidRPr="009400B4">
        <w:rPr>
          <w:rFonts w:ascii="Times New Roman" w:hAnsi="Times New Roman"/>
          <w:sz w:val="24"/>
          <w:rPrChange w:id="5062" w:author="Andrea Stafford Hintz" w:date="2016-09-18T16:51:00Z">
            <w:rPr>
              <w:rFonts w:ascii="Times New Roman" w:eastAsia="Times New Roman" w:hAnsi="Times New Roman" w:cs="Times New Roman"/>
              <w:sz w:val="24"/>
              <w:szCs w:val="24"/>
            </w:rPr>
          </w:rPrChange>
        </w:rPr>
        <w:t xml:space="preserve"> sorcerers. </w:t>
      </w:r>
      <w:moveToRangeStart w:id="5063" w:author="Andrea Stafford Hintz" w:date="2016-08-29T13:11:00Z" w:name="move460239639"/>
      <w:moveTo w:id="5064" w:author="Andrea Stafford Hintz" w:date="2016-08-29T13:11:00Z">
        <w:r w:rsidR="00577188" w:rsidRPr="009400B4">
          <w:rPr>
            <w:rFonts w:ascii="Times New Roman" w:hAnsi="Times New Roman"/>
            <w:sz w:val="24"/>
            <w:rPrChange w:id="5065" w:author="Andrea Stafford Hintz" w:date="2016-09-18T16:51:00Z">
              <w:rPr>
                <w:rFonts w:ascii="Times New Roman" w:eastAsia="Times New Roman" w:hAnsi="Times New Roman" w:cs="Times New Roman"/>
                <w:sz w:val="24"/>
                <w:szCs w:val="24"/>
              </w:rPr>
            </w:rPrChange>
          </w:rPr>
          <w:t xml:space="preserve">Mindless husks of their former selves, the </w:t>
        </w:r>
      </w:moveTo>
      <w:ins w:id="5066" w:author="Andrea Stafford Hintz" w:date="2016-09-18T16:51:00Z">
        <w:r w:rsidRPr="009400B4">
          <w:rPr>
            <w:rFonts w:ascii="Times New Roman" w:eastAsia="Times New Roman" w:hAnsi="Times New Roman" w:cs="Times New Roman"/>
            <w:sz w:val="24"/>
            <w:szCs w:val="24"/>
          </w:rPr>
          <w:t xml:space="preserve">resurrected dead </w:t>
        </w:r>
      </w:ins>
      <w:moveTo w:id="5067" w:author="Andrea Stafford Hintz" w:date="2016-08-29T13:11:00Z">
        <w:del w:id="5068" w:author="Andrea Stafford Hintz" w:date="2016-08-29T13:12:00Z">
          <w:r w:rsidR="00577188" w:rsidRPr="00C245FD" w:rsidDel="00577188">
            <w:rPr>
              <w:rFonts w:ascii="Times New Roman" w:hAnsi="Times New Roman" w:cs="Times New Roman"/>
              <w:sz w:val="24"/>
              <w:szCs w:val="24"/>
            </w:rPr>
            <w:delText xml:space="preserve">dead </w:delText>
          </w:r>
          <w:r w:rsidR="00577188" w:rsidRPr="00C245FD" w:rsidDel="00577188">
            <w:rPr>
              <w:rFonts w:ascii="Times New Roman" w:hAnsi="Times New Roman" w:cs="Times New Roman"/>
              <w:sz w:val="24"/>
              <w:szCs w:val="24"/>
            </w:rPr>
            <w:lastRenderedPageBreak/>
            <w:delText>brought back to life by vodou</w:delText>
          </w:r>
        </w:del>
      </w:moveTo>
      <w:ins w:id="5069" w:author="Andrea Stafford Hintz" w:date="2016-08-29T13:12:00Z">
        <w:r w:rsidR="00577188" w:rsidRPr="4824E08E">
          <w:rPr>
            <w:rFonts w:ascii="Times New Roman" w:eastAsia="Times New Roman" w:hAnsi="Times New Roman" w:cs="Times New Roman"/>
            <w:sz w:val="24"/>
            <w:szCs w:val="24"/>
            <w:rPrChange w:id="5070" w:author="Bryce Raffle" w:date="2016-09-06T11:42:00Z">
              <w:rPr>
                <w:rFonts w:ascii="Times New Roman" w:hAnsi="Times New Roman" w:cs="Times New Roman"/>
                <w:sz w:val="24"/>
                <w:szCs w:val="24"/>
              </w:rPr>
            </w:rPrChange>
          </w:rPr>
          <w:t>resurrected dead</w:t>
        </w:r>
      </w:ins>
      <w:moveTo w:id="5071" w:author="Andrea Stafford Hintz" w:date="2016-08-29T13:11:00Z">
        <w:r w:rsidR="00577188" w:rsidRPr="4824E08E">
          <w:rPr>
            <w:rFonts w:ascii="Times New Roman" w:eastAsia="Times New Roman" w:hAnsi="Times New Roman" w:cs="Times New Roman"/>
            <w:sz w:val="24"/>
            <w:szCs w:val="24"/>
            <w:rPrChange w:id="5072" w:author="Bryce Raffle" w:date="2016-09-06T11:42:00Z">
              <w:rPr>
                <w:rFonts w:ascii="Times New Roman" w:hAnsi="Times New Roman" w:cs="Times New Roman"/>
                <w:sz w:val="24"/>
                <w:szCs w:val="24"/>
              </w:rPr>
            </w:rPrChange>
          </w:rPr>
          <w:t xml:space="preserve"> </w:t>
        </w:r>
        <w:r w:rsidR="00577188" w:rsidRPr="009400B4">
          <w:rPr>
            <w:rFonts w:ascii="Times New Roman" w:hAnsi="Times New Roman"/>
            <w:sz w:val="24"/>
            <w:rPrChange w:id="5073" w:author="Andrea Stafford Hintz" w:date="2016-09-18T16:51:00Z">
              <w:rPr>
                <w:rFonts w:ascii="Times New Roman" w:eastAsia="Times New Roman" w:hAnsi="Times New Roman" w:cs="Times New Roman"/>
                <w:sz w:val="24"/>
                <w:szCs w:val="24"/>
              </w:rPr>
            </w:rPrChange>
          </w:rPr>
          <w:t xml:space="preserve">were called </w:t>
        </w:r>
        <w:r w:rsidR="00577188" w:rsidRPr="009400B4">
          <w:rPr>
            <w:rFonts w:ascii="Times New Roman" w:hAnsi="Times New Roman"/>
            <w:i/>
            <w:sz w:val="24"/>
            <w:rPrChange w:id="5074" w:author="Andrea Stafford Hintz" w:date="2016-09-18T16:51:00Z">
              <w:rPr>
                <w:rFonts w:ascii="Times New Roman" w:eastAsia="Times New Roman" w:hAnsi="Times New Roman" w:cs="Times New Roman"/>
                <w:i/>
                <w:sz w:val="24"/>
                <w:szCs w:val="24"/>
              </w:rPr>
            </w:rPrChange>
          </w:rPr>
          <w:t>zombies</w:t>
        </w:r>
        <w:r w:rsidR="00577188" w:rsidRPr="009400B4">
          <w:rPr>
            <w:rFonts w:ascii="Times New Roman" w:hAnsi="Times New Roman"/>
            <w:sz w:val="24"/>
            <w:rPrChange w:id="5075" w:author="Andrea Stafford Hintz" w:date="2016-09-18T16:51:00Z">
              <w:rPr>
                <w:rFonts w:ascii="Times New Roman" w:eastAsia="Times New Roman" w:hAnsi="Times New Roman" w:cs="Times New Roman"/>
                <w:sz w:val="24"/>
                <w:szCs w:val="24"/>
              </w:rPr>
            </w:rPrChange>
          </w:rPr>
          <w:t>.</w:t>
        </w:r>
      </w:moveTo>
      <w:ins w:id="5076" w:author="Andrea Stafford Hintz" w:date="2016-08-29T13:13:00Z">
        <w:r w:rsidR="00577188" w:rsidRPr="009400B4">
          <w:rPr>
            <w:rFonts w:ascii="Times New Roman" w:hAnsi="Times New Roman"/>
            <w:sz w:val="24"/>
            <w:rPrChange w:id="5077" w:author="Andrea Stafford Hintz" w:date="2016-09-18T16:51:00Z">
              <w:rPr>
                <w:rFonts w:ascii="Times New Roman" w:eastAsia="Times New Roman" w:hAnsi="Times New Roman" w:cs="Times New Roman"/>
                <w:sz w:val="24"/>
                <w:szCs w:val="24"/>
              </w:rPr>
            </w:rPrChange>
          </w:rPr>
          <w:t xml:space="preserve"> It had turned out </w:t>
        </w:r>
      </w:ins>
      <w:moveTo w:id="5078" w:author="Andrea Stafford Hintz" w:date="2016-08-29T13:11:00Z">
        <w:del w:id="5079" w:author="Andrea Stafford Hintz" w:date="2016-08-29T13:13:00Z">
          <w:r w:rsidR="00577188" w:rsidRPr="00C245FD" w:rsidDel="00577188">
            <w:rPr>
              <w:rFonts w:ascii="Times New Roman" w:hAnsi="Times New Roman" w:cs="Times New Roman"/>
              <w:sz w:val="24"/>
              <w:szCs w:val="24"/>
            </w:rPr>
            <w:delText xml:space="preserve"> </w:delText>
          </w:r>
        </w:del>
      </w:moveTo>
      <w:moveToRangeEnd w:id="5063"/>
      <w:del w:id="5080" w:author="Andrea Stafford Hintz" w:date="2016-08-29T13:13:00Z">
        <w:r w:rsidR="00B67EA3" w:rsidRPr="00C245FD" w:rsidDel="00577188">
          <w:rPr>
            <w:rFonts w:ascii="Times New Roman" w:hAnsi="Times New Roman" w:cs="Times New Roman"/>
            <w:sz w:val="24"/>
            <w:szCs w:val="24"/>
          </w:rPr>
          <w:delText>The resurrec</w:delText>
        </w:r>
      </w:del>
      <w:del w:id="5081" w:author="Andrea Stafford Hintz" w:date="2016-08-29T13:14:00Z">
        <w:r w:rsidR="00B67EA3" w:rsidRPr="00C245FD" w:rsidDel="00577188">
          <w:rPr>
            <w:rFonts w:ascii="Times New Roman" w:hAnsi="Times New Roman" w:cs="Times New Roman"/>
            <w:sz w:val="24"/>
            <w:szCs w:val="24"/>
          </w:rPr>
          <w:delText>ted</w:delText>
        </w:r>
      </w:del>
      <w:del w:id="5082" w:author="Andrea Stafford Hintz" w:date="2016-08-29T13:20:00Z">
        <w:r w:rsidR="00B67EA3" w:rsidRPr="00C245FD" w:rsidDel="00FD6BBF">
          <w:rPr>
            <w:rFonts w:ascii="Times New Roman" w:hAnsi="Times New Roman" w:cs="Times New Roman"/>
            <w:sz w:val="24"/>
            <w:szCs w:val="24"/>
          </w:rPr>
          <w:delText xml:space="preserve"> de</w:delText>
        </w:r>
      </w:del>
      <w:del w:id="5083" w:author="Andrea Stafford Hintz" w:date="2016-08-29T13:15:00Z">
        <w:r w:rsidR="00B67EA3" w:rsidRPr="00C245FD" w:rsidDel="00FD6BBF">
          <w:rPr>
            <w:rFonts w:ascii="Times New Roman" w:hAnsi="Times New Roman" w:cs="Times New Roman"/>
            <w:sz w:val="24"/>
            <w:szCs w:val="24"/>
          </w:rPr>
          <w:delText>ad</w:delText>
        </w:r>
      </w:del>
      <w:del w:id="5084" w:author="Andrea Stafford Hintz" w:date="2016-08-29T13:20:00Z">
        <w:r w:rsidR="00B67EA3" w:rsidRPr="00C245FD" w:rsidDel="00FD6BBF">
          <w:rPr>
            <w:rFonts w:ascii="Times New Roman" w:hAnsi="Times New Roman" w:cs="Times New Roman"/>
            <w:sz w:val="24"/>
            <w:szCs w:val="24"/>
          </w:rPr>
          <w:delText xml:space="preserve"> </w:delText>
        </w:r>
      </w:del>
      <w:r w:rsidR="00B67EA3" w:rsidRPr="009400B4">
        <w:rPr>
          <w:rFonts w:ascii="Times New Roman" w:hAnsi="Times New Roman"/>
          <w:sz w:val="24"/>
          <w:rPrChange w:id="5085" w:author="Andrea Stafford Hintz" w:date="2016-09-18T16:51:00Z">
            <w:rPr>
              <w:rFonts w:ascii="Times New Roman" w:eastAsia="Times New Roman" w:hAnsi="Times New Roman" w:cs="Times New Roman"/>
              <w:sz w:val="24"/>
              <w:szCs w:val="24"/>
            </w:rPr>
          </w:rPrChange>
        </w:rPr>
        <w:t xml:space="preserve">in Sinews’ </w:t>
      </w:r>
      <w:proofErr w:type="spellStart"/>
      <w:ins w:id="5086" w:author="Andrea Stafford Hintz" w:date="2016-09-18T16:51:00Z">
        <w:r w:rsidRPr="009400B4">
          <w:rPr>
            <w:rFonts w:ascii="Times New Roman" w:eastAsia="Times New Roman" w:hAnsi="Times New Roman" w:cs="Times New Roman"/>
            <w:sz w:val="24"/>
            <w:szCs w:val="24"/>
            <w:highlight w:val="yellow"/>
          </w:rPr>
          <w:t>story</w:t>
        </w:r>
      </w:ins>
      <w:del w:id="5087" w:author="Andrea Stafford Hintz" w:date="2016-09-18T16:51:00Z">
        <w:r w:rsidR="00B67EA3" w:rsidRPr="4824E08E">
          <w:rPr>
            <w:rFonts w:ascii="Times New Roman" w:eastAsia="Times New Roman" w:hAnsi="Times New Roman" w:cs="Times New Roman"/>
            <w:sz w:val="24"/>
            <w:szCs w:val="24"/>
            <w:highlight w:val="yellow"/>
            <w:rPrChange w:id="5088" w:author="Andrea Stafford Hintz" w:date="2016-08-29T13:18:00Z">
              <w:rPr>
                <w:rFonts w:ascii="Times New Roman" w:hAnsi="Times New Roman" w:cs="Times New Roman"/>
                <w:sz w:val="24"/>
                <w:szCs w:val="24"/>
              </w:rPr>
            </w:rPrChange>
          </w:rPr>
          <w:delText>stor</w:delText>
        </w:r>
      </w:del>
      <w:ins w:id="5089" w:author="Andrea Stafford Hintz" w:date="2016-08-29T13:17:00Z">
        <w:r w:rsidR="00FD6BBF" w:rsidRPr="4824E08E">
          <w:rPr>
            <w:rFonts w:ascii="Times New Roman" w:eastAsia="Times New Roman" w:hAnsi="Times New Roman" w:cs="Times New Roman"/>
            <w:sz w:val="24"/>
            <w:szCs w:val="24"/>
            <w:highlight w:val="yellow"/>
            <w:rPrChange w:id="5090" w:author="Andrea Stafford Hintz" w:date="2016-08-29T13:18:00Z">
              <w:rPr>
                <w:rFonts w:ascii="Times New Roman" w:hAnsi="Times New Roman" w:cs="Times New Roman"/>
                <w:sz w:val="24"/>
                <w:szCs w:val="24"/>
              </w:rPr>
            </w:rPrChange>
          </w:rPr>
          <w:t>y</w:t>
        </w:r>
      </w:ins>
      <w:proofErr w:type="spellEnd"/>
      <w:del w:id="5091" w:author="Andrea Stafford Hintz" w:date="2016-08-29T13:17:00Z">
        <w:r w:rsidR="00B67EA3" w:rsidRPr="00FD6BBF" w:rsidDel="00FD6BBF">
          <w:rPr>
            <w:rFonts w:ascii="Times New Roman" w:hAnsi="Times New Roman" w:cs="Times New Roman"/>
            <w:sz w:val="24"/>
            <w:szCs w:val="24"/>
            <w:highlight w:val="yellow"/>
            <w:rPrChange w:id="5092" w:author="Andrea Stafford Hintz" w:date="2016-08-29T13:18:00Z">
              <w:rPr>
                <w:rFonts w:ascii="Times New Roman" w:hAnsi="Times New Roman" w:cs="Times New Roman"/>
                <w:sz w:val="24"/>
                <w:szCs w:val="24"/>
              </w:rPr>
            </w:rPrChange>
          </w:rPr>
          <w:delText>ies</w:delText>
        </w:r>
      </w:del>
      <w:r w:rsidR="00B67EA3" w:rsidRPr="009400B4">
        <w:rPr>
          <w:rFonts w:ascii="Times New Roman" w:hAnsi="Times New Roman"/>
          <w:sz w:val="24"/>
          <w:rPrChange w:id="5093" w:author="Andrea Stafford Hintz" w:date="2016-09-18T16:51:00Z">
            <w:rPr>
              <w:rFonts w:ascii="Times New Roman" w:eastAsia="Times New Roman" w:hAnsi="Times New Roman" w:cs="Times New Roman"/>
              <w:sz w:val="24"/>
              <w:szCs w:val="24"/>
            </w:rPr>
          </w:rPrChange>
        </w:rPr>
        <w:t xml:space="preserve"> </w:t>
      </w:r>
      <w:ins w:id="5094" w:author="Andrea Stafford Hintz" w:date="2016-08-29T13:20:00Z">
        <w:r w:rsidR="00FD6BBF" w:rsidRPr="009400B4">
          <w:rPr>
            <w:rFonts w:ascii="Times New Roman" w:hAnsi="Times New Roman"/>
            <w:sz w:val="24"/>
            <w:rPrChange w:id="5095" w:author="Andrea Stafford Hintz" w:date="2016-09-18T16:51:00Z">
              <w:rPr>
                <w:rFonts w:ascii="Times New Roman" w:eastAsia="Times New Roman" w:hAnsi="Times New Roman" w:cs="Times New Roman"/>
                <w:sz w:val="24"/>
                <w:szCs w:val="24"/>
              </w:rPr>
            </w:rPrChange>
          </w:rPr>
          <w:t xml:space="preserve">the deceased </w:t>
        </w:r>
      </w:ins>
      <w:r w:rsidR="00B67EA3" w:rsidRPr="009400B4">
        <w:rPr>
          <w:rFonts w:ascii="Times New Roman" w:hAnsi="Times New Roman"/>
          <w:sz w:val="24"/>
          <w:rPrChange w:id="5096" w:author="Andrea Stafford Hintz" w:date="2016-09-18T16:51:00Z">
            <w:rPr>
              <w:rFonts w:ascii="Times New Roman" w:eastAsia="Times New Roman" w:hAnsi="Times New Roman" w:cs="Times New Roman"/>
              <w:sz w:val="24"/>
              <w:szCs w:val="24"/>
            </w:rPr>
          </w:rPrChange>
        </w:rPr>
        <w:t>weren’t truly dead, but poisoned. Still, the dead outside the door reminded Roderick of them</w:t>
      </w:r>
      <w:ins w:id="5097" w:author="Andrea Stafford Hintz" w:date="2016-08-29T13:18:00Z">
        <w:r w:rsidR="00FD6BBF" w:rsidRPr="009400B4">
          <w:rPr>
            <w:rFonts w:ascii="Times New Roman" w:hAnsi="Times New Roman"/>
            <w:sz w:val="24"/>
            <w:rPrChange w:id="5098" w:author="Andrea Stafford Hintz" w:date="2016-09-18T16:51:00Z">
              <w:rPr>
                <w:rFonts w:ascii="Times New Roman" w:eastAsia="Times New Roman" w:hAnsi="Times New Roman" w:cs="Times New Roman"/>
                <w:sz w:val="24"/>
                <w:szCs w:val="24"/>
              </w:rPr>
            </w:rPrChange>
          </w:rPr>
          <w:t xml:space="preserve">; </w:t>
        </w:r>
      </w:ins>
      <w:proofErr w:type="spellStart"/>
      <w:ins w:id="5099" w:author="Andrea Stafford Hintz" w:date="2016-09-18T16:51:00Z">
        <w:r w:rsidRPr="009400B4">
          <w:rPr>
            <w:rFonts w:ascii="Times New Roman" w:eastAsia="Times New Roman" w:hAnsi="Times New Roman" w:cs="Times New Roman"/>
            <w:sz w:val="24"/>
            <w:szCs w:val="24"/>
          </w:rPr>
          <w:t>they</w:t>
        </w:r>
      </w:ins>
      <w:ins w:id="5100" w:author="Andrea Stafford Hintz" w:date="2016-08-29T13:18:00Z">
        <w:r w:rsidR="00FD6BBF" w:rsidRPr="4824E08E">
          <w:rPr>
            <w:rFonts w:ascii="Times New Roman" w:eastAsia="Times New Roman" w:hAnsi="Times New Roman" w:cs="Times New Roman"/>
            <w:sz w:val="24"/>
            <w:szCs w:val="24"/>
            <w:rPrChange w:id="5101" w:author="Bryce Raffle" w:date="2016-09-06T11:42:00Z">
              <w:rPr>
                <w:rFonts w:ascii="Times New Roman" w:hAnsi="Times New Roman" w:cs="Times New Roman"/>
                <w:sz w:val="24"/>
                <w:szCs w:val="24"/>
              </w:rPr>
            </w:rPrChange>
          </w:rPr>
          <w:t>t</w:t>
        </w:r>
      </w:ins>
      <w:del w:id="5102" w:author="Andrea Stafford Hintz" w:date="2016-08-29T13:18:00Z">
        <w:r w:rsidR="00B67EA3" w:rsidRPr="00C245FD" w:rsidDel="00FD6BBF">
          <w:rPr>
            <w:rFonts w:ascii="Times New Roman" w:hAnsi="Times New Roman" w:cs="Times New Roman"/>
            <w:sz w:val="24"/>
            <w:szCs w:val="24"/>
          </w:rPr>
          <w:delText xml:space="preserve">. </w:delText>
        </w:r>
      </w:del>
      <w:moveFromRangeStart w:id="5103" w:author="Andrea Stafford Hintz" w:date="2016-08-29T13:11:00Z" w:name="move460239639"/>
      <w:moveFrom w:id="5104" w:author="Andrea Stafford Hintz" w:date="2016-08-29T13:11:00Z">
        <w:r w:rsidR="00B67EA3" w:rsidRPr="00C245FD" w:rsidDel="00577188">
          <w:rPr>
            <w:rFonts w:ascii="Times New Roman" w:hAnsi="Times New Roman" w:cs="Times New Roman"/>
            <w:sz w:val="24"/>
            <w:szCs w:val="24"/>
          </w:rPr>
          <w:t xml:space="preserve">Mindless husks of their former selves, the dead brought back to life by vodou were called </w:t>
        </w:r>
        <w:r w:rsidR="00B67EA3" w:rsidRPr="00C245FD" w:rsidDel="00577188">
          <w:rPr>
            <w:rFonts w:ascii="Times New Roman" w:hAnsi="Times New Roman" w:cs="Times New Roman"/>
            <w:i/>
            <w:sz w:val="24"/>
            <w:szCs w:val="24"/>
          </w:rPr>
          <w:t>zombie</w:t>
        </w:r>
        <w:del w:id="5105" w:author="Andrea Stafford Hintz" w:date="2016-08-29T13:18:00Z">
          <w:r w:rsidR="00B67EA3" w:rsidRPr="00C245FD" w:rsidDel="00FD6BBF">
            <w:rPr>
              <w:rFonts w:ascii="Times New Roman" w:hAnsi="Times New Roman" w:cs="Times New Roman"/>
              <w:i/>
              <w:sz w:val="24"/>
              <w:szCs w:val="24"/>
            </w:rPr>
            <w:delText>s</w:delText>
          </w:r>
          <w:r w:rsidR="00B67EA3" w:rsidRPr="00C245FD" w:rsidDel="00FD6BBF">
            <w:rPr>
              <w:rFonts w:ascii="Times New Roman" w:hAnsi="Times New Roman" w:cs="Times New Roman"/>
              <w:sz w:val="24"/>
              <w:szCs w:val="24"/>
            </w:rPr>
            <w:delText xml:space="preserve">. </w:delText>
          </w:r>
        </w:del>
      </w:moveFrom>
      <w:moveFromRangeEnd w:id="5103"/>
      <w:ins w:id="5106" w:author="Andrea Stafford Hintz" w:date="2016-08-29T13:16:00Z">
        <w:r w:rsidR="00FD6BBF" w:rsidRPr="4824E08E">
          <w:rPr>
            <w:rFonts w:ascii="Times New Roman" w:eastAsia="Times New Roman" w:hAnsi="Times New Roman" w:cs="Times New Roman"/>
            <w:sz w:val="24"/>
            <w:szCs w:val="24"/>
            <w:rPrChange w:id="5107" w:author="Bryce Raffle" w:date="2016-09-06T11:42:00Z">
              <w:rPr>
                <w:rFonts w:ascii="Times New Roman" w:hAnsi="Times New Roman" w:cs="Times New Roman"/>
                <w:sz w:val="24"/>
                <w:szCs w:val="24"/>
              </w:rPr>
            </w:rPrChange>
          </w:rPr>
          <w:t>hey</w:t>
        </w:r>
        <w:proofErr w:type="spellEnd"/>
        <w:r w:rsidR="00FD6BBF" w:rsidRPr="4824E08E">
          <w:rPr>
            <w:rFonts w:ascii="Times New Roman" w:eastAsia="Times New Roman" w:hAnsi="Times New Roman" w:cs="Times New Roman"/>
            <w:sz w:val="24"/>
            <w:szCs w:val="24"/>
            <w:rPrChange w:id="5108" w:author="Bryce Raffle" w:date="2016-09-06T11:42:00Z">
              <w:rPr>
                <w:rFonts w:ascii="Times New Roman" w:hAnsi="Times New Roman" w:cs="Times New Roman"/>
                <w:sz w:val="24"/>
                <w:szCs w:val="24"/>
              </w:rPr>
            </w:rPrChange>
          </w:rPr>
          <w:t xml:space="preserve"> </w:t>
        </w:r>
      </w:ins>
      <w:del w:id="5109" w:author="Andrea Stafford Hintz" w:date="2016-08-29T13:16:00Z">
        <w:r w:rsidR="00B67EA3" w:rsidRPr="00C245FD" w:rsidDel="00FD6BBF">
          <w:rPr>
            <w:rFonts w:ascii="Times New Roman" w:hAnsi="Times New Roman" w:cs="Times New Roman"/>
            <w:sz w:val="24"/>
            <w:szCs w:val="24"/>
          </w:rPr>
          <w:delText xml:space="preserve">The dead that </w:delText>
        </w:r>
      </w:del>
      <w:r w:rsidR="00B67EA3" w:rsidRPr="009400B4">
        <w:rPr>
          <w:rFonts w:ascii="Times New Roman" w:hAnsi="Times New Roman"/>
          <w:sz w:val="24"/>
          <w:rPrChange w:id="5110" w:author="Andrea Stafford Hintz" w:date="2016-09-18T16:51:00Z">
            <w:rPr>
              <w:rFonts w:ascii="Times New Roman" w:eastAsia="Times New Roman" w:hAnsi="Times New Roman" w:cs="Times New Roman"/>
              <w:sz w:val="24"/>
              <w:szCs w:val="24"/>
            </w:rPr>
          </w:rPrChange>
        </w:rPr>
        <w:t>were sitting outside, banging at the door without any hint of the civility they’d had in life</w:t>
      </w:r>
      <w:ins w:id="5111" w:author="Andrea Stafford Hintz" w:date="2016-08-29T13:18:00Z">
        <w:r w:rsidR="00FD6BBF" w:rsidRPr="009400B4">
          <w:rPr>
            <w:rFonts w:ascii="Times New Roman" w:hAnsi="Times New Roman"/>
            <w:sz w:val="24"/>
            <w:rPrChange w:id="5112" w:author="Andrea Stafford Hintz" w:date="2016-09-18T16:51:00Z">
              <w:rPr>
                <w:rFonts w:ascii="Times New Roman" w:eastAsia="Times New Roman" w:hAnsi="Times New Roman" w:cs="Times New Roman"/>
                <w:sz w:val="24"/>
                <w:szCs w:val="24"/>
              </w:rPr>
            </w:rPrChange>
          </w:rPr>
          <w:t xml:space="preserve">. </w:t>
        </w:r>
      </w:ins>
      <w:proofErr w:type="spellStart"/>
      <w:ins w:id="5113" w:author="Andrea Stafford Hintz" w:date="2016-09-18T16:51:00Z">
        <w:r w:rsidRPr="009400B4">
          <w:rPr>
            <w:rFonts w:ascii="Times New Roman" w:eastAsia="Times New Roman" w:hAnsi="Times New Roman" w:cs="Times New Roman"/>
            <w:sz w:val="24"/>
            <w:szCs w:val="24"/>
          </w:rPr>
          <w:t>They</w:t>
        </w:r>
      </w:ins>
      <w:del w:id="5114" w:author="Andrea Stafford Hintz" w:date="2016-08-29T13:18:00Z">
        <w:r w:rsidR="00B67EA3" w:rsidRPr="00C245FD" w:rsidDel="00FD6BBF">
          <w:rPr>
            <w:rFonts w:ascii="Times New Roman" w:hAnsi="Times New Roman" w:cs="Times New Roman"/>
            <w:sz w:val="24"/>
            <w:szCs w:val="24"/>
          </w:rPr>
          <w:delText>, t</w:delText>
        </w:r>
      </w:del>
      <w:ins w:id="5115" w:author="Andrea Stafford Hintz" w:date="2016-08-29T13:18:00Z">
        <w:r w:rsidR="00FD6BBF" w:rsidRPr="4824E08E">
          <w:rPr>
            <w:rFonts w:ascii="Times New Roman" w:eastAsia="Times New Roman" w:hAnsi="Times New Roman" w:cs="Times New Roman"/>
            <w:sz w:val="24"/>
            <w:szCs w:val="24"/>
            <w:rPrChange w:id="5116" w:author="Bryce Raffle" w:date="2016-09-06T11:42:00Z">
              <w:rPr>
                <w:rFonts w:ascii="Times New Roman" w:hAnsi="Times New Roman" w:cs="Times New Roman"/>
                <w:sz w:val="24"/>
                <w:szCs w:val="24"/>
              </w:rPr>
            </w:rPrChange>
          </w:rPr>
          <w:t>T</w:t>
        </w:r>
      </w:ins>
      <w:proofErr w:type="spellEnd"/>
      <w:del w:id="5117" w:author="Andrea Stafford Hintz" w:date="2016-09-18T16:51:00Z">
        <w:r w:rsidR="00B67EA3" w:rsidRPr="4824E08E">
          <w:rPr>
            <w:rFonts w:ascii="Times New Roman" w:eastAsia="Times New Roman" w:hAnsi="Times New Roman" w:cs="Times New Roman"/>
            <w:sz w:val="24"/>
            <w:szCs w:val="24"/>
            <w:rPrChange w:id="5118" w:author="Bryce Raffle" w:date="2016-09-06T11:42:00Z">
              <w:rPr>
                <w:rFonts w:ascii="Times New Roman" w:hAnsi="Times New Roman" w:cs="Times New Roman"/>
                <w:sz w:val="24"/>
                <w:szCs w:val="24"/>
              </w:rPr>
            </w:rPrChange>
          </w:rPr>
          <w:delText>hey</w:delText>
        </w:r>
      </w:del>
      <w:r w:rsidR="00B67EA3" w:rsidRPr="009400B4">
        <w:rPr>
          <w:rFonts w:ascii="Times New Roman" w:hAnsi="Times New Roman"/>
          <w:sz w:val="24"/>
          <w:rPrChange w:id="5119" w:author="Andrea Stafford Hintz" w:date="2016-09-18T16:51:00Z">
            <w:rPr>
              <w:rFonts w:ascii="Times New Roman" w:eastAsia="Times New Roman" w:hAnsi="Times New Roman" w:cs="Times New Roman"/>
              <w:sz w:val="24"/>
              <w:szCs w:val="24"/>
            </w:rPr>
          </w:rPrChange>
        </w:rPr>
        <w:t xml:space="preserve"> were no different</w:t>
      </w:r>
      <w:ins w:id="5120" w:author="Andrea Stafford Hintz" w:date="2016-08-29T13:16:00Z">
        <w:r w:rsidR="00FD6BBF" w:rsidRPr="009400B4">
          <w:rPr>
            <w:rFonts w:ascii="Times New Roman" w:hAnsi="Times New Roman"/>
            <w:sz w:val="24"/>
            <w:rPrChange w:id="5121" w:author="Andrea Stafford Hintz" w:date="2016-09-18T16:51:00Z">
              <w:rPr>
                <w:rFonts w:ascii="Times New Roman" w:eastAsia="Times New Roman" w:hAnsi="Times New Roman" w:cs="Times New Roman"/>
                <w:sz w:val="24"/>
                <w:szCs w:val="24"/>
              </w:rPr>
            </w:rPrChange>
          </w:rPr>
          <w:t xml:space="preserve"> than the </w:t>
        </w:r>
        <w:proofErr w:type="spellStart"/>
        <w:r w:rsidR="00FD6BBF" w:rsidRPr="009400B4">
          <w:rPr>
            <w:rFonts w:ascii="Times New Roman" w:hAnsi="Times New Roman"/>
            <w:sz w:val="24"/>
            <w:rPrChange w:id="5122" w:author="Andrea Stafford Hintz" w:date="2016-09-18T16:51:00Z">
              <w:rPr>
                <w:rFonts w:ascii="Times New Roman" w:eastAsia="Times New Roman" w:hAnsi="Times New Roman" w:cs="Times New Roman"/>
                <w:sz w:val="24"/>
                <w:szCs w:val="24"/>
              </w:rPr>
            </w:rPrChange>
          </w:rPr>
          <w:t>vodou</w:t>
        </w:r>
        <w:proofErr w:type="spellEnd"/>
        <w:r w:rsidR="00FD6BBF" w:rsidRPr="009400B4">
          <w:rPr>
            <w:rFonts w:ascii="Times New Roman" w:hAnsi="Times New Roman"/>
            <w:sz w:val="24"/>
            <w:rPrChange w:id="5123" w:author="Andrea Stafford Hintz" w:date="2016-09-18T16:51:00Z">
              <w:rPr>
                <w:rFonts w:ascii="Times New Roman" w:eastAsia="Times New Roman" w:hAnsi="Times New Roman" w:cs="Times New Roman"/>
                <w:sz w:val="24"/>
                <w:szCs w:val="24"/>
              </w:rPr>
            </w:rPrChange>
          </w:rPr>
          <w:t xml:space="preserve"> zombies</w:t>
        </w:r>
        <w:r w:rsidR="00FD6BBF" w:rsidRPr="4824E08E">
          <w:rPr>
            <w:rFonts w:ascii="Times New Roman" w:eastAsia="Times New Roman" w:hAnsi="Times New Roman" w:cs="Times New Roman"/>
            <w:sz w:val="24"/>
            <w:szCs w:val="24"/>
            <w:rPrChange w:id="5124" w:author="Bryce Raffle" w:date="2016-09-06T11:42:00Z">
              <w:rPr>
                <w:rFonts w:ascii="Times New Roman" w:hAnsi="Times New Roman" w:cs="Times New Roman"/>
                <w:sz w:val="24"/>
                <w:szCs w:val="24"/>
              </w:rPr>
            </w:rPrChange>
          </w:rPr>
          <w:t>.</w:t>
        </w:r>
      </w:ins>
      <w:del w:id="5125" w:author="Andrea Stafford Hintz" w:date="2016-08-29T13:16:00Z">
        <w:r w:rsidR="00B67EA3" w:rsidRPr="00C245FD" w:rsidDel="00FD6BBF">
          <w:rPr>
            <w:rFonts w:ascii="Times New Roman" w:hAnsi="Times New Roman" w:cs="Times New Roman"/>
            <w:sz w:val="24"/>
            <w:szCs w:val="24"/>
          </w:rPr>
          <w:delText>.</w:delText>
        </w:r>
      </w:del>
      <w:r w:rsidR="00B67EA3" w:rsidRPr="009400B4">
        <w:rPr>
          <w:rFonts w:ascii="Times New Roman" w:hAnsi="Times New Roman"/>
          <w:sz w:val="24"/>
          <w:rPrChange w:id="5126" w:author="Andrea Stafford Hintz" w:date="2016-09-18T16:51:00Z">
            <w:rPr>
              <w:rFonts w:ascii="Times New Roman" w:eastAsia="Times New Roman" w:hAnsi="Times New Roman" w:cs="Times New Roman"/>
              <w:sz w:val="24"/>
              <w:szCs w:val="24"/>
            </w:rPr>
          </w:rPrChange>
        </w:rPr>
        <w:t xml:space="preserve"> This affliction had robbed them of their capacity for rational thought.</w:t>
      </w:r>
      <w:commentRangeEnd w:id="5039"/>
      <w:r w:rsidR="00FD6BBF">
        <w:rPr>
          <w:rStyle w:val="CommentReference"/>
        </w:rPr>
        <w:commentReference w:id="5039"/>
      </w:r>
    </w:p>
    <w:p w14:paraId="4AC88B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27" w:author="Andrea Stafford Hintz" w:date="2016-09-18T16:51:00Z">
            <w:rPr>
              <w:rFonts w:ascii="Times New Roman" w:eastAsia="Times New Roman" w:hAnsi="Times New Roman" w:cs="Times New Roman"/>
              <w:sz w:val="24"/>
              <w:szCs w:val="24"/>
            </w:rPr>
          </w:rPrChange>
        </w:rPr>
        <w:t>“No,” he said. “Not vampires. Zombies.”</w:t>
      </w:r>
    </w:p>
    <w:p w14:paraId="0AA488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28" w:author="Andrea Stafford Hintz" w:date="2016-09-18T16:51:00Z">
            <w:rPr>
              <w:rFonts w:ascii="Times New Roman" w:eastAsia="Times New Roman" w:hAnsi="Times New Roman" w:cs="Times New Roman"/>
              <w:sz w:val="24"/>
              <w:szCs w:val="24"/>
            </w:rPr>
          </w:rPrChange>
        </w:rPr>
        <w:t>He looked at Nichols’ unmoving corpse. The bullets he’d put in Nichols’ chest hadn’t killed him. “Ordinary means may not kill them. Aim for their heads.”</w:t>
      </w:r>
    </w:p>
    <w:p w14:paraId="651495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29" w:author="Andrea Stafford Hintz" w:date="2016-09-18T16:51:00Z">
            <w:rPr>
              <w:rFonts w:ascii="Times New Roman" w:eastAsia="Times New Roman" w:hAnsi="Times New Roman" w:cs="Times New Roman"/>
              <w:sz w:val="24"/>
              <w:szCs w:val="24"/>
            </w:rPr>
          </w:rPrChange>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61B725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30" w:author="Andrea Stafford Hintz" w:date="2016-09-18T16:51:00Z">
            <w:rPr>
              <w:rFonts w:ascii="Times New Roman" w:eastAsia="Times New Roman" w:hAnsi="Times New Roman" w:cs="Times New Roman"/>
              <w:sz w:val="24"/>
              <w:szCs w:val="24"/>
            </w:rPr>
          </w:rPrChange>
        </w:rPr>
        <w:t>Roderick answered by reloading his pistol and aiming it at the door that was splintering under the pressure of the creatures outside, slamming their bodies and fists against the wall until it threatened to cave in.</w:t>
      </w:r>
    </w:p>
    <w:p w14:paraId="4A14C1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31" w:author="Andrea Stafford Hintz" w:date="2016-09-18T16:51:00Z">
            <w:rPr>
              <w:rFonts w:ascii="Times New Roman" w:eastAsia="Times New Roman" w:hAnsi="Times New Roman" w:cs="Times New Roman"/>
              <w:sz w:val="24"/>
              <w:szCs w:val="24"/>
            </w:rPr>
          </w:rPrChange>
        </w:rPr>
        <w:t xml:space="preserve">“It took all three of us just to deal with </w:t>
      </w:r>
      <w:r w:rsidRPr="009400B4">
        <w:rPr>
          <w:rFonts w:ascii="Times New Roman" w:hAnsi="Times New Roman"/>
          <w:i/>
          <w:sz w:val="24"/>
          <w:rPrChange w:id="5132" w:author="Andrea Stafford Hintz" w:date="2016-09-18T16:51:00Z">
            <w:rPr>
              <w:rFonts w:ascii="Times New Roman" w:eastAsia="Times New Roman" w:hAnsi="Times New Roman" w:cs="Times New Roman"/>
              <w:i/>
              <w:sz w:val="24"/>
              <w:szCs w:val="24"/>
            </w:rPr>
          </w:rPrChange>
        </w:rPr>
        <w:t>one</w:t>
      </w:r>
      <w:r w:rsidRPr="009400B4">
        <w:rPr>
          <w:rFonts w:ascii="Times New Roman" w:hAnsi="Times New Roman"/>
          <w:sz w:val="24"/>
          <w:rPrChange w:id="5133" w:author="Andrea Stafford Hintz" w:date="2016-09-18T16:51:00Z">
            <w:rPr>
              <w:rFonts w:ascii="Times New Roman" w:eastAsia="Times New Roman" w:hAnsi="Times New Roman" w:cs="Times New Roman"/>
              <w:sz w:val="24"/>
              <w:szCs w:val="24"/>
            </w:rPr>
          </w:rPrChange>
        </w:rPr>
        <w:t xml:space="preserve"> of them,” Roderick said, gesturing at the dead policeman. “How many, do you think, are on the other side of that door, Detective?”</w:t>
      </w:r>
    </w:p>
    <w:p w14:paraId="195245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34" w:author="Andrea Stafford Hintz" w:date="2016-09-18T16:51:00Z">
            <w:rPr>
              <w:rFonts w:ascii="Times New Roman" w:eastAsia="Times New Roman" w:hAnsi="Times New Roman" w:cs="Times New Roman"/>
              <w:sz w:val="24"/>
              <w:szCs w:val="24"/>
            </w:rPr>
          </w:rPrChange>
        </w:rPr>
        <w:t>“Hundreds.”</w:t>
      </w:r>
    </w:p>
    <w:p w14:paraId="042EA1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35" w:author="Andrea Stafford Hintz" w:date="2016-09-18T16:51:00Z">
            <w:rPr>
              <w:rFonts w:ascii="Times New Roman" w:eastAsia="Times New Roman" w:hAnsi="Times New Roman" w:cs="Times New Roman"/>
              <w:sz w:val="24"/>
              <w:szCs w:val="24"/>
            </w:rPr>
          </w:rPrChange>
        </w:rPr>
        <w:t>“I concur. And I think, unless you have some idea of how to deal with this situation, that you had better trust me.”</w:t>
      </w:r>
    </w:p>
    <w:p w14:paraId="0C056F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36" w:author="Andrea Stafford Hintz" w:date="2016-09-18T16:51:00Z">
            <w:rPr>
              <w:rFonts w:ascii="Times New Roman" w:eastAsia="Times New Roman" w:hAnsi="Times New Roman" w:cs="Times New Roman"/>
              <w:sz w:val="24"/>
              <w:szCs w:val="24"/>
            </w:rPr>
          </w:rPrChange>
        </w:rPr>
        <w:t xml:space="preserve">Roderick could understand </w:t>
      </w:r>
      <w:proofErr w:type="spellStart"/>
      <w:r w:rsidRPr="009400B4">
        <w:rPr>
          <w:rFonts w:ascii="Times New Roman" w:hAnsi="Times New Roman"/>
          <w:sz w:val="24"/>
          <w:rPrChange w:id="5137"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138" w:author="Andrea Stafford Hintz" w:date="2016-09-18T16:51:00Z">
            <w:rPr>
              <w:rFonts w:ascii="Times New Roman" w:eastAsia="Times New Roman" w:hAnsi="Times New Roman" w:cs="Times New Roman"/>
              <w:sz w:val="24"/>
              <w:szCs w:val="24"/>
            </w:rPr>
          </w:rPrChange>
        </w:rPr>
        <w:t xml:space="preserve"> hesitation. This was a political nightmare. The zombies outside had been ministers, barons and baronesses, military figures, all of them </w:t>
      </w:r>
      <w:proofErr w:type="spellStart"/>
      <w:r w:rsidRPr="009400B4">
        <w:rPr>
          <w:rFonts w:ascii="Times New Roman" w:hAnsi="Times New Roman"/>
          <w:sz w:val="24"/>
          <w:rPrChange w:id="5139"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140" w:author="Andrea Stafford Hintz" w:date="2016-09-18T16:51:00Z">
            <w:rPr>
              <w:rFonts w:ascii="Times New Roman" w:eastAsia="Times New Roman" w:hAnsi="Times New Roman" w:cs="Times New Roman"/>
              <w:sz w:val="24"/>
              <w:szCs w:val="24"/>
            </w:rPr>
          </w:rPrChange>
        </w:rPr>
        <w:t xml:space="preserve"> societal </w:t>
      </w:r>
      <w:r w:rsidRPr="009400B4">
        <w:rPr>
          <w:rFonts w:ascii="Times New Roman" w:hAnsi="Times New Roman"/>
          <w:sz w:val="24"/>
          <w:rPrChange w:id="5141" w:author="Andrea Stafford Hintz" w:date="2016-09-18T16:51:00Z">
            <w:rPr>
              <w:rFonts w:ascii="Times New Roman" w:eastAsia="Times New Roman" w:hAnsi="Times New Roman" w:cs="Times New Roman"/>
              <w:sz w:val="24"/>
              <w:szCs w:val="24"/>
            </w:rPr>
          </w:rPrChange>
        </w:rPr>
        <w:lastRenderedPageBreak/>
        <w:t>betters. If it turned out that they could have been cured of their affliction and Taggert had killed them, to say that it would be career-ending would be an understatement of vast proportions.</w:t>
      </w:r>
    </w:p>
    <w:p w14:paraId="47A02D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42" w:author="Andrea Stafford Hintz" w:date="2016-09-18T16:51:00Z">
            <w:rPr>
              <w:rFonts w:ascii="Times New Roman" w:eastAsia="Times New Roman" w:hAnsi="Times New Roman" w:cs="Times New Roman"/>
              <w:sz w:val="24"/>
              <w:szCs w:val="24"/>
            </w:rPr>
          </w:rPrChange>
        </w:rPr>
        <w:t>“Your life is at stake,” Roderick reminded him.</w:t>
      </w:r>
    </w:p>
    <w:p w14:paraId="67012928" w14:textId="0B4B244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43" w:author="Andrea Stafford Hintz" w:date="2016-09-18T16:51:00Z">
            <w:rPr>
              <w:rFonts w:ascii="Times New Roman" w:eastAsia="Times New Roman" w:hAnsi="Times New Roman" w:cs="Times New Roman"/>
              <w:sz w:val="24"/>
              <w:szCs w:val="24"/>
            </w:rPr>
          </w:rPrChange>
        </w:rPr>
        <w:t xml:space="preserve">His words were drowned out as the door finally gave in, the barricade toppled over, and the dead </w:t>
      </w:r>
      <w:proofErr w:type="spellStart"/>
      <w:ins w:id="5144" w:author="Andrea Stafford Hintz" w:date="2016-09-18T16:51:00Z">
        <w:r w:rsidR="00A22D6C" w:rsidRPr="009400B4">
          <w:rPr>
            <w:rFonts w:ascii="Times New Roman" w:eastAsia="Times New Roman" w:hAnsi="Times New Roman" w:cs="Times New Roman"/>
            <w:sz w:val="24"/>
            <w:szCs w:val="24"/>
          </w:rPr>
          <w:t>spilled</w:t>
        </w:r>
      </w:ins>
      <w:del w:id="5145" w:author="Andrea Stafford Hintz" w:date="2016-08-29T13:22:00Z">
        <w:r w:rsidRPr="00C245FD" w:rsidDel="00FD6BBF">
          <w:rPr>
            <w:rFonts w:ascii="Times New Roman" w:hAnsi="Times New Roman" w:cs="Times New Roman"/>
            <w:sz w:val="24"/>
            <w:szCs w:val="24"/>
          </w:rPr>
          <w:delText>came spilling</w:delText>
        </w:r>
      </w:del>
      <w:ins w:id="5146" w:author="Andrea Stafford Hintz" w:date="2016-08-29T13:22:00Z">
        <w:r w:rsidR="00FD6BBF" w:rsidRPr="4824E08E">
          <w:rPr>
            <w:rFonts w:ascii="Times New Roman" w:eastAsia="Times New Roman" w:hAnsi="Times New Roman" w:cs="Times New Roman"/>
            <w:sz w:val="24"/>
            <w:szCs w:val="24"/>
            <w:rPrChange w:id="5147" w:author="Bryce Raffle" w:date="2016-09-06T11:42:00Z">
              <w:rPr>
                <w:rFonts w:ascii="Times New Roman" w:hAnsi="Times New Roman" w:cs="Times New Roman"/>
                <w:sz w:val="24"/>
                <w:szCs w:val="24"/>
              </w:rPr>
            </w:rPrChange>
          </w:rPr>
          <w:t>spilled</w:t>
        </w:r>
      </w:ins>
      <w:proofErr w:type="spellEnd"/>
      <w:r w:rsidRPr="009400B4">
        <w:rPr>
          <w:rFonts w:ascii="Times New Roman" w:hAnsi="Times New Roman"/>
          <w:sz w:val="24"/>
          <w:rPrChange w:id="5148" w:author="Andrea Stafford Hintz" w:date="2016-09-18T16:51:00Z">
            <w:rPr>
              <w:rFonts w:ascii="Times New Roman" w:eastAsia="Times New Roman" w:hAnsi="Times New Roman" w:cs="Times New Roman"/>
              <w:sz w:val="24"/>
              <w:szCs w:val="24"/>
            </w:rPr>
          </w:rPrChange>
        </w:rPr>
        <w:t xml:space="preserve"> into the room.</w:t>
      </w:r>
    </w:p>
    <w:p w14:paraId="3294CB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49" w:author="Andrea Stafford Hintz" w:date="2016-09-18T16:51:00Z">
            <w:rPr>
              <w:rFonts w:ascii="Times New Roman" w:eastAsia="Times New Roman" w:hAnsi="Times New Roman" w:cs="Times New Roman"/>
              <w:sz w:val="24"/>
              <w:szCs w:val="24"/>
            </w:rPr>
          </w:rPrChange>
        </w:rPr>
        <w:t>In top hats and cravats, in bustle skirts and corsets, with silk ribbons in their hair and gloves on their hands, a hundred dead aristocrats shuffled forward, spluttering and moaning as they gnashed their quickly rotting teeth.</w:t>
      </w:r>
    </w:p>
    <w:p w14:paraId="1156BE7C" w14:textId="4135FC5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50" w:author="Andrea Stafford Hintz" w:date="2016-09-18T16:51:00Z">
            <w:rPr>
              <w:rFonts w:ascii="Times New Roman" w:eastAsia="Times New Roman" w:hAnsi="Times New Roman" w:cs="Times New Roman"/>
              <w:sz w:val="24"/>
              <w:szCs w:val="24"/>
            </w:rPr>
          </w:rPrChange>
        </w:rPr>
        <w:t xml:space="preserve">Roderick opened fire, </w:t>
      </w:r>
      <w:commentRangeStart w:id="5151"/>
      <w:r w:rsidRPr="009400B4">
        <w:rPr>
          <w:rFonts w:ascii="Times New Roman" w:hAnsi="Times New Roman"/>
          <w:sz w:val="24"/>
          <w:rPrChange w:id="5152" w:author="Andrea Stafford Hintz" w:date="2016-09-18T16:51:00Z">
            <w:rPr>
              <w:rFonts w:ascii="Times New Roman" w:eastAsia="Times New Roman" w:hAnsi="Times New Roman" w:cs="Times New Roman"/>
              <w:sz w:val="24"/>
              <w:szCs w:val="24"/>
            </w:rPr>
          </w:rPrChange>
        </w:rPr>
        <w:t>squinting as he took aim at the closest of them</w:t>
      </w:r>
      <w:commentRangeEnd w:id="5151"/>
      <w:r w:rsidR="00FD6BBF">
        <w:rPr>
          <w:rStyle w:val="CommentReference"/>
        </w:rPr>
        <w:commentReference w:id="5151"/>
      </w:r>
      <w:r w:rsidRPr="009400B4">
        <w:rPr>
          <w:rFonts w:ascii="Times New Roman" w:hAnsi="Times New Roman"/>
          <w:sz w:val="24"/>
          <w:rPrChange w:id="5153" w:author="Andrea Stafford Hintz" w:date="2016-09-18T16:51:00Z">
            <w:rPr>
              <w:rFonts w:ascii="Times New Roman" w:eastAsia="Times New Roman" w:hAnsi="Times New Roman" w:cs="Times New Roman"/>
              <w:sz w:val="24"/>
              <w:szCs w:val="24"/>
            </w:rPr>
          </w:rPrChange>
        </w:rPr>
        <w:t>, and put the creature down. A bullet through the skull</w:t>
      </w:r>
      <w:ins w:id="5154" w:author="Andrea Stafford Hintz" w:date="2016-08-29T13:23:00Z">
        <w:r w:rsidR="00FD6BBF" w:rsidRPr="009400B4">
          <w:rPr>
            <w:rFonts w:ascii="Times New Roman" w:hAnsi="Times New Roman"/>
            <w:sz w:val="24"/>
            <w:rPrChange w:id="5155" w:author="Andrea Stafford Hintz" w:date="2016-09-18T16:51:00Z">
              <w:rPr>
                <w:rFonts w:ascii="Times New Roman" w:eastAsia="Times New Roman" w:hAnsi="Times New Roman" w:cs="Times New Roman"/>
                <w:sz w:val="24"/>
                <w:szCs w:val="24"/>
              </w:rPr>
            </w:rPrChange>
          </w:rPr>
          <w:t xml:space="preserve"> and</w:t>
        </w:r>
      </w:ins>
      <w:del w:id="5156" w:author="Andrea Stafford Hintz" w:date="2016-08-29T13:23:00Z">
        <w:r w:rsidRPr="00C245FD" w:rsidDel="00FD6BBF">
          <w:rPr>
            <w:rFonts w:ascii="Times New Roman" w:hAnsi="Times New Roman" w:cs="Times New Roman"/>
            <w:sz w:val="24"/>
            <w:szCs w:val="24"/>
          </w:rPr>
          <w:delText>,</w:delText>
        </w:r>
      </w:del>
      <w:r w:rsidRPr="009400B4">
        <w:rPr>
          <w:rFonts w:ascii="Times New Roman" w:hAnsi="Times New Roman"/>
          <w:sz w:val="24"/>
          <w:rPrChange w:id="5157" w:author="Andrea Stafford Hintz" w:date="2016-09-18T16:51:00Z">
            <w:rPr>
              <w:rFonts w:ascii="Times New Roman" w:eastAsia="Times New Roman" w:hAnsi="Times New Roman" w:cs="Times New Roman"/>
              <w:sz w:val="24"/>
              <w:szCs w:val="24"/>
            </w:rPr>
          </w:rPrChange>
        </w:rPr>
        <w:t xml:space="preserve"> the first of the zombies hit the floor. The undead mob kept coming, stumbling over their fallen comrade as Roderick turned to the next closest creature and aimed his gun.</w:t>
      </w:r>
    </w:p>
    <w:p w14:paraId="47D660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58" w:author="Andrea Stafford Hintz" w:date="2016-09-18T16:51:00Z">
            <w:rPr>
              <w:rFonts w:ascii="Times New Roman" w:eastAsia="Times New Roman" w:hAnsi="Times New Roman" w:cs="Times New Roman"/>
              <w:sz w:val="24"/>
              <w:szCs w:val="24"/>
            </w:rPr>
          </w:rPrChange>
        </w:rPr>
        <w:t xml:space="preserve">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w:t>
      </w:r>
      <w:commentRangeStart w:id="5159"/>
      <w:r w:rsidRPr="009400B4">
        <w:rPr>
          <w:rFonts w:ascii="Times New Roman" w:hAnsi="Times New Roman"/>
          <w:sz w:val="24"/>
          <w:rPrChange w:id="5160" w:author="Andrea Stafford Hintz" w:date="2016-09-18T16:51:00Z">
            <w:rPr>
              <w:rFonts w:ascii="Times New Roman" w:eastAsia="Times New Roman" w:hAnsi="Times New Roman" w:cs="Times New Roman"/>
              <w:sz w:val="24"/>
              <w:szCs w:val="24"/>
            </w:rPr>
          </w:rPrChange>
        </w:rPr>
        <w:t>fished through his pockets for more bullets, found them</w:t>
      </w:r>
      <w:commentRangeEnd w:id="5159"/>
      <w:r w:rsidR="00FD6BBF">
        <w:rPr>
          <w:rStyle w:val="CommentReference"/>
        </w:rPr>
        <w:commentReference w:id="5159"/>
      </w:r>
      <w:r w:rsidRPr="009400B4">
        <w:rPr>
          <w:rFonts w:ascii="Times New Roman" w:hAnsi="Times New Roman"/>
          <w:sz w:val="24"/>
          <w:rPrChange w:id="5161" w:author="Andrea Stafford Hintz" w:date="2016-09-18T16:51:00Z">
            <w:rPr>
              <w:rFonts w:ascii="Times New Roman" w:eastAsia="Times New Roman" w:hAnsi="Times New Roman" w:cs="Times New Roman"/>
              <w:sz w:val="24"/>
              <w:szCs w:val="24"/>
            </w:rPr>
          </w:rPrChange>
        </w:rPr>
        <w:t>, and swung the chamber open.</w:t>
      </w:r>
    </w:p>
    <w:p w14:paraId="0643F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62" w:author="Andrea Stafford Hintz" w:date="2016-09-18T16:51:00Z">
            <w:rPr>
              <w:rFonts w:ascii="Times New Roman" w:eastAsia="Times New Roman" w:hAnsi="Times New Roman" w:cs="Times New Roman"/>
              <w:sz w:val="24"/>
              <w:szCs w:val="24"/>
            </w:rPr>
          </w:rPrChange>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7954D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63" w:author="Andrea Stafford Hintz" w:date="2016-09-18T16:51:00Z">
            <w:rPr>
              <w:rFonts w:ascii="Times New Roman" w:eastAsia="Times New Roman" w:hAnsi="Times New Roman" w:cs="Times New Roman"/>
              <w:sz w:val="24"/>
              <w:szCs w:val="24"/>
            </w:rPr>
          </w:rPrChange>
        </w:rPr>
        <w:t>He retreated further into the room, backing his way towards the far wall as he emptied his chamber yet again. He reached for more bullets and found that only three remained.</w:t>
      </w:r>
    </w:p>
    <w:p w14:paraId="45FEF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64" w:author="Andrea Stafford Hintz" w:date="2016-09-18T16:51:00Z">
            <w:rPr>
              <w:rFonts w:ascii="Times New Roman" w:eastAsia="Times New Roman" w:hAnsi="Times New Roman" w:cs="Times New Roman"/>
              <w:sz w:val="24"/>
              <w:szCs w:val="24"/>
            </w:rPr>
          </w:rPrChange>
        </w:rPr>
        <w:lastRenderedPageBreak/>
        <w:t>“Inspector!” he shouted, fumbling to reload, “How fares your supply of ammunition?”</w:t>
      </w:r>
    </w:p>
    <w:p w14:paraId="610D1419" w14:textId="5CBC40F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65" w:author="Andrea Stafford Hintz" w:date="2016-09-18T16:51:00Z">
            <w:rPr>
              <w:rFonts w:ascii="Times New Roman" w:eastAsia="Times New Roman" w:hAnsi="Times New Roman" w:cs="Times New Roman"/>
              <w:sz w:val="24"/>
              <w:szCs w:val="24"/>
            </w:rPr>
          </w:rPrChange>
        </w:rPr>
        <w:t xml:space="preserve">He finished reloading and emptied the gun a moment later, the dead landing just a few feet from where he stood. Still, the dead were flooding into the room as if </w:t>
      </w:r>
      <w:proofErr w:type="spellStart"/>
      <w:ins w:id="5166" w:author="Andrea Stafford Hintz" w:date="2016-09-18T16:51:00Z">
        <w:r w:rsidR="00A22D6C" w:rsidRPr="009400B4">
          <w:rPr>
            <w:rFonts w:ascii="Times New Roman" w:eastAsia="Times New Roman" w:hAnsi="Times New Roman" w:cs="Times New Roman"/>
            <w:sz w:val="24"/>
            <w:szCs w:val="24"/>
          </w:rPr>
          <w:t>their</w:t>
        </w:r>
      </w:ins>
      <w:del w:id="5167" w:author="Andrea Stafford Hintz" w:date="2016-08-22T11:47:00Z">
        <w:r w:rsidRPr="00C245FD" w:rsidDel="001F6887">
          <w:rPr>
            <w:rFonts w:ascii="Times New Roman" w:hAnsi="Times New Roman" w:cs="Times New Roman"/>
            <w:sz w:val="24"/>
            <w:szCs w:val="24"/>
          </w:rPr>
          <w:delText>there</w:delText>
        </w:r>
      </w:del>
      <w:ins w:id="5168" w:author="Andrea Stafford Hintz" w:date="2016-08-22T11:47:00Z">
        <w:r w:rsidR="001F6887" w:rsidRPr="4824E08E">
          <w:rPr>
            <w:rFonts w:ascii="Times New Roman" w:eastAsia="Times New Roman" w:hAnsi="Times New Roman" w:cs="Times New Roman"/>
            <w:sz w:val="24"/>
            <w:szCs w:val="24"/>
            <w:rPrChange w:id="5169" w:author="Bryce Raffle" w:date="2016-09-06T11:42:00Z">
              <w:rPr>
                <w:rFonts w:ascii="Times New Roman" w:hAnsi="Times New Roman" w:cs="Times New Roman"/>
                <w:sz w:val="24"/>
                <w:szCs w:val="24"/>
              </w:rPr>
            </w:rPrChange>
          </w:rPr>
          <w:t>their</w:t>
        </w:r>
      </w:ins>
      <w:proofErr w:type="spellEnd"/>
      <w:r w:rsidRPr="009400B4">
        <w:rPr>
          <w:rFonts w:ascii="Times New Roman" w:hAnsi="Times New Roman"/>
          <w:sz w:val="24"/>
          <w:rPrChange w:id="5170" w:author="Andrea Stafford Hintz" w:date="2016-09-18T16:51:00Z">
            <w:rPr>
              <w:rFonts w:ascii="Times New Roman" w:eastAsia="Times New Roman" w:hAnsi="Times New Roman" w:cs="Times New Roman"/>
              <w:sz w:val="24"/>
              <w:szCs w:val="24"/>
            </w:rPr>
          </w:rPrChange>
        </w:rPr>
        <w:t xml:space="preserve"> numbers were unlimited.</w:t>
      </w:r>
    </w:p>
    <w:p w14:paraId="4DC8EB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71" w:author="Andrea Stafford Hintz" w:date="2016-09-18T16:51:00Z">
            <w:rPr>
              <w:rFonts w:ascii="Times New Roman" w:eastAsia="Times New Roman" w:hAnsi="Times New Roman" w:cs="Times New Roman"/>
              <w:sz w:val="24"/>
              <w:szCs w:val="24"/>
            </w:rPr>
          </w:rPrChange>
        </w:rPr>
        <w:t>The din of gunshots quieted until all that could be heard was the snarling, growling of the shambling dead. Taggert holstered his gun.</w:t>
      </w:r>
    </w:p>
    <w:p w14:paraId="2FFAE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72" w:author="Andrea Stafford Hintz" w:date="2016-09-18T16:51:00Z">
            <w:rPr>
              <w:rFonts w:ascii="Times New Roman" w:eastAsia="Times New Roman" w:hAnsi="Times New Roman" w:cs="Times New Roman"/>
              <w:sz w:val="24"/>
              <w:szCs w:val="24"/>
            </w:rPr>
          </w:rPrChange>
        </w:rPr>
        <w:t>“I’m out,” he said.</w:t>
      </w:r>
    </w:p>
    <w:p w14:paraId="46CE131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173" w:author="Andrea Stafford Hintz" w:date="2016-09-18T16:51:00Z">
            <w:rPr>
              <w:rFonts w:ascii="Times New Roman" w:eastAsia="Times New Roman" w:hAnsi="Times New Roman" w:cs="Times New Roman"/>
              <w:sz w:val="24"/>
              <w:szCs w:val="24"/>
            </w:rPr>
          </w:rPrChange>
        </w:rPr>
        <w:t>#</w:t>
      </w:r>
    </w:p>
    <w:p w14:paraId="6ABE635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174" w:name="Scene_23"/>
      <w:r w:rsidRPr="009400B4">
        <w:rPr>
          <w:rFonts w:ascii="Times New Roman" w:hAnsi="Times New Roman"/>
          <w:sz w:val="24"/>
          <w:rPrChange w:id="5175" w:author="Andrea Stafford Hintz" w:date="2016-09-18T16:51:00Z">
            <w:rPr>
              <w:rFonts w:ascii="Times New Roman" w:eastAsia="Times New Roman" w:hAnsi="Times New Roman" w:cs="Times New Roman"/>
              <w:sz w:val="24"/>
              <w:szCs w:val="24"/>
            </w:rPr>
          </w:rPrChange>
        </w:rPr>
        <w:t>Jonathan</w:t>
      </w:r>
      <w:bookmarkEnd w:id="5174"/>
      <w:r w:rsidRPr="009400B4">
        <w:rPr>
          <w:rFonts w:ascii="Times New Roman" w:hAnsi="Times New Roman"/>
          <w:sz w:val="24"/>
          <w:rPrChange w:id="5176" w:author="Andrea Stafford Hintz" w:date="2016-09-18T16:51:00Z">
            <w:rPr>
              <w:rFonts w:ascii="Times New Roman" w:eastAsia="Times New Roman" w:hAnsi="Times New Roman" w:cs="Times New Roman"/>
              <w:sz w:val="24"/>
              <w:szCs w:val="24"/>
            </w:rPr>
          </w:rPrChange>
        </w:rPr>
        <w:t xml:space="preserve"> aimed at the sky and fired the flare. An arc of green light illuminated the clouds, trailing smoke. The sudden burst of bright light was brilliant, like a flash of lightning, but it quickly dissipated.</w:t>
      </w:r>
    </w:p>
    <w:p w14:paraId="24F5FD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77" w:author="Andrea Stafford Hintz" w:date="2016-09-18T16:51:00Z">
            <w:rPr>
              <w:rFonts w:ascii="Times New Roman" w:eastAsia="Times New Roman" w:hAnsi="Times New Roman" w:cs="Times New Roman"/>
              <w:sz w:val="24"/>
              <w:szCs w:val="24"/>
            </w:rPr>
          </w:rPrChange>
        </w:rPr>
        <w:t>The police carriages had all gone, and he and Henry Charles Ocelot left the darkness of the alley for the darkness of the street where the flare had landed. The faint glow of Jonathan’s flare still lingered, subtly illuminating the sky.</w:t>
      </w:r>
    </w:p>
    <w:p w14:paraId="0C0E3C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78" w:author="Andrea Stafford Hintz" w:date="2016-09-18T16:51:00Z">
            <w:rPr>
              <w:rFonts w:ascii="Times New Roman" w:eastAsia="Times New Roman" w:hAnsi="Times New Roman" w:cs="Times New Roman"/>
              <w:sz w:val="24"/>
              <w:szCs w:val="24"/>
            </w:rPr>
          </w:rPrChange>
        </w:rPr>
        <w:t>“My offer still stands, Mr. Grimmer. I may not have quite the expertise of Mr. Sinews, but I have picked up a few things regarding the Resurrectionists. Should you ever need anything…”</w:t>
      </w:r>
    </w:p>
    <w:p w14:paraId="193139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79" w:author="Andrea Stafford Hintz" w:date="2016-09-18T16:51:00Z">
            <w:rPr>
              <w:rFonts w:ascii="Times New Roman" w:eastAsia="Times New Roman" w:hAnsi="Times New Roman" w:cs="Times New Roman"/>
              <w:sz w:val="24"/>
              <w:szCs w:val="24"/>
            </w:rPr>
          </w:rPrChange>
        </w:rPr>
        <w:t>“Thank you,” said Jonathan.</w:t>
      </w:r>
    </w:p>
    <w:p w14:paraId="10687E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0" w:author="Andrea Stafford Hintz" w:date="2016-09-18T16:51:00Z">
            <w:rPr>
              <w:rFonts w:ascii="Times New Roman" w:eastAsia="Times New Roman" w:hAnsi="Times New Roman" w:cs="Times New Roman"/>
              <w:sz w:val="24"/>
              <w:szCs w:val="24"/>
            </w:rPr>
          </w:rPrChange>
        </w:rPr>
        <w:t>He thought of what Parson Sinews had told him, and felt sick. He thought of his father’s death. Jonathan had been told it was an accident, but in light of what he’d just learned, he thought of his father’s death with a new outlook.</w:t>
      </w:r>
    </w:p>
    <w:p w14:paraId="13DA1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1" w:author="Andrea Stafford Hintz" w:date="2016-09-18T16:51:00Z">
            <w:rPr>
              <w:rFonts w:ascii="Times New Roman" w:eastAsia="Times New Roman" w:hAnsi="Times New Roman" w:cs="Times New Roman"/>
              <w:sz w:val="24"/>
              <w:szCs w:val="24"/>
            </w:rPr>
          </w:rPrChange>
        </w:rPr>
        <w:t>“Why do you suppose the police believe Mr. Sinews is the Resurrection Man?” Jonathan asked.</w:t>
      </w:r>
    </w:p>
    <w:p w14:paraId="30377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2" w:author="Andrea Stafford Hintz" w:date="2016-09-18T16:51:00Z">
            <w:rPr>
              <w:rFonts w:ascii="Times New Roman" w:eastAsia="Times New Roman" w:hAnsi="Times New Roman" w:cs="Times New Roman"/>
              <w:sz w:val="24"/>
              <w:szCs w:val="24"/>
            </w:rPr>
          </w:rPrChange>
        </w:rPr>
        <w:t>Jonathan had narrowed it down to two possibilities. One, that Mr. Sinews really was Anthony Tidkins. The other…</w:t>
      </w:r>
    </w:p>
    <w:p w14:paraId="5B900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3" w:author="Andrea Stafford Hintz" w:date="2016-09-18T16:51:00Z">
            <w:rPr>
              <w:rFonts w:ascii="Times New Roman" w:eastAsia="Times New Roman" w:hAnsi="Times New Roman" w:cs="Times New Roman"/>
              <w:sz w:val="24"/>
              <w:szCs w:val="24"/>
            </w:rPr>
          </w:rPrChange>
        </w:rPr>
        <w:lastRenderedPageBreak/>
        <w:t>“He was set up,” Mr. Ocelot said.</w:t>
      </w:r>
    </w:p>
    <w:p w14:paraId="3F3C1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4" w:author="Andrea Stafford Hintz" w:date="2016-09-18T16:51:00Z">
            <w:rPr>
              <w:rFonts w:ascii="Times New Roman" w:eastAsia="Times New Roman" w:hAnsi="Times New Roman" w:cs="Times New Roman"/>
              <w:sz w:val="24"/>
              <w:szCs w:val="24"/>
            </w:rPr>
          </w:rPrChange>
        </w:rPr>
        <w:t>It was true that Sinews hadn’t been the one to put a bullet through Connor’s skull. That dubious honor went to Mr. Monday. That didn’t prove Sinews wasn’t Anthony Tidkins, but it did prove that the police couldn’t have evidence to support their accusation.</w:t>
      </w:r>
    </w:p>
    <w:p w14:paraId="7ECC55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5" w:author="Andrea Stafford Hintz" w:date="2016-09-18T16:51:00Z">
            <w:rPr>
              <w:rFonts w:ascii="Times New Roman" w:eastAsia="Times New Roman" w:hAnsi="Times New Roman" w:cs="Times New Roman"/>
              <w:sz w:val="24"/>
              <w:szCs w:val="24"/>
            </w:rPr>
          </w:rPrChange>
        </w:rPr>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7FF149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6" w:author="Andrea Stafford Hintz" w:date="2016-09-18T16:51:00Z">
            <w:rPr>
              <w:rFonts w:ascii="Times New Roman" w:eastAsia="Times New Roman" w:hAnsi="Times New Roman" w:cs="Times New Roman"/>
              <w:sz w:val="24"/>
              <w:szCs w:val="24"/>
            </w:rPr>
          </w:rPrChange>
        </w:rP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669629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7" w:author="Andrea Stafford Hintz" w:date="2016-09-18T16:51:00Z">
            <w:rPr>
              <w:rFonts w:ascii="Times New Roman" w:eastAsia="Times New Roman" w:hAnsi="Times New Roman" w:cs="Times New Roman"/>
              <w:sz w:val="24"/>
              <w:szCs w:val="24"/>
            </w:rPr>
          </w:rPrChange>
        </w:rPr>
        <w:t>He returned his attention to Mr. Ocelot, and nodded thoughtfully. If he could learn the name of the witness who provided Sinews’ name to the police, he might have the name of one of the Resurrectionists.</w:t>
      </w:r>
    </w:p>
    <w:p w14:paraId="29C4D593" w14:textId="2368139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88" w:author="Andrea Stafford Hintz" w:date="2016-09-18T16:51:00Z">
            <w:rPr>
              <w:rFonts w:ascii="Times New Roman" w:eastAsia="Times New Roman" w:hAnsi="Times New Roman" w:cs="Times New Roman"/>
              <w:sz w:val="24"/>
              <w:szCs w:val="24"/>
            </w:rPr>
          </w:rPrChange>
        </w:rPr>
        <w:t xml:space="preserve">“I hate to bring up your father’s untimely death, but there may have been some truth to Mr. Sinews’ suggestion that his death was not an accident. Your father was an expert on the Resurrectionists, and he met </w:t>
      </w:r>
      <w:commentRangeStart w:id="5189"/>
      <w:del w:id="5190" w:author="Andrea Stafford Hintz" w:date="2016-08-29T13:26:00Z">
        <w:r w:rsidRPr="00C245FD" w:rsidDel="00FD6BBF">
          <w:rPr>
            <w:rFonts w:ascii="Times New Roman" w:hAnsi="Times New Roman" w:cs="Times New Roman"/>
            <w:sz w:val="24"/>
            <w:szCs w:val="24"/>
          </w:rPr>
          <w:delText xml:space="preserve">his </w:delText>
        </w:r>
      </w:del>
      <w:ins w:id="5191" w:author="Andrea Stafford Hintz" w:date="2016-08-29T13:26:00Z">
        <w:r w:rsidR="00FD6BBF" w:rsidRPr="009400B4">
          <w:rPr>
            <w:rFonts w:ascii="Times New Roman" w:hAnsi="Times New Roman"/>
            <w:sz w:val="24"/>
            <w:rPrChange w:id="5192" w:author="Andrea Stafford Hintz" w:date="2016-09-18T16:51:00Z">
              <w:rPr>
                <w:rFonts w:ascii="Times New Roman" w:eastAsia="Times New Roman" w:hAnsi="Times New Roman" w:cs="Times New Roman"/>
                <w:sz w:val="24"/>
                <w:szCs w:val="24"/>
              </w:rPr>
            </w:rPrChange>
          </w:rPr>
          <w:t xml:space="preserve">an </w:t>
        </w:r>
      </w:ins>
      <w:r w:rsidRPr="009400B4">
        <w:rPr>
          <w:rFonts w:ascii="Times New Roman" w:hAnsi="Times New Roman"/>
          <w:sz w:val="24"/>
          <w:rPrChange w:id="5193" w:author="Andrea Stafford Hintz" w:date="2016-09-18T16:51:00Z">
            <w:rPr>
              <w:rFonts w:ascii="Times New Roman" w:eastAsia="Times New Roman" w:hAnsi="Times New Roman" w:cs="Times New Roman"/>
              <w:sz w:val="24"/>
              <w:szCs w:val="24"/>
            </w:rPr>
          </w:rPrChange>
        </w:rPr>
        <w:t>untimely end</w:t>
      </w:r>
      <w:commentRangeEnd w:id="5189"/>
      <w:r w:rsidR="00FD6BBF">
        <w:rPr>
          <w:rStyle w:val="CommentReference"/>
        </w:rPr>
        <w:commentReference w:id="5189"/>
      </w:r>
      <w:r w:rsidRPr="009400B4">
        <w:rPr>
          <w:rFonts w:ascii="Times New Roman" w:hAnsi="Times New Roman"/>
          <w:sz w:val="24"/>
          <w:rPrChange w:id="5194" w:author="Andrea Stafford Hintz" w:date="2016-09-18T16:51:00Z">
            <w:rPr>
              <w:rFonts w:ascii="Times New Roman" w:eastAsia="Times New Roman" w:hAnsi="Times New Roman" w:cs="Times New Roman"/>
              <w:sz w:val="24"/>
              <w:szCs w:val="24"/>
            </w:rPr>
          </w:rPrChange>
        </w:rPr>
        <w:t>. Mr. Sinews was an expert as well, and he was neatly disposed of,” said Mr. Ocelot.</w:t>
      </w:r>
    </w:p>
    <w:p w14:paraId="7F422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95" w:author="Andrea Stafford Hintz" w:date="2016-09-18T16:51:00Z">
            <w:rPr>
              <w:rFonts w:ascii="Times New Roman" w:eastAsia="Times New Roman" w:hAnsi="Times New Roman" w:cs="Times New Roman"/>
              <w:sz w:val="24"/>
              <w:szCs w:val="24"/>
            </w:rPr>
          </w:rPrChange>
        </w:rPr>
        <w:t>The airship continued to descend, its propellers whirring noisily, until Captain Merrick’s face came into view. He saluted. Jonathan returned the salute, and the aeronaut lowered a rope ladder.</w:t>
      </w:r>
    </w:p>
    <w:p w14:paraId="284260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96" w:author="Andrea Stafford Hintz" w:date="2016-09-18T16:51:00Z">
            <w:rPr>
              <w:rFonts w:ascii="Times New Roman" w:eastAsia="Times New Roman" w:hAnsi="Times New Roman" w:cs="Times New Roman"/>
              <w:sz w:val="24"/>
              <w:szCs w:val="24"/>
            </w:rPr>
          </w:rPrChange>
        </w:rPr>
        <w:t>“Be careful, Mr. Grimmer. It seems that anyone who poses a threat to the Resurrectionists is being eliminated.”</w:t>
      </w:r>
    </w:p>
    <w:p w14:paraId="15863F9A" w14:textId="2042F9B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197" w:author="Andrea Stafford Hintz" w:date="2016-09-18T16:51:00Z">
            <w:rPr>
              <w:rFonts w:ascii="Times New Roman" w:eastAsia="Times New Roman" w:hAnsi="Times New Roman" w:cs="Times New Roman"/>
              <w:sz w:val="24"/>
              <w:szCs w:val="24"/>
            </w:rPr>
          </w:rPrChange>
        </w:rPr>
        <w:t xml:space="preserve">Jonathan was forced to agree. Since escaping the Resurrectionists, Jonathan had been trying to convince himself that they were no longer after him, that they didn’t know who he was. For the </w:t>
      </w:r>
      <w:r w:rsidRPr="009400B4">
        <w:rPr>
          <w:rFonts w:ascii="Times New Roman" w:hAnsi="Times New Roman"/>
          <w:sz w:val="24"/>
          <w:rPrChange w:id="5198" w:author="Andrea Stafford Hintz" w:date="2016-09-18T16:51:00Z">
            <w:rPr>
              <w:rFonts w:ascii="Times New Roman" w:eastAsia="Times New Roman" w:hAnsi="Times New Roman" w:cs="Times New Roman"/>
              <w:sz w:val="24"/>
              <w:szCs w:val="24"/>
            </w:rPr>
          </w:rPrChange>
        </w:rPr>
        <w:lastRenderedPageBreak/>
        <w:t xml:space="preserve">first time, he realized that it didn’t matter whether or not they were coming </w:t>
      </w:r>
      <w:del w:id="5199" w:author="Andrea Stafford Hintz" w:date="2016-08-29T13:30:00Z">
        <w:r w:rsidRPr="00C245FD" w:rsidDel="00FD6BBF">
          <w:rPr>
            <w:rFonts w:ascii="Times New Roman" w:hAnsi="Times New Roman" w:cs="Times New Roman"/>
            <w:sz w:val="24"/>
            <w:szCs w:val="24"/>
          </w:rPr>
          <w:delText xml:space="preserve">after </w:delText>
        </w:r>
      </w:del>
      <w:ins w:id="5200" w:author="Andrea Stafford Hintz" w:date="2016-08-29T13:30:00Z">
        <w:r w:rsidR="00FD6BBF" w:rsidRPr="009400B4">
          <w:rPr>
            <w:rFonts w:ascii="Times New Roman" w:hAnsi="Times New Roman"/>
            <w:sz w:val="24"/>
            <w:rPrChange w:id="5201" w:author="Andrea Stafford Hintz" w:date="2016-09-18T16:51:00Z">
              <w:rPr>
                <w:rFonts w:ascii="Times New Roman" w:eastAsia="Times New Roman" w:hAnsi="Times New Roman" w:cs="Times New Roman"/>
                <w:sz w:val="24"/>
                <w:szCs w:val="24"/>
              </w:rPr>
            </w:rPrChange>
          </w:rPr>
          <w:t xml:space="preserve">for </w:t>
        </w:r>
      </w:ins>
      <w:r w:rsidRPr="009400B4">
        <w:rPr>
          <w:rFonts w:ascii="Times New Roman" w:hAnsi="Times New Roman"/>
          <w:sz w:val="24"/>
          <w:rPrChange w:id="5202" w:author="Andrea Stafford Hintz" w:date="2016-09-18T16:51:00Z">
            <w:rPr>
              <w:rFonts w:ascii="Times New Roman" w:eastAsia="Times New Roman" w:hAnsi="Times New Roman" w:cs="Times New Roman"/>
              <w:sz w:val="24"/>
              <w:szCs w:val="24"/>
            </w:rPr>
          </w:rPrChange>
        </w:rPr>
        <w:t xml:space="preserve">him. </w:t>
      </w:r>
      <w:commentRangeStart w:id="5203"/>
      <w:r w:rsidRPr="009400B4">
        <w:rPr>
          <w:rFonts w:ascii="Times New Roman" w:hAnsi="Times New Roman"/>
          <w:sz w:val="24"/>
          <w:rPrChange w:id="5204" w:author="Andrea Stafford Hintz" w:date="2016-09-18T16:51:00Z">
            <w:rPr>
              <w:rFonts w:ascii="Times New Roman" w:eastAsia="Times New Roman" w:hAnsi="Times New Roman" w:cs="Times New Roman"/>
              <w:sz w:val="24"/>
              <w:szCs w:val="24"/>
            </w:rPr>
          </w:rPrChange>
        </w:rPr>
        <w:t xml:space="preserve">He was coming after </w:t>
      </w:r>
      <w:r w:rsidRPr="009400B4">
        <w:rPr>
          <w:rFonts w:ascii="Times New Roman" w:hAnsi="Times New Roman"/>
          <w:i/>
          <w:sz w:val="24"/>
          <w:rPrChange w:id="5205" w:author="Andrea Stafford Hintz" w:date="2016-09-18T16:51:00Z">
            <w:rPr>
              <w:rFonts w:ascii="Times New Roman" w:eastAsia="Times New Roman" w:hAnsi="Times New Roman" w:cs="Times New Roman"/>
              <w:i/>
              <w:sz w:val="24"/>
              <w:szCs w:val="24"/>
            </w:rPr>
          </w:rPrChange>
        </w:rPr>
        <w:t>them</w:t>
      </w:r>
      <w:commentRangeEnd w:id="5203"/>
      <w:r w:rsidR="00FD6BBF">
        <w:rPr>
          <w:rStyle w:val="CommentReference"/>
        </w:rPr>
        <w:commentReference w:id="5203"/>
      </w:r>
      <w:r w:rsidRPr="009400B4">
        <w:rPr>
          <w:rFonts w:ascii="Times New Roman" w:hAnsi="Times New Roman"/>
          <w:sz w:val="24"/>
          <w:rPrChange w:id="5206" w:author="Andrea Stafford Hintz" w:date="2016-09-18T16:51:00Z">
            <w:rPr>
              <w:rFonts w:ascii="Times New Roman" w:eastAsia="Times New Roman" w:hAnsi="Times New Roman" w:cs="Times New Roman"/>
              <w:sz w:val="24"/>
              <w:szCs w:val="24"/>
            </w:rPr>
          </w:rPrChange>
        </w:rPr>
        <w:t xml:space="preserve">. They had </w:t>
      </w:r>
      <w:commentRangeStart w:id="5207"/>
      <w:ins w:id="5208" w:author="Andrea Stafford Hintz" w:date="2016-08-29T13:30:00Z">
        <w:r w:rsidR="00FD6BBF" w:rsidRPr="009400B4">
          <w:rPr>
            <w:rFonts w:ascii="Times New Roman" w:hAnsi="Times New Roman"/>
            <w:sz w:val="24"/>
            <w:rPrChange w:id="5209" w:author="Andrea Stafford Hintz" w:date="2016-09-18T16:51:00Z">
              <w:rPr>
                <w:rFonts w:ascii="Times New Roman" w:eastAsia="Times New Roman" w:hAnsi="Times New Roman" w:cs="Times New Roman"/>
                <w:sz w:val="24"/>
                <w:szCs w:val="24"/>
              </w:rPr>
            </w:rPrChange>
          </w:rPr>
          <w:t>likely</w:t>
        </w:r>
        <w:commentRangeEnd w:id="5207"/>
        <w:r w:rsidR="00FD6BBF">
          <w:rPr>
            <w:rStyle w:val="CommentReference"/>
          </w:rPr>
          <w:commentReference w:id="5207"/>
        </w:r>
        <w:r w:rsidR="00FD6BBF" w:rsidRPr="009400B4">
          <w:rPr>
            <w:rFonts w:ascii="Times New Roman" w:hAnsi="Times New Roman"/>
            <w:sz w:val="24"/>
            <w:rPrChange w:id="5210"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5211" w:author="Andrea Stafford Hintz" w:date="2016-09-18T16:51:00Z">
            <w:rPr>
              <w:rFonts w:ascii="Times New Roman" w:eastAsia="Times New Roman" w:hAnsi="Times New Roman" w:cs="Times New Roman"/>
              <w:sz w:val="24"/>
              <w:szCs w:val="24"/>
            </w:rPr>
          </w:rPrChange>
        </w:rPr>
        <w:t>killed his father. They were planning to spread a deadly virus throughout the city. There was too much at stake to let them get away with it.</w:t>
      </w:r>
    </w:p>
    <w:p w14:paraId="5A42C3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12" w:author="Andrea Stafford Hintz" w:date="2016-09-18T16:51:00Z">
            <w:rPr>
              <w:rFonts w:ascii="Times New Roman" w:eastAsia="Times New Roman" w:hAnsi="Times New Roman" w:cs="Times New Roman"/>
              <w:sz w:val="24"/>
              <w:szCs w:val="24"/>
            </w:rPr>
          </w:rPrChange>
        </w:rPr>
        <w:t>It wasn’t just about writing an article for his newspaper any more, either.</w:t>
      </w:r>
      <w:commentRangeStart w:id="5213"/>
      <w:r w:rsidRPr="009400B4">
        <w:rPr>
          <w:rFonts w:ascii="Times New Roman" w:hAnsi="Times New Roman"/>
          <w:sz w:val="24"/>
          <w:rPrChange w:id="5214"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sz w:val="24"/>
          <w:highlight w:val="magenta"/>
          <w:rPrChange w:id="5215" w:author="Andrea Stafford Hintz" w:date="2016-09-18T16:51:00Z">
            <w:rPr>
              <w:rFonts w:ascii="Times New Roman" w:eastAsia="Times New Roman" w:hAnsi="Times New Roman" w:cs="Times New Roman"/>
              <w:sz w:val="24"/>
              <w:szCs w:val="24"/>
              <w:highlight w:val="magenta"/>
            </w:rPr>
          </w:rPrChange>
        </w:rPr>
        <w:t>It was about saving his city. It was about catching his father’s killer.</w:t>
      </w:r>
      <w:commentRangeEnd w:id="5213"/>
      <w:r w:rsidR="00FD6BBF" w:rsidRPr="00412575">
        <w:rPr>
          <w:rStyle w:val="CommentReference"/>
          <w:highlight w:val="magenta"/>
        </w:rPr>
        <w:commentReference w:id="5213"/>
      </w:r>
    </w:p>
    <w:p w14:paraId="4E64F6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16" w:author="Andrea Stafford Hintz" w:date="2016-09-18T16:51:00Z">
            <w:rPr>
              <w:rFonts w:ascii="Times New Roman" w:eastAsia="Times New Roman" w:hAnsi="Times New Roman" w:cs="Times New Roman"/>
              <w:sz w:val="24"/>
              <w:szCs w:val="24"/>
            </w:rPr>
          </w:rPrChange>
        </w:rPr>
        <w:t xml:space="preserve">Jonathan also had Roderick to consider. As far as Jonathan knew, Roderick was </w:t>
      </w:r>
      <w:r w:rsidRPr="009400B4">
        <w:rPr>
          <w:rFonts w:ascii="Times New Roman" w:hAnsi="Times New Roman"/>
          <w:i/>
          <w:sz w:val="24"/>
          <w:rPrChange w:id="5217" w:author="Andrea Stafford Hintz" w:date="2016-09-18T16:51:00Z">
            <w:rPr>
              <w:rFonts w:ascii="Times New Roman" w:eastAsia="Times New Roman" w:hAnsi="Times New Roman" w:cs="Times New Roman"/>
              <w:i/>
              <w:sz w:val="24"/>
              <w:szCs w:val="24"/>
            </w:rPr>
          </w:rPrChange>
        </w:rPr>
        <w:t>the</w:t>
      </w:r>
      <w:r w:rsidRPr="009400B4">
        <w:rPr>
          <w:rFonts w:ascii="Times New Roman" w:hAnsi="Times New Roman"/>
          <w:sz w:val="24"/>
          <w:rPrChange w:id="5218" w:author="Andrea Stafford Hintz" w:date="2016-09-18T16:51:00Z">
            <w:rPr>
              <w:rFonts w:ascii="Times New Roman" w:eastAsia="Times New Roman" w:hAnsi="Times New Roman" w:cs="Times New Roman"/>
              <w:sz w:val="24"/>
              <w:szCs w:val="24"/>
            </w:rPr>
          </w:rPrChange>
        </w:rPr>
        <w:t xml:space="preserve"> leading authority on the Resurrectionists, especially now that Sinews had been arrested. If Ocelot was right and his employer really wasn’t Anthony Tidkins, </w:t>
      </w:r>
      <w:commentRangeStart w:id="5219"/>
      <w:r w:rsidRPr="009400B4">
        <w:rPr>
          <w:rFonts w:ascii="Times New Roman" w:hAnsi="Times New Roman"/>
          <w:sz w:val="24"/>
          <w:rPrChange w:id="5220" w:author="Andrea Stafford Hintz" w:date="2016-09-18T16:51:00Z">
            <w:rPr>
              <w:rFonts w:ascii="Times New Roman" w:eastAsia="Times New Roman" w:hAnsi="Times New Roman" w:cs="Times New Roman"/>
              <w:sz w:val="24"/>
              <w:szCs w:val="24"/>
            </w:rPr>
          </w:rPrChange>
        </w:rPr>
        <w:t>then Roderick was in danger</w:t>
      </w:r>
      <w:commentRangeEnd w:id="5219"/>
      <w:r w:rsidR="00384B29">
        <w:rPr>
          <w:rStyle w:val="CommentReference"/>
        </w:rPr>
        <w:commentReference w:id="5219"/>
      </w:r>
      <w:r w:rsidRPr="009400B4">
        <w:rPr>
          <w:rFonts w:ascii="Times New Roman" w:hAnsi="Times New Roman"/>
          <w:sz w:val="24"/>
          <w:rPrChange w:id="5221" w:author="Andrea Stafford Hintz" w:date="2016-09-18T16:51:00Z">
            <w:rPr>
              <w:rFonts w:ascii="Times New Roman" w:eastAsia="Times New Roman" w:hAnsi="Times New Roman" w:cs="Times New Roman"/>
              <w:sz w:val="24"/>
              <w:szCs w:val="24"/>
            </w:rPr>
          </w:rPrChange>
        </w:rPr>
        <w:t>.</w:t>
      </w:r>
    </w:p>
    <w:p w14:paraId="125D24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222" w:author="Andrea Stafford Hintz" w:date="2016-09-18T16:51:00Z">
            <w:rPr>
              <w:rFonts w:ascii="Times New Roman" w:eastAsia="Times New Roman" w:hAnsi="Times New Roman" w:cs="Times New Roman"/>
              <w:sz w:val="24"/>
              <w:szCs w:val="24"/>
            </w:rPr>
          </w:rPrChange>
        </w:rPr>
        <w:t>#</w:t>
      </w:r>
    </w:p>
    <w:p w14:paraId="1A49C4D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223" w:name="Scene_24"/>
      <w:r w:rsidRPr="009400B4">
        <w:rPr>
          <w:rFonts w:ascii="Times New Roman" w:hAnsi="Times New Roman"/>
          <w:sz w:val="24"/>
          <w:rPrChange w:id="5224" w:author="Andrea Stafford Hintz" w:date="2016-09-18T16:51:00Z">
            <w:rPr>
              <w:rFonts w:ascii="Times New Roman" w:eastAsia="Times New Roman" w:hAnsi="Times New Roman" w:cs="Times New Roman"/>
              <w:sz w:val="24"/>
              <w:szCs w:val="24"/>
            </w:rPr>
          </w:rPrChange>
        </w:rPr>
        <w:t>Taggert</w:t>
      </w:r>
      <w:bookmarkEnd w:id="5223"/>
      <w:r w:rsidRPr="009400B4">
        <w:rPr>
          <w:rFonts w:ascii="Times New Roman" w:hAnsi="Times New Roman"/>
          <w:sz w:val="24"/>
          <w:rPrChange w:id="5225" w:author="Andrea Stafford Hintz" w:date="2016-09-18T16:51:00Z">
            <w:rPr>
              <w:rFonts w:ascii="Times New Roman" w:eastAsia="Times New Roman" w:hAnsi="Times New Roman" w:cs="Times New Roman"/>
              <w:sz w:val="24"/>
              <w:szCs w:val="24"/>
            </w:rPr>
          </w:rPrChange>
        </w:rPr>
        <w:t xml:space="preserve"> had taken to striking with his baton, but not all of the zombies fell to his blows as easily as had </w:t>
      </w:r>
      <w:commentRangeStart w:id="5226"/>
      <w:r w:rsidRPr="009400B4">
        <w:rPr>
          <w:rFonts w:ascii="Times New Roman" w:hAnsi="Times New Roman"/>
          <w:sz w:val="24"/>
          <w:rPrChange w:id="5227" w:author="Andrea Stafford Hintz" w:date="2016-09-18T16:51:00Z">
            <w:rPr>
              <w:rFonts w:ascii="Times New Roman" w:eastAsia="Times New Roman" w:hAnsi="Times New Roman" w:cs="Times New Roman"/>
              <w:sz w:val="24"/>
              <w:szCs w:val="24"/>
            </w:rPr>
          </w:rPrChange>
        </w:rPr>
        <w:t>Nichols. Not all of the dead had decomposed so quickly as he had.</w:t>
      </w:r>
      <w:commentRangeEnd w:id="5226"/>
      <w:r w:rsidR="00384B29">
        <w:rPr>
          <w:rStyle w:val="CommentReference"/>
        </w:rPr>
        <w:commentReference w:id="5226"/>
      </w:r>
    </w:p>
    <w:p w14:paraId="1B11C5B3" w14:textId="3D1516E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28" w:author="Andrea Stafford Hintz" w:date="2016-09-18T16:51:00Z">
            <w:rPr>
              <w:rFonts w:ascii="Times New Roman" w:eastAsia="Times New Roman" w:hAnsi="Times New Roman" w:cs="Times New Roman"/>
              <w:sz w:val="24"/>
              <w:szCs w:val="24"/>
            </w:rPr>
          </w:rPrChange>
        </w:rPr>
        <w:t xml:space="preserve">The </w:t>
      </w:r>
      <w:proofErr w:type="spellStart"/>
      <w:ins w:id="5229" w:author="Andrea Stafford Hintz" w:date="2016-09-18T16:51:00Z">
        <w:r w:rsidR="00A22D6C" w:rsidRPr="009400B4">
          <w:rPr>
            <w:rFonts w:ascii="Times New Roman" w:eastAsia="Times New Roman" w:hAnsi="Times New Roman" w:cs="Times New Roman"/>
            <w:sz w:val="24"/>
            <w:szCs w:val="24"/>
          </w:rPr>
          <w:t>older</w:t>
        </w:r>
      </w:ins>
      <w:ins w:id="5230" w:author="Andrea Stafford Hintz" w:date="2016-08-29T13:40:00Z">
        <w:r w:rsidR="00384B29" w:rsidRPr="4824E08E">
          <w:rPr>
            <w:rFonts w:ascii="Times New Roman" w:eastAsia="Times New Roman" w:hAnsi="Times New Roman" w:cs="Times New Roman"/>
            <w:sz w:val="24"/>
            <w:szCs w:val="24"/>
            <w:rPrChange w:id="5231" w:author="Bryce Raffle" w:date="2016-09-06T11:42:00Z">
              <w:rPr>
                <w:rFonts w:ascii="Times New Roman" w:hAnsi="Times New Roman" w:cs="Times New Roman"/>
                <w:sz w:val="24"/>
                <w:szCs w:val="24"/>
              </w:rPr>
            </w:rPrChange>
          </w:rPr>
          <w:t>older</w:t>
        </w:r>
      </w:ins>
      <w:proofErr w:type="spellEnd"/>
      <w:del w:id="5232" w:author="Andrea Stafford Hintz" w:date="2016-08-29T13:40:00Z">
        <w:r w:rsidRPr="00C245FD" w:rsidDel="00384B29">
          <w:rPr>
            <w:rFonts w:ascii="Times New Roman" w:hAnsi="Times New Roman" w:cs="Times New Roman"/>
            <w:sz w:val="24"/>
            <w:szCs w:val="24"/>
          </w:rPr>
          <w:delText>rotten</w:delText>
        </w:r>
      </w:del>
      <w:r w:rsidRPr="009400B4">
        <w:rPr>
          <w:rFonts w:ascii="Times New Roman" w:hAnsi="Times New Roman"/>
          <w:sz w:val="24"/>
          <w:rPrChange w:id="5233" w:author="Andrea Stafford Hintz" w:date="2016-09-18T16:51:00Z">
            <w:rPr>
              <w:rFonts w:ascii="Times New Roman" w:eastAsia="Times New Roman" w:hAnsi="Times New Roman" w:cs="Times New Roman"/>
              <w:sz w:val="24"/>
              <w:szCs w:val="24"/>
            </w:rPr>
          </w:rPrChange>
        </w:rPr>
        <w:t xml:space="preserve"> ones, their </w:t>
      </w:r>
      <w:commentRangeStart w:id="5234"/>
      <w:del w:id="5235" w:author="Andrea Stafford Hintz" w:date="2016-08-29T13:40:00Z">
        <w:r w:rsidRPr="00C245FD" w:rsidDel="00384B29">
          <w:rPr>
            <w:rFonts w:ascii="Times New Roman" w:hAnsi="Times New Roman" w:cs="Times New Roman"/>
            <w:sz w:val="24"/>
            <w:szCs w:val="24"/>
          </w:rPr>
          <w:delText xml:space="preserve">brains </w:delText>
        </w:r>
      </w:del>
      <w:commentRangeEnd w:id="5234"/>
      <w:ins w:id="5236" w:author="Andrea Stafford Hintz" w:date="2016-08-29T13:43:00Z">
        <w:r w:rsidR="00A87782" w:rsidRPr="009400B4">
          <w:rPr>
            <w:rFonts w:ascii="Times New Roman" w:hAnsi="Times New Roman"/>
            <w:sz w:val="24"/>
            <w:rPrChange w:id="5237" w:author="Andrea Stafford Hintz" w:date="2016-09-18T16:51:00Z">
              <w:rPr>
                <w:rFonts w:ascii="Times New Roman" w:eastAsia="Times New Roman" w:hAnsi="Times New Roman" w:cs="Times New Roman"/>
                <w:sz w:val="24"/>
                <w:szCs w:val="24"/>
              </w:rPr>
            </w:rPrChange>
          </w:rPr>
          <w:t>heads</w:t>
        </w:r>
      </w:ins>
      <w:ins w:id="5238" w:author="Andrea Stafford Hintz" w:date="2016-08-29T13:40:00Z">
        <w:r w:rsidR="00384B29" w:rsidRPr="009400B4">
          <w:rPr>
            <w:rFonts w:ascii="Times New Roman" w:hAnsi="Times New Roman"/>
            <w:sz w:val="24"/>
            <w:rPrChange w:id="5239" w:author="Andrea Stafford Hintz" w:date="2016-09-18T16:51:00Z">
              <w:rPr>
                <w:rFonts w:ascii="Times New Roman" w:eastAsia="Times New Roman" w:hAnsi="Times New Roman" w:cs="Times New Roman"/>
                <w:sz w:val="24"/>
                <w:szCs w:val="24"/>
              </w:rPr>
            </w:rPrChange>
          </w:rPr>
          <w:t xml:space="preserve"> </w:t>
        </w:r>
      </w:ins>
      <w:r w:rsidR="00384B29">
        <w:rPr>
          <w:rStyle w:val="CommentReference"/>
        </w:rPr>
        <w:commentReference w:id="5234"/>
      </w:r>
      <w:r w:rsidRPr="009400B4">
        <w:rPr>
          <w:rFonts w:ascii="Times New Roman" w:hAnsi="Times New Roman"/>
          <w:sz w:val="24"/>
          <w:rPrChange w:id="5240" w:author="Andrea Stafford Hintz" w:date="2016-09-18T16:51:00Z">
            <w:rPr>
              <w:rFonts w:ascii="Times New Roman" w:eastAsia="Times New Roman" w:hAnsi="Times New Roman" w:cs="Times New Roman"/>
              <w:sz w:val="24"/>
              <w:szCs w:val="24"/>
            </w:rPr>
          </w:rPrChange>
        </w:rPr>
        <w:t>bashed in easily enough</w:t>
      </w:r>
      <w:ins w:id="5241" w:author="Andrea Stafford Hintz" w:date="2016-08-29T13:37:00Z">
        <w:r w:rsidR="00384B29" w:rsidRPr="009400B4">
          <w:rPr>
            <w:rFonts w:ascii="Times New Roman" w:hAnsi="Times New Roman"/>
            <w:sz w:val="24"/>
            <w:rPrChange w:id="5242" w:author="Andrea Stafford Hintz" w:date="2016-09-18T16:51:00Z">
              <w:rPr>
                <w:rFonts w:ascii="Times New Roman" w:eastAsia="Times New Roman" w:hAnsi="Times New Roman" w:cs="Times New Roman"/>
                <w:sz w:val="24"/>
                <w:szCs w:val="24"/>
              </w:rPr>
            </w:rPrChange>
          </w:rPr>
          <w:t xml:space="preserve"> </w:t>
        </w:r>
      </w:ins>
      <w:del w:id="5243" w:author="Andrea Stafford Hintz" w:date="2016-08-29T13:37:00Z">
        <w:r w:rsidRPr="00C245FD" w:rsidDel="00384B29">
          <w:rPr>
            <w:rFonts w:ascii="Times New Roman" w:hAnsi="Times New Roman" w:cs="Times New Roman"/>
            <w:sz w:val="24"/>
            <w:szCs w:val="24"/>
          </w:rPr>
          <w:delText xml:space="preserve">, </w:delText>
        </w:r>
      </w:del>
      <w:r w:rsidRPr="009400B4">
        <w:rPr>
          <w:rFonts w:ascii="Times New Roman" w:hAnsi="Times New Roman"/>
          <w:sz w:val="24"/>
          <w:rPrChange w:id="5244" w:author="Andrea Stafford Hintz" w:date="2016-09-18T16:51:00Z">
            <w:rPr>
              <w:rFonts w:ascii="Times New Roman" w:eastAsia="Times New Roman" w:hAnsi="Times New Roman" w:cs="Times New Roman"/>
              <w:sz w:val="24"/>
              <w:szCs w:val="24"/>
            </w:rPr>
          </w:rPrChange>
        </w:rPr>
        <w:t xml:space="preserve">beneath </w:t>
      </w:r>
      <w:proofErr w:type="spellStart"/>
      <w:r w:rsidRPr="009400B4">
        <w:rPr>
          <w:rFonts w:ascii="Times New Roman" w:hAnsi="Times New Roman"/>
          <w:sz w:val="24"/>
          <w:rPrChange w:id="5245"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246" w:author="Andrea Stafford Hintz" w:date="2016-09-18T16:51:00Z">
            <w:rPr>
              <w:rFonts w:ascii="Times New Roman" w:eastAsia="Times New Roman" w:hAnsi="Times New Roman" w:cs="Times New Roman"/>
              <w:sz w:val="24"/>
              <w:szCs w:val="24"/>
            </w:rPr>
          </w:rPrChange>
        </w:rPr>
        <w:t xml:space="preserve"> baton, but the </w:t>
      </w:r>
      <w:del w:id="5247" w:author="Andrea Stafford Hintz" w:date="2016-08-29T13:43:00Z">
        <w:r w:rsidRPr="00C245FD" w:rsidDel="00A87782">
          <w:rPr>
            <w:rFonts w:ascii="Times New Roman" w:hAnsi="Times New Roman" w:cs="Times New Roman"/>
            <w:sz w:val="24"/>
            <w:szCs w:val="24"/>
          </w:rPr>
          <w:delText xml:space="preserve">rest </w:delText>
        </w:r>
      </w:del>
      <w:ins w:id="5248" w:author="Andrea Stafford Hintz" w:date="2016-08-29T13:43:00Z">
        <w:r w:rsidR="00A87782" w:rsidRPr="009400B4">
          <w:rPr>
            <w:rFonts w:ascii="Times New Roman" w:hAnsi="Times New Roman"/>
            <w:sz w:val="24"/>
            <w:rPrChange w:id="5249" w:author="Andrea Stafford Hintz" w:date="2016-09-18T16:51:00Z">
              <w:rPr>
                <w:rFonts w:ascii="Times New Roman" w:eastAsia="Times New Roman" w:hAnsi="Times New Roman" w:cs="Times New Roman"/>
                <w:sz w:val="24"/>
                <w:szCs w:val="24"/>
              </w:rPr>
            </w:rPrChange>
          </w:rPr>
          <w:t xml:space="preserve">freshly turned </w:t>
        </w:r>
      </w:ins>
      <w:r w:rsidRPr="009400B4">
        <w:rPr>
          <w:rFonts w:ascii="Times New Roman" w:hAnsi="Times New Roman"/>
          <w:sz w:val="24"/>
          <w:rPrChange w:id="5250" w:author="Andrea Stafford Hintz" w:date="2016-09-18T16:51:00Z">
            <w:rPr>
              <w:rFonts w:ascii="Times New Roman" w:eastAsia="Times New Roman" w:hAnsi="Times New Roman" w:cs="Times New Roman"/>
              <w:sz w:val="24"/>
              <w:szCs w:val="24"/>
            </w:rPr>
          </w:rPrChange>
        </w:rPr>
        <w:t>had thicker skulls. Roderick could see</w:t>
      </w:r>
      <w:del w:id="5251" w:author="Andrea Stafford Hintz" w:date="2016-08-29T13:43:00Z">
        <w:r w:rsidRPr="00C245FD" w:rsidDel="00A87782">
          <w:rPr>
            <w:rFonts w:ascii="Times New Roman" w:hAnsi="Times New Roman" w:cs="Times New Roman"/>
            <w:sz w:val="24"/>
            <w:szCs w:val="24"/>
          </w:rPr>
          <w:delText xml:space="preserve"> that </w:delText>
        </w:r>
      </w:del>
      <w:ins w:id="5252" w:author="Andrea Stafford Hintz" w:date="2016-08-29T13:43:00Z">
        <w:r w:rsidR="00A87782" w:rsidRPr="4824E08E">
          <w:rPr>
            <w:rFonts w:ascii="Times New Roman" w:eastAsia="Times New Roman" w:hAnsi="Times New Roman" w:cs="Times New Roman"/>
            <w:sz w:val="24"/>
            <w:szCs w:val="24"/>
            <w:rPrChange w:id="5253" w:author="Bryce Raffle" w:date="2016-09-06T11:42:00Z">
              <w:rPr>
                <w:rFonts w:ascii="Times New Roman" w:hAnsi="Times New Roman" w:cs="Times New Roman"/>
                <w:sz w:val="24"/>
                <w:szCs w:val="24"/>
              </w:rPr>
            </w:rPrChange>
          </w:rPr>
          <w:t xml:space="preserve"> </w:t>
        </w:r>
      </w:ins>
      <w:r w:rsidRPr="009400B4">
        <w:rPr>
          <w:rFonts w:ascii="Times New Roman" w:hAnsi="Times New Roman"/>
          <w:sz w:val="24"/>
          <w:rPrChange w:id="5254" w:author="Andrea Stafford Hintz" w:date="2016-09-18T16:51:00Z">
            <w:rPr>
              <w:rFonts w:ascii="Times New Roman" w:eastAsia="Times New Roman" w:hAnsi="Times New Roman" w:cs="Times New Roman"/>
              <w:sz w:val="24"/>
              <w:szCs w:val="24"/>
            </w:rPr>
          </w:rPrChange>
        </w:rPr>
        <w:t xml:space="preserve">Taggert was </w:t>
      </w:r>
      <w:ins w:id="5255" w:author="Andrea Stafford Hintz" w:date="2016-08-29T13:43:00Z">
        <w:r w:rsidR="00A87782" w:rsidRPr="009400B4">
          <w:rPr>
            <w:rFonts w:ascii="Times New Roman" w:hAnsi="Times New Roman"/>
            <w:sz w:val="24"/>
            <w:rPrChange w:id="5256" w:author="Andrea Stafford Hintz" w:date="2016-09-18T16:51:00Z">
              <w:rPr>
                <w:rFonts w:ascii="Times New Roman" w:eastAsia="Times New Roman" w:hAnsi="Times New Roman" w:cs="Times New Roman"/>
                <w:sz w:val="24"/>
                <w:szCs w:val="24"/>
              </w:rPr>
            </w:rPrChange>
          </w:rPr>
          <w:t xml:space="preserve">already </w:t>
        </w:r>
      </w:ins>
      <w:r w:rsidRPr="009400B4">
        <w:rPr>
          <w:rFonts w:ascii="Times New Roman" w:hAnsi="Times New Roman"/>
          <w:sz w:val="24"/>
          <w:rPrChange w:id="5257" w:author="Andrea Stafford Hintz" w:date="2016-09-18T16:51:00Z">
            <w:rPr>
              <w:rFonts w:ascii="Times New Roman" w:eastAsia="Times New Roman" w:hAnsi="Times New Roman" w:cs="Times New Roman"/>
              <w:sz w:val="24"/>
              <w:szCs w:val="24"/>
            </w:rPr>
          </w:rPrChange>
        </w:rPr>
        <w:t>exhausted</w:t>
      </w:r>
      <w:del w:id="5258" w:author="Andrea Stafford Hintz" w:date="2016-08-29T13:43:00Z">
        <w:r w:rsidRPr="00C245FD" w:rsidDel="00A87782">
          <w:rPr>
            <w:rFonts w:ascii="Times New Roman" w:hAnsi="Times New Roman" w:cs="Times New Roman"/>
            <w:sz w:val="24"/>
            <w:szCs w:val="24"/>
          </w:rPr>
          <w:delText xml:space="preserve"> already</w:delText>
        </w:r>
      </w:del>
      <w:r w:rsidRPr="009400B4">
        <w:rPr>
          <w:rFonts w:ascii="Times New Roman" w:hAnsi="Times New Roman"/>
          <w:sz w:val="24"/>
          <w:rPrChange w:id="5259" w:author="Andrea Stafford Hintz" w:date="2016-09-18T16:51:00Z">
            <w:rPr>
              <w:rFonts w:ascii="Times New Roman" w:eastAsia="Times New Roman" w:hAnsi="Times New Roman" w:cs="Times New Roman"/>
              <w:sz w:val="24"/>
              <w:szCs w:val="24"/>
            </w:rPr>
          </w:rPrChange>
        </w:rPr>
        <w:t xml:space="preserve">. His officers, having likewise expunged their limited supply of munitions had taken up </w:t>
      </w:r>
      <w:proofErr w:type="spellStart"/>
      <w:r w:rsidRPr="009400B4">
        <w:rPr>
          <w:rFonts w:ascii="Times New Roman" w:hAnsi="Times New Roman"/>
          <w:sz w:val="24"/>
          <w:rPrChange w:id="5260"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261" w:author="Andrea Stafford Hintz" w:date="2016-09-18T16:51:00Z">
            <w:rPr>
              <w:rFonts w:ascii="Times New Roman" w:eastAsia="Times New Roman" w:hAnsi="Times New Roman" w:cs="Times New Roman"/>
              <w:sz w:val="24"/>
              <w:szCs w:val="24"/>
            </w:rPr>
          </w:rPrChange>
        </w:rPr>
        <w:t xml:space="preserve"> strategy, battering the undead with their batons. Roderick wished for a baton himself. He found a small letter opener among the contents of Connor’s desk drawers; it was all he had to defend himself with.</w:t>
      </w:r>
    </w:p>
    <w:p w14:paraId="13DA2A17" w14:textId="75B0BE3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62" w:author="Andrea Stafford Hintz" w:date="2016-09-18T16:51:00Z">
            <w:rPr>
              <w:rFonts w:ascii="Times New Roman" w:eastAsia="Times New Roman" w:hAnsi="Times New Roman" w:cs="Times New Roman"/>
              <w:sz w:val="24"/>
              <w:szCs w:val="24"/>
            </w:rPr>
          </w:rPrChange>
        </w:rPr>
        <w:t>Some of the dead were on their hands and knees, crawling their way forward. These</w:t>
      </w:r>
      <w:del w:id="5263" w:author="Andrea Stafford Hintz" w:date="2016-08-29T13:44:00Z">
        <w:r w:rsidRPr="00C245FD" w:rsidDel="00A87782">
          <w:rPr>
            <w:rFonts w:ascii="Times New Roman" w:hAnsi="Times New Roman" w:cs="Times New Roman"/>
            <w:sz w:val="24"/>
            <w:szCs w:val="24"/>
          </w:rPr>
          <w:delText>,</w:delText>
        </w:r>
      </w:del>
      <w:r w:rsidRPr="009400B4">
        <w:rPr>
          <w:rFonts w:ascii="Times New Roman" w:hAnsi="Times New Roman"/>
          <w:sz w:val="24"/>
          <w:rPrChange w:id="5264" w:author="Andrea Stafford Hintz" w:date="2016-09-18T16:51:00Z">
            <w:rPr>
              <w:rFonts w:ascii="Times New Roman" w:eastAsia="Times New Roman" w:hAnsi="Times New Roman" w:cs="Times New Roman"/>
              <w:sz w:val="24"/>
              <w:szCs w:val="24"/>
            </w:rPr>
          </w:rPrChange>
        </w:rPr>
        <w:t xml:space="preserve"> Roderick dealt with himself, jamming the letter opener into their brittle skulls, or stomping on their heads with his bare feet. Their heads caved in beneath his feet as easily as </w:t>
      </w:r>
      <w:proofErr w:type="spellStart"/>
      <w:ins w:id="5265" w:author="Andrea Stafford Hintz" w:date="2016-09-18T16:51:00Z">
        <w:r w:rsidR="00A22D6C" w:rsidRPr="009400B4">
          <w:rPr>
            <w:rFonts w:ascii="Times New Roman" w:eastAsia="Times New Roman" w:hAnsi="Times New Roman" w:cs="Times New Roman"/>
            <w:sz w:val="24"/>
            <w:szCs w:val="24"/>
          </w:rPr>
          <w:t>squashed</w:t>
        </w:r>
      </w:ins>
      <w:del w:id="5266" w:author="Andrea Stafford Hintz" w:date="2016-09-18T16:51:00Z">
        <w:r w:rsidRPr="4824E08E">
          <w:rPr>
            <w:rFonts w:ascii="Times New Roman" w:eastAsia="Times New Roman" w:hAnsi="Times New Roman" w:cs="Times New Roman"/>
            <w:sz w:val="24"/>
            <w:szCs w:val="24"/>
            <w:rPrChange w:id="5267" w:author="Bryce Raffle" w:date="2016-09-06T11:42:00Z">
              <w:rPr>
                <w:rFonts w:ascii="Times New Roman" w:hAnsi="Times New Roman" w:cs="Times New Roman"/>
                <w:sz w:val="24"/>
                <w:szCs w:val="24"/>
              </w:rPr>
            </w:rPrChange>
          </w:rPr>
          <w:delText>squash</w:delText>
        </w:r>
      </w:del>
      <w:ins w:id="5268" w:author="Andrea Stafford Hintz" w:date="2016-08-29T13:44:00Z">
        <w:r w:rsidR="00A87782" w:rsidRPr="4824E08E">
          <w:rPr>
            <w:rFonts w:ascii="Times New Roman" w:eastAsia="Times New Roman" w:hAnsi="Times New Roman" w:cs="Times New Roman"/>
            <w:sz w:val="24"/>
            <w:szCs w:val="24"/>
            <w:rPrChange w:id="5269" w:author="Bryce Raffle" w:date="2016-09-06T11:42:00Z">
              <w:rPr>
                <w:rFonts w:ascii="Times New Roman" w:hAnsi="Times New Roman" w:cs="Times New Roman"/>
                <w:sz w:val="24"/>
                <w:szCs w:val="24"/>
              </w:rPr>
            </w:rPrChange>
          </w:rPr>
          <w:t>ed</w:t>
        </w:r>
      </w:ins>
      <w:proofErr w:type="spellEnd"/>
      <w:del w:id="5270" w:author="Andrea Stafford Hintz" w:date="2016-08-29T13:44:00Z">
        <w:r w:rsidRPr="00C245FD" w:rsidDel="00A87782">
          <w:rPr>
            <w:rFonts w:ascii="Times New Roman" w:hAnsi="Times New Roman" w:cs="Times New Roman"/>
            <w:sz w:val="24"/>
            <w:szCs w:val="24"/>
          </w:rPr>
          <w:delText>ing</w:delText>
        </w:r>
      </w:del>
      <w:r w:rsidRPr="009400B4">
        <w:rPr>
          <w:rFonts w:ascii="Times New Roman" w:hAnsi="Times New Roman"/>
          <w:sz w:val="24"/>
          <w:rPrChange w:id="5271" w:author="Andrea Stafford Hintz" w:date="2016-09-18T16:51:00Z">
            <w:rPr>
              <w:rFonts w:ascii="Times New Roman" w:eastAsia="Times New Roman" w:hAnsi="Times New Roman" w:cs="Times New Roman"/>
              <w:sz w:val="24"/>
              <w:szCs w:val="24"/>
            </w:rPr>
          </w:rPrChange>
        </w:rPr>
        <w:t xml:space="preserve"> insects. He felt bile rise up in his throat, but he swallowed it and returned to his gruesome work. Thick blood spilled from the zombies, dark and rotten. Roderick’s feet were drenched in the vilest gore, </w:t>
      </w:r>
      <w:r w:rsidRPr="009400B4">
        <w:rPr>
          <w:rFonts w:ascii="Times New Roman" w:hAnsi="Times New Roman"/>
          <w:sz w:val="24"/>
          <w:rPrChange w:id="5272" w:author="Andrea Stafford Hintz" w:date="2016-09-18T16:51:00Z">
            <w:rPr>
              <w:rFonts w:ascii="Times New Roman" w:eastAsia="Times New Roman" w:hAnsi="Times New Roman" w:cs="Times New Roman"/>
              <w:sz w:val="24"/>
              <w:szCs w:val="24"/>
            </w:rPr>
          </w:rPrChange>
        </w:rPr>
        <w:lastRenderedPageBreak/>
        <w:t xml:space="preserve">and he </w:t>
      </w:r>
      <w:del w:id="5273" w:author="Andrea Stafford Hintz" w:date="2016-08-29T13:45:00Z">
        <w:r w:rsidRPr="00C245FD" w:rsidDel="00A87782">
          <w:rPr>
            <w:rFonts w:ascii="Times New Roman" w:hAnsi="Times New Roman" w:cs="Times New Roman"/>
            <w:sz w:val="24"/>
            <w:szCs w:val="24"/>
          </w:rPr>
          <w:delText xml:space="preserve">worried </w:delText>
        </w:r>
      </w:del>
      <w:ins w:id="5274" w:author="Andrea Stafford Hintz" w:date="2016-08-29T13:45:00Z">
        <w:r w:rsidR="00A87782" w:rsidRPr="009400B4">
          <w:rPr>
            <w:rFonts w:ascii="Times New Roman" w:hAnsi="Times New Roman"/>
            <w:sz w:val="24"/>
            <w:rPrChange w:id="5275" w:author="Andrea Stafford Hintz" w:date="2016-09-18T16:51:00Z">
              <w:rPr>
                <w:rFonts w:ascii="Times New Roman" w:eastAsia="Times New Roman" w:hAnsi="Times New Roman" w:cs="Times New Roman"/>
                <w:sz w:val="24"/>
                <w:szCs w:val="24"/>
              </w:rPr>
            </w:rPrChange>
          </w:rPr>
          <w:t xml:space="preserve">thought </w:t>
        </w:r>
      </w:ins>
      <w:proofErr w:type="spellStart"/>
      <w:ins w:id="5276" w:author="Andrea Stafford Hintz" w:date="2016-09-18T16:51:00Z">
        <w:r w:rsidR="00A22D6C" w:rsidRPr="009400B4">
          <w:rPr>
            <w:rFonts w:ascii="Times New Roman" w:eastAsia="Times New Roman" w:hAnsi="Times New Roman" w:cs="Times New Roman"/>
            <w:sz w:val="24"/>
            <w:szCs w:val="24"/>
          </w:rPr>
          <w:t>he</w:t>
        </w:r>
      </w:ins>
      <w:del w:id="5277" w:author="Andrea Stafford Hintz" w:date="2016-08-29T13:45:00Z">
        <w:r w:rsidRPr="00C245FD" w:rsidDel="00A87782">
          <w:rPr>
            <w:rFonts w:ascii="Times New Roman" w:hAnsi="Times New Roman" w:cs="Times New Roman"/>
            <w:sz w:val="24"/>
            <w:szCs w:val="24"/>
          </w:rPr>
          <w:delText>there might</w:delText>
        </w:r>
      </w:del>
      <w:ins w:id="5278" w:author="Andrea Stafford Hintz" w:date="2016-08-29T13:45:00Z">
        <w:r w:rsidR="00A87782" w:rsidRPr="4824E08E">
          <w:rPr>
            <w:rFonts w:ascii="Times New Roman" w:eastAsia="Times New Roman" w:hAnsi="Times New Roman" w:cs="Times New Roman"/>
            <w:sz w:val="24"/>
            <w:szCs w:val="24"/>
            <w:rPrChange w:id="5279" w:author="Bryce Raffle" w:date="2016-09-06T11:42:00Z">
              <w:rPr>
                <w:rFonts w:ascii="Times New Roman" w:hAnsi="Times New Roman" w:cs="Times New Roman"/>
                <w:sz w:val="24"/>
                <w:szCs w:val="24"/>
              </w:rPr>
            </w:rPrChange>
          </w:rPr>
          <w:t>he</w:t>
        </w:r>
        <w:proofErr w:type="spellEnd"/>
        <w:r w:rsidR="00A87782" w:rsidRPr="009400B4">
          <w:rPr>
            <w:rFonts w:ascii="Times New Roman" w:hAnsi="Times New Roman"/>
            <w:sz w:val="24"/>
            <w:rPrChange w:id="5280" w:author="Andrea Stafford Hintz" w:date="2016-09-18T16:51:00Z">
              <w:rPr>
                <w:rFonts w:ascii="Times New Roman" w:eastAsia="Times New Roman" w:hAnsi="Times New Roman" w:cs="Times New Roman"/>
                <w:sz w:val="24"/>
                <w:szCs w:val="24"/>
              </w:rPr>
            </w:rPrChange>
          </w:rPr>
          <w:t xml:space="preserve"> felt</w:t>
        </w:r>
      </w:ins>
      <w:del w:id="5281" w:author="Andrea Stafford Hintz" w:date="2016-08-29T13:45:00Z">
        <w:r w:rsidRPr="00C245FD" w:rsidDel="00A87782">
          <w:rPr>
            <w:rFonts w:ascii="Times New Roman" w:hAnsi="Times New Roman" w:cs="Times New Roman"/>
            <w:sz w:val="24"/>
            <w:szCs w:val="24"/>
          </w:rPr>
          <w:delText xml:space="preserve"> be </w:delText>
        </w:r>
      </w:del>
      <w:ins w:id="5282" w:author="Andrea Stafford Hintz" w:date="2016-08-29T13:45:00Z">
        <w:r w:rsidR="00A87782" w:rsidRPr="4824E08E">
          <w:rPr>
            <w:rFonts w:ascii="Times New Roman" w:eastAsia="Times New Roman" w:hAnsi="Times New Roman" w:cs="Times New Roman"/>
            <w:sz w:val="24"/>
            <w:szCs w:val="24"/>
            <w:rPrChange w:id="5283" w:author="Bryce Raffle" w:date="2016-09-06T11:42:00Z">
              <w:rPr>
                <w:rFonts w:ascii="Times New Roman" w:hAnsi="Times New Roman" w:cs="Times New Roman"/>
                <w:sz w:val="24"/>
                <w:szCs w:val="24"/>
              </w:rPr>
            </w:rPrChange>
          </w:rPr>
          <w:t xml:space="preserve"> </w:t>
        </w:r>
      </w:ins>
      <w:r w:rsidRPr="009400B4">
        <w:rPr>
          <w:rFonts w:ascii="Times New Roman" w:hAnsi="Times New Roman"/>
          <w:sz w:val="24"/>
          <w:rPrChange w:id="5284" w:author="Andrea Stafford Hintz" w:date="2016-09-18T16:51:00Z">
            <w:rPr>
              <w:rFonts w:ascii="Times New Roman" w:eastAsia="Times New Roman" w:hAnsi="Times New Roman" w:cs="Times New Roman"/>
              <w:sz w:val="24"/>
              <w:szCs w:val="24"/>
            </w:rPr>
          </w:rPrChange>
        </w:rPr>
        <w:t>shards of bone cutting into his skin. He worried this affliction could be passed on through the blood.</w:t>
      </w:r>
    </w:p>
    <w:p w14:paraId="338D61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85" w:author="Andrea Stafford Hintz" w:date="2016-09-18T16:51:00Z">
            <w:rPr>
              <w:rFonts w:ascii="Times New Roman" w:eastAsia="Times New Roman" w:hAnsi="Times New Roman" w:cs="Times New Roman"/>
              <w:sz w:val="24"/>
              <w:szCs w:val="24"/>
            </w:rPr>
          </w:rPrChange>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51E0D3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86" w:author="Andrea Stafford Hintz" w:date="2016-09-18T16:51:00Z">
            <w:rPr>
              <w:rFonts w:ascii="Times New Roman" w:eastAsia="Times New Roman" w:hAnsi="Times New Roman" w:cs="Times New Roman"/>
              <w:sz w:val="24"/>
              <w:szCs w:val="24"/>
            </w:rPr>
          </w:rPrChange>
        </w:rPr>
        <w:t>Roderick didn’t know what the dead wanted. Would they eat his flesh, or simply kill him and move on to the next victim? One thing was clear, though; they were intent on hurting him. They wanted to sink their fingernails into his skin or to tear open his throat with their teeth. They lunged at him with their mouths open, swatted at him with their hands, and there was hunger in their otherwise dull eyes.</w:t>
      </w:r>
    </w:p>
    <w:p w14:paraId="390D2B68" w14:textId="3D26F59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87" w:author="Andrea Stafford Hintz" w:date="2016-09-18T16:51:00Z">
            <w:rPr>
              <w:rFonts w:ascii="Times New Roman" w:eastAsia="Times New Roman" w:hAnsi="Times New Roman" w:cs="Times New Roman"/>
              <w:sz w:val="24"/>
              <w:szCs w:val="24"/>
            </w:rPr>
          </w:rPrChange>
        </w:rPr>
        <w:t>Finally, a</w:t>
      </w:r>
      <w:ins w:id="5288" w:author="Andrea Stafford Hintz" w:date="2016-08-27T14:21:00Z">
        <w:r w:rsidR="00085614" w:rsidRPr="009400B4">
          <w:rPr>
            <w:rFonts w:ascii="Times New Roman" w:hAnsi="Times New Roman"/>
            <w:sz w:val="24"/>
            <w:rPrChange w:id="5289" w:author="Andrea Stafford Hintz" w:date="2016-09-18T16:51:00Z">
              <w:rPr>
                <w:rFonts w:ascii="Times New Roman" w:eastAsia="Times New Roman" w:hAnsi="Times New Roman" w:cs="Times New Roman"/>
                <w:sz w:val="24"/>
                <w:szCs w:val="24"/>
              </w:rPr>
            </w:rPrChange>
          </w:rPr>
          <w:t>n</w:t>
        </w:r>
      </w:ins>
      <w:r w:rsidRPr="009400B4">
        <w:rPr>
          <w:rFonts w:ascii="Times New Roman" w:hAnsi="Times New Roman"/>
          <w:sz w:val="24"/>
          <w:rPrChange w:id="5290" w:author="Andrea Stafford Hintz" w:date="2016-09-18T16:51:00Z">
            <w:rPr>
              <w:rFonts w:ascii="Times New Roman" w:eastAsia="Times New Roman" w:hAnsi="Times New Roman" w:cs="Times New Roman"/>
              <w:sz w:val="24"/>
              <w:szCs w:val="24"/>
            </w:rPr>
          </w:rPrChange>
        </w:rPr>
        <w:t xml:space="preserve">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14:paraId="494709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1" w:author="Andrea Stafford Hintz" w:date="2016-09-18T16:51:00Z">
            <w:rPr>
              <w:rFonts w:ascii="Times New Roman" w:eastAsia="Times New Roman" w:hAnsi="Times New Roman" w:cs="Times New Roman"/>
              <w:sz w:val="24"/>
              <w:szCs w:val="24"/>
            </w:rPr>
          </w:rPrChange>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454544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2" w:author="Andrea Stafford Hintz" w:date="2016-09-18T16:51:00Z">
            <w:rPr>
              <w:rFonts w:ascii="Times New Roman" w:eastAsia="Times New Roman" w:hAnsi="Times New Roman" w:cs="Times New Roman"/>
              <w:sz w:val="24"/>
              <w:szCs w:val="24"/>
            </w:rPr>
          </w:rPrChange>
        </w:rPr>
        <w:t>Roderick watched, distracted by the horrific scene, as the dead bloodied their lips and pulled lengths of the man’s intestines from his body.</w:t>
      </w:r>
    </w:p>
    <w:p w14:paraId="0D574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3" w:author="Andrea Stafford Hintz" w:date="2016-09-18T16:51:00Z">
            <w:rPr>
              <w:rFonts w:ascii="Times New Roman" w:eastAsia="Times New Roman" w:hAnsi="Times New Roman" w:cs="Times New Roman"/>
              <w:sz w:val="24"/>
              <w:szCs w:val="24"/>
            </w:rPr>
          </w:rPrChange>
        </w:rPr>
        <w:t xml:space="preserve">Silently, he grabbed </w:t>
      </w:r>
      <w:proofErr w:type="spellStart"/>
      <w:r w:rsidRPr="009400B4">
        <w:rPr>
          <w:rFonts w:ascii="Times New Roman" w:hAnsi="Times New Roman"/>
          <w:sz w:val="24"/>
          <w:rPrChange w:id="5294"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295" w:author="Andrea Stafford Hintz" w:date="2016-09-18T16:51:00Z">
            <w:rPr>
              <w:rFonts w:ascii="Times New Roman" w:eastAsia="Times New Roman" w:hAnsi="Times New Roman" w:cs="Times New Roman"/>
              <w:sz w:val="24"/>
              <w:szCs w:val="24"/>
            </w:rPr>
          </w:rPrChange>
        </w:rPr>
        <w:t xml:space="preserve"> arm, dragging him away from the scene. Like Roderick, the man had fallen into silence and inaction. At first, he resisted Roderick’s attempt to drag him away. He was fixed on the scene. At last, he turned to Roderick, and with wide eyes, nodded.</w:t>
      </w:r>
    </w:p>
    <w:p w14:paraId="68C46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6" w:author="Andrea Stafford Hintz" w:date="2016-09-18T16:51:00Z">
            <w:rPr>
              <w:rFonts w:ascii="Times New Roman" w:eastAsia="Times New Roman" w:hAnsi="Times New Roman" w:cs="Times New Roman"/>
              <w:sz w:val="24"/>
              <w:szCs w:val="24"/>
            </w:rPr>
          </w:rPrChange>
        </w:rPr>
        <w:lastRenderedPageBreak/>
        <w:t>Taggert turned to the other remaining policeman, and called to him, his voice barely a whisper.</w:t>
      </w:r>
    </w:p>
    <w:p w14:paraId="52E002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7" w:author="Andrea Stafford Hintz" w:date="2016-09-18T16:51:00Z">
            <w:rPr>
              <w:rFonts w:ascii="Times New Roman" w:eastAsia="Times New Roman" w:hAnsi="Times New Roman" w:cs="Times New Roman"/>
              <w:sz w:val="24"/>
              <w:szCs w:val="24"/>
            </w:rPr>
          </w:rPrChange>
        </w:rPr>
        <w:t>“Hargrave!” he called. The man didn’t answer. “Richard!”</w:t>
      </w:r>
    </w:p>
    <w:p w14:paraId="76C97C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8" w:author="Andrea Stafford Hintz" w:date="2016-09-18T16:51:00Z">
            <w:rPr>
              <w:rFonts w:ascii="Times New Roman" w:eastAsia="Times New Roman" w:hAnsi="Times New Roman" w:cs="Times New Roman"/>
              <w:sz w:val="24"/>
              <w:szCs w:val="24"/>
            </w:rPr>
          </w:rPrChange>
        </w:rPr>
        <w:t>At last, Hargrave turned away from the scene, horror written across his face, tears streaming down his cheeks.</w:t>
      </w:r>
    </w:p>
    <w:p w14:paraId="2ABC9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299" w:author="Andrea Stafford Hintz" w:date="2016-09-18T16:51:00Z">
            <w:rPr>
              <w:rFonts w:ascii="Times New Roman" w:eastAsia="Times New Roman" w:hAnsi="Times New Roman" w:cs="Times New Roman"/>
              <w:sz w:val="24"/>
              <w:szCs w:val="24"/>
            </w:rPr>
          </w:rPrChange>
        </w:rPr>
        <w:t>“We have got to go,” Taggert told him.</w:t>
      </w:r>
    </w:p>
    <w:p w14:paraId="209D82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0" w:author="Andrea Stafford Hintz" w:date="2016-09-18T16:51:00Z">
            <w:rPr>
              <w:rFonts w:ascii="Times New Roman" w:eastAsia="Times New Roman" w:hAnsi="Times New Roman" w:cs="Times New Roman"/>
              <w:sz w:val="24"/>
              <w:szCs w:val="24"/>
            </w:rPr>
          </w:rPrChange>
        </w:rPr>
        <w:t>Hargrave hesitated.</w:t>
      </w:r>
    </w:p>
    <w:p w14:paraId="55ADF4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1" w:author="Andrea Stafford Hintz" w:date="2016-09-18T16:51:00Z">
            <w:rPr>
              <w:rFonts w:ascii="Times New Roman" w:eastAsia="Times New Roman" w:hAnsi="Times New Roman" w:cs="Times New Roman"/>
              <w:sz w:val="24"/>
              <w:szCs w:val="24"/>
            </w:rPr>
          </w:rPrChange>
        </w:rPr>
        <w:t>“Now, Hargrave! Taggert hissed.</w:t>
      </w:r>
    </w:p>
    <w:p w14:paraId="0D77F9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2" w:author="Andrea Stafford Hintz" w:date="2016-09-18T16:51:00Z">
            <w:rPr>
              <w:rFonts w:ascii="Times New Roman" w:eastAsia="Times New Roman" w:hAnsi="Times New Roman" w:cs="Times New Roman"/>
              <w:sz w:val="24"/>
              <w:szCs w:val="24"/>
            </w:rPr>
          </w:rPrChange>
        </w:rPr>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weren’t even there.</w:t>
      </w:r>
    </w:p>
    <w:p w14:paraId="4EB9E2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3" w:author="Andrea Stafford Hintz" w:date="2016-09-18T16:51:00Z">
            <w:rPr>
              <w:rFonts w:ascii="Times New Roman" w:eastAsia="Times New Roman" w:hAnsi="Times New Roman" w:cs="Times New Roman"/>
              <w:sz w:val="24"/>
              <w:szCs w:val="24"/>
            </w:rPr>
          </w:rPrChange>
        </w:rPr>
        <w:t>Finally, when the dead were no longer crawling through the doorway in droves, they left the room, careful not to make a sound lest they distract the dead from their feast.</w:t>
      </w:r>
    </w:p>
    <w:p w14:paraId="4C400B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4" w:author="Andrea Stafford Hintz" w:date="2016-09-18T16:51:00Z">
            <w:rPr>
              <w:rFonts w:ascii="Times New Roman" w:eastAsia="Times New Roman" w:hAnsi="Times New Roman" w:cs="Times New Roman"/>
              <w:sz w:val="24"/>
              <w:szCs w:val="24"/>
            </w:rPr>
          </w:rPrChange>
        </w:rPr>
        <w:t xml:space="preserve">They encountered a few stragglers on their way out, but dealt with them with their </w:t>
      </w:r>
      <w:proofErr w:type="spellStart"/>
      <w:r w:rsidRPr="009400B4">
        <w:rPr>
          <w:rFonts w:ascii="Times New Roman" w:hAnsi="Times New Roman"/>
          <w:sz w:val="24"/>
          <w:rPrChange w:id="5305" w:author="Andrea Stafford Hintz" w:date="2016-09-18T16:51:00Z">
            <w:rPr>
              <w:rFonts w:ascii="Times New Roman" w:eastAsia="Times New Roman" w:hAnsi="Times New Roman" w:cs="Times New Roman"/>
              <w:sz w:val="24"/>
              <w:szCs w:val="24"/>
            </w:rPr>
          </w:rPrChange>
        </w:rPr>
        <w:t>billy</w:t>
      </w:r>
      <w:proofErr w:type="spellEnd"/>
      <w:r w:rsidRPr="009400B4">
        <w:rPr>
          <w:rFonts w:ascii="Times New Roman" w:hAnsi="Times New Roman"/>
          <w:sz w:val="24"/>
          <w:rPrChange w:id="5306" w:author="Andrea Stafford Hintz" w:date="2016-09-18T16:51:00Z">
            <w:rPr>
              <w:rFonts w:ascii="Times New Roman" w:eastAsia="Times New Roman" w:hAnsi="Times New Roman" w:cs="Times New Roman"/>
              <w:sz w:val="24"/>
              <w:szCs w:val="24"/>
            </w:rPr>
          </w:rPrChange>
        </w:rPr>
        <w:t xml:space="preserve"> clubs. When they eventually stepped outside into Connor’s garden, Roderick had never breathed a fresher breath of air in London in all his life. It was short-lived.</w:t>
      </w:r>
    </w:p>
    <w:p w14:paraId="4FF7A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7" w:author="Andrea Stafford Hintz" w:date="2016-09-18T16:51:00Z">
            <w:rPr>
              <w:rFonts w:ascii="Times New Roman" w:eastAsia="Times New Roman" w:hAnsi="Times New Roman" w:cs="Times New Roman"/>
              <w:sz w:val="24"/>
              <w:szCs w:val="24"/>
            </w:rPr>
          </w:rPrChange>
        </w:rPr>
        <w:t>“Roderick, there are more of them out here!” Taggert cried.</w:t>
      </w:r>
    </w:p>
    <w:p w14:paraId="6BBD8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8" w:author="Andrea Stafford Hintz" w:date="2016-09-18T16:51:00Z">
            <w:rPr>
              <w:rFonts w:ascii="Times New Roman" w:eastAsia="Times New Roman" w:hAnsi="Times New Roman" w:cs="Times New Roman"/>
              <w:sz w:val="24"/>
              <w:szCs w:val="24"/>
            </w:rPr>
          </w:rPrChange>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61A7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09" w:author="Andrea Stafford Hintz" w:date="2016-09-18T16:51:00Z">
            <w:rPr>
              <w:rFonts w:ascii="Times New Roman" w:eastAsia="Times New Roman" w:hAnsi="Times New Roman" w:cs="Times New Roman"/>
              <w:sz w:val="24"/>
              <w:szCs w:val="24"/>
            </w:rPr>
          </w:rPrChange>
        </w:rPr>
        <w:lastRenderedPageBreak/>
        <w:t>“They must have gotten out of the house,” said Taggert.</w:t>
      </w:r>
    </w:p>
    <w:p w14:paraId="027611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10" w:author="Andrea Stafford Hintz" w:date="2016-09-18T16:51:00Z">
            <w:rPr>
              <w:rFonts w:ascii="Times New Roman" w:eastAsia="Times New Roman" w:hAnsi="Times New Roman" w:cs="Times New Roman"/>
              <w:sz w:val="24"/>
              <w:szCs w:val="24"/>
            </w:rPr>
          </w:rPrChange>
        </w:rPr>
        <w:t>Roderick shook his head.</w:t>
      </w:r>
    </w:p>
    <w:p w14:paraId="0695A2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11" w:author="Andrea Stafford Hintz" w:date="2016-09-18T16:51:00Z">
            <w:rPr>
              <w:rFonts w:ascii="Times New Roman" w:eastAsia="Times New Roman" w:hAnsi="Times New Roman" w:cs="Times New Roman"/>
              <w:sz w:val="24"/>
              <w:szCs w:val="24"/>
            </w:rPr>
          </w:rPrChange>
        </w:rPr>
        <w:t>“Look,” he said, “Over there.”</w:t>
      </w:r>
    </w:p>
    <w:p w14:paraId="359203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12" w:author="Andrea Stafford Hintz" w:date="2016-09-18T16:51:00Z">
            <w:rPr>
              <w:rFonts w:ascii="Times New Roman" w:eastAsia="Times New Roman" w:hAnsi="Times New Roman" w:cs="Times New Roman"/>
              <w:sz w:val="24"/>
              <w:szCs w:val="24"/>
            </w:rPr>
          </w:rPrChange>
        </w:rPr>
        <w:t>Roderick was looking at one of the zombies: a child, poor, dirty, his feet bare, his clothing ragged and spattered with blood. Even as Roderick stared at the zombie child in horror, he grasped what it meant.</w:t>
      </w:r>
    </w:p>
    <w:p w14:paraId="3D8A51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13" w:author="Andrea Stafford Hintz" w:date="2016-09-18T16:51:00Z">
            <w:rPr>
              <w:rFonts w:ascii="Times New Roman" w:eastAsia="Times New Roman" w:hAnsi="Times New Roman" w:cs="Times New Roman"/>
              <w:sz w:val="24"/>
              <w:szCs w:val="24"/>
            </w:rPr>
          </w:rPrChange>
        </w:rPr>
        <w:t>“This boy wasn’t at Lord Connor’s ball. He couldn’t have been,” he hissed to Taggert. “This incident was not confined to the masquerade.”</w:t>
      </w:r>
    </w:p>
    <w:p w14:paraId="7E5F373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314" w:author="Andrea Stafford Hintz" w:date="2016-09-18T16:51:00Z">
            <w:rPr>
              <w:rFonts w:ascii="Times New Roman" w:eastAsia="Times New Roman" w:hAnsi="Times New Roman" w:cs="Times New Roman"/>
              <w:sz w:val="24"/>
              <w:szCs w:val="24"/>
            </w:rPr>
          </w:rPrChange>
        </w:rPr>
        <w:t>#</w:t>
      </w:r>
    </w:p>
    <w:p w14:paraId="25D542AC" w14:textId="3FC91CDC"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315" w:name="Scene_25"/>
      <w:r w:rsidRPr="009400B4">
        <w:rPr>
          <w:rFonts w:ascii="Times New Roman" w:hAnsi="Times New Roman"/>
          <w:sz w:val="24"/>
          <w:rPrChange w:id="5316" w:author="Andrea Stafford Hintz" w:date="2016-09-18T16:51:00Z">
            <w:rPr>
              <w:rFonts w:ascii="Times New Roman" w:eastAsia="Times New Roman" w:hAnsi="Times New Roman" w:cs="Times New Roman"/>
              <w:sz w:val="24"/>
              <w:szCs w:val="24"/>
            </w:rPr>
          </w:rPrChange>
        </w:rPr>
        <w:t>In</w:t>
      </w:r>
      <w:bookmarkEnd w:id="5315"/>
      <w:r w:rsidRPr="009400B4">
        <w:rPr>
          <w:rFonts w:ascii="Times New Roman" w:hAnsi="Times New Roman"/>
          <w:sz w:val="24"/>
          <w:rPrChange w:id="5317" w:author="Andrea Stafford Hintz" w:date="2016-09-18T16:51:00Z">
            <w:rPr>
              <w:rFonts w:ascii="Times New Roman" w:eastAsia="Times New Roman" w:hAnsi="Times New Roman" w:cs="Times New Roman"/>
              <w:sz w:val="24"/>
              <w:szCs w:val="24"/>
            </w:rPr>
          </w:rPrChange>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This was </w:t>
      </w:r>
      <w:proofErr w:type="spellStart"/>
      <w:r w:rsidRPr="009400B4">
        <w:rPr>
          <w:rFonts w:ascii="Times New Roman" w:hAnsi="Times New Roman"/>
          <w:sz w:val="24"/>
          <w:rPrChange w:id="5318" w:author="Andrea Stafford Hintz" w:date="2016-09-18T16:51:00Z">
            <w:rPr>
              <w:rFonts w:ascii="Times New Roman" w:eastAsia="Times New Roman" w:hAnsi="Times New Roman" w:cs="Times New Roman"/>
              <w:sz w:val="24"/>
              <w:szCs w:val="24"/>
            </w:rPr>
          </w:rPrChange>
        </w:rPr>
        <w:t>the</w:t>
      </w:r>
      <w:del w:id="5319" w:author="Andrea Stafford Hintz" w:date="2016-09-02T11:50:00Z">
        <w:r w:rsidRPr="00C245FD" w:rsidDel="0060609D">
          <w:rPr>
            <w:rFonts w:ascii="Times New Roman" w:hAnsi="Times New Roman" w:cs="Times New Roman"/>
            <w:sz w:val="24"/>
            <w:szCs w:val="24"/>
          </w:rPr>
          <w:delText xml:space="preserve"> </w:delText>
        </w:r>
      </w:del>
      <w:del w:id="5320" w:author="Andrea Stafford Hintz" w:date="2016-09-02T11:49:00Z">
        <w:r w:rsidRPr="00C245FD" w:rsidDel="0060609D">
          <w:rPr>
            <w:rFonts w:ascii="Times New Roman" w:hAnsi="Times New Roman" w:cs="Times New Roman"/>
            <w:sz w:val="24"/>
            <w:szCs w:val="24"/>
          </w:rPr>
          <w:delText>famous</w:delText>
        </w:r>
      </w:del>
      <w:del w:id="5321" w:author="Andrea Stafford Hintz" w:date="2016-09-18T16:51:00Z">
        <w:r w:rsidRPr="4BE3C732">
          <w:rPr>
            <w:rFonts w:ascii="Times New Roman" w:eastAsia="Times New Roman" w:hAnsi="Times New Roman" w:cs="Times New Roman"/>
            <w:sz w:val="24"/>
            <w:szCs w:val="24"/>
            <w:rPrChange w:id="5322" w:author="Bryce Raffle" w:date="2016-09-06T11:42:00Z">
              <w:rPr>
                <w:rFonts w:ascii="Times New Roman" w:hAnsi="Times New Roman" w:cs="Times New Roman"/>
                <w:sz w:val="24"/>
                <w:szCs w:val="24"/>
              </w:rPr>
            </w:rPrChange>
          </w:rPr>
          <w:delText xml:space="preserve"> </w:delText>
        </w:r>
      </w:del>
      <w:commentRangeStart w:id="5323"/>
      <w:del w:id="5324" w:author="Andrea Stafford Hintz" w:date="2016-09-02T11:50:00Z">
        <w:r w:rsidRPr="00C245FD" w:rsidDel="0060609D">
          <w:rPr>
            <w:rFonts w:ascii="Times New Roman" w:hAnsi="Times New Roman" w:cs="Times New Roman"/>
            <w:sz w:val="24"/>
            <w:szCs w:val="24"/>
          </w:rPr>
          <w:delText xml:space="preserve">London </w:delText>
        </w:r>
      </w:del>
      <w:r w:rsidRPr="009400B4">
        <w:rPr>
          <w:rFonts w:ascii="Times New Roman" w:hAnsi="Times New Roman"/>
          <w:sz w:val="24"/>
          <w:rPrChange w:id="5325" w:author="Andrea Stafford Hintz" w:date="2016-09-18T16:51:00Z">
            <w:rPr>
              <w:rFonts w:ascii="Times New Roman" w:eastAsia="Times New Roman" w:hAnsi="Times New Roman" w:cs="Times New Roman"/>
              <w:sz w:val="24"/>
              <w:szCs w:val="24"/>
            </w:rPr>
          </w:rPrChange>
        </w:rPr>
        <w:t>Particular</w:t>
      </w:r>
      <w:proofErr w:type="spellEnd"/>
      <w:r w:rsidRPr="009400B4">
        <w:rPr>
          <w:rFonts w:ascii="Times New Roman" w:hAnsi="Times New Roman"/>
          <w:sz w:val="24"/>
          <w:rPrChange w:id="5326" w:author="Andrea Stafford Hintz" w:date="2016-09-18T16:51:00Z">
            <w:rPr>
              <w:rFonts w:ascii="Times New Roman" w:eastAsia="Times New Roman" w:hAnsi="Times New Roman" w:cs="Times New Roman"/>
              <w:sz w:val="24"/>
              <w:szCs w:val="24"/>
            </w:rPr>
          </w:rPrChange>
        </w:rPr>
        <w:t xml:space="preserve"> </w:t>
      </w:r>
      <w:commentRangeEnd w:id="5323"/>
      <w:r w:rsidR="0060609D">
        <w:rPr>
          <w:rStyle w:val="CommentReference"/>
        </w:rPr>
        <w:commentReference w:id="5323"/>
      </w:r>
      <w:r w:rsidRPr="009400B4">
        <w:rPr>
          <w:rFonts w:ascii="Times New Roman" w:hAnsi="Times New Roman"/>
          <w:sz w:val="24"/>
          <w:rPrChange w:id="5327" w:author="Andrea Stafford Hintz" w:date="2016-09-18T16:51:00Z">
            <w:rPr>
              <w:rFonts w:ascii="Times New Roman" w:eastAsia="Times New Roman" w:hAnsi="Times New Roman" w:cs="Times New Roman"/>
              <w:sz w:val="24"/>
              <w:szCs w:val="24"/>
            </w:rPr>
          </w:rPrChange>
        </w:rPr>
        <w:t>the city</w:t>
      </w:r>
      <w:ins w:id="5328" w:author="Andrea Stafford Hintz" w:date="2016-09-02T11:50:00Z">
        <w:r w:rsidR="0060609D" w:rsidRPr="009400B4">
          <w:rPr>
            <w:rFonts w:ascii="Times New Roman" w:hAnsi="Times New Roman"/>
            <w:sz w:val="24"/>
            <w:rPrChange w:id="5329" w:author="Andrea Stafford Hintz" w:date="2016-09-18T16:51:00Z">
              <w:rPr>
                <w:rFonts w:ascii="Times New Roman" w:eastAsia="Times New Roman" w:hAnsi="Times New Roman" w:cs="Times New Roman"/>
                <w:sz w:val="24"/>
                <w:szCs w:val="24"/>
              </w:rPr>
            </w:rPrChange>
          </w:rPr>
          <w:t xml:space="preserve"> of</w:t>
        </w:r>
      </w:ins>
      <w:r w:rsidRPr="009400B4">
        <w:rPr>
          <w:rFonts w:ascii="Times New Roman" w:hAnsi="Times New Roman"/>
          <w:sz w:val="24"/>
          <w:rPrChange w:id="5330" w:author="Andrea Stafford Hintz" w:date="2016-09-18T16:51:00Z">
            <w:rPr>
              <w:rFonts w:ascii="Times New Roman" w:eastAsia="Times New Roman" w:hAnsi="Times New Roman" w:cs="Times New Roman"/>
              <w:sz w:val="24"/>
              <w:szCs w:val="24"/>
            </w:rPr>
          </w:rPrChange>
        </w:rPr>
        <w:t xml:space="preserve"> </w:t>
      </w:r>
      <w:ins w:id="5331" w:author="Andrea Stafford Hintz" w:date="2016-09-02T11:50:00Z">
        <w:r w:rsidR="0060609D" w:rsidRPr="009400B4">
          <w:rPr>
            <w:rFonts w:ascii="Times New Roman" w:hAnsi="Times New Roman"/>
            <w:sz w:val="24"/>
            <w:rPrChange w:id="5332" w:author="Andrea Stafford Hintz" w:date="2016-09-18T16:51:00Z">
              <w:rPr>
                <w:rFonts w:ascii="Times New Roman" w:eastAsia="Times New Roman" w:hAnsi="Times New Roman" w:cs="Times New Roman"/>
                <w:sz w:val="24"/>
                <w:szCs w:val="24"/>
              </w:rPr>
            </w:rPrChange>
          </w:rPr>
          <w:t xml:space="preserve">London </w:t>
        </w:r>
      </w:ins>
      <w:r w:rsidRPr="009400B4">
        <w:rPr>
          <w:rFonts w:ascii="Times New Roman" w:hAnsi="Times New Roman"/>
          <w:sz w:val="24"/>
          <w:rPrChange w:id="5333" w:author="Andrea Stafford Hintz" w:date="2016-09-18T16:51:00Z">
            <w:rPr>
              <w:rFonts w:ascii="Times New Roman" w:eastAsia="Times New Roman" w:hAnsi="Times New Roman" w:cs="Times New Roman"/>
              <w:sz w:val="24"/>
              <w:szCs w:val="24"/>
            </w:rPr>
          </w:rPrChange>
        </w:rPr>
        <w:t xml:space="preserve">was famous for. Jonathan could see crows circling across the sky, but their movement </w:t>
      </w:r>
      <w:r w:rsidRPr="009400B4">
        <w:rPr>
          <w:rFonts w:ascii="Times New Roman" w:hAnsi="Times New Roman"/>
          <w:sz w:val="24"/>
          <w:highlight w:val="yellow"/>
          <w:rPrChange w:id="5334" w:author="Andrea Stafford Hintz" w:date="2016-09-18T16:51:00Z">
            <w:rPr>
              <w:rFonts w:ascii="Times New Roman" w:eastAsia="Times New Roman" w:hAnsi="Times New Roman" w:cs="Times New Roman"/>
              <w:sz w:val="24"/>
              <w:szCs w:val="24"/>
              <w:highlight w:val="yellow"/>
            </w:rPr>
          </w:rPrChange>
        </w:rPr>
        <w:t>seemed</w:t>
      </w:r>
      <w:r w:rsidRPr="009400B4">
        <w:rPr>
          <w:rFonts w:ascii="Times New Roman" w:hAnsi="Times New Roman"/>
          <w:sz w:val="24"/>
          <w:rPrChange w:id="5335" w:author="Andrea Stafford Hintz" w:date="2016-09-18T16:51:00Z">
            <w:rPr>
              <w:rFonts w:ascii="Times New Roman" w:eastAsia="Times New Roman" w:hAnsi="Times New Roman" w:cs="Times New Roman"/>
              <w:sz w:val="24"/>
              <w:szCs w:val="24"/>
            </w:rPr>
          </w:rPrChange>
        </w:rPr>
        <w:t xml:space="preserve"> unnatural somehow, almost mechanical. Tendrils of </w:t>
      </w:r>
      <w:proofErr w:type="spellStart"/>
      <w:r w:rsidRPr="009400B4">
        <w:rPr>
          <w:rFonts w:ascii="Times New Roman" w:hAnsi="Times New Roman"/>
          <w:sz w:val="24"/>
          <w:rPrChange w:id="5336" w:author="Andrea Stafford Hintz" w:date="2016-09-18T16:51:00Z">
            <w:rPr>
              <w:rFonts w:ascii="Times New Roman" w:eastAsia="Times New Roman" w:hAnsi="Times New Roman" w:cs="Times New Roman"/>
              <w:sz w:val="24"/>
              <w:szCs w:val="24"/>
            </w:rPr>
          </w:rPrChange>
        </w:rPr>
        <w:t>fog</w:t>
      </w:r>
      <w:del w:id="5337" w:author="Andrea Stafford Hintz" w:date="2016-09-02T11:48:00Z">
        <w:r w:rsidRPr="00C245FD" w:rsidDel="0060609D">
          <w:rPr>
            <w:rFonts w:ascii="Times New Roman" w:hAnsi="Times New Roman" w:cs="Times New Roman"/>
            <w:sz w:val="24"/>
            <w:szCs w:val="24"/>
          </w:rPr>
          <w:delText xml:space="preserve"> </w:delText>
        </w:r>
        <w:r w:rsidRPr="0060609D" w:rsidDel="0060609D">
          <w:rPr>
            <w:rFonts w:ascii="Times New Roman" w:hAnsi="Times New Roman" w:cs="Times New Roman"/>
            <w:sz w:val="24"/>
            <w:szCs w:val="24"/>
            <w:highlight w:val="yellow"/>
            <w:rPrChange w:id="5338" w:author="Andrea Stafford Hintz" w:date="2016-09-02T11:48:00Z">
              <w:rPr>
                <w:rFonts w:ascii="Times New Roman" w:hAnsi="Times New Roman" w:cs="Times New Roman"/>
                <w:sz w:val="24"/>
                <w:szCs w:val="24"/>
              </w:rPr>
            </w:rPrChange>
          </w:rPr>
          <w:delText>seemed</w:delText>
        </w:r>
        <w:r w:rsidRPr="00C245FD" w:rsidDel="0060609D">
          <w:rPr>
            <w:rFonts w:ascii="Times New Roman" w:hAnsi="Times New Roman" w:cs="Times New Roman"/>
            <w:sz w:val="24"/>
            <w:szCs w:val="24"/>
          </w:rPr>
          <w:delText xml:space="preserve"> to</w:delText>
        </w:r>
      </w:del>
      <w:del w:id="5339" w:author="Andrea Stafford Hintz" w:date="2016-09-18T16:51:00Z">
        <w:r w:rsidRPr="4BE3C732">
          <w:rPr>
            <w:rFonts w:ascii="Times New Roman" w:eastAsia="Times New Roman" w:hAnsi="Times New Roman" w:cs="Times New Roman"/>
            <w:sz w:val="24"/>
            <w:szCs w:val="24"/>
            <w:rPrChange w:id="5340"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5341" w:author="Andrea Stafford Hintz" w:date="2016-09-18T16:51:00Z">
            <w:rPr>
              <w:rFonts w:ascii="Times New Roman" w:eastAsia="Times New Roman" w:hAnsi="Times New Roman" w:cs="Times New Roman"/>
              <w:sz w:val="24"/>
              <w:szCs w:val="24"/>
            </w:rPr>
          </w:rPrChange>
        </w:rPr>
        <w:t>linger</w:t>
      </w:r>
      <w:ins w:id="5342" w:author="Andrea Stafford Hintz" w:date="2016-09-02T11:48:00Z">
        <w:r w:rsidR="0060609D" w:rsidRPr="009400B4">
          <w:rPr>
            <w:rFonts w:ascii="Times New Roman" w:hAnsi="Times New Roman"/>
            <w:sz w:val="24"/>
            <w:rPrChange w:id="5343" w:author="Andrea Stafford Hintz" w:date="2016-09-18T16:51:00Z">
              <w:rPr>
                <w:rFonts w:ascii="Times New Roman" w:eastAsia="Times New Roman" w:hAnsi="Times New Roman" w:cs="Times New Roman"/>
                <w:sz w:val="24"/>
                <w:szCs w:val="24"/>
              </w:rPr>
            </w:rPrChange>
          </w:rPr>
          <w:t>ed</w:t>
        </w:r>
      </w:ins>
      <w:proofErr w:type="spellEnd"/>
      <w:r w:rsidRPr="009400B4">
        <w:rPr>
          <w:rFonts w:ascii="Times New Roman" w:hAnsi="Times New Roman"/>
          <w:sz w:val="24"/>
          <w:rPrChange w:id="5344" w:author="Andrea Stafford Hintz" w:date="2016-09-18T16:51:00Z">
            <w:rPr>
              <w:rFonts w:ascii="Times New Roman" w:eastAsia="Times New Roman" w:hAnsi="Times New Roman" w:cs="Times New Roman"/>
              <w:sz w:val="24"/>
              <w:szCs w:val="24"/>
            </w:rPr>
          </w:rPrChange>
        </w:rPr>
        <w:t xml:space="preserve"> in their wake. In the haze of rain and the shrouds of The Particular, there was a figure lying dead on the road.</w:t>
      </w:r>
    </w:p>
    <w:p w14:paraId="016B7B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45" w:author="Andrea Stafford Hintz" w:date="2016-09-18T16:51:00Z">
            <w:rPr>
              <w:rFonts w:ascii="Times New Roman" w:eastAsia="Times New Roman" w:hAnsi="Times New Roman" w:cs="Times New Roman"/>
              <w:sz w:val="24"/>
              <w:szCs w:val="24"/>
            </w:rPr>
          </w:rPrChange>
        </w:rPr>
        <w:t>“What is it?” Mr. Ocelot asked. He raised a hand to his brow to shield his eyes against the rain.</w:t>
      </w:r>
    </w:p>
    <w:p w14:paraId="136629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46" w:author="Andrea Stafford Hintz" w:date="2016-09-18T16:51:00Z">
            <w:rPr>
              <w:rFonts w:ascii="Times New Roman" w:eastAsia="Times New Roman" w:hAnsi="Times New Roman" w:cs="Times New Roman"/>
              <w:sz w:val="24"/>
              <w:szCs w:val="24"/>
            </w:rPr>
          </w:rPrChange>
        </w:rPr>
        <w:t xml:space="preserve">Jonathan signaled to the </w:t>
      </w:r>
      <w:r w:rsidRPr="009400B4">
        <w:rPr>
          <w:rFonts w:ascii="Times New Roman" w:hAnsi="Times New Roman"/>
          <w:i/>
          <w:sz w:val="24"/>
          <w:rPrChange w:id="5347" w:author="Andrea Stafford Hintz" w:date="2016-09-18T16:51:00Z">
            <w:rPr>
              <w:rFonts w:ascii="Times New Roman" w:eastAsia="Times New Roman" w:hAnsi="Times New Roman" w:cs="Times New Roman"/>
              <w:i/>
              <w:sz w:val="24"/>
              <w:szCs w:val="24"/>
            </w:rPr>
          </w:rPrChange>
        </w:rPr>
        <w:t xml:space="preserve">Penny Dreadful </w:t>
      </w:r>
      <w:r w:rsidRPr="009400B4">
        <w:rPr>
          <w:rFonts w:ascii="Times New Roman" w:hAnsi="Times New Roman"/>
          <w:sz w:val="24"/>
          <w:rPrChange w:id="5348" w:author="Andrea Stafford Hintz" w:date="2016-09-18T16:51:00Z">
            <w:rPr>
              <w:rFonts w:ascii="Times New Roman" w:eastAsia="Times New Roman" w:hAnsi="Times New Roman" w:cs="Times New Roman"/>
              <w:sz w:val="24"/>
              <w:szCs w:val="24"/>
            </w:rPr>
          </w:rPrChange>
        </w:rPr>
        <w:t>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14:paraId="514DC0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49" w:author="Andrea Stafford Hintz" w:date="2016-09-18T16:51:00Z">
            <w:rPr>
              <w:rFonts w:ascii="Times New Roman" w:eastAsia="Times New Roman" w:hAnsi="Times New Roman" w:cs="Times New Roman"/>
              <w:sz w:val="24"/>
              <w:szCs w:val="24"/>
            </w:rPr>
          </w:rPrChange>
        </w:rPr>
        <w:t>It was clear that the cabbie was indeed dead. For a moment, Jonathan had wondered if he might merely be unconscious.</w:t>
      </w:r>
    </w:p>
    <w:p w14:paraId="2ED76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50" w:author="Andrea Stafford Hintz" w:date="2016-09-18T16:51:00Z">
            <w:rPr>
              <w:rFonts w:ascii="Times New Roman" w:eastAsia="Times New Roman" w:hAnsi="Times New Roman" w:cs="Times New Roman"/>
              <w:sz w:val="24"/>
              <w:szCs w:val="24"/>
            </w:rPr>
          </w:rPrChange>
        </w:rPr>
        <w:lastRenderedPageBreak/>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sidRPr="009400B4">
        <w:rPr>
          <w:rFonts w:ascii="Times New Roman" w:hAnsi="Times New Roman"/>
          <w:i/>
          <w:sz w:val="24"/>
          <w:rPrChange w:id="5351" w:author="Andrea Stafford Hintz" w:date="2016-09-18T16:51:00Z">
            <w:rPr>
              <w:rFonts w:ascii="Times New Roman" w:eastAsia="Times New Roman" w:hAnsi="Times New Roman" w:cs="Times New Roman"/>
              <w:i/>
              <w:sz w:val="24"/>
              <w:szCs w:val="24"/>
            </w:rPr>
          </w:rPrChange>
        </w:rPr>
        <w:t>sick</w:t>
      </w:r>
      <w:r w:rsidRPr="009400B4">
        <w:rPr>
          <w:rFonts w:ascii="Times New Roman" w:hAnsi="Times New Roman"/>
          <w:sz w:val="24"/>
          <w:rPrChange w:id="5352" w:author="Andrea Stafford Hintz" w:date="2016-09-18T16:51:00Z">
            <w:rPr>
              <w:rFonts w:ascii="Times New Roman" w:eastAsia="Times New Roman" w:hAnsi="Times New Roman" w:cs="Times New Roman"/>
              <w:sz w:val="24"/>
              <w:szCs w:val="24"/>
            </w:rPr>
          </w:rPrChange>
        </w:rPr>
        <w:t>. Was that what had happened to this man?</w:t>
      </w:r>
    </w:p>
    <w:p w14:paraId="19C1A2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53" w:author="Andrea Stafford Hintz" w:date="2016-09-18T16:51:00Z">
            <w:rPr>
              <w:rFonts w:ascii="Times New Roman" w:eastAsia="Times New Roman" w:hAnsi="Times New Roman" w:cs="Times New Roman"/>
              <w:sz w:val="24"/>
              <w:szCs w:val="24"/>
            </w:rPr>
          </w:rPrChange>
        </w:rPr>
        <w:t>Then, the dead man blinked. Jonathan started. He reminded himself that he was under the influence of Mr. Sinews’ hallucinogenic absinthe.</w:t>
      </w:r>
    </w:p>
    <w:p w14:paraId="348F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54" w:author="Andrea Stafford Hintz" w:date="2016-09-18T16:51:00Z">
            <w:rPr>
              <w:rFonts w:ascii="Times New Roman" w:eastAsia="Times New Roman" w:hAnsi="Times New Roman" w:cs="Times New Roman"/>
              <w:sz w:val="24"/>
              <w:szCs w:val="24"/>
            </w:rPr>
          </w:rPrChange>
        </w:rPr>
        <w:t>He looked to Mr. Ocelot, who nodded.</w:t>
      </w:r>
    </w:p>
    <w:p w14:paraId="0567AC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55" w:author="Andrea Stafford Hintz" w:date="2016-09-18T16:51:00Z">
            <w:rPr>
              <w:rFonts w:ascii="Times New Roman" w:eastAsia="Times New Roman" w:hAnsi="Times New Roman" w:cs="Times New Roman"/>
              <w:sz w:val="24"/>
              <w:szCs w:val="24"/>
            </w:rPr>
          </w:rPrChange>
        </w:rPr>
        <w:t xml:space="preserve">“I saw it too,” said Henry Charles, </w:t>
      </w:r>
      <w:commentRangeStart w:id="5356"/>
      <w:r w:rsidRPr="009400B4">
        <w:rPr>
          <w:rFonts w:ascii="Times New Roman" w:hAnsi="Times New Roman"/>
          <w:sz w:val="24"/>
          <w:rPrChange w:id="5357" w:author="Andrea Stafford Hintz" w:date="2016-09-18T16:51:00Z">
            <w:rPr>
              <w:rFonts w:ascii="Times New Roman" w:eastAsia="Times New Roman" w:hAnsi="Times New Roman" w:cs="Times New Roman"/>
              <w:sz w:val="24"/>
              <w:szCs w:val="24"/>
            </w:rPr>
          </w:rPrChange>
        </w:rPr>
        <w:t>and Jonathan realized he wasn’t hallucinating</w:t>
      </w:r>
      <w:commentRangeEnd w:id="5356"/>
      <w:r w:rsidR="0060609D">
        <w:rPr>
          <w:rStyle w:val="CommentReference"/>
        </w:rPr>
        <w:commentReference w:id="5356"/>
      </w:r>
      <w:r w:rsidRPr="009400B4">
        <w:rPr>
          <w:rFonts w:ascii="Times New Roman" w:hAnsi="Times New Roman"/>
          <w:sz w:val="24"/>
          <w:rPrChange w:id="5358" w:author="Andrea Stafford Hintz" w:date="2016-09-18T16:51:00Z">
            <w:rPr>
              <w:rFonts w:ascii="Times New Roman" w:eastAsia="Times New Roman" w:hAnsi="Times New Roman" w:cs="Times New Roman"/>
              <w:sz w:val="24"/>
              <w:szCs w:val="24"/>
            </w:rPr>
          </w:rPrChange>
        </w:rPr>
        <w:t>.</w:t>
      </w:r>
    </w:p>
    <w:p w14:paraId="7554C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59" w:author="Andrea Stafford Hintz" w:date="2016-09-18T16:51:00Z">
            <w:rPr>
              <w:rFonts w:ascii="Times New Roman" w:eastAsia="Times New Roman" w:hAnsi="Times New Roman" w:cs="Times New Roman"/>
              <w:sz w:val="24"/>
              <w:szCs w:val="24"/>
            </w:rPr>
          </w:rPrChange>
        </w:rPr>
        <w:t>The dead man blinked again. This time, Jonathan was certain of what he saw. The dead man was waking up.</w:t>
      </w:r>
    </w:p>
    <w:p w14:paraId="508CECC7" w14:textId="5ACC512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60" w:author="Andrea Stafford Hintz" w:date="2016-09-18T16:51:00Z">
            <w:rPr>
              <w:rFonts w:ascii="Times New Roman" w:eastAsia="Times New Roman" w:hAnsi="Times New Roman" w:cs="Times New Roman"/>
              <w:sz w:val="24"/>
              <w:szCs w:val="24"/>
            </w:rPr>
          </w:rPrChange>
        </w:rPr>
        <w:t xml:space="preserve">“Zombie.” Henry Charles’ voice </w:t>
      </w:r>
      <w:proofErr w:type="spellStart"/>
      <w:ins w:id="5361" w:author="Andrea Stafford Hintz" w:date="2016-09-18T16:51:00Z">
        <w:r w:rsidR="00A22D6C" w:rsidRPr="009400B4">
          <w:rPr>
            <w:rFonts w:ascii="Times New Roman" w:eastAsia="Times New Roman" w:hAnsi="Times New Roman" w:cs="Times New Roman"/>
            <w:sz w:val="24"/>
            <w:szCs w:val="24"/>
          </w:rPr>
          <w:t>echoed</w:t>
        </w:r>
      </w:ins>
      <w:del w:id="5362" w:author="Andrea Stafford Hintz" w:date="2016-09-02T11:53:00Z">
        <w:r w:rsidRPr="00C245FD" w:rsidDel="0060609D">
          <w:rPr>
            <w:rFonts w:ascii="Times New Roman" w:hAnsi="Times New Roman" w:cs="Times New Roman"/>
            <w:sz w:val="24"/>
            <w:szCs w:val="24"/>
          </w:rPr>
          <w:delText>seemed to echo</w:delText>
        </w:r>
      </w:del>
      <w:ins w:id="5363" w:author="Andrea Stafford Hintz" w:date="2016-09-02T11:53:00Z">
        <w:r w:rsidR="0060609D" w:rsidRPr="4BE3C732">
          <w:rPr>
            <w:rFonts w:ascii="Times New Roman" w:eastAsia="Times New Roman" w:hAnsi="Times New Roman" w:cs="Times New Roman"/>
            <w:sz w:val="24"/>
            <w:szCs w:val="24"/>
            <w:rPrChange w:id="5364" w:author="Bryce Raffle" w:date="2016-09-06T11:42:00Z">
              <w:rPr>
                <w:rFonts w:ascii="Times New Roman" w:hAnsi="Times New Roman" w:cs="Times New Roman"/>
                <w:sz w:val="24"/>
                <w:szCs w:val="24"/>
              </w:rPr>
            </w:rPrChange>
          </w:rPr>
          <w:t>echoed</w:t>
        </w:r>
      </w:ins>
      <w:proofErr w:type="spellEnd"/>
      <w:r w:rsidRPr="009400B4">
        <w:rPr>
          <w:rFonts w:ascii="Times New Roman" w:hAnsi="Times New Roman"/>
          <w:sz w:val="24"/>
          <w:rPrChange w:id="5365" w:author="Andrea Stafford Hintz" w:date="2016-09-18T16:51:00Z">
            <w:rPr>
              <w:rFonts w:ascii="Times New Roman" w:eastAsia="Times New Roman" w:hAnsi="Times New Roman" w:cs="Times New Roman"/>
              <w:sz w:val="24"/>
              <w:szCs w:val="24"/>
            </w:rPr>
          </w:rPrChange>
        </w:rPr>
        <w:t xml:space="preserve">, the word lingering in the air, as Jonathan gaped at the dead man. </w:t>
      </w:r>
      <w:commentRangeStart w:id="5366"/>
      <w:r w:rsidRPr="009400B4">
        <w:rPr>
          <w:rFonts w:ascii="Times New Roman" w:hAnsi="Times New Roman"/>
          <w:sz w:val="24"/>
          <w:rPrChange w:id="5367" w:author="Andrea Stafford Hintz" w:date="2016-09-18T16:51:00Z">
            <w:rPr>
              <w:rFonts w:ascii="Times New Roman" w:eastAsia="Times New Roman" w:hAnsi="Times New Roman" w:cs="Times New Roman"/>
              <w:sz w:val="24"/>
              <w:szCs w:val="24"/>
            </w:rPr>
          </w:rPrChange>
        </w:rPr>
        <w:t>He recalled his conversation with Mr. Sinews</w:t>
      </w:r>
      <w:del w:id="5368" w:author="Andrea Stafford Hintz" w:date="2016-09-02T11:53:00Z">
        <w:r w:rsidRPr="00C245FD" w:rsidDel="0060609D">
          <w:rPr>
            <w:rFonts w:ascii="Times New Roman" w:hAnsi="Times New Roman" w:cs="Times New Roman"/>
            <w:sz w:val="24"/>
            <w:szCs w:val="24"/>
          </w:rPr>
          <w:delText>,</w:delText>
        </w:r>
      </w:del>
      <w:r w:rsidRPr="009400B4">
        <w:rPr>
          <w:rFonts w:ascii="Times New Roman" w:hAnsi="Times New Roman"/>
          <w:sz w:val="24"/>
          <w:rPrChange w:id="5369" w:author="Andrea Stafford Hintz" w:date="2016-09-18T16:51:00Z">
            <w:rPr>
              <w:rFonts w:ascii="Times New Roman" w:eastAsia="Times New Roman" w:hAnsi="Times New Roman" w:cs="Times New Roman"/>
              <w:sz w:val="24"/>
              <w:szCs w:val="24"/>
            </w:rPr>
          </w:rPrChange>
        </w:rPr>
        <w:t xml:space="preserve"> about the Resurrectionists</w:t>
      </w:r>
      <w:del w:id="5370" w:author="Andrea Stafford Hintz" w:date="2016-09-02T11:53:00Z">
        <w:r w:rsidRPr="00C245FD" w:rsidDel="0060609D">
          <w:rPr>
            <w:rFonts w:ascii="Times New Roman" w:hAnsi="Times New Roman" w:cs="Times New Roman"/>
            <w:sz w:val="24"/>
            <w:szCs w:val="24"/>
          </w:rPr>
          <w:delText>,</w:delText>
        </w:r>
      </w:del>
      <w:r w:rsidRPr="009400B4">
        <w:rPr>
          <w:rFonts w:ascii="Times New Roman" w:hAnsi="Times New Roman"/>
          <w:sz w:val="24"/>
          <w:rPrChange w:id="5371" w:author="Andrea Stafford Hintz" w:date="2016-09-18T16:51:00Z">
            <w:rPr>
              <w:rFonts w:ascii="Times New Roman" w:eastAsia="Times New Roman" w:hAnsi="Times New Roman" w:cs="Times New Roman"/>
              <w:sz w:val="24"/>
              <w:szCs w:val="24"/>
            </w:rPr>
          </w:rPrChange>
        </w:rPr>
        <w:t xml:space="preserve"> and their experiments with raising the dead</w:t>
      </w:r>
      <w:commentRangeEnd w:id="5366"/>
      <w:r w:rsidR="0060609D">
        <w:rPr>
          <w:rStyle w:val="CommentReference"/>
        </w:rPr>
        <w:commentReference w:id="5366"/>
      </w:r>
      <w:ins w:id="5372" w:author="Andrea Stafford Hintz" w:date="2016-09-18T16:51:00Z">
        <w:r w:rsidR="00A22D6C" w:rsidRPr="009400B4">
          <w:rPr>
            <w:rFonts w:ascii="Times New Roman" w:eastAsia="Times New Roman" w:hAnsi="Times New Roman" w:cs="Times New Roman"/>
            <w:sz w:val="24"/>
            <w:szCs w:val="24"/>
          </w:rPr>
          <w:t>,</w:t>
        </w:r>
      </w:ins>
      <w:ins w:id="5373" w:author="Andrea Stafford Hintz" w:date="2016-09-02T11:54:00Z">
        <w:r w:rsidR="0060609D" w:rsidRPr="4BE3C732">
          <w:rPr>
            <w:rFonts w:ascii="Times New Roman" w:eastAsia="Times New Roman" w:hAnsi="Times New Roman" w:cs="Times New Roman"/>
            <w:sz w:val="24"/>
            <w:szCs w:val="24"/>
            <w:rPrChange w:id="5374" w:author="Bryce Raffle" w:date="2016-09-06T11:42:00Z">
              <w:rPr>
                <w:rFonts w:ascii="Times New Roman" w:hAnsi="Times New Roman" w:cs="Times New Roman"/>
                <w:sz w:val="24"/>
                <w:szCs w:val="24"/>
              </w:rPr>
            </w:rPrChange>
          </w:rPr>
          <w:t>,</w:t>
        </w:r>
      </w:ins>
      <w:del w:id="5375" w:author="Andrea Stafford Hintz" w:date="2016-09-02T11:54:00Z">
        <w:r w:rsidRPr="00C245FD" w:rsidDel="0060609D">
          <w:rPr>
            <w:rFonts w:ascii="Times New Roman" w:hAnsi="Times New Roman" w:cs="Times New Roman"/>
            <w:sz w:val="24"/>
            <w:szCs w:val="24"/>
          </w:rPr>
          <w:delText>. A</w:delText>
        </w:r>
      </w:del>
      <w:ins w:id="5376" w:author="Andrea Stafford Hintz" w:date="2016-09-02T11:54:00Z">
        <w:r w:rsidR="0060609D" w:rsidRPr="009400B4">
          <w:rPr>
            <w:rFonts w:ascii="Times New Roman" w:hAnsi="Times New Roman"/>
            <w:sz w:val="24"/>
            <w:rPrChange w:id="5377" w:author="Andrea Stafford Hintz" w:date="2016-09-18T16:51:00Z">
              <w:rPr>
                <w:rFonts w:ascii="Times New Roman" w:eastAsia="Times New Roman" w:hAnsi="Times New Roman" w:cs="Times New Roman"/>
                <w:sz w:val="24"/>
                <w:szCs w:val="24"/>
              </w:rPr>
            </w:rPrChange>
          </w:rPr>
          <w:t xml:space="preserve"> a</w:t>
        </w:r>
      </w:ins>
      <w:r w:rsidRPr="009400B4">
        <w:rPr>
          <w:rFonts w:ascii="Times New Roman" w:hAnsi="Times New Roman"/>
          <w:sz w:val="24"/>
          <w:rPrChange w:id="5378" w:author="Andrea Stafford Hintz" w:date="2016-09-18T16:51:00Z">
            <w:rPr>
              <w:rFonts w:ascii="Times New Roman" w:eastAsia="Times New Roman" w:hAnsi="Times New Roman" w:cs="Times New Roman"/>
              <w:sz w:val="24"/>
              <w:szCs w:val="24"/>
            </w:rPr>
          </w:rPrChange>
        </w:rPr>
        <w:t xml:space="preserve">nd their latest undertaking: </w:t>
      </w:r>
      <w:r w:rsidRPr="009400B4">
        <w:rPr>
          <w:rFonts w:ascii="Times New Roman" w:hAnsi="Times New Roman"/>
          <w:i/>
          <w:sz w:val="24"/>
          <w:rPrChange w:id="5379" w:author="Andrea Stafford Hintz" w:date="2016-09-18T16:51:00Z">
            <w:rPr>
              <w:rFonts w:ascii="Times New Roman" w:eastAsia="Times New Roman" w:hAnsi="Times New Roman" w:cs="Times New Roman"/>
              <w:i/>
              <w:sz w:val="24"/>
              <w:szCs w:val="24"/>
            </w:rPr>
          </w:rPrChange>
        </w:rPr>
        <w:t>Dead London.</w:t>
      </w:r>
    </w:p>
    <w:p w14:paraId="49646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380" w:author="Andrea Stafford Hintz" w:date="2016-09-18T16:51:00Z">
            <w:rPr>
              <w:rFonts w:ascii="Times New Roman" w:eastAsia="Times New Roman" w:hAnsi="Times New Roman" w:cs="Times New Roman"/>
              <w:sz w:val="24"/>
              <w:szCs w:val="24"/>
            </w:rPr>
          </w:rPrChange>
        </w:rPr>
        <w:t>“They’ve done it,” Jonathan breathed. “They’ve brought the dead back to life.”</w:t>
      </w:r>
    </w:p>
    <w:p w14:paraId="2ADC3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sectPr w:rsidR="00952343" w:rsidRPr="00C245FD" w:rsidSect="00C245FD">
          <w:headerReference w:type="even" r:id="rId74"/>
          <w:headerReference w:type="default" r:id="rId75"/>
          <w:footerReference w:type="even" r:id="rId76"/>
          <w:footerReference w:type="default" r:id="rId77"/>
          <w:headerReference w:type="first" r:id="rId78"/>
          <w:footerReference w:type="first" r:id="rId79"/>
          <w:pgSz w:w="12242" w:h="15842"/>
          <w:pgMar w:top="1440" w:right="1440" w:bottom="1440" w:left="1440" w:header="720" w:footer="720" w:gutter="0"/>
          <w:cols w:space="720"/>
          <w:titlePg/>
        </w:sectPr>
      </w:pPr>
      <w:r w:rsidRPr="009400B4">
        <w:rPr>
          <w:rFonts w:ascii="Times New Roman" w:hAnsi="Times New Roman"/>
          <w:sz w:val="24"/>
          <w:rPrChange w:id="5381" w:author="Andrea Stafford Hintz" w:date="2016-09-18T16:51:00Z">
            <w:rPr>
              <w:rFonts w:ascii="Times New Roman" w:eastAsia="Times New Roman" w:hAnsi="Times New Roman" w:cs="Times New Roman"/>
              <w:sz w:val="24"/>
              <w:szCs w:val="24"/>
            </w:rPr>
          </w:rPrChange>
        </w:rPr>
        <w:t>“God help us,” said Henry Charles Ocelot. He staggered back as the dead man sat up, suddenly, and lunged toward them. “We’re too late.”</w:t>
      </w:r>
    </w:p>
    <w:p w14:paraId="5E680C80"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5382" w:name="Day_Two"/>
      <w:r w:rsidRPr="009400B4">
        <w:rPr>
          <w:rFonts w:ascii="Times New Roman" w:hAnsi="Times New Roman"/>
          <w:sz w:val="24"/>
          <w:rPrChange w:id="5383" w:author="Andrea Stafford Hintz" w:date="2016-09-18T16:51:00Z">
            <w:rPr>
              <w:rFonts w:ascii="Times New Roman" w:eastAsia="Times New Roman" w:hAnsi="Times New Roman" w:cs="Times New Roman"/>
              <w:sz w:val="24"/>
              <w:szCs w:val="24"/>
            </w:rPr>
          </w:rPrChange>
        </w:rPr>
        <w:lastRenderedPageBreak/>
        <w:t>Day Two</w:t>
      </w:r>
      <w:bookmarkEnd w:id="5382"/>
    </w:p>
    <w:p w14:paraId="58B47FF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5384" w:name="Chapter_12"/>
      <w:r w:rsidRPr="009400B4">
        <w:rPr>
          <w:rFonts w:ascii="Times New Roman" w:hAnsi="Times New Roman"/>
          <w:sz w:val="24"/>
          <w:rPrChange w:id="5385" w:author="Andrea Stafford Hintz" w:date="2016-09-18T16:51:00Z">
            <w:rPr>
              <w:rFonts w:ascii="Times New Roman" w:eastAsia="Times New Roman" w:hAnsi="Times New Roman" w:cs="Times New Roman"/>
              <w:sz w:val="24"/>
              <w:szCs w:val="24"/>
            </w:rPr>
          </w:rPrChange>
        </w:rPr>
        <w:t>Chapter</w:t>
      </w:r>
      <w:bookmarkEnd w:id="5384"/>
      <w:r w:rsidRPr="009400B4">
        <w:rPr>
          <w:rFonts w:ascii="Times New Roman" w:hAnsi="Times New Roman"/>
          <w:sz w:val="24"/>
          <w:rPrChange w:id="5386" w:author="Andrea Stafford Hintz" w:date="2016-09-18T16:51:00Z">
            <w:rPr>
              <w:rFonts w:ascii="Times New Roman" w:eastAsia="Times New Roman" w:hAnsi="Times New Roman" w:cs="Times New Roman"/>
              <w:sz w:val="24"/>
              <w:szCs w:val="24"/>
            </w:rPr>
          </w:rPrChange>
        </w:rPr>
        <w:t xml:space="preserve"> Twelve</w:t>
      </w:r>
    </w:p>
    <w:p w14:paraId="1F9EDF8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387" w:author="Andrea Stafford Hintz" w:date="2016-09-18T16:51:00Z">
            <w:rPr>
              <w:rFonts w:ascii="Times New Roman" w:eastAsia="Times New Roman" w:hAnsi="Times New Roman" w:cs="Times New Roman"/>
              <w:sz w:val="24"/>
              <w:szCs w:val="24"/>
            </w:rPr>
          </w:rPrChange>
        </w:rPr>
        <w:t>“</w:t>
      </w:r>
      <w:proofErr w:type="spellStart"/>
      <w:r w:rsidRPr="009400B4">
        <w:rPr>
          <w:rFonts w:ascii="Times New Roman" w:hAnsi="Times New Roman"/>
          <w:sz w:val="24"/>
          <w:rPrChange w:id="5388" w:author="Andrea Stafford Hintz" w:date="2016-09-18T16:51:00Z">
            <w:rPr>
              <w:rFonts w:ascii="Times New Roman" w:eastAsia="Times New Roman" w:hAnsi="Times New Roman" w:cs="Times New Roman"/>
              <w:sz w:val="24"/>
              <w:szCs w:val="24"/>
            </w:rPr>
          </w:rPrChange>
        </w:rPr>
        <w:t>Tis</w:t>
      </w:r>
      <w:proofErr w:type="spellEnd"/>
      <w:r w:rsidRPr="009400B4">
        <w:rPr>
          <w:rFonts w:ascii="Times New Roman" w:hAnsi="Times New Roman"/>
          <w:sz w:val="24"/>
          <w:rPrChange w:id="5389" w:author="Andrea Stafford Hintz" w:date="2016-09-18T16:51:00Z">
            <w:rPr>
              <w:rFonts w:ascii="Times New Roman" w:eastAsia="Times New Roman" w:hAnsi="Times New Roman" w:cs="Times New Roman"/>
              <w:sz w:val="24"/>
              <w:szCs w:val="24"/>
            </w:rPr>
          </w:rPrChange>
        </w:rPr>
        <w:t xml:space="preserve"> strange what a change comes over masses of men as they gaze upon a dead body.”</w:t>
      </w:r>
    </w:p>
    <w:p w14:paraId="2CF331D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8CBC42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390"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i/>
          <w:sz w:val="24"/>
          <w:rPrChange w:id="5391" w:author="Andrea Stafford Hintz" w:date="2016-09-18T16:51:00Z">
            <w:rPr>
              <w:rFonts w:ascii="Times New Roman" w:eastAsia="Times New Roman" w:hAnsi="Times New Roman" w:cs="Times New Roman"/>
              <w:i/>
              <w:sz w:val="24"/>
              <w:szCs w:val="24"/>
            </w:rPr>
          </w:rPrChange>
        </w:rPr>
        <w:t>Varney The Vampire</w:t>
      </w:r>
    </w:p>
    <w:p w14:paraId="0C2FA9E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B952E0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137DBD" w14:textId="23D327A6"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392" w:name="Scene_26"/>
      <w:r w:rsidRPr="009400B4">
        <w:rPr>
          <w:rFonts w:ascii="Times New Roman" w:hAnsi="Times New Roman"/>
          <w:sz w:val="24"/>
          <w:rPrChange w:id="5393" w:author="Andrea Stafford Hintz" w:date="2016-09-18T16:51:00Z">
            <w:rPr>
              <w:rFonts w:ascii="Times New Roman" w:eastAsia="Times New Roman" w:hAnsi="Times New Roman" w:cs="Times New Roman"/>
              <w:sz w:val="24"/>
              <w:szCs w:val="24"/>
            </w:rPr>
          </w:rPrChange>
        </w:rPr>
        <w:t>Morning</w:t>
      </w:r>
      <w:bookmarkEnd w:id="5392"/>
      <w:r w:rsidRPr="009400B4">
        <w:rPr>
          <w:rFonts w:ascii="Times New Roman" w:hAnsi="Times New Roman"/>
          <w:sz w:val="24"/>
          <w:rPrChange w:id="5394" w:author="Andrea Stafford Hintz" w:date="2016-09-18T16:51:00Z">
            <w:rPr>
              <w:rFonts w:ascii="Times New Roman" w:eastAsia="Times New Roman" w:hAnsi="Times New Roman" w:cs="Times New Roman"/>
              <w:sz w:val="24"/>
              <w:szCs w:val="24"/>
            </w:rPr>
          </w:rPrChange>
        </w:rPr>
        <w:t xml:space="preserve"> struck Annabel like a </w:t>
      </w:r>
      <w:commentRangeStart w:id="5395"/>
      <w:r w:rsidRPr="009400B4">
        <w:rPr>
          <w:rFonts w:ascii="Times New Roman" w:hAnsi="Times New Roman"/>
          <w:sz w:val="24"/>
          <w:rPrChange w:id="5396" w:author="Andrea Stafford Hintz" w:date="2016-09-18T16:51:00Z">
            <w:rPr>
              <w:rFonts w:ascii="Times New Roman" w:eastAsia="Times New Roman" w:hAnsi="Times New Roman" w:cs="Times New Roman"/>
              <w:sz w:val="24"/>
              <w:szCs w:val="24"/>
            </w:rPr>
          </w:rPrChange>
        </w:rPr>
        <w:t>brick wall</w:t>
      </w:r>
      <w:commentRangeEnd w:id="5395"/>
      <w:r w:rsidR="009850D1">
        <w:rPr>
          <w:rStyle w:val="CommentReference"/>
        </w:rPr>
        <w:commentReference w:id="5395"/>
      </w:r>
      <w:r w:rsidRPr="009400B4">
        <w:rPr>
          <w:rFonts w:ascii="Times New Roman" w:hAnsi="Times New Roman"/>
          <w:sz w:val="24"/>
          <w:rPrChange w:id="5397" w:author="Andrea Stafford Hintz" w:date="2016-09-18T16:51:00Z">
            <w:rPr>
              <w:rFonts w:ascii="Times New Roman" w:eastAsia="Times New Roman" w:hAnsi="Times New Roman" w:cs="Times New Roman"/>
              <w:sz w:val="24"/>
              <w:szCs w:val="24"/>
            </w:rPr>
          </w:rPrChange>
        </w:rPr>
        <w:t xml:space="preserve">. She </w:t>
      </w:r>
      <w:proofErr w:type="spellStart"/>
      <w:ins w:id="5398" w:author="Andrea Stafford Hintz" w:date="2016-09-18T16:51:00Z">
        <w:r w:rsidR="00A22D6C" w:rsidRPr="009400B4">
          <w:rPr>
            <w:rFonts w:ascii="Times New Roman" w:eastAsia="Times New Roman" w:hAnsi="Times New Roman" w:cs="Times New Roman"/>
            <w:sz w:val="24"/>
            <w:szCs w:val="24"/>
          </w:rPr>
          <w:t>jolted</w:t>
        </w:r>
      </w:ins>
      <w:del w:id="5399" w:author="Andrea Stafford Hintz" w:date="2016-09-02T11:56:00Z">
        <w:r w:rsidRPr="00C245FD" w:rsidDel="009850D1">
          <w:rPr>
            <w:rFonts w:ascii="Times New Roman" w:hAnsi="Times New Roman" w:cs="Times New Roman"/>
            <w:sz w:val="24"/>
            <w:szCs w:val="24"/>
          </w:rPr>
          <w:delText>sat up in a violent jolt</w:delText>
        </w:r>
      </w:del>
      <w:ins w:id="5400" w:author="Andrea Stafford Hintz" w:date="2016-09-02T11:56:00Z">
        <w:r w:rsidR="009850D1" w:rsidRPr="4BE3C732">
          <w:rPr>
            <w:rFonts w:ascii="Times New Roman" w:eastAsia="Times New Roman" w:hAnsi="Times New Roman" w:cs="Times New Roman"/>
            <w:sz w:val="24"/>
            <w:szCs w:val="24"/>
            <w:rPrChange w:id="5401" w:author="Bryce Raffle" w:date="2016-09-06T11:42:00Z">
              <w:rPr>
                <w:rFonts w:ascii="Times New Roman" w:hAnsi="Times New Roman" w:cs="Times New Roman"/>
                <w:sz w:val="24"/>
                <w:szCs w:val="24"/>
              </w:rPr>
            </w:rPrChange>
          </w:rPr>
          <w:t>jolted</w:t>
        </w:r>
        <w:proofErr w:type="spellEnd"/>
        <w:r w:rsidR="009850D1" w:rsidRPr="009400B4">
          <w:rPr>
            <w:rFonts w:ascii="Times New Roman" w:hAnsi="Times New Roman"/>
            <w:sz w:val="24"/>
            <w:rPrChange w:id="5402" w:author="Andrea Stafford Hintz" w:date="2016-09-18T16:51:00Z">
              <w:rPr>
                <w:rFonts w:ascii="Times New Roman" w:eastAsia="Times New Roman" w:hAnsi="Times New Roman" w:cs="Times New Roman"/>
                <w:sz w:val="24"/>
                <w:szCs w:val="24"/>
              </w:rPr>
            </w:rPrChange>
          </w:rPr>
          <w:t xml:space="preserve"> up</w:t>
        </w:r>
      </w:ins>
      <w:r w:rsidRPr="009400B4">
        <w:rPr>
          <w:rFonts w:ascii="Times New Roman" w:hAnsi="Times New Roman"/>
          <w:sz w:val="24"/>
          <w:rPrChange w:id="5403" w:author="Andrea Stafford Hintz" w:date="2016-09-18T16:51:00Z">
            <w:rPr>
              <w:rFonts w:ascii="Times New Roman" w:eastAsia="Times New Roman" w:hAnsi="Times New Roman" w:cs="Times New Roman"/>
              <w:sz w:val="24"/>
              <w:szCs w:val="24"/>
            </w:rPr>
          </w:rPrChange>
        </w:rPr>
        <w:t xml:space="preserve">, gasping for air as if she’d been </w:t>
      </w:r>
      <w:ins w:id="5404" w:author="Andrea Stafford Hintz" w:date="2016-09-02T11:56:00Z">
        <w:r w:rsidR="009850D1" w:rsidRPr="009400B4">
          <w:rPr>
            <w:rFonts w:ascii="Times New Roman" w:hAnsi="Times New Roman"/>
            <w:sz w:val="24"/>
            <w:rPrChange w:id="5405" w:author="Andrea Stafford Hintz" w:date="2016-09-18T16:51:00Z">
              <w:rPr>
                <w:rFonts w:ascii="Times New Roman" w:eastAsia="Times New Roman" w:hAnsi="Times New Roman" w:cs="Times New Roman"/>
                <w:sz w:val="24"/>
                <w:szCs w:val="24"/>
              </w:rPr>
            </w:rPrChange>
          </w:rPr>
          <w:t xml:space="preserve">holding her breath </w:t>
        </w:r>
      </w:ins>
      <w:r w:rsidRPr="009400B4">
        <w:rPr>
          <w:rFonts w:ascii="Times New Roman" w:hAnsi="Times New Roman"/>
          <w:sz w:val="24"/>
          <w:rPrChange w:id="5406" w:author="Andrea Stafford Hintz" w:date="2016-09-18T16:51:00Z">
            <w:rPr>
              <w:rFonts w:ascii="Times New Roman" w:eastAsia="Times New Roman" w:hAnsi="Times New Roman" w:cs="Times New Roman"/>
              <w:sz w:val="24"/>
              <w:szCs w:val="24"/>
            </w:rPr>
          </w:rPrChange>
        </w:rPr>
        <w:t>under water</w:t>
      </w:r>
      <w:ins w:id="5407" w:author="Andrea Stafford Hintz" w:date="2016-09-18T16:51:00Z">
        <w:r w:rsidR="00A22D6C" w:rsidRPr="009400B4">
          <w:rPr>
            <w:rFonts w:ascii="Times New Roman" w:eastAsia="Times New Roman" w:hAnsi="Times New Roman" w:cs="Times New Roman"/>
            <w:sz w:val="24"/>
            <w:szCs w:val="24"/>
          </w:rPr>
          <w:t>.</w:t>
        </w:r>
      </w:ins>
      <w:del w:id="5408" w:author="Andrea Stafford Hintz" w:date="2016-09-02T11:56:00Z">
        <w:r w:rsidRPr="00C245FD" w:rsidDel="009850D1">
          <w:rPr>
            <w:rFonts w:ascii="Times New Roman" w:hAnsi="Times New Roman" w:cs="Times New Roman"/>
            <w:sz w:val="24"/>
            <w:szCs w:val="24"/>
          </w:rPr>
          <w:delText>, holding her breath</w:delText>
        </w:r>
      </w:del>
      <w:del w:id="5409" w:author="Andrea Stafford Hintz" w:date="2016-09-18T16:51:00Z">
        <w:r w:rsidRPr="4BE3C732">
          <w:rPr>
            <w:rFonts w:ascii="Times New Roman" w:eastAsia="Times New Roman" w:hAnsi="Times New Roman" w:cs="Times New Roman"/>
            <w:sz w:val="24"/>
            <w:szCs w:val="24"/>
            <w:rPrChange w:id="5410" w:author="Bryce Raffle" w:date="2016-09-06T11:42:00Z">
              <w:rPr>
                <w:rFonts w:ascii="Times New Roman" w:hAnsi="Times New Roman" w:cs="Times New Roman"/>
                <w:sz w:val="24"/>
                <w:szCs w:val="24"/>
              </w:rPr>
            </w:rPrChange>
          </w:rPr>
          <w:delText>.</w:delText>
        </w:r>
      </w:del>
      <w:r w:rsidRPr="009400B4">
        <w:rPr>
          <w:rFonts w:ascii="Times New Roman" w:hAnsi="Times New Roman"/>
          <w:sz w:val="24"/>
          <w:rPrChange w:id="5411" w:author="Andrea Stafford Hintz" w:date="2016-09-18T16:51:00Z">
            <w:rPr>
              <w:rFonts w:ascii="Times New Roman" w:eastAsia="Times New Roman" w:hAnsi="Times New Roman" w:cs="Times New Roman"/>
              <w:sz w:val="24"/>
              <w:szCs w:val="24"/>
            </w:rPr>
          </w:rPrChange>
        </w:rPr>
        <w:t xml:space="preserve"> She’d slept with the curtains open, and </w:t>
      </w:r>
      <w:ins w:id="5412" w:author="Andrea Stafford Hintz" w:date="2016-09-02T11:57:00Z">
        <w:r w:rsidR="009850D1" w:rsidRPr="009400B4">
          <w:rPr>
            <w:rFonts w:ascii="Times New Roman" w:hAnsi="Times New Roman"/>
            <w:sz w:val="24"/>
            <w:rPrChange w:id="5413" w:author="Andrea Stafford Hintz" w:date="2016-09-18T16:51:00Z">
              <w:rPr>
                <w:rFonts w:ascii="Times New Roman" w:eastAsia="Times New Roman" w:hAnsi="Times New Roman" w:cs="Times New Roman"/>
                <w:sz w:val="24"/>
                <w:szCs w:val="24"/>
              </w:rPr>
            </w:rPrChange>
          </w:rPr>
          <w:t xml:space="preserve">the </w:t>
        </w:r>
      </w:ins>
      <w:r w:rsidRPr="009400B4">
        <w:rPr>
          <w:rFonts w:ascii="Times New Roman" w:hAnsi="Times New Roman"/>
          <w:sz w:val="24"/>
          <w:rPrChange w:id="5414" w:author="Andrea Stafford Hintz" w:date="2016-09-18T16:51:00Z">
            <w:rPr>
              <w:rFonts w:ascii="Times New Roman" w:eastAsia="Times New Roman" w:hAnsi="Times New Roman" w:cs="Times New Roman"/>
              <w:sz w:val="24"/>
              <w:szCs w:val="24"/>
            </w:rPr>
          </w:rPrChange>
        </w:rPr>
        <w:t>light hi</w:t>
      </w:r>
      <w:ins w:id="5415" w:author="Andrea Stafford Hintz" w:date="2016-09-02T11:57:00Z">
        <w:r w:rsidR="009850D1" w:rsidRPr="009400B4">
          <w:rPr>
            <w:rFonts w:ascii="Times New Roman" w:hAnsi="Times New Roman"/>
            <w:sz w:val="24"/>
            <w:rPrChange w:id="5416" w:author="Andrea Stafford Hintz" w:date="2016-09-18T16:51:00Z">
              <w:rPr>
                <w:rFonts w:ascii="Times New Roman" w:eastAsia="Times New Roman" w:hAnsi="Times New Roman" w:cs="Times New Roman"/>
                <w:sz w:val="24"/>
                <w:szCs w:val="24"/>
              </w:rPr>
            </w:rPrChange>
          </w:rPr>
          <w:t>t</w:t>
        </w:r>
      </w:ins>
      <w:r w:rsidRPr="009400B4">
        <w:rPr>
          <w:rFonts w:ascii="Times New Roman" w:hAnsi="Times New Roman"/>
          <w:sz w:val="24"/>
          <w:rPrChange w:id="5417" w:author="Andrea Stafford Hintz" w:date="2016-09-18T16:51:00Z">
            <w:rPr>
              <w:rFonts w:ascii="Times New Roman" w:eastAsia="Times New Roman" w:hAnsi="Times New Roman" w:cs="Times New Roman"/>
              <w:sz w:val="24"/>
              <w:szCs w:val="24"/>
            </w:rPr>
          </w:rPrChange>
        </w:rPr>
        <w:t>t</w:t>
      </w:r>
      <w:ins w:id="5418" w:author="Andrea Stafford Hintz" w:date="2016-09-02T11:57:00Z">
        <w:r w:rsidR="009850D1" w:rsidRPr="009400B4">
          <w:rPr>
            <w:rFonts w:ascii="Times New Roman" w:hAnsi="Times New Roman"/>
            <w:sz w:val="24"/>
            <w:rPrChange w:id="5419" w:author="Andrea Stafford Hintz" w:date="2016-09-18T16:51:00Z">
              <w:rPr>
                <w:rFonts w:ascii="Times New Roman" w:eastAsia="Times New Roman" w:hAnsi="Times New Roman" w:cs="Times New Roman"/>
                <w:sz w:val="24"/>
                <w:szCs w:val="24"/>
              </w:rPr>
            </w:rPrChange>
          </w:rPr>
          <w:t>ing</w:t>
        </w:r>
      </w:ins>
      <w:r w:rsidRPr="009400B4">
        <w:rPr>
          <w:rFonts w:ascii="Times New Roman" w:hAnsi="Times New Roman"/>
          <w:sz w:val="24"/>
          <w:rPrChange w:id="5420" w:author="Andrea Stafford Hintz" w:date="2016-09-18T16:51:00Z">
            <w:rPr>
              <w:rFonts w:ascii="Times New Roman" w:eastAsia="Times New Roman" w:hAnsi="Times New Roman" w:cs="Times New Roman"/>
              <w:sz w:val="24"/>
              <w:szCs w:val="24"/>
            </w:rPr>
          </w:rPrChange>
        </w:rPr>
        <w:t xml:space="preserve"> her eyes </w:t>
      </w:r>
      <w:ins w:id="5421" w:author="Andrea Stafford Hintz" w:date="2016-09-02T11:57:00Z">
        <w:r w:rsidR="009850D1" w:rsidRPr="009400B4">
          <w:rPr>
            <w:rFonts w:ascii="Times New Roman" w:hAnsi="Times New Roman"/>
            <w:sz w:val="24"/>
            <w:rPrChange w:id="5422" w:author="Andrea Stafford Hintz" w:date="2016-09-18T16:51:00Z">
              <w:rPr>
                <w:rFonts w:ascii="Times New Roman" w:eastAsia="Times New Roman" w:hAnsi="Times New Roman" w:cs="Times New Roman"/>
                <w:sz w:val="24"/>
                <w:szCs w:val="24"/>
              </w:rPr>
            </w:rPrChange>
          </w:rPr>
          <w:t xml:space="preserve">was </w:t>
        </w:r>
      </w:ins>
      <w:proofErr w:type="spellStart"/>
      <w:r w:rsidRPr="009400B4">
        <w:rPr>
          <w:rFonts w:ascii="Times New Roman" w:hAnsi="Times New Roman"/>
          <w:sz w:val="24"/>
          <w:rPrChange w:id="5423" w:author="Andrea Stafford Hintz" w:date="2016-09-18T16:51:00Z">
            <w:rPr>
              <w:rFonts w:ascii="Times New Roman" w:eastAsia="Times New Roman" w:hAnsi="Times New Roman" w:cs="Times New Roman"/>
              <w:sz w:val="24"/>
              <w:szCs w:val="24"/>
            </w:rPr>
          </w:rPrChange>
        </w:rPr>
        <w:t>so</w:t>
      </w:r>
      <w:del w:id="5424" w:author="Andrea Stafford Hintz" w:date="2016-09-18T16:51:00Z">
        <w:r w:rsidRPr="4BE3C732">
          <w:rPr>
            <w:rFonts w:ascii="Times New Roman" w:eastAsia="Times New Roman" w:hAnsi="Times New Roman" w:cs="Times New Roman"/>
            <w:sz w:val="24"/>
            <w:szCs w:val="24"/>
            <w:rPrChange w:id="5425" w:author="Bryce Raffle" w:date="2016-09-06T11:42:00Z">
              <w:rPr>
                <w:rFonts w:ascii="Times New Roman" w:hAnsi="Times New Roman" w:cs="Times New Roman"/>
                <w:sz w:val="24"/>
                <w:szCs w:val="24"/>
              </w:rPr>
            </w:rPrChange>
          </w:rPr>
          <w:delText xml:space="preserve"> </w:delText>
        </w:r>
      </w:del>
      <w:del w:id="5426" w:author="Andrea Stafford Hintz" w:date="2016-09-02T11:57:00Z">
        <w:r w:rsidRPr="00C245FD" w:rsidDel="009850D1">
          <w:rPr>
            <w:rFonts w:ascii="Times New Roman" w:hAnsi="Times New Roman" w:cs="Times New Roman"/>
            <w:sz w:val="24"/>
            <w:szCs w:val="24"/>
          </w:rPr>
          <w:delText xml:space="preserve">hard </w:delText>
        </w:r>
      </w:del>
      <w:ins w:id="5427" w:author="Andrea Stafford Hintz" w:date="2016-09-02T11:57:00Z">
        <w:r w:rsidR="009850D1" w:rsidRPr="009400B4">
          <w:rPr>
            <w:rFonts w:ascii="Times New Roman" w:hAnsi="Times New Roman"/>
            <w:sz w:val="24"/>
            <w:rPrChange w:id="5428" w:author="Andrea Stafford Hintz" w:date="2016-09-18T16:51:00Z">
              <w:rPr>
                <w:rFonts w:ascii="Times New Roman" w:eastAsia="Times New Roman" w:hAnsi="Times New Roman" w:cs="Times New Roman"/>
                <w:sz w:val="24"/>
                <w:szCs w:val="24"/>
              </w:rPr>
            </w:rPrChange>
          </w:rPr>
          <w:t>bright</w:t>
        </w:r>
        <w:proofErr w:type="spellEnd"/>
        <w:r w:rsidR="009850D1" w:rsidRPr="009400B4">
          <w:rPr>
            <w:rFonts w:ascii="Times New Roman" w:hAnsi="Times New Roman"/>
            <w:sz w:val="24"/>
            <w:rPrChange w:id="5429"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5430" w:author="Andrea Stafford Hintz" w:date="2016-09-18T16:51:00Z">
            <w:rPr>
              <w:rFonts w:ascii="Times New Roman" w:eastAsia="Times New Roman" w:hAnsi="Times New Roman" w:cs="Times New Roman"/>
              <w:sz w:val="24"/>
              <w:szCs w:val="24"/>
            </w:rPr>
          </w:rPrChange>
        </w:rPr>
        <w:t xml:space="preserve">it was blinding, painful. She’d been so tired when she climbed into bed that she’d fallen asleep with her prosthesis still strapped in, which was like sleeping with one eye open. </w:t>
      </w:r>
      <w:commentRangeStart w:id="5431"/>
      <w:r w:rsidRPr="009400B4">
        <w:rPr>
          <w:rFonts w:ascii="Times New Roman" w:hAnsi="Times New Roman"/>
          <w:sz w:val="24"/>
          <w:rPrChange w:id="5432" w:author="Andrea Stafford Hintz" w:date="2016-09-18T16:51:00Z">
            <w:rPr>
              <w:rFonts w:ascii="Times New Roman" w:eastAsia="Times New Roman" w:hAnsi="Times New Roman" w:cs="Times New Roman"/>
              <w:sz w:val="24"/>
              <w:szCs w:val="24"/>
            </w:rPr>
          </w:rPrChange>
        </w:rPr>
        <w:t>She had no way of blinking that eye, or closing it, except to remove the straps and unclasp it.</w:t>
      </w:r>
      <w:commentRangeEnd w:id="5431"/>
      <w:r w:rsidR="009850D1">
        <w:rPr>
          <w:rStyle w:val="CommentReference"/>
        </w:rPr>
        <w:commentReference w:id="5431"/>
      </w:r>
    </w:p>
    <w:p w14:paraId="17CB822C" w14:textId="76A4DA8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433"/>
      <w:r w:rsidRPr="009400B4">
        <w:rPr>
          <w:rFonts w:ascii="Times New Roman" w:hAnsi="Times New Roman"/>
          <w:sz w:val="24"/>
          <w:rPrChange w:id="5434" w:author="Andrea Stafford Hintz" w:date="2016-09-18T16:51:00Z">
            <w:rPr>
              <w:rFonts w:ascii="Times New Roman" w:eastAsia="Times New Roman" w:hAnsi="Times New Roman" w:cs="Times New Roman"/>
              <w:sz w:val="24"/>
              <w:szCs w:val="24"/>
            </w:rPr>
          </w:rPrChange>
        </w:rPr>
        <w:t xml:space="preserve">She did that </w:t>
      </w:r>
      <w:proofErr w:type="spellStart"/>
      <w:ins w:id="5435" w:author="Andrea Stafford Hintz" w:date="2016-09-18T16:51:00Z">
        <w:r w:rsidR="00A22D6C" w:rsidRPr="009400B4">
          <w:rPr>
            <w:rFonts w:ascii="Times New Roman" w:eastAsia="Times New Roman" w:hAnsi="Times New Roman" w:cs="Times New Roman"/>
            <w:sz w:val="24"/>
            <w:szCs w:val="24"/>
          </w:rPr>
          <w:t>not</w:t>
        </w:r>
      </w:ins>
      <w:del w:id="5436" w:author="Andrea Stafford Hintz" w:date="2016-09-18T16:51:00Z">
        <w:r w:rsidRPr="4BE3C732">
          <w:rPr>
            <w:rFonts w:ascii="Times New Roman" w:eastAsia="Times New Roman" w:hAnsi="Times New Roman" w:cs="Times New Roman"/>
            <w:sz w:val="24"/>
            <w:szCs w:val="24"/>
            <w:rPrChange w:id="5437" w:author="Bryce Raffle" w:date="2016-09-06T11:42:00Z">
              <w:rPr>
                <w:rFonts w:ascii="Times New Roman" w:hAnsi="Times New Roman" w:cs="Times New Roman"/>
                <w:sz w:val="24"/>
                <w:szCs w:val="24"/>
              </w:rPr>
            </w:rPrChange>
          </w:rPr>
          <w:delText>no</w:delText>
        </w:r>
      </w:del>
      <w:del w:id="5438" w:author="Andrea Stafford Hintz" w:date="2016-09-02T12:01:00Z">
        <w:r w:rsidRPr="00C245FD" w:rsidDel="009850D1">
          <w:rPr>
            <w:rFonts w:ascii="Times New Roman" w:hAnsi="Times New Roman" w:cs="Times New Roman"/>
            <w:sz w:val="24"/>
            <w:szCs w:val="24"/>
          </w:rPr>
          <w:delText>w,</w:delText>
        </w:r>
      </w:del>
      <w:ins w:id="5439" w:author="Andrea Stafford Hintz" w:date="2016-09-02T12:01:00Z">
        <w:r w:rsidR="009850D1" w:rsidRPr="4BE3C732">
          <w:rPr>
            <w:rFonts w:ascii="Times New Roman" w:eastAsia="Times New Roman" w:hAnsi="Times New Roman" w:cs="Times New Roman"/>
            <w:sz w:val="24"/>
            <w:szCs w:val="24"/>
            <w:rPrChange w:id="5440" w:author="Bryce Raffle" w:date="2016-09-06T11:42:00Z">
              <w:rPr>
                <w:rFonts w:ascii="Times New Roman" w:hAnsi="Times New Roman" w:cs="Times New Roman"/>
                <w:sz w:val="24"/>
                <w:szCs w:val="24"/>
              </w:rPr>
            </w:rPrChange>
          </w:rPr>
          <w:t>t</w:t>
        </w:r>
        <w:proofErr w:type="spellEnd"/>
        <w:r w:rsidR="009850D1" w:rsidRPr="009400B4">
          <w:rPr>
            <w:rFonts w:ascii="Times New Roman" w:hAnsi="Times New Roman"/>
            <w:sz w:val="24"/>
            <w:rPrChange w:id="5441"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5442" w:author="Andrea Stafford Hintz" w:date="2016-09-18T16:51:00Z">
            <w:rPr>
              <w:rFonts w:ascii="Times New Roman" w:eastAsia="Times New Roman" w:hAnsi="Times New Roman" w:cs="Times New Roman"/>
              <w:sz w:val="24"/>
              <w:szCs w:val="24"/>
            </w:rPr>
          </w:rPrChange>
        </w:rPr>
        <w:t xml:space="preserve"> not just to keep the light out, but also</w:t>
      </w:r>
      <w:del w:id="5443" w:author="Andrea Stafford Hintz" w:date="2016-09-02T11:59:00Z">
        <w:r w:rsidRPr="00C245FD" w:rsidDel="009850D1">
          <w:rPr>
            <w:rFonts w:ascii="Times New Roman" w:hAnsi="Times New Roman" w:cs="Times New Roman"/>
            <w:sz w:val="24"/>
            <w:szCs w:val="24"/>
          </w:rPr>
          <w:delText xml:space="preserve"> </w:delText>
        </w:r>
      </w:del>
      <w:ins w:id="5444" w:author="Andrea Stafford Hintz" w:date="2016-09-02T11:59:00Z">
        <w:r w:rsidR="009850D1" w:rsidRPr="4BE3C732">
          <w:rPr>
            <w:rFonts w:ascii="Times New Roman" w:eastAsia="Times New Roman" w:hAnsi="Times New Roman" w:cs="Times New Roman"/>
            <w:sz w:val="24"/>
            <w:szCs w:val="24"/>
            <w:rPrChange w:id="5445" w:author="Bryce Raffle" w:date="2016-09-06T11:42:00Z">
              <w:rPr>
                <w:rFonts w:ascii="Times New Roman" w:hAnsi="Times New Roman" w:cs="Times New Roman"/>
                <w:sz w:val="24"/>
                <w:szCs w:val="24"/>
              </w:rPr>
            </w:rPrChange>
          </w:rPr>
          <w:t xml:space="preserve"> </w:t>
        </w:r>
        <w:r w:rsidR="009850D1" w:rsidRPr="009400B4">
          <w:rPr>
            <w:rFonts w:ascii="Times New Roman" w:hAnsi="Times New Roman"/>
            <w:sz w:val="24"/>
            <w:rPrChange w:id="5446" w:author="Andrea Stafford Hintz" w:date="2016-09-18T16:51:00Z">
              <w:rPr>
                <w:rFonts w:ascii="Times New Roman" w:eastAsia="Times New Roman" w:hAnsi="Times New Roman" w:cs="Times New Roman"/>
                <w:sz w:val="24"/>
                <w:szCs w:val="24"/>
              </w:rPr>
            </w:rPrChange>
          </w:rPr>
          <w:t xml:space="preserve">to clean </w:t>
        </w:r>
        <w:r w:rsidR="009850D1" w:rsidRPr="4BE3C732">
          <w:rPr>
            <w:rFonts w:ascii="Times New Roman" w:eastAsia="Times New Roman" w:hAnsi="Times New Roman" w:cs="Times New Roman"/>
            <w:sz w:val="24"/>
            <w:szCs w:val="24"/>
            <w:rPrChange w:id="5447" w:author="Bryce Raffle" w:date="2016-09-06T11:42:00Z">
              <w:rPr>
                <w:rFonts w:ascii="Times New Roman" w:hAnsi="Times New Roman" w:cs="Times New Roman"/>
                <w:sz w:val="24"/>
                <w:szCs w:val="24"/>
              </w:rPr>
            </w:rPrChange>
          </w:rPr>
          <w:t>it</w:t>
        </w:r>
      </w:ins>
      <w:del w:id="5448" w:author="Andrea Stafford Hintz" w:date="2016-09-02T11:59:00Z">
        <w:r w:rsidRPr="00C245FD" w:rsidDel="009850D1">
          <w:rPr>
            <w:rFonts w:ascii="Times New Roman" w:hAnsi="Times New Roman" w:cs="Times New Roman"/>
            <w:sz w:val="24"/>
            <w:szCs w:val="24"/>
          </w:rPr>
          <w:delText>because it needed to be cleaned regularly</w:delText>
        </w:r>
      </w:del>
      <w:r w:rsidRPr="009400B4">
        <w:rPr>
          <w:rFonts w:ascii="Times New Roman" w:hAnsi="Times New Roman"/>
          <w:sz w:val="24"/>
          <w:rPrChange w:id="5449" w:author="Andrea Stafford Hintz" w:date="2016-09-18T16:51:00Z">
            <w:rPr>
              <w:rFonts w:ascii="Times New Roman" w:eastAsia="Times New Roman" w:hAnsi="Times New Roman" w:cs="Times New Roman"/>
              <w:sz w:val="24"/>
              <w:szCs w:val="24"/>
            </w:rPr>
          </w:rPrChange>
        </w:rPr>
        <w:t xml:space="preserve">, </w:t>
      </w:r>
      <w:ins w:id="5450" w:author="Andrea Stafford Hintz" w:date="2016-09-02T11:59:00Z">
        <w:r w:rsidR="009850D1" w:rsidRPr="009400B4">
          <w:rPr>
            <w:rFonts w:ascii="Times New Roman" w:hAnsi="Times New Roman"/>
            <w:sz w:val="24"/>
            <w:rPrChange w:id="5451" w:author="Andrea Stafford Hintz" w:date="2016-09-18T16:51:00Z">
              <w:rPr>
                <w:rFonts w:ascii="Times New Roman" w:eastAsia="Times New Roman" w:hAnsi="Times New Roman" w:cs="Times New Roman"/>
                <w:sz w:val="24"/>
                <w:szCs w:val="24"/>
              </w:rPr>
            </w:rPrChange>
          </w:rPr>
          <w:t xml:space="preserve">wind </w:t>
        </w:r>
      </w:ins>
      <w:r w:rsidRPr="009400B4">
        <w:rPr>
          <w:rFonts w:ascii="Times New Roman" w:hAnsi="Times New Roman"/>
          <w:sz w:val="24"/>
          <w:rPrChange w:id="5452" w:author="Andrea Stafford Hintz" w:date="2016-09-18T16:51:00Z">
            <w:rPr>
              <w:rFonts w:ascii="Times New Roman" w:eastAsia="Times New Roman" w:hAnsi="Times New Roman" w:cs="Times New Roman"/>
              <w:sz w:val="24"/>
              <w:szCs w:val="24"/>
            </w:rPr>
          </w:rPrChange>
        </w:rPr>
        <w:t>its clockwork</w:t>
      </w:r>
      <w:del w:id="5453" w:author="Andrea Stafford Hintz" w:date="2016-09-02T11:59:00Z">
        <w:r w:rsidRPr="00C245FD" w:rsidDel="009850D1">
          <w:rPr>
            <w:rFonts w:ascii="Times New Roman" w:hAnsi="Times New Roman" w:cs="Times New Roman"/>
            <w:sz w:val="24"/>
            <w:szCs w:val="24"/>
          </w:rPr>
          <w:delText xml:space="preserve"> needed to be wound</w:delText>
        </w:r>
      </w:del>
      <w:r w:rsidRPr="009400B4">
        <w:rPr>
          <w:rFonts w:ascii="Times New Roman" w:hAnsi="Times New Roman"/>
          <w:sz w:val="24"/>
          <w:rPrChange w:id="5454" w:author="Andrea Stafford Hintz" w:date="2016-09-18T16:51:00Z">
            <w:rPr>
              <w:rFonts w:ascii="Times New Roman" w:eastAsia="Times New Roman" w:hAnsi="Times New Roman" w:cs="Times New Roman"/>
              <w:sz w:val="24"/>
              <w:szCs w:val="24"/>
            </w:rPr>
          </w:rPrChange>
        </w:rPr>
        <w:t xml:space="preserve">, and </w:t>
      </w:r>
      <w:ins w:id="5455" w:author="Andrea Stafford Hintz" w:date="2016-09-02T11:59:00Z">
        <w:r w:rsidR="009850D1" w:rsidRPr="009400B4">
          <w:rPr>
            <w:rFonts w:ascii="Times New Roman" w:hAnsi="Times New Roman"/>
            <w:sz w:val="24"/>
            <w:rPrChange w:id="5456" w:author="Andrea Stafford Hintz" w:date="2016-09-18T16:51:00Z">
              <w:rPr>
                <w:rFonts w:ascii="Times New Roman" w:eastAsia="Times New Roman" w:hAnsi="Times New Roman" w:cs="Times New Roman"/>
                <w:sz w:val="24"/>
                <w:szCs w:val="24"/>
              </w:rPr>
            </w:rPrChange>
          </w:rPr>
          <w:t xml:space="preserve">reload </w:t>
        </w:r>
      </w:ins>
      <w:r w:rsidRPr="009400B4">
        <w:rPr>
          <w:rFonts w:ascii="Times New Roman" w:hAnsi="Times New Roman"/>
          <w:sz w:val="24"/>
          <w:rPrChange w:id="5457" w:author="Andrea Stafford Hintz" w:date="2016-09-18T16:51:00Z">
            <w:rPr>
              <w:rFonts w:ascii="Times New Roman" w:eastAsia="Times New Roman" w:hAnsi="Times New Roman" w:cs="Times New Roman"/>
              <w:sz w:val="24"/>
              <w:szCs w:val="24"/>
            </w:rPr>
          </w:rPrChange>
        </w:rPr>
        <w:t xml:space="preserve">its hidden compartment </w:t>
      </w:r>
      <w:del w:id="5458" w:author="Andrea Stafford Hintz" w:date="2016-09-02T11:59:00Z">
        <w:r w:rsidRPr="00C245FD" w:rsidDel="009850D1">
          <w:rPr>
            <w:rFonts w:ascii="Times New Roman" w:hAnsi="Times New Roman" w:cs="Times New Roman"/>
            <w:sz w:val="24"/>
            <w:szCs w:val="24"/>
          </w:rPr>
          <w:delText xml:space="preserve">reloaded </w:delText>
        </w:r>
      </w:del>
      <w:proofErr w:type="spellStart"/>
      <w:r w:rsidRPr="009400B4">
        <w:rPr>
          <w:rFonts w:ascii="Times New Roman" w:hAnsi="Times New Roman"/>
          <w:sz w:val="24"/>
          <w:rPrChange w:id="5459" w:author="Andrea Stafford Hintz" w:date="2016-09-18T16:51:00Z">
            <w:rPr>
              <w:rFonts w:ascii="Times New Roman" w:eastAsia="Times New Roman" w:hAnsi="Times New Roman" w:cs="Times New Roman"/>
              <w:sz w:val="24"/>
              <w:szCs w:val="24"/>
            </w:rPr>
          </w:rPrChange>
        </w:rPr>
        <w:t>with</w:t>
      </w:r>
      <w:del w:id="5460" w:author="Andrea Stafford Hintz" w:date="2016-09-02T12:00:00Z">
        <w:r w:rsidRPr="00C245FD" w:rsidDel="009850D1">
          <w:rPr>
            <w:rFonts w:ascii="Times New Roman" w:hAnsi="Times New Roman" w:cs="Times New Roman"/>
            <w:sz w:val="24"/>
            <w:szCs w:val="24"/>
          </w:rPr>
          <w:delText xml:space="preserve"> a</w:delText>
        </w:r>
      </w:del>
      <w:del w:id="5461" w:author="Andrea Stafford Hintz" w:date="2016-09-18T16:51:00Z">
        <w:r w:rsidRPr="4BE3C732">
          <w:rPr>
            <w:rFonts w:ascii="Times New Roman" w:eastAsia="Times New Roman" w:hAnsi="Times New Roman" w:cs="Times New Roman"/>
            <w:sz w:val="24"/>
            <w:szCs w:val="24"/>
            <w:rPrChange w:id="5462" w:author="Bryce Raffle" w:date="2016-09-06T11:42:00Z">
              <w:rPr>
                <w:rFonts w:ascii="Times New Roman" w:hAnsi="Times New Roman" w:cs="Times New Roman"/>
                <w:sz w:val="24"/>
                <w:szCs w:val="24"/>
              </w:rPr>
            </w:rPrChange>
          </w:rPr>
          <w:delText xml:space="preserve"> </w:delText>
        </w:r>
      </w:del>
      <w:commentRangeStart w:id="5463"/>
      <w:r w:rsidRPr="009400B4">
        <w:rPr>
          <w:rFonts w:ascii="Times New Roman" w:hAnsi="Times New Roman"/>
          <w:sz w:val="24"/>
          <w:rPrChange w:id="5464" w:author="Andrea Stafford Hintz" w:date="2016-09-18T16:51:00Z">
            <w:rPr>
              <w:rFonts w:ascii="Times New Roman" w:eastAsia="Times New Roman" w:hAnsi="Times New Roman" w:cs="Times New Roman"/>
              <w:sz w:val="24"/>
              <w:szCs w:val="24"/>
            </w:rPr>
          </w:rPrChange>
        </w:rPr>
        <w:t>poisoned</w:t>
      </w:r>
      <w:proofErr w:type="spellEnd"/>
      <w:r w:rsidRPr="009400B4">
        <w:rPr>
          <w:rFonts w:ascii="Times New Roman" w:hAnsi="Times New Roman"/>
          <w:sz w:val="24"/>
          <w:rPrChange w:id="5465" w:author="Andrea Stafford Hintz" w:date="2016-09-18T16:51:00Z">
            <w:rPr>
              <w:rFonts w:ascii="Times New Roman" w:eastAsia="Times New Roman" w:hAnsi="Times New Roman" w:cs="Times New Roman"/>
              <w:sz w:val="24"/>
              <w:szCs w:val="24"/>
            </w:rPr>
          </w:rPrChange>
        </w:rPr>
        <w:t xml:space="preserve"> dart</w:t>
      </w:r>
      <w:ins w:id="5466" w:author="Andrea Stafford Hintz" w:date="2016-09-02T12:00:00Z">
        <w:r w:rsidR="009850D1" w:rsidRPr="009400B4">
          <w:rPr>
            <w:rFonts w:ascii="Times New Roman" w:hAnsi="Times New Roman"/>
            <w:sz w:val="24"/>
            <w:rPrChange w:id="5467" w:author="Andrea Stafford Hintz" w:date="2016-09-18T16:51:00Z">
              <w:rPr>
                <w:rFonts w:ascii="Times New Roman" w:eastAsia="Times New Roman" w:hAnsi="Times New Roman" w:cs="Times New Roman"/>
                <w:sz w:val="24"/>
                <w:szCs w:val="24"/>
              </w:rPr>
            </w:rPrChange>
          </w:rPr>
          <w:t>s</w:t>
        </w:r>
        <w:commentRangeEnd w:id="5463"/>
        <w:r w:rsidR="009850D1">
          <w:rPr>
            <w:rStyle w:val="CommentReference"/>
          </w:rPr>
          <w:commentReference w:id="5463"/>
        </w:r>
      </w:ins>
      <w:r w:rsidRPr="009400B4">
        <w:rPr>
          <w:rFonts w:ascii="Times New Roman" w:hAnsi="Times New Roman"/>
          <w:sz w:val="24"/>
          <w:rPrChange w:id="5468" w:author="Andrea Stafford Hintz" w:date="2016-09-18T16:51:00Z">
            <w:rPr>
              <w:rFonts w:ascii="Times New Roman" w:eastAsia="Times New Roman" w:hAnsi="Times New Roman" w:cs="Times New Roman"/>
              <w:sz w:val="24"/>
              <w:szCs w:val="24"/>
            </w:rPr>
          </w:rPrChange>
        </w:rPr>
        <w:t>. There was a hiss of air and the clicking of metal clasps as she took it off. While the eye itself was clockwork, the clasps that held it in place relied on pneumatics. She set the device on her lap.</w:t>
      </w:r>
    </w:p>
    <w:p w14:paraId="754D82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69" w:author="Andrea Stafford Hintz" w:date="2016-09-18T16:51:00Z">
            <w:rPr>
              <w:rFonts w:ascii="Times New Roman" w:eastAsia="Times New Roman" w:hAnsi="Times New Roman" w:cs="Times New Roman"/>
              <w:sz w:val="24"/>
              <w:szCs w:val="24"/>
            </w:rPr>
          </w:rPrChange>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didn’t turn away.</w:t>
      </w:r>
    </w:p>
    <w:p w14:paraId="3995B6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0" w:author="Andrea Stafford Hintz" w:date="2016-09-18T16:51:00Z">
            <w:rPr>
              <w:rFonts w:ascii="Times New Roman" w:eastAsia="Times New Roman" w:hAnsi="Times New Roman" w:cs="Times New Roman"/>
              <w:sz w:val="24"/>
              <w:szCs w:val="24"/>
            </w:rPr>
          </w:rPrChange>
        </w:rPr>
        <w:lastRenderedPageBreak/>
        <w:t xml:space="preserve">She took the key she wore around her neck, fit it into the mechanical eye, and used it to turn the device. She heard the sound of clockwork turning. It was comforting, somehow, like hearing the sound of her own heartbeat. She could </w:t>
      </w:r>
      <w:r w:rsidRPr="009400B4">
        <w:rPr>
          <w:rFonts w:ascii="Times New Roman" w:hAnsi="Times New Roman"/>
          <w:i/>
          <w:sz w:val="24"/>
          <w:rPrChange w:id="5471" w:author="Andrea Stafford Hintz" w:date="2016-09-18T16:51:00Z">
            <w:rPr>
              <w:rFonts w:ascii="Times New Roman" w:eastAsia="Times New Roman" w:hAnsi="Times New Roman" w:cs="Times New Roman"/>
              <w:i/>
              <w:sz w:val="24"/>
              <w:szCs w:val="24"/>
            </w:rPr>
          </w:rPrChange>
        </w:rPr>
        <w:t>see</w:t>
      </w:r>
      <w:r w:rsidRPr="009400B4">
        <w:rPr>
          <w:rFonts w:ascii="Times New Roman" w:hAnsi="Times New Roman"/>
          <w:sz w:val="24"/>
          <w:rPrChange w:id="5472" w:author="Andrea Stafford Hintz" w:date="2016-09-18T16:51:00Z">
            <w:rPr>
              <w:rFonts w:ascii="Times New Roman" w:eastAsia="Times New Roman" w:hAnsi="Times New Roman" w:cs="Times New Roman"/>
              <w:sz w:val="24"/>
              <w:szCs w:val="24"/>
            </w:rPr>
          </w:rPrChange>
        </w:rP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14:paraId="3F8A5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3" w:author="Andrea Stafford Hintz" w:date="2016-09-18T16:51:00Z">
            <w:rPr>
              <w:rFonts w:ascii="Times New Roman" w:eastAsia="Times New Roman" w:hAnsi="Times New Roman" w:cs="Times New Roman"/>
              <w:sz w:val="24"/>
              <w:szCs w:val="24"/>
            </w:rPr>
          </w:rPrChange>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commentRangeEnd w:id="5433"/>
      <w:r w:rsidR="009850D1">
        <w:rPr>
          <w:rStyle w:val="CommentReference"/>
        </w:rPr>
        <w:commentReference w:id="5433"/>
      </w:r>
    </w:p>
    <w:p w14:paraId="3899A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4" w:author="Andrea Stafford Hintz" w:date="2016-09-18T16:51:00Z">
            <w:rPr>
              <w:rFonts w:ascii="Times New Roman" w:eastAsia="Times New Roman" w:hAnsi="Times New Roman" w:cs="Times New Roman"/>
              <w:sz w:val="24"/>
              <w:szCs w:val="24"/>
            </w:rPr>
          </w:rPrChange>
        </w:rPr>
        <w:t xml:space="preserve">She sensed immediately that something had changed while she’d slept. Normally bustling, her </w:t>
      </w:r>
      <w:r w:rsidR="00C245FD" w:rsidRPr="009400B4">
        <w:rPr>
          <w:rFonts w:ascii="Times New Roman" w:hAnsi="Times New Roman"/>
          <w:sz w:val="24"/>
          <w:rPrChange w:id="5475" w:author="Andrea Stafford Hintz" w:date="2016-09-18T16:51:00Z">
            <w:rPr>
              <w:rFonts w:ascii="Times New Roman" w:eastAsia="Times New Roman" w:hAnsi="Times New Roman" w:cs="Times New Roman"/>
              <w:sz w:val="24"/>
              <w:szCs w:val="24"/>
            </w:rPr>
          </w:rPrChange>
        </w:rPr>
        <w:t>neighborhood</w:t>
      </w:r>
      <w:r w:rsidRPr="009400B4">
        <w:rPr>
          <w:rFonts w:ascii="Times New Roman" w:hAnsi="Times New Roman"/>
          <w:sz w:val="24"/>
          <w:rPrChange w:id="5476" w:author="Andrea Stafford Hintz" w:date="2016-09-18T16:51:00Z">
            <w:rPr>
              <w:rFonts w:ascii="Times New Roman" w:eastAsia="Times New Roman" w:hAnsi="Times New Roman" w:cs="Times New Roman"/>
              <w:sz w:val="24"/>
              <w:szCs w:val="24"/>
            </w:rPr>
          </w:rPrChange>
        </w:rPr>
        <w:t xml:space="preserve">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7AD65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7" w:author="Andrea Stafford Hintz" w:date="2016-09-18T16:51:00Z">
            <w:rPr>
              <w:rFonts w:ascii="Times New Roman" w:eastAsia="Times New Roman" w:hAnsi="Times New Roman" w:cs="Times New Roman"/>
              <w:sz w:val="24"/>
              <w:szCs w:val="24"/>
            </w:rPr>
          </w:rPrChange>
        </w:rPr>
        <w:t>In the quiet, she heard the sweet young voices of a group of girls playing a game on the street corner, skipping and singing a nursery rhyme.</w:t>
      </w:r>
    </w:p>
    <w:p w14:paraId="0C0F4A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8" w:author="Andrea Stafford Hintz" w:date="2016-09-18T16:51:00Z">
            <w:rPr>
              <w:rFonts w:ascii="Times New Roman" w:eastAsia="Times New Roman" w:hAnsi="Times New Roman" w:cs="Times New Roman"/>
              <w:sz w:val="24"/>
              <w:szCs w:val="24"/>
            </w:rPr>
          </w:rPrChange>
        </w:rPr>
        <w:t>“Burke’s the butcher, Hare’s the thief, Knox the boy that buys the beef,” they sang.</w:t>
      </w:r>
    </w:p>
    <w:p w14:paraId="419A82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79" w:author="Andrea Stafford Hintz" w:date="2016-09-18T16:51:00Z">
            <w:rPr>
              <w:rFonts w:ascii="Times New Roman" w:eastAsia="Times New Roman" w:hAnsi="Times New Roman" w:cs="Times New Roman"/>
              <w:sz w:val="24"/>
              <w:szCs w:val="24"/>
            </w:rPr>
          </w:rPrChange>
        </w:rPr>
        <w:t>“Cheerful tune,” Annabel muttered.</w:t>
      </w:r>
    </w:p>
    <w:p w14:paraId="5F7E74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80" w:author="Andrea Stafford Hintz" w:date="2016-09-18T16:51:00Z">
            <w:rPr>
              <w:rFonts w:ascii="Times New Roman" w:eastAsia="Times New Roman" w:hAnsi="Times New Roman" w:cs="Times New Roman"/>
              <w:sz w:val="24"/>
              <w:szCs w:val="24"/>
            </w:rPr>
          </w:rPrChange>
        </w:rPr>
        <w:lastRenderedPageBreak/>
        <w:t xml:space="preserve">As she stared, a woman in tattered clothing came tearing down the street towards the children, tears streaking down her face, blood staining her dress. When she reached the girls, she scooped one of them up in her arms, hugging the girl so tightly </w:t>
      </w:r>
      <w:commentRangeStart w:id="5481"/>
      <w:r w:rsidRPr="009400B4">
        <w:rPr>
          <w:rFonts w:ascii="Times New Roman" w:hAnsi="Times New Roman"/>
          <w:sz w:val="24"/>
          <w:rPrChange w:id="5482" w:author="Andrea Stafford Hintz" w:date="2016-09-18T16:51:00Z">
            <w:rPr>
              <w:rFonts w:ascii="Times New Roman" w:eastAsia="Times New Roman" w:hAnsi="Times New Roman" w:cs="Times New Roman"/>
              <w:sz w:val="24"/>
              <w:szCs w:val="24"/>
            </w:rPr>
          </w:rPrChange>
        </w:rPr>
        <w:t>it must have been painful</w:t>
      </w:r>
      <w:commentRangeEnd w:id="5481"/>
      <w:r w:rsidR="009850D1">
        <w:rPr>
          <w:rStyle w:val="CommentReference"/>
        </w:rPr>
        <w:commentReference w:id="5481"/>
      </w:r>
      <w:r w:rsidRPr="009400B4">
        <w:rPr>
          <w:rFonts w:ascii="Times New Roman" w:hAnsi="Times New Roman"/>
          <w:sz w:val="24"/>
          <w:rPrChange w:id="5483" w:author="Andrea Stafford Hintz" w:date="2016-09-18T16:51:00Z">
            <w:rPr>
              <w:rFonts w:ascii="Times New Roman" w:eastAsia="Times New Roman" w:hAnsi="Times New Roman" w:cs="Times New Roman"/>
              <w:sz w:val="24"/>
              <w:szCs w:val="24"/>
            </w:rPr>
          </w:rPrChange>
        </w:rPr>
        <w:t>.</w:t>
      </w:r>
    </w:p>
    <w:p w14:paraId="115B01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84" w:author="Andrea Stafford Hintz" w:date="2016-09-18T16:51:00Z">
            <w:rPr>
              <w:rFonts w:ascii="Times New Roman" w:eastAsia="Times New Roman" w:hAnsi="Times New Roman" w:cs="Times New Roman"/>
              <w:sz w:val="24"/>
              <w:szCs w:val="24"/>
            </w:rPr>
          </w:rPrChange>
        </w:rPr>
        <w:t>“Thank god!” she kept saying. “I’m so sorry, loves. I got back ‘ere as soon as I could. Get back in the ‘</w:t>
      </w:r>
      <w:proofErr w:type="spellStart"/>
      <w:r w:rsidRPr="009400B4">
        <w:rPr>
          <w:rFonts w:ascii="Times New Roman" w:hAnsi="Times New Roman"/>
          <w:sz w:val="24"/>
          <w:rPrChange w:id="5485" w:author="Andrea Stafford Hintz" w:date="2016-09-18T16:51:00Z">
            <w:rPr>
              <w:rFonts w:ascii="Times New Roman" w:eastAsia="Times New Roman" w:hAnsi="Times New Roman" w:cs="Times New Roman"/>
              <w:sz w:val="24"/>
              <w:szCs w:val="24"/>
            </w:rPr>
          </w:rPrChange>
        </w:rPr>
        <w:t>ouse</w:t>
      </w:r>
      <w:proofErr w:type="spellEnd"/>
      <w:r w:rsidRPr="009400B4">
        <w:rPr>
          <w:rFonts w:ascii="Times New Roman" w:hAnsi="Times New Roman"/>
          <w:sz w:val="24"/>
          <w:rPrChange w:id="5486" w:author="Andrea Stafford Hintz" w:date="2016-09-18T16:51:00Z">
            <w:rPr>
              <w:rFonts w:ascii="Times New Roman" w:eastAsia="Times New Roman" w:hAnsi="Times New Roman" w:cs="Times New Roman"/>
              <w:sz w:val="24"/>
              <w:szCs w:val="24"/>
            </w:rPr>
          </w:rPrChange>
        </w:rPr>
        <w:t xml:space="preserve">, loves. Quick now, grab what ye can, then we’re </w:t>
      </w:r>
      <w:proofErr w:type="spellStart"/>
      <w:r w:rsidRPr="009400B4">
        <w:rPr>
          <w:rFonts w:ascii="Times New Roman" w:hAnsi="Times New Roman"/>
          <w:sz w:val="24"/>
          <w:rPrChange w:id="5487" w:author="Andrea Stafford Hintz" w:date="2016-09-18T16:51:00Z">
            <w:rPr>
              <w:rFonts w:ascii="Times New Roman" w:eastAsia="Times New Roman" w:hAnsi="Times New Roman" w:cs="Times New Roman"/>
              <w:sz w:val="24"/>
              <w:szCs w:val="24"/>
            </w:rPr>
          </w:rPrChange>
        </w:rPr>
        <w:t>leavin</w:t>
      </w:r>
      <w:proofErr w:type="spellEnd"/>
      <w:r w:rsidRPr="009400B4">
        <w:rPr>
          <w:rFonts w:ascii="Times New Roman" w:hAnsi="Times New Roman"/>
          <w:sz w:val="24"/>
          <w:rPrChange w:id="5488" w:author="Andrea Stafford Hintz" w:date="2016-09-18T16:51:00Z">
            <w:rPr>
              <w:rFonts w:ascii="Times New Roman" w:eastAsia="Times New Roman" w:hAnsi="Times New Roman" w:cs="Times New Roman"/>
              <w:sz w:val="24"/>
              <w:szCs w:val="24"/>
            </w:rPr>
          </w:rPrChange>
        </w:rPr>
        <w:t>’.”</w:t>
      </w:r>
    </w:p>
    <w:p w14:paraId="6B5C1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89" w:author="Andrea Stafford Hintz" w:date="2016-09-18T16:51:00Z">
            <w:rPr>
              <w:rFonts w:ascii="Times New Roman" w:eastAsia="Times New Roman" w:hAnsi="Times New Roman" w:cs="Times New Roman"/>
              <w:sz w:val="24"/>
              <w:szCs w:val="24"/>
            </w:rPr>
          </w:rPrChange>
        </w:rPr>
        <w:t>Annabel blinked at them in confusion, trying to make sense of what was going on.</w:t>
      </w:r>
    </w:p>
    <w:p w14:paraId="46B86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90" w:author="Andrea Stafford Hintz" w:date="2016-09-18T16:51:00Z">
            <w:rPr>
              <w:rFonts w:ascii="Times New Roman" w:eastAsia="Times New Roman" w:hAnsi="Times New Roman" w:cs="Times New Roman"/>
              <w:sz w:val="24"/>
              <w:szCs w:val="24"/>
            </w:rPr>
          </w:rPrChange>
        </w:rPr>
        <w:t>The woman noticed Annabel looking at her and staggered back in alarm.</w:t>
      </w:r>
    </w:p>
    <w:p w14:paraId="2A6628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91" w:author="Andrea Stafford Hintz" w:date="2016-09-18T16:51:00Z">
            <w:rPr>
              <w:rFonts w:ascii="Times New Roman" w:eastAsia="Times New Roman" w:hAnsi="Times New Roman" w:cs="Times New Roman"/>
              <w:sz w:val="24"/>
              <w:szCs w:val="24"/>
            </w:rPr>
          </w:rPrChange>
        </w:rPr>
        <w:t>“Get back in the ‘</w:t>
      </w:r>
      <w:proofErr w:type="spellStart"/>
      <w:r w:rsidRPr="009400B4">
        <w:rPr>
          <w:rFonts w:ascii="Times New Roman" w:hAnsi="Times New Roman"/>
          <w:sz w:val="24"/>
          <w:rPrChange w:id="5492" w:author="Andrea Stafford Hintz" w:date="2016-09-18T16:51:00Z">
            <w:rPr>
              <w:rFonts w:ascii="Times New Roman" w:eastAsia="Times New Roman" w:hAnsi="Times New Roman" w:cs="Times New Roman"/>
              <w:sz w:val="24"/>
              <w:szCs w:val="24"/>
            </w:rPr>
          </w:rPrChange>
        </w:rPr>
        <w:t>ouse</w:t>
      </w:r>
      <w:proofErr w:type="spellEnd"/>
      <w:r w:rsidRPr="009400B4">
        <w:rPr>
          <w:rFonts w:ascii="Times New Roman" w:hAnsi="Times New Roman"/>
          <w:sz w:val="24"/>
          <w:rPrChange w:id="5493" w:author="Andrea Stafford Hintz" w:date="2016-09-18T16:51:00Z">
            <w:rPr>
              <w:rFonts w:ascii="Times New Roman" w:eastAsia="Times New Roman" w:hAnsi="Times New Roman" w:cs="Times New Roman"/>
              <w:sz w:val="24"/>
              <w:szCs w:val="24"/>
            </w:rPr>
          </w:rPrChange>
        </w:rPr>
        <w:t>,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2C2FB7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94" w:author="Andrea Stafford Hintz" w:date="2016-09-18T16:51:00Z">
            <w:rPr>
              <w:rFonts w:ascii="Times New Roman" w:eastAsia="Times New Roman" w:hAnsi="Times New Roman" w:cs="Times New Roman"/>
              <w:sz w:val="24"/>
              <w:szCs w:val="24"/>
            </w:rPr>
          </w:rPrChange>
        </w:rPr>
        <w:t>What had happened while Annabel slept?</w:t>
      </w:r>
    </w:p>
    <w:p w14:paraId="3DB259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495" w:author="Andrea Stafford Hintz" w:date="2016-09-18T16:51:00Z">
            <w:rPr>
              <w:rFonts w:ascii="Times New Roman" w:eastAsia="Times New Roman" w:hAnsi="Times New Roman" w:cs="Times New Roman"/>
              <w:sz w:val="24"/>
              <w:szCs w:val="24"/>
            </w:rPr>
          </w:rPrChange>
        </w:rPr>
        <w:t xml:space="preserve">She continued along the street, gaping at the changed landscape. Annabel’s </w:t>
      </w:r>
      <w:r w:rsidR="00C245FD" w:rsidRPr="009400B4">
        <w:rPr>
          <w:rFonts w:ascii="Times New Roman" w:hAnsi="Times New Roman"/>
          <w:sz w:val="24"/>
          <w:rPrChange w:id="5496" w:author="Andrea Stafford Hintz" w:date="2016-09-18T16:51:00Z">
            <w:rPr>
              <w:rFonts w:ascii="Times New Roman" w:eastAsia="Times New Roman" w:hAnsi="Times New Roman" w:cs="Times New Roman"/>
              <w:sz w:val="24"/>
              <w:szCs w:val="24"/>
            </w:rPr>
          </w:rPrChange>
        </w:rPr>
        <w:t>neighborhood</w:t>
      </w:r>
      <w:r w:rsidRPr="009400B4">
        <w:rPr>
          <w:rFonts w:ascii="Times New Roman" w:hAnsi="Times New Roman"/>
          <w:sz w:val="24"/>
          <w:rPrChange w:id="5497" w:author="Andrea Stafford Hintz" w:date="2016-09-18T16:51:00Z">
            <w:rPr>
              <w:rFonts w:ascii="Times New Roman" w:eastAsia="Times New Roman" w:hAnsi="Times New Roman" w:cs="Times New Roman"/>
              <w:sz w:val="24"/>
              <w:szCs w:val="24"/>
            </w:rPr>
          </w:rPrChange>
        </w:rPr>
        <w:t xml:space="preserve"> was on the lower end of middle class. She could afford a nicer house in a nicer </w:t>
      </w:r>
      <w:r w:rsidR="00C245FD" w:rsidRPr="009400B4">
        <w:rPr>
          <w:rFonts w:ascii="Times New Roman" w:hAnsi="Times New Roman"/>
          <w:sz w:val="24"/>
          <w:rPrChange w:id="5498" w:author="Andrea Stafford Hintz" w:date="2016-09-18T16:51:00Z">
            <w:rPr>
              <w:rFonts w:ascii="Times New Roman" w:eastAsia="Times New Roman" w:hAnsi="Times New Roman" w:cs="Times New Roman"/>
              <w:sz w:val="24"/>
              <w:szCs w:val="24"/>
            </w:rPr>
          </w:rPrChange>
        </w:rPr>
        <w:t>neighborhood</w:t>
      </w:r>
      <w:r w:rsidRPr="009400B4">
        <w:rPr>
          <w:rFonts w:ascii="Times New Roman" w:hAnsi="Times New Roman"/>
          <w:sz w:val="24"/>
          <w:rPrChange w:id="5499" w:author="Andrea Stafford Hintz" w:date="2016-09-18T16:51:00Z">
            <w:rPr>
              <w:rFonts w:ascii="Times New Roman" w:eastAsia="Times New Roman" w:hAnsi="Times New Roman" w:cs="Times New Roman"/>
              <w:sz w:val="24"/>
              <w:szCs w:val="24"/>
            </w:rPr>
          </w:rPrChange>
        </w:rPr>
        <w:t xml:space="preserve">, but having grown up dirt poor, </w:t>
      </w:r>
      <w:commentRangeStart w:id="5500"/>
      <w:r w:rsidRPr="009400B4">
        <w:rPr>
          <w:rFonts w:ascii="Times New Roman" w:hAnsi="Times New Roman"/>
          <w:sz w:val="24"/>
          <w:rPrChange w:id="5501" w:author="Andrea Stafford Hintz" w:date="2016-09-18T16:51:00Z">
            <w:rPr>
              <w:rFonts w:ascii="Times New Roman" w:eastAsia="Times New Roman" w:hAnsi="Times New Roman" w:cs="Times New Roman"/>
              <w:sz w:val="24"/>
              <w:szCs w:val="24"/>
            </w:rPr>
          </w:rPrChange>
        </w:rPr>
        <w:t xml:space="preserve">Annabel was honestly happier on her humble little street than she might </w:t>
      </w:r>
      <w:commentRangeEnd w:id="5500"/>
      <w:r w:rsidR="009850D1">
        <w:rPr>
          <w:rStyle w:val="CommentReference"/>
        </w:rPr>
        <w:commentReference w:id="5500"/>
      </w:r>
      <w:r w:rsidRPr="009400B4">
        <w:rPr>
          <w:rFonts w:ascii="Times New Roman" w:hAnsi="Times New Roman"/>
          <w:sz w:val="24"/>
          <w:rPrChange w:id="5502" w:author="Andrea Stafford Hintz" w:date="2016-09-18T16:51:00Z">
            <w:rPr>
              <w:rFonts w:ascii="Times New Roman" w:eastAsia="Times New Roman" w:hAnsi="Times New Roman" w:cs="Times New Roman"/>
              <w:sz w:val="24"/>
              <w:szCs w:val="24"/>
            </w:rPr>
          </w:rPrChange>
        </w:rPr>
        <w:t>have been in a wealthier part of town. Besides, she didn’t want anyone asking questions about where she got her money. Following whatever storm had struck last night, it felt more like a slum.</w:t>
      </w:r>
    </w:p>
    <w:p w14:paraId="7E17AF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03" w:author="Andrea Stafford Hintz" w:date="2016-09-18T16:51:00Z">
            <w:rPr>
              <w:rFonts w:ascii="Times New Roman" w:eastAsia="Times New Roman" w:hAnsi="Times New Roman" w:cs="Times New Roman"/>
              <w:sz w:val="24"/>
              <w:szCs w:val="24"/>
            </w:rPr>
          </w:rPrChange>
        </w:rPr>
        <w:t>On a corner, a dirty young boy stood peddling papers. He looked ready to bolt at any moment. He eyed Annabel with suspicion as she approached.</w:t>
      </w:r>
    </w:p>
    <w:p w14:paraId="6DB9F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04" w:author="Andrea Stafford Hintz" w:date="2016-09-18T16:51:00Z">
            <w:rPr>
              <w:rFonts w:ascii="Times New Roman" w:eastAsia="Times New Roman" w:hAnsi="Times New Roman" w:cs="Times New Roman"/>
              <w:sz w:val="24"/>
              <w:szCs w:val="24"/>
            </w:rPr>
          </w:rPrChange>
        </w:rPr>
        <w:t>“Attacks throughout London!” he cried. “Read all about it!”</w:t>
      </w:r>
    </w:p>
    <w:p w14:paraId="13755D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05" w:author="Andrea Stafford Hintz" w:date="2016-09-18T16:51:00Z">
            <w:rPr>
              <w:rFonts w:ascii="Times New Roman" w:eastAsia="Times New Roman" w:hAnsi="Times New Roman" w:cs="Times New Roman"/>
              <w:sz w:val="24"/>
              <w:szCs w:val="24"/>
            </w:rPr>
          </w:rPrChange>
        </w:rPr>
        <w:t>Annabel stopped in front of him.</w:t>
      </w:r>
    </w:p>
    <w:p w14:paraId="1885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06" w:author="Andrea Stafford Hintz" w:date="2016-09-18T16:51:00Z">
            <w:rPr>
              <w:rFonts w:ascii="Times New Roman" w:eastAsia="Times New Roman" w:hAnsi="Times New Roman" w:cs="Times New Roman"/>
              <w:sz w:val="24"/>
              <w:szCs w:val="24"/>
            </w:rPr>
          </w:rPrChange>
        </w:rPr>
        <w:t>“What sort of attacks?”</w:t>
      </w:r>
    </w:p>
    <w:p w14:paraId="53A6D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07" w:author="Andrea Stafford Hintz" w:date="2016-09-18T16:51:00Z">
            <w:rPr>
              <w:rFonts w:ascii="Times New Roman" w:eastAsia="Times New Roman" w:hAnsi="Times New Roman" w:cs="Times New Roman"/>
              <w:sz w:val="24"/>
              <w:szCs w:val="24"/>
            </w:rPr>
          </w:rPrChange>
        </w:rPr>
        <w:lastRenderedPageBreak/>
        <w:t xml:space="preserve"> “You look like a lady </w:t>
      </w:r>
      <w:proofErr w:type="spellStart"/>
      <w:r w:rsidRPr="009400B4">
        <w:rPr>
          <w:rFonts w:ascii="Times New Roman" w:hAnsi="Times New Roman"/>
          <w:sz w:val="24"/>
          <w:rPrChange w:id="5508" w:author="Andrea Stafford Hintz" w:date="2016-09-18T16:51:00Z">
            <w:rPr>
              <w:rFonts w:ascii="Times New Roman" w:eastAsia="Times New Roman" w:hAnsi="Times New Roman" w:cs="Times New Roman"/>
              <w:sz w:val="24"/>
              <w:szCs w:val="24"/>
            </w:rPr>
          </w:rPrChange>
        </w:rPr>
        <w:t>wiv</w:t>
      </w:r>
      <w:proofErr w:type="spellEnd"/>
      <w:r w:rsidRPr="009400B4">
        <w:rPr>
          <w:rFonts w:ascii="Times New Roman" w:hAnsi="Times New Roman"/>
          <w:sz w:val="24"/>
          <w:rPrChange w:id="5509" w:author="Andrea Stafford Hintz" w:date="2016-09-18T16:51:00Z">
            <w:rPr>
              <w:rFonts w:ascii="Times New Roman" w:eastAsia="Times New Roman" w:hAnsi="Times New Roman" w:cs="Times New Roman"/>
              <w:sz w:val="24"/>
              <w:szCs w:val="24"/>
            </w:rPr>
          </w:rPrChange>
        </w:rPr>
        <w:t xml:space="preserve">’ an </w:t>
      </w:r>
      <w:proofErr w:type="spellStart"/>
      <w:r w:rsidRPr="009400B4">
        <w:rPr>
          <w:rFonts w:ascii="Times New Roman" w:hAnsi="Times New Roman"/>
          <w:sz w:val="24"/>
          <w:rPrChange w:id="5510" w:author="Andrea Stafford Hintz" w:date="2016-09-18T16:51:00Z">
            <w:rPr>
              <w:rFonts w:ascii="Times New Roman" w:eastAsia="Times New Roman" w:hAnsi="Times New Roman" w:cs="Times New Roman"/>
              <w:sz w:val="24"/>
              <w:szCs w:val="24"/>
            </w:rPr>
          </w:rPrChange>
        </w:rPr>
        <w:t>appreciashun</w:t>
      </w:r>
      <w:proofErr w:type="spellEnd"/>
      <w:r w:rsidRPr="009400B4">
        <w:rPr>
          <w:rFonts w:ascii="Times New Roman" w:hAnsi="Times New Roman"/>
          <w:sz w:val="24"/>
          <w:rPrChange w:id="5511"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5512" w:author="Andrea Stafford Hintz" w:date="2016-09-18T16:51:00Z">
            <w:rPr>
              <w:rFonts w:ascii="Times New Roman" w:eastAsia="Times New Roman" w:hAnsi="Times New Roman" w:cs="Times New Roman"/>
              <w:sz w:val="24"/>
              <w:szCs w:val="24"/>
            </w:rPr>
          </w:rPrChange>
        </w:rPr>
        <w:t>fer</w:t>
      </w:r>
      <w:proofErr w:type="spellEnd"/>
      <w:r w:rsidRPr="009400B4">
        <w:rPr>
          <w:rFonts w:ascii="Times New Roman" w:hAnsi="Times New Roman"/>
          <w:sz w:val="24"/>
          <w:rPrChange w:id="5513" w:author="Andrea Stafford Hintz" w:date="2016-09-18T16:51:00Z">
            <w:rPr>
              <w:rFonts w:ascii="Times New Roman" w:eastAsia="Times New Roman" w:hAnsi="Times New Roman" w:cs="Times New Roman"/>
              <w:sz w:val="24"/>
              <w:szCs w:val="24"/>
            </w:rPr>
          </w:rPrChange>
        </w:rPr>
        <w:t xml:space="preserve"> fine literature,” he said, giving her a wink. “Ye’ll ‘</w:t>
      </w:r>
      <w:proofErr w:type="spellStart"/>
      <w:r w:rsidRPr="009400B4">
        <w:rPr>
          <w:rFonts w:ascii="Times New Roman" w:hAnsi="Times New Roman"/>
          <w:sz w:val="24"/>
          <w:rPrChange w:id="5514" w:author="Andrea Stafford Hintz" w:date="2016-09-18T16:51:00Z">
            <w:rPr>
              <w:rFonts w:ascii="Times New Roman" w:eastAsia="Times New Roman" w:hAnsi="Times New Roman" w:cs="Times New Roman"/>
              <w:sz w:val="24"/>
              <w:szCs w:val="24"/>
            </w:rPr>
          </w:rPrChange>
        </w:rPr>
        <w:t>ave</w:t>
      </w:r>
      <w:proofErr w:type="spellEnd"/>
      <w:r w:rsidRPr="009400B4">
        <w:rPr>
          <w:rFonts w:ascii="Times New Roman" w:hAnsi="Times New Roman"/>
          <w:sz w:val="24"/>
          <w:rPrChange w:id="5515"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5516" w:author="Andrea Stafford Hintz" w:date="2016-09-18T16:51:00Z">
            <w:rPr>
              <w:rFonts w:ascii="Times New Roman" w:eastAsia="Times New Roman" w:hAnsi="Times New Roman" w:cs="Times New Roman"/>
              <w:sz w:val="24"/>
              <w:szCs w:val="24"/>
            </w:rPr>
          </w:rPrChange>
        </w:rPr>
        <w:t>ter</w:t>
      </w:r>
      <w:proofErr w:type="spellEnd"/>
      <w:r w:rsidRPr="009400B4">
        <w:rPr>
          <w:rFonts w:ascii="Times New Roman" w:hAnsi="Times New Roman"/>
          <w:sz w:val="24"/>
          <w:rPrChange w:id="5517" w:author="Andrea Stafford Hintz" w:date="2016-09-18T16:51:00Z">
            <w:rPr>
              <w:rFonts w:ascii="Times New Roman" w:eastAsia="Times New Roman" w:hAnsi="Times New Roman" w:cs="Times New Roman"/>
              <w:sz w:val="24"/>
              <w:szCs w:val="24"/>
            </w:rPr>
          </w:rPrChange>
        </w:rPr>
        <w:t xml:space="preserve"> buy a paper if ye </w:t>
      </w:r>
      <w:proofErr w:type="spellStart"/>
      <w:r w:rsidRPr="009400B4">
        <w:rPr>
          <w:rFonts w:ascii="Times New Roman" w:hAnsi="Times New Roman"/>
          <w:sz w:val="24"/>
          <w:rPrChange w:id="5518" w:author="Andrea Stafford Hintz" w:date="2016-09-18T16:51:00Z">
            <w:rPr>
              <w:rFonts w:ascii="Times New Roman" w:eastAsia="Times New Roman" w:hAnsi="Times New Roman" w:cs="Times New Roman"/>
              <w:sz w:val="24"/>
              <w:szCs w:val="24"/>
            </w:rPr>
          </w:rPrChange>
        </w:rPr>
        <w:t>wanna</w:t>
      </w:r>
      <w:proofErr w:type="spellEnd"/>
      <w:r w:rsidRPr="009400B4">
        <w:rPr>
          <w:rFonts w:ascii="Times New Roman" w:hAnsi="Times New Roman"/>
          <w:sz w:val="24"/>
          <w:rPrChange w:id="5519" w:author="Andrea Stafford Hintz" w:date="2016-09-18T16:51:00Z">
            <w:rPr>
              <w:rFonts w:ascii="Times New Roman" w:eastAsia="Times New Roman" w:hAnsi="Times New Roman" w:cs="Times New Roman"/>
              <w:sz w:val="24"/>
              <w:szCs w:val="24"/>
            </w:rPr>
          </w:rPrChange>
        </w:rPr>
        <w:t xml:space="preserve"> know.”</w:t>
      </w:r>
    </w:p>
    <w:p w14:paraId="433B99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20" w:author="Andrea Stafford Hintz" w:date="2016-09-18T16:51:00Z">
            <w:rPr>
              <w:rFonts w:ascii="Times New Roman" w:eastAsia="Times New Roman" w:hAnsi="Times New Roman" w:cs="Times New Roman"/>
              <w:sz w:val="24"/>
              <w:szCs w:val="24"/>
            </w:rPr>
          </w:rPrChange>
        </w:rPr>
        <w:t>She grinned.</w:t>
      </w:r>
    </w:p>
    <w:p w14:paraId="6086D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21" w:author="Andrea Stafford Hintz" w:date="2016-09-18T16:51:00Z">
            <w:rPr>
              <w:rFonts w:ascii="Times New Roman" w:eastAsia="Times New Roman" w:hAnsi="Times New Roman" w:cs="Times New Roman"/>
              <w:sz w:val="24"/>
              <w:szCs w:val="24"/>
            </w:rPr>
          </w:rPrChange>
        </w:rPr>
        <w:t>“Cheeky lad,” she said, her own well-practiced accent slipping as she spoke to the youngster. She fished a few coins out of her pocket, and handed them over. He grinned and gave her the paper.</w:t>
      </w:r>
    </w:p>
    <w:p w14:paraId="305319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22" w:author="Andrea Stafford Hintz" w:date="2016-09-18T16:51:00Z">
            <w:rPr>
              <w:rFonts w:ascii="Times New Roman" w:eastAsia="Times New Roman" w:hAnsi="Times New Roman" w:cs="Times New Roman"/>
              <w:sz w:val="24"/>
              <w:szCs w:val="24"/>
            </w:rPr>
          </w:rPrChange>
        </w:rPr>
        <w:t xml:space="preserve">“Bit morbid, </w:t>
      </w:r>
      <w:proofErr w:type="spellStart"/>
      <w:r w:rsidRPr="009400B4">
        <w:rPr>
          <w:rFonts w:ascii="Times New Roman" w:hAnsi="Times New Roman"/>
          <w:sz w:val="24"/>
          <w:rPrChange w:id="5523" w:author="Andrea Stafford Hintz" w:date="2016-09-18T16:51:00Z">
            <w:rPr>
              <w:rFonts w:ascii="Times New Roman" w:eastAsia="Times New Roman" w:hAnsi="Times New Roman" w:cs="Times New Roman"/>
              <w:sz w:val="24"/>
              <w:szCs w:val="24"/>
            </w:rPr>
          </w:rPrChange>
        </w:rPr>
        <w:t>innit</w:t>
      </w:r>
      <w:proofErr w:type="spellEnd"/>
      <w:r w:rsidRPr="009400B4">
        <w:rPr>
          <w:rFonts w:ascii="Times New Roman" w:hAnsi="Times New Roman"/>
          <w:sz w:val="24"/>
          <w:rPrChange w:id="5524" w:author="Andrea Stafford Hintz" w:date="2016-09-18T16:51:00Z">
            <w:rPr>
              <w:rFonts w:ascii="Times New Roman" w:eastAsia="Times New Roman" w:hAnsi="Times New Roman" w:cs="Times New Roman"/>
              <w:sz w:val="24"/>
              <w:szCs w:val="24"/>
            </w:rPr>
          </w:rPrChange>
        </w:rPr>
        <w:t>?” he said, while she flipped through it.</w:t>
      </w:r>
    </w:p>
    <w:p w14:paraId="7F14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highlight w:val="yellow"/>
          <w:rPrChange w:id="5525" w:author="Andrea Stafford Hintz" w:date="2016-09-18T16:51:00Z">
            <w:rPr>
              <w:rFonts w:ascii="Times New Roman" w:eastAsia="Times New Roman" w:hAnsi="Times New Roman" w:cs="Times New Roman"/>
              <w:sz w:val="24"/>
              <w:szCs w:val="24"/>
              <w:highlight w:val="yellow"/>
            </w:rPr>
          </w:rPrChange>
        </w:rPr>
        <w:t>She scanned the headlines</w:t>
      </w:r>
      <w:r w:rsidRPr="009400B4">
        <w:rPr>
          <w:rFonts w:ascii="Times New Roman" w:hAnsi="Times New Roman"/>
          <w:sz w:val="24"/>
          <w:rPrChange w:id="5526" w:author="Andrea Stafford Hintz" w:date="2016-09-18T16:51:00Z">
            <w:rPr>
              <w:rFonts w:ascii="Times New Roman" w:eastAsia="Times New Roman" w:hAnsi="Times New Roman" w:cs="Times New Roman"/>
              <w:sz w:val="24"/>
              <w:szCs w:val="24"/>
            </w:rPr>
          </w:rPrChange>
        </w:rPr>
        <w:t xml:space="preserve">. Reading wasn’t one of the things she excelled at, but she could do it passably. </w:t>
      </w:r>
      <w:commentRangeStart w:id="5527"/>
      <w:r w:rsidRPr="009400B4">
        <w:rPr>
          <w:rFonts w:ascii="Times New Roman" w:hAnsi="Times New Roman"/>
          <w:sz w:val="24"/>
          <w:rPrChange w:id="5528" w:author="Andrea Stafford Hintz" w:date="2016-09-18T16:51:00Z">
            <w:rPr>
              <w:rFonts w:ascii="Times New Roman" w:eastAsia="Times New Roman" w:hAnsi="Times New Roman" w:cs="Times New Roman"/>
              <w:sz w:val="24"/>
              <w:szCs w:val="24"/>
            </w:rPr>
          </w:rPrChange>
        </w:rPr>
        <w:t>She read the headline</w:t>
      </w:r>
      <w:commentRangeEnd w:id="5527"/>
      <w:r w:rsidR="00123A66">
        <w:rPr>
          <w:rStyle w:val="CommentReference"/>
        </w:rPr>
        <w:commentReference w:id="5527"/>
      </w:r>
      <w:r w:rsidRPr="009400B4">
        <w:rPr>
          <w:rFonts w:ascii="Times New Roman" w:hAnsi="Times New Roman"/>
          <w:sz w:val="24"/>
          <w:rPrChange w:id="5529" w:author="Andrea Stafford Hintz" w:date="2016-09-18T16:51:00Z">
            <w:rPr>
              <w:rFonts w:ascii="Times New Roman" w:eastAsia="Times New Roman" w:hAnsi="Times New Roman" w:cs="Times New Roman"/>
              <w:sz w:val="24"/>
              <w:szCs w:val="24"/>
            </w:rPr>
          </w:rPrChange>
        </w:rPr>
        <w:t>.</w:t>
      </w:r>
    </w:p>
    <w:p w14:paraId="5974C8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30" w:author="Andrea Stafford Hintz" w:date="2016-09-18T16:51:00Z">
            <w:rPr>
              <w:rFonts w:ascii="Times New Roman" w:eastAsia="Times New Roman" w:hAnsi="Times New Roman" w:cs="Times New Roman"/>
              <w:sz w:val="24"/>
              <w:szCs w:val="24"/>
            </w:rPr>
          </w:rPrChange>
        </w:rPr>
        <w:t>“Ordinary Citizens Rampage Throughout London. Something In The Water?” she read.</w:t>
      </w:r>
    </w:p>
    <w:p w14:paraId="7049AA35" w14:textId="2D5F607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31" w:author="Andrea Stafford Hintz" w:date="2016-09-18T16:51:00Z">
            <w:rPr>
              <w:rFonts w:ascii="Times New Roman" w:eastAsia="Times New Roman" w:hAnsi="Times New Roman" w:cs="Times New Roman"/>
              <w:sz w:val="24"/>
              <w:szCs w:val="24"/>
            </w:rPr>
          </w:rPrChange>
        </w:rPr>
        <w:t xml:space="preserve">She </w:t>
      </w:r>
      <w:proofErr w:type="spellStart"/>
      <w:ins w:id="5532" w:author="Andrea Stafford Hintz" w:date="2016-09-18T16:51:00Z">
        <w:r w:rsidR="00A22D6C" w:rsidRPr="009400B4">
          <w:rPr>
            <w:rFonts w:ascii="Times New Roman" w:eastAsia="Times New Roman" w:hAnsi="Times New Roman" w:cs="Times New Roman"/>
            <w:sz w:val="24"/>
            <w:szCs w:val="24"/>
          </w:rPr>
          <w:t>skimmed</w:t>
        </w:r>
      </w:ins>
      <w:del w:id="5533" w:author="Andrea Stafford Hintz" w:date="2016-09-18T16:51:00Z">
        <w:r w:rsidRPr="4BE3C732">
          <w:rPr>
            <w:rFonts w:ascii="Times New Roman" w:eastAsia="Times New Roman" w:hAnsi="Times New Roman" w:cs="Times New Roman"/>
            <w:sz w:val="24"/>
            <w:szCs w:val="24"/>
            <w:rPrChange w:id="5534" w:author="Bryce Raffle" w:date="2016-09-06T11:42:00Z">
              <w:rPr>
                <w:rFonts w:ascii="Times New Roman" w:hAnsi="Times New Roman" w:cs="Times New Roman"/>
                <w:sz w:val="24"/>
                <w:szCs w:val="24"/>
              </w:rPr>
            </w:rPrChange>
          </w:rPr>
          <w:delText>s</w:delText>
        </w:r>
      </w:del>
      <w:ins w:id="5535" w:author="Andrea Stafford Hintz" w:date="2016-09-02T12:12:00Z">
        <w:r w:rsidR="00123A66" w:rsidRPr="4BE3C732">
          <w:rPr>
            <w:rFonts w:ascii="Times New Roman" w:eastAsia="Times New Roman" w:hAnsi="Times New Roman" w:cs="Times New Roman"/>
            <w:sz w:val="24"/>
            <w:szCs w:val="24"/>
            <w:rPrChange w:id="5536" w:author="Bryce Raffle" w:date="2016-09-06T11:42:00Z">
              <w:rPr>
                <w:rFonts w:ascii="Times New Roman" w:hAnsi="Times New Roman" w:cs="Times New Roman"/>
                <w:sz w:val="24"/>
                <w:szCs w:val="24"/>
              </w:rPr>
            </w:rPrChange>
          </w:rPr>
          <w:t>kimmed</w:t>
        </w:r>
      </w:ins>
      <w:proofErr w:type="spellEnd"/>
      <w:del w:id="5537" w:author="Andrea Stafford Hintz" w:date="2016-09-02T12:12:00Z">
        <w:r w:rsidRPr="00C245FD" w:rsidDel="00123A66">
          <w:rPr>
            <w:rFonts w:ascii="Times New Roman" w:hAnsi="Times New Roman" w:cs="Times New Roman"/>
            <w:sz w:val="24"/>
            <w:szCs w:val="24"/>
          </w:rPr>
          <w:delText>canned</w:delText>
        </w:r>
      </w:del>
      <w:r w:rsidRPr="009400B4">
        <w:rPr>
          <w:rFonts w:ascii="Times New Roman" w:hAnsi="Times New Roman"/>
          <w:sz w:val="24"/>
          <w:rPrChange w:id="5538" w:author="Andrea Stafford Hintz" w:date="2016-09-18T16:51:00Z">
            <w:rPr>
              <w:rFonts w:ascii="Times New Roman" w:eastAsia="Times New Roman" w:hAnsi="Times New Roman" w:cs="Times New Roman"/>
              <w:sz w:val="24"/>
              <w:szCs w:val="24"/>
            </w:rPr>
          </w:rPrChange>
        </w:rPr>
        <w:t xml:space="preserve"> the article. It described a number of </w:t>
      </w:r>
      <w:r w:rsidRPr="009400B4">
        <w:rPr>
          <w:rFonts w:ascii="Times New Roman" w:hAnsi="Times New Roman"/>
          <w:sz w:val="24"/>
          <w:highlight w:val="yellow"/>
          <w:rPrChange w:id="5539" w:author="Andrea Stafford Hintz" w:date="2016-09-18T16:51:00Z">
            <w:rPr>
              <w:rFonts w:ascii="Times New Roman" w:eastAsia="Times New Roman" w:hAnsi="Times New Roman" w:cs="Times New Roman"/>
              <w:sz w:val="24"/>
              <w:szCs w:val="24"/>
              <w:highlight w:val="yellow"/>
            </w:rPr>
          </w:rPrChange>
        </w:rPr>
        <w:t>seemingly</w:t>
      </w:r>
      <w:r w:rsidRPr="009400B4">
        <w:rPr>
          <w:rFonts w:ascii="Times New Roman" w:hAnsi="Times New Roman"/>
          <w:sz w:val="24"/>
          <w:rPrChange w:id="5540" w:author="Andrea Stafford Hintz" w:date="2016-09-18T16:51:00Z">
            <w:rPr>
              <w:rFonts w:ascii="Times New Roman" w:eastAsia="Times New Roman" w:hAnsi="Times New Roman" w:cs="Times New Roman"/>
              <w:sz w:val="24"/>
              <w:szCs w:val="24"/>
            </w:rPr>
          </w:rPrChange>
        </w:rPr>
        <w:t xml:space="preserve"> unrelated incidents, in which ordinary citizens </w:t>
      </w:r>
      <w:r w:rsidRPr="009400B4">
        <w:rPr>
          <w:rFonts w:ascii="Times New Roman" w:hAnsi="Times New Roman"/>
          <w:sz w:val="24"/>
          <w:highlight w:val="yellow"/>
          <w:rPrChange w:id="5541" w:author="Andrea Stafford Hintz" w:date="2016-09-18T16:51:00Z">
            <w:rPr>
              <w:rFonts w:ascii="Times New Roman" w:eastAsia="Times New Roman" w:hAnsi="Times New Roman" w:cs="Times New Roman"/>
              <w:sz w:val="24"/>
              <w:szCs w:val="24"/>
              <w:highlight w:val="yellow"/>
            </w:rPr>
          </w:rPrChange>
        </w:rPr>
        <w:t>seemed</w:t>
      </w:r>
      <w:r w:rsidRPr="009400B4">
        <w:rPr>
          <w:rFonts w:ascii="Times New Roman" w:hAnsi="Times New Roman"/>
          <w:sz w:val="24"/>
          <w:rPrChange w:id="5542" w:author="Andrea Stafford Hintz" w:date="2016-09-18T16:51:00Z">
            <w:rPr>
              <w:rFonts w:ascii="Times New Roman" w:eastAsia="Times New Roman" w:hAnsi="Times New Roman" w:cs="Times New Roman"/>
              <w:sz w:val="24"/>
              <w:szCs w:val="24"/>
            </w:rPr>
          </w:rPrChange>
        </w:rPr>
        <w:t xml:space="preserve">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5513A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43" w:author="Andrea Stafford Hintz" w:date="2016-09-18T16:51:00Z">
            <w:rPr>
              <w:rFonts w:ascii="Times New Roman" w:eastAsia="Times New Roman" w:hAnsi="Times New Roman" w:cs="Times New Roman"/>
              <w:sz w:val="24"/>
              <w:szCs w:val="24"/>
            </w:rPr>
          </w:rPrChange>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14:paraId="6DCA58D7" w14:textId="00A3A17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544"/>
      <w:r w:rsidRPr="009400B4">
        <w:rPr>
          <w:rFonts w:ascii="Times New Roman" w:hAnsi="Times New Roman"/>
          <w:sz w:val="24"/>
          <w:highlight w:val="cyan"/>
          <w:rPrChange w:id="5545" w:author="Andrea Stafford Hintz" w:date="2016-09-18T16:51:00Z">
            <w:rPr>
              <w:rFonts w:ascii="Times New Roman" w:eastAsia="Times New Roman" w:hAnsi="Times New Roman" w:cs="Times New Roman"/>
              <w:sz w:val="24"/>
              <w:szCs w:val="24"/>
              <w:highlight w:val="cyan"/>
            </w:rPr>
          </w:rPrChange>
        </w:rPr>
        <w:t>She thought immediately</w:t>
      </w:r>
      <w:r w:rsidRPr="009400B4">
        <w:rPr>
          <w:rFonts w:ascii="Times New Roman" w:hAnsi="Times New Roman"/>
          <w:sz w:val="24"/>
          <w:rPrChange w:id="5546" w:author="Andrea Stafford Hintz" w:date="2016-09-18T16:51:00Z">
            <w:rPr>
              <w:rFonts w:ascii="Times New Roman" w:eastAsia="Times New Roman" w:hAnsi="Times New Roman" w:cs="Times New Roman"/>
              <w:sz w:val="24"/>
              <w:szCs w:val="24"/>
            </w:rPr>
          </w:rPrChange>
        </w:rPr>
        <w:t xml:space="preserve"> of Lord Connor, and the aristocrats stricken with the Lazarus Virus at the masquerade. </w:t>
      </w:r>
      <w:del w:id="5547" w:author="Andrea Stafford Hintz" w:date="2016-09-02T12:19:00Z">
        <w:r w:rsidRPr="00123A66" w:rsidDel="00123A66">
          <w:rPr>
            <w:rFonts w:ascii="Times New Roman" w:hAnsi="Times New Roman" w:cs="Times New Roman"/>
            <w:sz w:val="24"/>
            <w:szCs w:val="24"/>
            <w:highlight w:val="cyan"/>
            <w:rPrChange w:id="5548" w:author="Andrea Stafford Hintz" w:date="2016-09-02T12:14:00Z">
              <w:rPr>
                <w:rFonts w:ascii="Times New Roman" w:hAnsi="Times New Roman" w:cs="Times New Roman"/>
                <w:sz w:val="24"/>
                <w:szCs w:val="24"/>
              </w:rPr>
            </w:rPrChange>
          </w:rPr>
          <w:delText>She considered</w:delText>
        </w:r>
        <w:r w:rsidRPr="00C245FD" w:rsidDel="00123A66">
          <w:rPr>
            <w:rFonts w:ascii="Times New Roman" w:hAnsi="Times New Roman" w:cs="Times New Roman"/>
            <w:sz w:val="24"/>
            <w:szCs w:val="24"/>
          </w:rPr>
          <w:delText xml:space="preserve"> </w:delText>
        </w:r>
      </w:del>
      <w:ins w:id="5549" w:author="Andrea Stafford Hintz" w:date="2016-09-02T12:19:00Z">
        <w:r w:rsidR="00123A66" w:rsidRPr="009400B4">
          <w:rPr>
            <w:rFonts w:ascii="Times New Roman" w:hAnsi="Times New Roman"/>
            <w:sz w:val="24"/>
            <w:rPrChange w:id="5550" w:author="Andrea Stafford Hintz" w:date="2016-09-18T16:51:00Z">
              <w:rPr>
                <w:rFonts w:ascii="Times New Roman" w:eastAsia="Times New Roman" w:hAnsi="Times New Roman" w:cs="Times New Roman"/>
                <w:sz w:val="24"/>
                <w:szCs w:val="24"/>
              </w:rPr>
            </w:rPrChange>
          </w:rPr>
          <w:t xml:space="preserve">Then there was </w:t>
        </w:r>
      </w:ins>
      <w:r w:rsidRPr="009400B4">
        <w:rPr>
          <w:rFonts w:ascii="Times New Roman" w:hAnsi="Times New Roman"/>
          <w:sz w:val="24"/>
          <w:rPrChange w:id="5551" w:author="Andrea Stafford Hintz" w:date="2016-09-18T16:51:00Z">
            <w:rPr>
              <w:rFonts w:ascii="Times New Roman" w:eastAsia="Times New Roman" w:hAnsi="Times New Roman" w:cs="Times New Roman"/>
              <w:sz w:val="24"/>
              <w:szCs w:val="24"/>
            </w:rPr>
          </w:rPrChange>
        </w:rPr>
        <w:t xml:space="preserve">the man who’d fallen from the window at </w:t>
      </w:r>
      <w:r w:rsidRPr="009400B4">
        <w:rPr>
          <w:rFonts w:ascii="Times New Roman" w:hAnsi="Times New Roman"/>
          <w:sz w:val="24"/>
          <w:rPrChange w:id="5552" w:author="Andrea Stafford Hintz" w:date="2016-09-18T16:51:00Z">
            <w:rPr>
              <w:rFonts w:ascii="Times New Roman" w:eastAsia="Times New Roman" w:hAnsi="Times New Roman" w:cs="Times New Roman"/>
              <w:sz w:val="24"/>
              <w:szCs w:val="24"/>
            </w:rPr>
          </w:rPrChange>
        </w:rPr>
        <w:lastRenderedPageBreak/>
        <w:t>Connor’s mansion</w:t>
      </w:r>
      <w:ins w:id="5553" w:author="Andrea Stafford Hintz" w:date="2016-09-02T12:20:00Z">
        <w:r w:rsidR="00123A66" w:rsidRPr="009400B4">
          <w:rPr>
            <w:rFonts w:ascii="Times New Roman" w:hAnsi="Times New Roman"/>
            <w:sz w:val="24"/>
            <w:rPrChange w:id="5554" w:author="Andrea Stafford Hintz" w:date="2016-09-18T16:51:00Z">
              <w:rPr>
                <w:rFonts w:ascii="Times New Roman" w:eastAsia="Times New Roman" w:hAnsi="Times New Roman" w:cs="Times New Roman"/>
                <w:sz w:val="24"/>
                <w:szCs w:val="24"/>
              </w:rPr>
            </w:rPrChange>
          </w:rPr>
          <w:t xml:space="preserve">, and </w:t>
        </w:r>
      </w:ins>
      <w:ins w:id="5555" w:author="Andrea Stafford Hintz" w:date="2016-09-02T12:21:00Z">
        <w:r w:rsidR="00123A66" w:rsidRPr="009400B4">
          <w:rPr>
            <w:rFonts w:ascii="Times New Roman" w:hAnsi="Times New Roman"/>
            <w:sz w:val="24"/>
            <w:rPrChange w:id="5556" w:author="Andrea Stafford Hintz" w:date="2016-09-18T16:51:00Z">
              <w:rPr>
                <w:rFonts w:ascii="Times New Roman" w:eastAsia="Times New Roman" w:hAnsi="Times New Roman" w:cs="Times New Roman"/>
                <w:sz w:val="24"/>
                <w:szCs w:val="24"/>
              </w:rPr>
            </w:rPrChange>
          </w:rPr>
          <w:t xml:space="preserve">what </w:t>
        </w:r>
      </w:ins>
      <w:ins w:id="5557" w:author="Andrea Stafford Hintz" w:date="2016-09-02T12:20:00Z">
        <w:r w:rsidR="00123A66" w:rsidRPr="009400B4">
          <w:rPr>
            <w:rFonts w:ascii="Times New Roman" w:hAnsi="Times New Roman"/>
            <w:sz w:val="24"/>
            <w:rPrChange w:id="5558" w:author="Andrea Stafford Hintz" w:date="2016-09-18T16:51:00Z">
              <w:rPr>
                <w:rFonts w:ascii="Times New Roman" w:eastAsia="Times New Roman" w:hAnsi="Times New Roman" w:cs="Times New Roman"/>
                <w:sz w:val="24"/>
                <w:szCs w:val="24"/>
              </w:rPr>
            </w:rPrChange>
          </w:rPr>
          <w:t xml:space="preserve">the dying </w:t>
        </w:r>
      </w:ins>
      <w:del w:id="5559" w:author="Andrea Stafford Hintz" w:date="2016-09-02T12:20:00Z">
        <w:r w:rsidRPr="00C245FD" w:rsidDel="00123A66">
          <w:rPr>
            <w:rFonts w:ascii="Times New Roman" w:hAnsi="Times New Roman" w:cs="Times New Roman"/>
            <w:sz w:val="24"/>
            <w:szCs w:val="24"/>
          </w:rPr>
          <w:delText>.</w:delText>
        </w:r>
      </w:del>
      <w:del w:id="5560" w:author="Andrea Stafford Hintz" w:date="2016-09-02T12:21:00Z">
        <w:r w:rsidRPr="00C245FD" w:rsidDel="00123A66">
          <w:rPr>
            <w:rFonts w:ascii="Times New Roman" w:hAnsi="Times New Roman" w:cs="Times New Roman"/>
            <w:sz w:val="24"/>
            <w:szCs w:val="24"/>
          </w:rPr>
          <w:delText xml:space="preserve"> </w:delText>
        </w:r>
        <w:r w:rsidRPr="00123A66" w:rsidDel="00123A66">
          <w:rPr>
            <w:rFonts w:ascii="Times New Roman" w:hAnsi="Times New Roman" w:cs="Times New Roman"/>
            <w:sz w:val="24"/>
            <w:szCs w:val="24"/>
            <w:highlight w:val="cyan"/>
            <w:rPrChange w:id="5561" w:author="Andrea Stafford Hintz" w:date="2016-09-02T12:14:00Z">
              <w:rPr>
                <w:rFonts w:ascii="Times New Roman" w:hAnsi="Times New Roman" w:cs="Times New Roman"/>
                <w:sz w:val="24"/>
                <w:szCs w:val="24"/>
              </w:rPr>
            </w:rPrChange>
          </w:rPr>
          <w:delText>She remembered</w:delText>
        </w:r>
        <w:r w:rsidRPr="00C245FD" w:rsidDel="00123A66">
          <w:rPr>
            <w:rFonts w:ascii="Times New Roman" w:hAnsi="Times New Roman" w:cs="Times New Roman"/>
            <w:sz w:val="24"/>
            <w:szCs w:val="24"/>
          </w:rPr>
          <w:delText xml:space="preserve"> what the </w:delText>
        </w:r>
      </w:del>
      <w:r w:rsidRPr="009400B4">
        <w:rPr>
          <w:rFonts w:ascii="Times New Roman" w:hAnsi="Times New Roman"/>
          <w:sz w:val="24"/>
          <w:rPrChange w:id="5562" w:author="Andrea Stafford Hintz" w:date="2016-09-18T16:51:00Z">
            <w:rPr>
              <w:rFonts w:ascii="Times New Roman" w:eastAsia="Times New Roman" w:hAnsi="Times New Roman" w:cs="Times New Roman"/>
              <w:sz w:val="24"/>
              <w:szCs w:val="24"/>
            </w:rPr>
          </w:rPrChange>
        </w:rPr>
        <w:t>Resurrectionist had told her</w:t>
      </w:r>
      <w:ins w:id="5563" w:author="Andrea Stafford Hintz" w:date="2016-09-02T12:22:00Z">
        <w:r w:rsidR="00123A66" w:rsidRPr="009400B4">
          <w:rPr>
            <w:rFonts w:ascii="Times New Roman" w:hAnsi="Times New Roman"/>
            <w:sz w:val="24"/>
            <w:rPrChange w:id="5564" w:author="Andrea Stafford Hintz" w:date="2016-09-18T16:51:00Z">
              <w:rPr>
                <w:rFonts w:ascii="Times New Roman" w:eastAsia="Times New Roman" w:hAnsi="Times New Roman" w:cs="Times New Roman"/>
                <w:sz w:val="24"/>
                <w:szCs w:val="24"/>
              </w:rPr>
            </w:rPrChange>
          </w:rPr>
          <w:t xml:space="preserve"> </w:t>
        </w:r>
        <w:r w:rsidR="00123A66" w:rsidRPr="009400B4">
          <w:rPr>
            <w:rFonts w:ascii="Times New Roman" w:hAnsi="Times New Roman"/>
            <w:sz w:val="24"/>
            <w:highlight w:val="cyan"/>
            <w:rPrChange w:id="5565" w:author="Andrea Stafford Hintz" w:date="2016-09-18T16:51:00Z">
              <w:rPr>
                <w:rFonts w:ascii="Times New Roman" w:eastAsia="Times New Roman" w:hAnsi="Times New Roman" w:cs="Times New Roman"/>
                <w:sz w:val="24"/>
                <w:szCs w:val="24"/>
                <w:highlight w:val="cyan"/>
              </w:rPr>
            </w:rPrChange>
          </w:rPr>
          <w:t>about xyz</w:t>
        </w:r>
      </w:ins>
      <w:r w:rsidRPr="009400B4">
        <w:rPr>
          <w:rFonts w:ascii="Times New Roman" w:hAnsi="Times New Roman"/>
          <w:sz w:val="24"/>
          <w:rPrChange w:id="5566" w:author="Andrea Stafford Hintz" w:date="2016-09-18T16:51:00Z">
            <w:rPr>
              <w:rFonts w:ascii="Times New Roman" w:eastAsia="Times New Roman" w:hAnsi="Times New Roman" w:cs="Times New Roman"/>
              <w:sz w:val="24"/>
              <w:szCs w:val="24"/>
            </w:rPr>
          </w:rPrChange>
        </w:rPr>
        <w:t xml:space="preserve">. </w:t>
      </w:r>
      <w:commentRangeStart w:id="5567"/>
      <w:r w:rsidRPr="009400B4">
        <w:rPr>
          <w:rFonts w:ascii="Times New Roman" w:hAnsi="Times New Roman"/>
          <w:sz w:val="24"/>
          <w:rPrChange w:id="5568" w:author="Andrea Stafford Hintz" w:date="2016-09-18T16:51:00Z">
            <w:rPr>
              <w:rFonts w:ascii="Times New Roman" w:eastAsia="Times New Roman" w:hAnsi="Times New Roman" w:cs="Times New Roman"/>
              <w:sz w:val="24"/>
              <w:szCs w:val="24"/>
            </w:rPr>
          </w:rPrChange>
        </w:rPr>
        <w:t>This</w:t>
      </w:r>
      <w:commentRangeEnd w:id="5567"/>
      <w:r w:rsidR="00123A66">
        <w:rPr>
          <w:rStyle w:val="CommentReference"/>
        </w:rPr>
        <w:commentReference w:id="5567"/>
      </w:r>
      <w:ins w:id="5569" w:author="Andrea Stafford Hintz" w:date="2016-09-02T12:21:00Z">
        <w:r w:rsidR="00123A66" w:rsidRPr="009400B4">
          <w:rPr>
            <w:rFonts w:ascii="Times New Roman" w:hAnsi="Times New Roman"/>
            <w:sz w:val="24"/>
            <w:rPrChange w:id="5570" w:author="Andrea Stafford Hintz" w:date="2016-09-18T16:51:00Z">
              <w:rPr>
                <w:rFonts w:ascii="Times New Roman" w:eastAsia="Times New Roman" w:hAnsi="Times New Roman" w:cs="Times New Roman"/>
                <w:sz w:val="24"/>
                <w:szCs w:val="24"/>
              </w:rPr>
            </w:rPrChange>
          </w:rPr>
          <w:t>, too,</w:t>
        </w:r>
        <w:r w:rsidR="00123A66" w:rsidRPr="4BE3C732">
          <w:rPr>
            <w:rFonts w:ascii="Times New Roman" w:eastAsia="Times New Roman" w:hAnsi="Times New Roman" w:cs="Times New Roman"/>
            <w:sz w:val="24"/>
            <w:szCs w:val="24"/>
            <w:rPrChange w:id="5571" w:author="Bryce Raffle" w:date="2016-09-06T11:42:00Z">
              <w:rPr>
                <w:rFonts w:ascii="Times New Roman" w:hAnsi="Times New Roman" w:cs="Times New Roman"/>
                <w:sz w:val="24"/>
                <w:szCs w:val="24"/>
              </w:rPr>
            </w:rPrChange>
          </w:rPr>
          <w:t xml:space="preserve"> </w:t>
        </w:r>
      </w:ins>
      <w:del w:id="5572" w:author="Andrea Stafford Hintz" w:date="2016-09-02T12:21:00Z">
        <w:r w:rsidRPr="00C245FD" w:rsidDel="00123A66">
          <w:rPr>
            <w:rFonts w:ascii="Times New Roman" w:hAnsi="Times New Roman" w:cs="Times New Roman"/>
            <w:sz w:val="24"/>
            <w:szCs w:val="24"/>
          </w:rPr>
          <w:delText xml:space="preserve"> </w:delText>
        </w:r>
      </w:del>
      <w:r w:rsidRPr="009400B4">
        <w:rPr>
          <w:rFonts w:ascii="Times New Roman" w:hAnsi="Times New Roman"/>
          <w:sz w:val="24"/>
          <w:rPrChange w:id="5573" w:author="Andrea Stafford Hintz" w:date="2016-09-18T16:51:00Z">
            <w:rPr>
              <w:rFonts w:ascii="Times New Roman" w:eastAsia="Times New Roman" w:hAnsi="Times New Roman" w:cs="Times New Roman"/>
              <w:sz w:val="24"/>
              <w:szCs w:val="24"/>
            </w:rPr>
          </w:rPrChange>
        </w:rPr>
        <w:t>was the Lazarus Virus.</w:t>
      </w:r>
    </w:p>
    <w:p w14:paraId="06BF2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highlight w:val="cyan"/>
          <w:rPrChange w:id="5574" w:author="Andrea Stafford Hintz" w:date="2016-09-18T16:51:00Z">
            <w:rPr>
              <w:rFonts w:ascii="Times New Roman" w:eastAsia="Times New Roman" w:hAnsi="Times New Roman" w:cs="Times New Roman"/>
              <w:sz w:val="24"/>
              <w:szCs w:val="24"/>
              <w:highlight w:val="cyan"/>
            </w:rPr>
          </w:rPrChange>
        </w:rPr>
        <w:t>She wondered</w:t>
      </w:r>
      <w:r w:rsidRPr="009400B4">
        <w:rPr>
          <w:rFonts w:ascii="Times New Roman" w:hAnsi="Times New Roman"/>
          <w:sz w:val="24"/>
          <w:rPrChange w:id="5575" w:author="Andrea Stafford Hintz" w:date="2016-09-18T16:51:00Z">
            <w:rPr>
              <w:rFonts w:ascii="Times New Roman" w:eastAsia="Times New Roman" w:hAnsi="Times New Roman" w:cs="Times New Roman"/>
              <w:sz w:val="24"/>
              <w:szCs w:val="24"/>
            </w:rPr>
          </w:rPrChange>
        </w:rPr>
        <w:t xml:space="preserve"> if it could </w:t>
      </w:r>
      <w:commentRangeEnd w:id="5544"/>
      <w:r w:rsidR="00123A66">
        <w:rPr>
          <w:rStyle w:val="CommentReference"/>
        </w:rPr>
        <w:commentReference w:id="5544"/>
      </w:r>
      <w:r w:rsidRPr="009400B4">
        <w:rPr>
          <w:rFonts w:ascii="Times New Roman" w:hAnsi="Times New Roman"/>
          <w:sz w:val="24"/>
          <w:rPrChange w:id="5576" w:author="Andrea Stafford Hintz" w:date="2016-09-18T16:51:00Z">
            <w:rPr>
              <w:rFonts w:ascii="Times New Roman" w:eastAsia="Times New Roman" w:hAnsi="Times New Roman" w:cs="Times New Roman"/>
              <w:sz w:val="24"/>
              <w:szCs w:val="24"/>
            </w:rPr>
          </w:rPrChange>
        </w:rPr>
        <w:t>have spread beyond Connor’s. She’d only seen the one vial in the package from Connor’s safe, but it was a big envelope, and the vial was small. If this virus had spread throughout the city, there must have been more.</w:t>
      </w:r>
    </w:p>
    <w:p w14:paraId="6DA4CF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77" w:author="Andrea Stafford Hintz" w:date="2016-09-18T16:51:00Z">
            <w:rPr>
              <w:rFonts w:ascii="Times New Roman" w:eastAsia="Times New Roman" w:hAnsi="Times New Roman" w:cs="Times New Roman"/>
              <w:sz w:val="24"/>
              <w:szCs w:val="24"/>
            </w:rPr>
          </w:rPrChange>
        </w:rPr>
        <w:t xml:space="preserve">She felt sick. This was her fault. She had unwittingly stolen a deadly virus from Connor’s safe and given it to the Resurrectionists. </w:t>
      </w:r>
      <w:r w:rsidRPr="009400B4">
        <w:rPr>
          <w:rFonts w:ascii="Times New Roman" w:hAnsi="Times New Roman"/>
          <w:i/>
          <w:sz w:val="24"/>
          <w:rPrChange w:id="5578" w:author="Andrea Stafford Hintz" w:date="2016-09-18T16:51:00Z">
            <w:rPr>
              <w:rFonts w:ascii="Times New Roman" w:eastAsia="Times New Roman" w:hAnsi="Times New Roman" w:cs="Times New Roman"/>
              <w:i/>
              <w:sz w:val="24"/>
              <w:szCs w:val="24"/>
            </w:rPr>
          </w:rPrChange>
        </w:rPr>
        <w:t>And this is how they used it</w:t>
      </w:r>
      <w:r w:rsidRPr="009400B4">
        <w:rPr>
          <w:rFonts w:ascii="Times New Roman" w:hAnsi="Times New Roman"/>
          <w:sz w:val="24"/>
          <w:rPrChange w:id="5579" w:author="Andrea Stafford Hintz" w:date="2016-09-18T16:51:00Z">
            <w:rPr>
              <w:rFonts w:ascii="Times New Roman" w:eastAsia="Times New Roman" w:hAnsi="Times New Roman" w:cs="Times New Roman"/>
              <w:sz w:val="24"/>
              <w:szCs w:val="24"/>
            </w:rPr>
          </w:rPrChange>
        </w:rPr>
        <w:t xml:space="preserve">, she thought, looking around her broken </w:t>
      </w:r>
      <w:r w:rsidR="00C245FD" w:rsidRPr="009400B4">
        <w:rPr>
          <w:rFonts w:ascii="Times New Roman" w:hAnsi="Times New Roman"/>
          <w:sz w:val="24"/>
          <w:rPrChange w:id="5580" w:author="Andrea Stafford Hintz" w:date="2016-09-18T16:51:00Z">
            <w:rPr>
              <w:rFonts w:ascii="Times New Roman" w:eastAsia="Times New Roman" w:hAnsi="Times New Roman" w:cs="Times New Roman"/>
              <w:sz w:val="24"/>
              <w:szCs w:val="24"/>
            </w:rPr>
          </w:rPrChange>
        </w:rPr>
        <w:t>neighborhood</w:t>
      </w:r>
      <w:r w:rsidRPr="009400B4">
        <w:rPr>
          <w:rFonts w:ascii="Times New Roman" w:hAnsi="Times New Roman"/>
          <w:sz w:val="24"/>
          <w:rPrChange w:id="5581" w:author="Andrea Stafford Hintz" w:date="2016-09-18T16:51:00Z">
            <w:rPr>
              <w:rFonts w:ascii="Times New Roman" w:eastAsia="Times New Roman" w:hAnsi="Times New Roman" w:cs="Times New Roman"/>
              <w:sz w:val="24"/>
              <w:szCs w:val="24"/>
            </w:rPr>
          </w:rPrChange>
        </w:rPr>
        <w:t xml:space="preserve"> with its boarded windows and panicked citizens.</w:t>
      </w:r>
    </w:p>
    <w:p w14:paraId="66C9AF6E" w14:textId="3F050B7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82" w:author="Andrea Stafford Hintz" w:date="2016-09-18T16:51:00Z">
            <w:rPr>
              <w:rFonts w:ascii="Times New Roman" w:eastAsia="Times New Roman" w:hAnsi="Times New Roman" w:cs="Times New Roman"/>
              <w:sz w:val="24"/>
              <w:szCs w:val="24"/>
            </w:rPr>
          </w:rPrChange>
        </w:rPr>
        <w:t xml:space="preserve">She thanked the boy for the newspaper and strode down the street, hoping she could still find a cab. </w:t>
      </w:r>
      <w:proofErr w:type="spellStart"/>
      <w:ins w:id="5583" w:author="Andrea Stafford Hintz" w:date="2016-09-18T16:51:00Z">
        <w:r w:rsidR="00A22D6C" w:rsidRPr="009400B4">
          <w:rPr>
            <w:rFonts w:ascii="Times New Roman" w:eastAsia="Times New Roman" w:hAnsi="Times New Roman" w:cs="Times New Roman"/>
            <w:sz w:val="24"/>
            <w:szCs w:val="24"/>
          </w:rPr>
          <w:t>She</w:t>
        </w:r>
      </w:ins>
      <w:del w:id="5584" w:author="Andrea Stafford Hintz" w:date="2016-09-02T12:23:00Z">
        <w:r w:rsidRPr="00C245FD" w:rsidDel="00495705">
          <w:rPr>
            <w:rFonts w:ascii="Times New Roman" w:hAnsi="Times New Roman" w:cs="Times New Roman"/>
            <w:sz w:val="24"/>
            <w:szCs w:val="24"/>
          </w:rPr>
          <w:delText>She eventually found one</w:delText>
        </w:r>
      </w:del>
      <w:ins w:id="5585" w:author="Andrea Stafford Hintz" w:date="2016-09-02T12:23:00Z">
        <w:r w:rsidR="00495705" w:rsidRPr="4BE3C732">
          <w:rPr>
            <w:rFonts w:ascii="Times New Roman" w:eastAsia="Times New Roman" w:hAnsi="Times New Roman" w:cs="Times New Roman"/>
            <w:sz w:val="24"/>
            <w:szCs w:val="24"/>
            <w:rPrChange w:id="5586" w:author="Bryce Raffle" w:date="2016-09-06T11:42:00Z">
              <w:rPr>
                <w:rFonts w:ascii="Times New Roman" w:hAnsi="Times New Roman" w:cs="Times New Roman"/>
                <w:sz w:val="24"/>
                <w:szCs w:val="24"/>
              </w:rPr>
            </w:rPrChange>
          </w:rPr>
          <w:t>She</w:t>
        </w:r>
        <w:proofErr w:type="spellEnd"/>
        <w:r w:rsidR="00495705" w:rsidRPr="009400B4">
          <w:rPr>
            <w:rFonts w:ascii="Times New Roman" w:hAnsi="Times New Roman"/>
            <w:sz w:val="24"/>
            <w:rPrChange w:id="5587" w:author="Andrea Stafford Hintz" w:date="2016-09-18T16:51:00Z">
              <w:rPr>
                <w:rFonts w:ascii="Times New Roman" w:eastAsia="Times New Roman" w:hAnsi="Times New Roman" w:cs="Times New Roman"/>
                <w:sz w:val="24"/>
                <w:szCs w:val="24"/>
              </w:rPr>
            </w:rPrChange>
          </w:rPr>
          <w:t xml:space="preserve"> eventually found one, lingering at the street corner</w:t>
        </w:r>
      </w:ins>
      <w:r w:rsidRPr="009400B4">
        <w:rPr>
          <w:rFonts w:ascii="Times New Roman" w:hAnsi="Times New Roman"/>
          <w:sz w:val="24"/>
          <w:rPrChange w:id="5588" w:author="Andrea Stafford Hintz" w:date="2016-09-18T16:51:00Z">
            <w:rPr>
              <w:rFonts w:ascii="Times New Roman" w:eastAsia="Times New Roman" w:hAnsi="Times New Roman" w:cs="Times New Roman"/>
              <w:sz w:val="24"/>
              <w:szCs w:val="24"/>
            </w:rPr>
          </w:rPrChange>
        </w:rPr>
        <w:t>.</w:t>
      </w:r>
    </w:p>
    <w:p w14:paraId="625C0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89" w:author="Andrea Stafford Hintz" w:date="2016-09-18T16:51:00Z">
            <w:rPr>
              <w:rFonts w:ascii="Times New Roman" w:eastAsia="Times New Roman" w:hAnsi="Times New Roman" w:cs="Times New Roman"/>
              <w:sz w:val="24"/>
              <w:szCs w:val="24"/>
            </w:rPr>
          </w:rPrChange>
        </w:rPr>
        <w:t>The driver drew a gun and squinted as he pointed it at her.</w:t>
      </w:r>
    </w:p>
    <w:p w14:paraId="7F20A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0" w:author="Andrea Stafford Hintz" w:date="2016-09-18T16:51:00Z">
            <w:rPr>
              <w:rFonts w:ascii="Times New Roman" w:eastAsia="Times New Roman" w:hAnsi="Times New Roman" w:cs="Times New Roman"/>
              <w:sz w:val="24"/>
              <w:szCs w:val="24"/>
            </w:rPr>
          </w:rPrChange>
        </w:rPr>
        <w:t>She held up her arms and halted.</w:t>
      </w:r>
    </w:p>
    <w:p w14:paraId="2208E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1" w:author="Andrea Stafford Hintz" w:date="2016-09-18T16:51:00Z">
            <w:rPr>
              <w:rFonts w:ascii="Times New Roman" w:eastAsia="Times New Roman" w:hAnsi="Times New Roman" w:cs="Times New Roman"/>
              <w:sz w:val="24"/>
              <w:szCs w:val="24"/>
            </w:rPr>
          </w:rPrChange>
        </w:rPr>
        <w:t>“You one of '</w:t>
      </w:r>
      <w:proofErr w:type="spellStart"/>
      <w:r w:rsidRPr="009400B4">
        <w:rPr>
          <w:rFonts w:ascii="Times New Roman" w:hAnsi="Times New Roman"/>
          <w:sz w:val="24"/>
          <w:rPrChange w:id="5592" w:author="Andrea Stafford Hintz" w:date="2016-09-18T16:51:00Z">
            <w:rPr>
              <w:rFonts w:ascii="Times New Roman" w:eastAsia="Times New Roman" w:hAnsi="Times New Roman" w:cs="Times New Roman"/>
              <w:sz w:val="24"/>
              <w:szCs w:val="24"/>
            </w:rPr>
          </w:rPrChange>
        </w:rPr>
        <w:t>em</w:t>
      </w:r>
      <w:proofErr w:type="spellEnd"/>
      <w:r w:rsidRPr="009400B4">
        <w:rPr>
          <w:rFonts w:ascii="Times New Roman" w:hAnsi="Times New Roman"/>
          <w:sz w:val="24"/>
          <w:rPrChange w:id="5593" w:author="Andrea Stafford Hintz" w:date="2016-09-18T16:51:00Z">
            <w:rPr>
              <w:rFonts w:ascii="Times New Roman" w:eastAsia="Times New Roman" w:hAnsi="Times New Roman" w:cs="Times New Roman"/>
              <w:sz w:val="24"/>
              <w:szCs w:val="24"/>
            </w:rPr>
          </w:rPrChange>
        </w:rPr>
        <w:t>?” he asked.</w:t>
      </w:r>
    </w:p>
    <w:p w14:paraId="4A833A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4" w:author="Andrea Stafford Hintz" w:date="2016-09-18T16:51:00Z">
            <w:rPr>
              <w:rFonts w:ascii="Times New Roman" w:eastAsia="Times New Roman" w:hAnsi="Times New Roman" w:cs="Times New Roman"/>
              <w:sz w:val="24"/>
              <w:szCs w:val="24"/>
            </w:rPr>
          </w:rPrChange>
        </w:rPr>
        <w:t>She shook her head.</w:t>
      </w:r>
    </w:p>
    <w:p w14:paraId="27605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5" w:author="Andrea Stafford Hintz" w:date="2016-09-18T16:51:00Z">
            <w:rPr>
              <w:rFonts w:ascii="Times New Roman" w:eastAsia="Times New Roman" w:hAnsi="Times New Roman" w:cs="Times New Roman"/>
              <w:sz w:val="24"/>
              <w:szCs w:val="24"/>
            </w:rPr>
          </w:rPrChange>
        </w:rPr>
        <w:t>“No, sir. Just an ordinary lady with someplace to be.”</w:t>
      </w:r>
    </w:p>
    <w:p w14:paraId="35059E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6" w:author="Andrea Stafford Hintz" w:date="2016-09-18T16:51:00Z">
            <w:rPr>
              <w:rFonts w:ascii="Times New Roman" w:eastAsia="Times New Roman" w:hAnsi="Times New Roman" w:cs="Times New Roman"/>
              <w:sz w:val="24"/>
              <w:szCs w:val="24"/>
            </w:rPr>
          </w:rPrChange>
        </w:rPr>
        <w:t>For a minute, he just stared at her, neither pulling the trigger nor lowering the gun. Eventually, he seemed to decide that she was telling the truth. He lowered the gun.</w:t>
      </w:r>
    </w:p>
    <w:p w14:paraId="3394D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597" w:author="Andrea Stafford Hintz" w:date="2016-09-18T16:51:00Z">
            <w:rPr>
              <w:rFonts w:ascii="Times New Roman" w:eastAsia="Times New Roman" w:hAnsi="Times New Roman" w:cs="Times New Roman"/>
              <w:sz w:val="24"/>
              <w:szCs w:val="24"/>
            </w:rPr>
          </w:rPrChange>
        </w:rPr>
        <w:t xml:space="preserve">“You </w:t>
      </w:r>
      <w:proofErr w:type="spellStart"/>
      <w:r w:rsidRPr="009400B4">
        <w:rPr>
          <w:rFonts w:ascii="Times New Roman" w:hAnsi="Times New Roman"/>
          <w:sz w:val="24"/>
          <w:rPrChange w:id="5598" w:author="Andrea Stafford Hintz" w:date="2016-09-18T16:51:00Z">
            <w:rPr>
              <w:rFonts w:ascii="Times New Roman" w:eastAsia="Times New Roman" w:hAnsi="Times New Roman" w:cs="Times New Roman"/>
              <w:sz w:val="24"/>
              <w:szCs w:val="24"/>
            </w:rPr>
          </w:rPrChange>
        </w:rPr>
        <w:t>oughta</w:t>
      </w:r>
      <w:proofErr w:type="spellEnd"/>
      <w:r w:rsidRPr="009400B4">
        <w:rPr>
          <w:rFonts w:ascii="Times New Roman" w:hAnsi="Times New Roman"/>
          <w:sz w:val="24"/>
          <w:rPrChange w:id="5599" w:author="Andrea Stafford Hintz" w:date="2016-09-18T16:51:00Z">
            <w:rPr>
              <w:rFonts w:ascii="Times New Roman" w:eastAsia="Times New Roman" w:hAnsi="Times New Roman" w:cs="Times New Roman"/>
              <w:sz w:val="24"/>
              <w:szCs w:val="24"/>
            </w:rPr>
          </w:rPrChange>
        </w:rPr>
        <w:t xml:space="preserve"> get out of town,” he said, “City’s a dangerous place </w:t>
      </w:r>
      <w:proofErr w:type="spellStart"/>
      <w:r w:rsidRPr="009400B4">
        <w:rPr>
          <w:rFonts w:ascii="Times New Roman" w:hAnsi="Times New Roman"/>
          <w:sz w:val="24"/>
          <w:rPrChange w:id="5600" w:author="Andrea Stafford Hintz" w:date="2016-09-18T16:51:00Z">
            <w:rPr>
              <w:rFonts w:ascii="Times New Roman" w:eastAsia="Times New Roman" w:hAnsi="Times New Roman" w:cs="Times New Roman"/>
              <w:sz w:val="24"/>
              <w:szCs w:val="24"/>
            </w:rPr>
          </w:rPrChange>
        </w:rPr>
        <w:t>fer</w:t>
      </w:r>
      <w:proofErr w:type="spellEnd"/>
      <w:r w:rsidRPr="009400B4">
        <w:rPr>
          <w:rFonts w:ascii="Times New Roman" w:hAnsi="Times New Roman"/>
          <w:sz w:val="24"/>
          <w:rPrChange w:id="5601" w:author="Andrea Stafford Hintz" w:date="2016-09-18T16:51:00Z">
            <w:rPr>
              <w:rFonts w:ascii="Times New Roman" w:eastAsia="Times New Roman" w:hAnsi="Times New Roman" w:cs="Times New Roman"/>
              <w:sz w:val="24"/>
              <w:szCs w:val="24"/>
            </w:rPr>
          </w:rPrChange>
        </w:rPr>
        <w:t xml:space="preserve"> a lady like you.”</w:t>
      </w:r>
    </w:p>
    <w:p w14:paraId="70FAF4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2" w:author="Andrea Stafford Hintz" w:date="2016-09-18T16:51:00Z">
            <w:rPr>
              <w:rFonts w:ascii="Times New Roman" w:eastAsia="Times New Roman" w:hAnsi="Times New Roman" w:cs="Times New Roman"/>
              <w:sz w:val="24"/>
              <w:szCs w:val="24"/>
            </w:rPr>
          </w:rPrChange>
        </w:rPr>
        <w:t>“Seems like it’s a dangerous place for anyone,” she said.</w:t>
      </w:r>
    </w:p>
    <w:p w14:paraId="667ABD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3" w:author="Andrea Stafford Hintz" w:date="2016-09-18T16:51:00Z">
            <w:rPr>
              <w:rFonts w:ascii="Times New Roman" w:eastAsia="Times New Roman" w:hAnsi="Times New Roman" w:cs="Times New Roman"/>
              <w:sz w:val="24"/>
              <w:szCs w:val="24"/>
            </w:rPr>
          </w:rPrChange>
        </w:rPr>
        <w:t>“That it is,” he admitted.</w:t>
      </w:r>
    </w:p>
    <w:p w14:paraId="0DD26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4" w:author="Andrea Stafford Hintz" w:date="2016-09-18T16:51:00Z">
            <w:rPr>
              <w:rFonts w:ascii="Times New Roman" w:eastAsia="Times New Roman" w:hAnsi="Times New Roman" w:cs="Times New Roman"/>
              <w:sz w:val="24"/>
              <w:szCs w:val="24"/>
            </w:rPr>
          </w:rPrChange>
        </w:rPr>
        <w:t>“I’m lucky to have found you,” she told him. “I’m guessing there aren’t too many drivers willing to brave the streets right now.”</w:t>
      </w:r>
    </w:p>
    <w:p w14:paraId="5BE7F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5" w:author="Andrea Stafford Hintz" w:date="2016-09-18T16:51:00Z">
            <w:rPr>
              <w:rFonts w:ascii="Times New Roman" w:eastAsia="Times New Roman" w:hAnsi="Times New Roman" w:cs="Times New Roman"/>
              <w:sz w:val="24"/>
              <w:szCs w:val="24"/>
            </w:rPr>
          </w:rPrChange>
        </w:rPr>
        <w:t xml:space="preserve">“Ye’d be surprised,” the driver huffed. “A man needs to make a </w:t>
      </w:r>
      <w:proofErr w:type="spellStart"/>
      <w:r w:rsidRPr="009400B4">
        <w:rPr>
          <w:rFonts w:ascii="Times New Roman" w:hAnsi="Times New Roman"/>
          <w:sz w:val="24"/>
          <w:rPrChange w:id="5606" w:author="Andrea Stafford Hintz" w:date="2016-09-18T16:51:00Z">
            <w:rPr>
              <w:rFonts w:ascii="Times New Roman" w:eastAsia="Times New Roman" w:hAnsi="Times New Roman" w:cs="Times New Roman"/>
              <w:sz w:val="24"/>
              <w:szCs w:val="24"/>
            </w:rPr>
          </w:rPrChange>
        </w:rPr>
        <w:t>livin</w:t>
      </w:r>
      <w:proofErr w:type="spellEnd"/>
      <w:r w:rsidRPr="009400B4">
        <w:rPr>
          <w:rFonts w:ascii="Times New Roman" w:hAnsi="Times New Roman"/>
          <w:sz w:val="24"/>
          <w:rPrChange w:id="5607" w:author="Andrea Stafford Hintz" w:date="2016-09-18T16:51:00Z">
            <w:rPr>
              <w:rFonts w:ascii="Times New Roman" w:eastAsia="Times New Roman" w:hAnsi="Times New Roman" w:cs="Times New Roman"/>
              <w:sz w:val="24"/>
              <w:szCs w:val="24"/>
            </w:rPr>
          </w:rPrChange>
        </w:rPr>
        <w:t>’.”</w:t>
      </w:r>
    </w:p>
    <w:p w14:paraId="6DE5AA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8" w:author="Andrea Stafford Hintz" w:date="2016-09-18T16:51:00Z">
            <w:rPr>
              <w:rFonts w:ascii="Times New Roman" w:eastAsia="Times New Roman" w:hAnsi="Times New Roman" w:cs="Times New Roman"/>
              <w:sz w:val="24"/>
              <w:szCs w:val="24"/>
            </w:rPr>
          </w:rPrChange>
        </w:rPr>
        <w:lastRenderedPageBreak/>
        <w:t>“Even when the world is falling apart?”</w:t>
      </w:r>
    </w:p>
    <w:p w14:paraId="1ECC06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09" w:author="Andrea Stafford Hintz" w:date="2016-09-18T16:51:00Z">
            <w:rPr>
              <w:rFonts w:ascii="Times New Roman" w:eastAsia="Times New Roman" w:hAnsi="Times New Roman" w:cs="Times New Roman"/>
              <w:sz w:val="24"/>
              <w:szCs w:val="24"/>
            </w:rPr>
          </w:rPrChange>
        </w:rPr>
        <w:t>“‘specially then,” he said.</w:t>
      </w:r>
    </w:p>
    <w:p w14:paraId="141AFB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10" w:author="Andrea Stafford Hintz" w:date="2016-09-18T16:51:00Z">
            <w:rPr>
              <w:rFonts w:ascii="Times New Roman" w:eastAsia="Times New Roman" w:hAnsi="Times New Roman" w:cs="Times New Roman"/>
              <w:sz w:val="24"/>
              <w:szCs w:val="24"/>
            </w:rPr>
          </w:rPrChange>
        </w:rPr>
        <w:t>“What’s happening?” she asked him. If anyone knew what was going on in this city, it would be the carriage drivers.</w:t>
      </w:r>
    </w:p>
    <w:p w14:paraId="6A3EF3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11" w:author="Andrea Stafford Hintz" w:date="2016-09-18T16:51:00Z">
            <w:rPr>
              <w:rFonts w:ascii="Times New Roman" w:eastAsia="Times New Roman" w:hAnsi="Times New Roman" w:cs="Times New Roman"/>
              <w:sz w:val="24"/>
              <w:szCs w:val="24"/>
            </w:rPr>
          </w:rPrChange>
        </w:rPr>
        <w:t>“Don’t rightly know, Miss,” said the driver</w:t>
      </w:r>
      <w:commentRangeStart w:id="5612"/>
      <w:r w:rsidRPr="009400B4">
        <w:rPr>
          <w:rFonts w:ascii="Times New Roman" w:hAnsi="Times New Roman"/>
          <w:sz w:val="24"/>
          <w:rPrChange w:id="5613" w:author="Andrea Stafford Hintz" w:date="2016-09-18T16:51:00Z">
            <w:rPr>
              <w:rFonts w:ascii="Times New Roman" w:eastAsia="Times New Roman" w:hAnsi="Times New Roman" w:cs="Times New Roman"/>
              <w:sz w:val="24"/>
              <w:szCs w:val="24"/>
            </w:rPr>
          </w:rPrChange>
        </w:rPr>
        <w:t>. “Seems a bunch o’ folks ‘</w:t>
      </w:r>
      <w:proofErr w:type="spellStart"/>
      <w:r w:rsidRPr="009400B4">
        <w:rPr>
          <w:rFonts w:ascii="Times New Roman" w:hAnsi="Times New Roman"/>
          <w:sz w:val="24"/>
          <w:rPrChange w:id="5614" w:author="Andrea Stafford Hintz" w:date="2016-09-18T16:51:00Z">
            <w:rPr>
              <w:rFonts w:ascii="Times New Roman" w:eastAsia="Times New Roman" w:hAnsi="Times New Roman" w:cs="Times New Roman"/>
              <w:sz w:val="24"/>
              <w:szCs w:val="24"/>
            </w:rPr>
          </w:rPrChange>
        </w:rPr>
        <w:t>ave</w:t>
      </w:r>
      <w:proofErr w:type="spellEnd"/>
      <w:r w:rsidRPr="009400B4">
        <w:rPr>
          <w:rFonts w:ascii="Times New Roman" w:hAnsi="Times New Roman"/>
          <w:sz w:val="24"/>
          <w:rPrChange w:id="5615" w:author="Andrea Stafford Hintz" w:date="2016-09-18T16:51:00Z">
            <w:rPr>
              <w:rFonts w:ascii="Times New Roman" w:eastAsia="Times New Roman" w:hAnsi="Times New Roman" w:cs="Times New Roman"/>
              <w:sz w:val="24"/>
              <w:szCs w:val="24"/>
            </w:rPr>
          </w:rPrChange>
        </w:rPr>
        <w:t xml:space="preserve"> lost their minds. </w:t>
      </w:r>
      <w:proofErr w:type="spellStart"/>
      <w:r w:rsidRPr="009400B4">
        <w:rPr>
          <w:rFonts w:ascii="Times New Roman" w:hAnsi="Times New Roman"/>
          <w:sz w:val="24"/>
          <w:rPrChange w:id="5616" w:author="Andrea Stafford Hintz" w:date="2016-09-18T16:51:00Z">
            <w:rPr>
              <w:rFonts w:ascii="Times New Roman" w:eastAsia="Times New Roman" w:hAnsi="Times New Roman" w:cs="Times New Roman"/>
              <w:sz w:val="24"/>
              <w:szCs w:val="24"/>
            </w:rPr>
          </w:rPrChange>
        </w:rPr>
        <w:t>Attackin</w:t>
      </w:r>
      <w:proofErr w:type="spellEnd"/>
      <w:r w:rsidRPr="009400B4">
        <w:rPr>
          <w:rFonts w:ascii="Times New Roman" w:hAnsi="Times New Roman"/>
          <w:sz w:val="24"/>
          <w:rPrChange w:id="5617" w:author="Andrea Stafford Hintz" w:date="2016-09-18T16:51:00Z">
            <w:rPr>
              <w:rFonts w:ascii="Times New Roman" w:eastAsia="Times New Roman" w:hAnsi="Times New Roman" w:cs="Times New Roman"/>
              <w:sz w:val="24"/>
              <w:szCs w:val="24"/>
            </w:rPr>
          </w:rPrChange>
        </w:rPr>
        <w:t xml:space="preserve">’ perfectly decent folks </w:t>
      </w:r>
      <w:proofErr w:type="spellStart"/>
      <w:r w:rsidRPr="009400B4">
        <w:rPr>
          <w:rFonts w:ascii="Times New Roman" w:hAnsi="Times New Roman"/>
          <w:sz w:val="24"/>
          <w:rPrChange w:id="5618" w:author="Andrea Stafford Hintz" w:date="2016-09-18T16:51:00Z">
            <w:rPr>
              <w:rFonts w:ascii="Times New Roman" w:eastAsia="Times New Roman" w:hAnsi="Times New Roman" w:cs="Times New Roman"/>
              <w:sz w:val="24"/>
              <w:szCs w:val="24"/>
            </w:rPr>
          </w:rPrChange>
        </w:rPr>
        <w:t>wivvout</w:t>
      </w:r>
      <w:proofErr w:type="spellEnd"/>
      <w:r w:rsidRPr="009400B4">
        <w:rPr>
          <w:rFonts w:ascii="Times New Roman" w:hAnsi="Times New Roman"/>
          <w:sz w:val="24"/>
          <w:rPrChange w:id="5619" w:author="Andrea Stafford Hintz" w:date="2016-09-18T16:51:00Z">
            <w:rPr>
              <w:rFonts w:ascii="Times New Roman" w:eastAsia="Times New Roman" w:hAnsi="Times New Roman" w:cs="Times New Roman"/>
              <w:sz w:val="24"/>
              <w:szCs w:val="24"/>
            </w:rPr>
          </w:rPrChange>
        </w:rPr>
        <w:t xml:space="preserve"> rhyme or reason.”</w:t>
      </w:r>
      <w:commentRangeEnd w:id="5612"/>
      <w:r w:rsidR="00495705">
        <w:rPr>
          <w:rStyle w:val="CommentReference"/>
        </w:rPr>
        <w:commentReference w:id="5612"/>
      </w:r>
    </w:p>
    <w:p w14:paraId="0C014E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20" w:author="Andrea Stafford Hintz" w:date="2016-09-18T16:51:00Z">
            <w:rPr>
              <w:rFonts w:ascii="Times New Roman" w:eastAsia="Times New Roman" w:hAnsi="Times New Roman" w:cs="Times New Roman"/>
              <w:sz w:val="24"/>
              <w:szCs w:val="24"/>
            </w:rPr>
          </w:rPrChange>
        </w:rPr>
        <w:t xml:space="preserve">“Were they sick? Did they look </w:t>
      </w:r>
      <w:r w:rsidRPr="009400B4">
        <w:rPr>
          <w:rFonts w:ascii="Times New Roman" w:hAnsi="Times New Roman"/>
          <w:i/>
          <w:sz w:val="24"/>
          <w:rPrChange w:id="5621" w:author="Andrea Stafford Hintz" w:date="2016-09-18T16:51:00Z">
            <w:rPr>
              <w:rFonts w:ascii="Times New Roman" w:eastAsia="Times New Roman" w:hAnsi="Times New Roman" w:cs="Times New Roman"/>
              <w:i/>
              <w:sz w:val="24"/>
              <w:szCs w:val="24"/>
            </w:rPr>
          </w:rPrChange>
        </w:rPr>
        <w:t>dead?</w:t>
      </w:r>
      <w:r w:rsidRPr="009400B4">
        <w:rPr>
          <w:rFonts w:ascii="Times New Roman" w:hAnsi="Times New Roman"/>
          <w:sz w:val="24"/>
          <w:rPrChange w:id="5622" w:author="Andrea Stafford Hintz" w:date="2016-09-18T16:51:00Z">
            <w:rPr>
              <w:rFonts w:ascii="Times New Roman" w:eastAsia="Times New Roman" w:hAnsi="Times New Roman" w:cs="Times New Roman"/>
              <w:sz w:val="24"/>
              <w:szCs w:val="24"/>
            </w:rPr>
          </w:rPrChange>
        </w:rPr>
        <w:t>” Annabel asked.</w:t>
      </w:r>
    </w:p>
    <w:p w14:paraId="292833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23" w:author="Andrea Stafford Hintz" w:date="2016-09-18T16:51:00Z">
            <w:rPr>
              <w:rFonts w:ascii="Times New Roman" w:eastAsia="Times New Roman" w:hAnsi="Times New Roman" w:cs="Times New Roman"/>
              <w:sz w:val="24"/>
              <w:szCs w:val="24"/>
            </w:rPr>
          </w:rPrChange>
        </w:rPr>
        <w:t>“Don’t know, Miss. Only know what I’ve '</w:t>
      </w:r>
      <w:proofErr w:type="spellStart"/>
      <w:r w:rsidRPr="009400B4">
        <w:rPr>
          <w:rFonts w:ascii="Times New Roman" w:hAnsi="Times New Roman"/>
          <w:sz w:val="24"/>
          <w:rPrChange w:id="5624" w:author="Andrea Stafford Hintz" w:date="2016-09-18T16:51:00Z">
            <w:rPr>
              <w:rFonts w:ascii="Times New Roman" w:eastAsia="Times New Roman" w:hAnsi="Times New Roman" w:cs="Times New Roman"/>
              <w:sz w:val="24"/>
              <w:szCs w:val="24"/>
            </w:rPr>
          </w:rPrChange>
        </w:rPr>
        <w:t>eard</w:t>
      </w:r>
      <w:proofErr w:type="spellEnd"/>
      <w:r w:rsidRPr="009400B4">
        <w:rPr>
          <w:rFonts w:ascii="Times New Roman" w:hAnsi="Times New Roman"/>
          <w:sz w:val="24"/>
          <w:rPrChange w:id="5625" w:author="Andrea Stafford Hintz" w:date="2016-09-18T16:51:00Z">
            <w:rPr>
              <w:rFonts w:ascii="Times New Roman" w:eastAsia="Times New Roman" w:hAnsi="Times New Roman" w:cs="Times New Roman"/>
              <w:sz w:val="24"/>
              <w:szCs w:val="24"/>
            </w:rPr>
          </w:rPrChange>
        </w:rPr>
        <w:t>.”</w:t>
      </w:r>
    </w:p>
    <w:p w14:paraId="06574C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26" w:author="Andrea Stafford Hintz" w:date="2016-09-18T16:51:00Z">
            <w:rPr>
              <w:rFonts w:ascii="Times New Roman" w:eastAsia="Times New Roman" w:hAnsi="Times New Roman" w:cs="Times New Roman"/>
              <w:sz w:val="24"/>
              <w:szCs w:val="24"/>
            </w:rPr>
          </w:rPrChange>
        </w:rPr>
        <w:t>“You haven’t seen them yourself, then?”</w:t>
      </w:r>
    </w:p>
    <w:p w14:paraId="5E0BC6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27" w:author="Andrea Stafford Hintz" w:date="2016-09-18T16:51:00Z">
            <w:rPr>
              <w:rFonts w:ascii="Times New Roman" w:eastAsia="Times New Roman" w:hAnsi="Times New Roman" w:cs="Times New Roman"/>
              <w:sz w:val="24"/>
              <w:szCs w:val="24"/>
            </w:rPr>
          </w:rPrChange>
        </w:rPr>
        <w:t xml:space="preserve">“No, ma’am, thank the Lord. Expect we’ll be </w:t>
      </w:r>
      <w:proofErr w:type="spellStart"/>
      <w:r w:rsidRPr="009400B4">
        <w:rPr>
          <w:rFonts w:ascii="Times New Roman" w:hAnsi="Times New Roman"/>
          <w:sz w:val="24"/>
          <w:rPrChange w:id="5628" w:author="Andrea Stafford Hintz" w:date="2016-09-18T16:51:00Z">
            <w:rPr>
              <w:rFonts w:ascii="Times New Roman" w:eastAsia="Times New Roman" w:hAnsi="Times New Roman" w:cs="Times New Roman"/>
              <w:sz w:val="24"/>
              <w:szCs w:val="24"/>
            </w:rPr>
          </w:rPrChange>
        </w:rPr>
        <w:t>seein</w:t>
      </w:r>
      <w:proofErr w:type="spellEnd"/>
      <w:r w:rsidRPr="009400B4">
        <w:rPr>
          <w:rFonts w:ascii="Times New Roman" w:hAnsi="Times New Roman"/>
          <w:sz w:val="24"/>
          <w:rPrChange w:id="5629" w:author="Andrea Stafford Hintz" w:date="2016-09-18T16:51:00Z">
            <w:rPr>
              <w:rFonts w:ascii="Times New Roman" w:eastAsia="Times New Roman" w:hAnsi="Times New Roman" w:cs="Times New Roman"/>
              <w:sz w:val="24"/>
              <w:szCs w:val="24"/>
            </w:rPr>
          </w:rPrChange>
        </w:rPr>
        <w:t>' ‘</w:t>
      </w:r>
      <w:proofErr w:type="spellStart"/>
      <w:r w:rsidRPr="009400B4">
        <w:rPr>
          <w:rFonts w:ascii="Times New Roman" w:hAnsi="Times New Roman"/>
          <w:sz w:val="24"/>
          <w:rPrChange w:id="5630" w:author="Andrea Stafford Hintz" w:date="2016-09-18T16:51:00Z">
            <w:rPr>
              <w:rFonts w:ascii="Times New Roman" w:eastAsia="Times New Roman" w:hAnsi="Times New Roman" w:cs="Times New Roman"/>
              <w:sz w:val="24"/>
              <w:szCs w:val="24"/>
            </w:rPr>
          </w:rPrChange>
        </w:rPr>
        <w:t>em</w:t>
      </w:r>
      <w:proofErr w:type="spellEnd"/>
      <w:r w:rsidRPr="009400B4">
        <w:rPr>
          <w:rFonts w:ascii="Times New Roman" w:hAnsi="Times New Roman"/>
          <w:sz w:val="24"/>
          <w:rPrChange w:id="5631" w:author="Andrea Stafford Hintz" w:date="2016-09-18T16:51:00Z">
            <w:rPr>
              <w:rFonts w:ascii="Times New Roman" w:eastAsia="Times New Roman" w:hAnsi="Times New Roman" w:cs="Times New Roman"/>
              <w:sz w:val="24"/>
              <w:szCs w:val="24"/>
            </w:rPr>
          </w:rPrChange>
        </w:rPr>
        <w:t xml:space="preserve"> along the way. You sure you need to make this trip?”</w:t>
      </w:r>
    </w:p>
    <w:p w14:paraId="04BB20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2" w:author="Andrea Stafford Hintz" w:date="2016-09-18T16:51:00Z">
            <w:rPr>
              <w:rFonts w:ascii="Times New Roman" w:eastAsia="Times New Roman" w:hAnsi="Times New Roman" w:cs="Times New Roman"/>
              <w:sz w:val="24"/>
              <w:szCs w:val="24"/>
            </w:rPr>
          </w:rPrChange>
        </w:rPr>
        <w:t>Annabel nodded. “I’m sure.”</w:t>
      </w:r>
    </w:p>
    <w:p w14:paraId="19D1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3" w:author="Andrea Stafford Hintz" w:date="2016-09-18T16:51:00Z">
            <w:rPr>
              <w:rFonts w:ascii="Times New Roman" w:eastAsia="Times New Roman" w:hAnsi="Times New Roman" w:cs="Times New Roman"/>
              <w:sz w:val="24"/>
              <w:szCs w:val="24"/>
            </w:rPr>
          </w:rPrChange>
        </w:rPr>
        <w:t>“Alright then,” said the driver. “Where to?”</w:t>
      </w:r>
    </w:p>
    <w:p w14:paraId="20EF0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4" w:author="Andrea Stafford Hintz" w:date="2016-09-18T16:51:00Z">
            <w:rPr>
              <w:rFonts w:ascii="Times New Roman" w:eastAsia="Times New Roman" w:hAnsi="Times New Roman" w:cs="Times New Roman"/>
              <w:sz w:val="24"/>
              <w:szCs w:val="24"/>
            </w:rPr>
          </w:rPrChange>
        </w:rPr>
        <w:t xml:space="preserve">“Do you know the way to </w:t>
      </w:r>
      <w:r w:rsidRPr="009400B4">
        <w:rPr>
          <w:rFonts w:ascii="Times New Roman" w:hAnsi="Times New Roman"/>
          <w:i/>
          <w:sz w:val="24"/>
          <w:rPrChange w:id="5635" w:author="Andrea Stafford Hintz" w:date="2016-09-18T16:51:00Z">
            <w:rPr>
              <w:rFonts w:ascii="Times New Roman" w:eastAsia="Times New Roman" w:hAnsi="Times New Roman" w:cs="Times New Roman"/>
              <w:i/>
              <w:sz w:val="24"/>
              <w:szCs w:val="24"/>
            </w:rPr>
          </w:rPrChange>
        </w:rPr>
        <w:t>Grimmer and Sons</w:t>
      </w:r>
      <w:r w:rsidRPr="009400B4">
        <w:rPr>
          <w:rFonts w:ascii="Times New Roman" w:hAnsi="Times New Roman"/>
          <w:sz w:val="24"/>
          <w:rPrChange w:id="5636" w:author="Andrea Stafford Hintz" w:date="2016-09-18T16:51:00Z">
            <w:rPr>
              <w:rFonts w:ascii="Times New Roman" w:eastAsia="Times New Roman" w:hAnsi="Times New Roman" w:cs="Times New Roman"/>
              <w:sz w:val="24"/>
              <w:szCs w:val="24"/>
            </w:rPr>
          </w:rPrChange>
        </w:rPr>
        <w:t>?” she asked.</w:t>
      </w:r>
    </w:p>
    <w:p w14:paraId="0D5E08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7" w:author="Andrea Stafford Hintz" w:date="2016-09-18T16:51:00Z">
            <w:rPr>
              <w:rFonts w:ascii="Times New Roman" w:eastAsia="Times New Roman" w:hAnsi="Times New Roman" w:cs="Times New Roman"/>
              <w:sz w:val="24"/>
              <w:szCs w:val="24"/>
            </w:rPr>
          </w:rPrChange>
        </w:rPr>
        <w:t>“Does the pope wear a funny hat?”</w:t>
      </w:r>
    </w:p>
    <w:p w14:paraId="6B75D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8" w:author="Andrea Stafford Hintz" w:date="2016-09-18T16:51:00Z">
            <w:rPr>
              <w:rFonts w:ascii="Times New Roman" w:eastAsia="Times New Roman" w:hAnsi="Times New Roman" w:cs="Times New Roman"/>
              <w:sz w:val="24"/>
              <w:szCs w:val="24"/>
            </w:rPr>
          </w:rPrChange>
        </w:rPr>
        <w:t>Annabel grinned. Without hesitation, she got into the hackney. “I’ll take that as a yes,” she said.</w:t>
      </w:r>
    </w:p>
    <w:p w14:paraId="23331F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39" w:author="Andrea Stafford Hintz" w:date="2016-09-18T16:51:00Z">
            <w:rPr>
              <w:rFonts w:ascii="Times New Roman" w:eastAsia="Times New Roman" w:hAnsi="Times New Roman" w:cs="Times New Roman"/>
              <w:sz w:val="24"/>
              <w:szCs w:val="24"/>
            </w:rPr>
          </w:rPrChange>
        </w:rPr>
        <w:t>The sidewalk was wet from last night’s rain, and a light fog had settled over the city, casting the deserted streets in a hazy grey light. Annabel looked out the window as the carriage rolled along.</w:t>
      </w:r>
    </w:p>
    <w:p w14:paraId="7B52A1AF"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sz w:val="24"/>
          <w:highlight w:val="magenta"/>
        </w:rPr>
      </w:pPr>
      <w:commentRangeStart w:id="5640"/>
      <w:r w:rsidRPr="009400B4">
        <w:rPr>
          <w:rFonts w:ascii="Times New Roman" w:hAnsi="Times New Roman"/>
          <w:sz w:val="24"/>
          <w:highlight w:val="magenta"/>
          <w:rPrChange w:id="5641" w:author="Andrea Stafford Hintz" w:date="2016-09-18T16:51:00Z">
            <w:rPr>
              <w:rFonts w:ascii="Times New Roman" w:eastAsia="Times New Roman" w:hAnsi="Times New Roman" w:cs="Times New Roman"/>
              <w:sz w:val="24"/>
              <w:szCs w:val="24"/>
              <w:highlight w:val="magenta"/>
            </w:rPr>
          </w:rPrChange>
        </w:rPr>
        <w:t>London</w:t>
      </w:r>
      <w:commentRangeEnd w:id="5640"/>
      <w:r w:rsidR="00495705">
        <w:rPr>
          <w:rStyle w:val="CommentReference"/>
        </w:rPr>
        <w:commentReference w:id="5640"/>
      </w:r>
      <w:r w:rsidRPr="009400B4">
        <w:rPr>
          <w:rFonts w:ascii="Times New Roman" w:hAnsi="Times New Roman"/>
          <w:sz w:val="24"/>
          <w:highlight w:val="magenta"/>
          <w:rPrChange w:id="5642" w:author="Andrea Stafford Hintz" w:date="2016-09-18T16:51:00Z">
            <w:rPr>
              <w:rFonts w:ascii="Times New Roman" w:eastAsia="Times New Roman" w:hAnsi="Times New Roman" w:cs="Times New Roman"/>
              <w:sz w:val="24"/>
              <w:szCs w:val="24"/>
              <w:highlight w:val="magenta"/>
            </w:rPr>
          </w:rPrChange>
        </w:rPr>
        <w:t xml:space="preserve">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beneath the new. New streets, new tenements, new warehouses. New factories, which belched black smoke from their chimneys.</w:t>
      </w:r>
    </w:p>
    <w:p w14:paraId="2C11AA1D"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sz w:val="24"/>
          <w:highlight w:val="magenta"/>
        </w:rPr>
      </w:pPr>
      <w:r w:rsidRPr="009400B4">
        <w:rPr>
          <w:rFonts w:ascii="Times New Roman" w:hAnsi="Times New Roman"/>
          <w:sz w:val="24"/>
          <w:highlight w:val="magenta"/>
          <w:rPrChange w:id="5643" w:author="Andrea Stafford Hintz" w:date="2016-09-18T16:51:00Z">
            <w:rPr>
              <w:rFonts w:ascii="Times New Roman" w:eastAsia="Times New Roman" w:hAnsi="Times New Roman" w:cs="Times New Roman"/>
              <w:sz w:val="24"/>
              <w:szCs w:val="24"/>
              <w:highlight w:val="magenta"/>
            </w:rPr>
          </w:rPrChange>
        </w:rPr>
        <w:t xml:space="preserve">As the carriage rattled along the cobbles, Annabel watched as her city’s familiar streets passed through the window. The streets didn’t look the same now. As in her own </w:t>
      </w:r>
      <w:r w:rsidR="00C245FD" w:rsidRPr="009400B4">
        <w:rPr>
          <w:rFonts w:ascii="Times New Roman" w:hAnsi="Times New Roman"/>
          <w:sz w:val="24"/>
          <w:highlight w:val="magenta"/>
          <w:rPrChange w:id="5644" w:author="Andrea Stafford Hintz" w:date="2016-09-18T16:51:00Z">
            <w:rPr>
              <w:rFonts w:ascii="Times New Roman" w:eastAsia="Times New Roman" w:hAnsi="Times New Roman" w:cs="Times New Roman"/>
              <w:sz w:val="24"/>
              <w:szCs w:val="24"/>
              <w:highlight w:val="magenta"/>
            </w:rPr>
          </w:rPrChange>
        </w:rPr>
        <w:t>neighborhood</w:t>
      </w:r>
      <w:r w:rsidRPr="009400B4">
        <w:rPr>
          <w:rFonts w:ascii="Times New Roman" w:hAnsi="Times New Roman"/>
          <w:sz w:val="24"/>
          <w:highlight w:val="magenta"/>
          <w:rPrChange w:id="5645" w:author="Andrea Stafford Hintz" w:date="2016-09-18T16:51:00Z">
            <w:rPr>
              <w:rFonts w:ascii="Times New Roman" w:eastAsia="Times New Roman" w:hAnsi="Times New Roman" w:cs="Times New Roman"/>
              <w:sz w:val="24"/>
              <w:szCs w:val="24"/>
              <w:highlight w:val="magenta"/>
            </w:rPr>
          </w:rPrChange>
        </w:rPr>
        <w:t xml:space="preserve">, windows were either boarded up or broken. A hanging sign to a </w:t>
      </w:r>
      <w:r w:rsidR="00C245FD" w:rsidRPr="009400B4">
        <w:rPr>
          <w:rFonts w:ascii="Times New Roman" w:hAnsi="Times New Roman"/>
          <w:sz w:val="24"/>
          <w:highlight w:val="magenta"/>
          <w:rPrChange w:id="5646" w:author="Andrea Stafford Hintz" w:date="2016-09-18T16:51:00Z">
            <w:rPr>
              <w:rFonts w:ascii="Times New Roman" w:eastAsia="Times New Roman" w:hAnsi="Times New Roman" w:cs="Times New Roman"/>
              <w:sz w:val="24"/>
              <w:szCs w:val="24"/>
              <w:highlight w:val="magenta"/>
            </w:rPr>
          </w:rPrChange>
        </w:rPr>
        <w:t>teahouse</w:t>
      </w:r>
      <w:r w:rsidRPr="009400B4">
        <w:rPr>
          <w:rFonts w:ascii="Times New Roman" w:hAnsi="Times New Roman"/>
          <w:sz w:val="24"/>
          <w:highlight w:val="magenta"/>
          <w:rPrChange w:id="5647" w:author="Andrea Stafford Hintz" w:date="2016-09-18T16:51:00Z">
            <w:rPr>
              <w:rFonts w:ascii="Times New Roman" w:eastAsia="Times New Roman" w:hAnsi="Times New Roman" w:cs="Times New Roman"/>
              <w:sz w:val="24"/>
              <w:szCs w:val="24"/>
              <w:highlight w:val="magenta"/>
            </w:rPr>
          </w:rPrChange>
        </w:rPr>
        <w:t xml:space="preserve"> on the corner had been torn off. There were shards of broken glass and planks of wood littering the streets. She saw a pile of something lying on the road. As they drew near, she saw crows picking at it, and realized what it was. A dead body.</w:t>
      </w:r>
    </w:p>
    <w:p w14:paraId="3CB7F7F9"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sz w:val="24"/>
          <w:highlight w:val="magenta"/>
        </w:rPr>
      </w:pPr>
      <w:r w:rsidRPr="009400B4">
        <w:rPr>
          <w:rFonts w:ascii="Times New Roman" w:hAnsi="Times New Roman"/>
          <w:sz w:val="24"/>
          <w:highlight w:val="magenta"/>
          <w:rPrChange w:id="5648" w:author="Andrea Stafford Hintz" w:date="2016-09-18T16:51:00Z">
            <w:rPr>
              <w:rFonts w:ascii="Times New Roman" w:eastAsia="Times New Roman" w:hAnsi="Times New Roman" w:cs="Times New Roman"/>
              <w:sz w:val="24"/>
              <w:szCs w:val="24"/>
              <w:highlight w:val="magenta"/>
            </w:rPr>
          </w:rPrChange>
        </w:rPr>
        <w:t xml:space="preserve">The cab carried on, past the blacking factory. As a child, Annabel had broken into it and slept on its bare floor; she’d awoken with nearly a dozen rats crawling over her. She managed to catch one of them, and had sold it for a penny to old Mr. </w:t>
      </w:r>
      <w:proofErr w:type="spellStart"/>
      <w:r w:rsidRPr="009400B4">
        <w:rPr>
          <w:rFonts w:ascii="Times New Roman" w:hAnsi="Times New Roman"/>
          <w:sz w:val="24"/>
          <w:highlight w:val="magenta"/>
          <w:rPrChange w:id="5649" w:author="Andrea Stafford Hintz" w:date="2016-09-18T16:51:00Z">
            <w:rPr>
              <w:rFonts w:ascii="Times New Roman" w:eastAsia="Times New Roman" w:hAnsi="Times New Roman" w:cs="Times New Roman"/>
              <w:sz w:val="24"/>
              <w:szCs w:val="24"/>
              <w:highlight w:val="magenta"/>
            </w:rPr>
          </w:rPrChange>
        </w:rPr>
        <w:t>Shorehill</w:t>
      </w:r>
      <w:proofErr w:type="spellEnd"/>
      <w:r w:rsidRPr="009400B4">
        <w:rPr>
          <w:rFonts w:ascii="Times New Roman" w:hAnsi="Times New Roman"/>
          <w:sz w:val="24"/>
          <w:highlight w:val="magenta"/>
          <w:rPrChange w:id="5650" w:author="Andrea Stafford Hintz" w:date="2016-09-18T16:51:00Z">
            <w:rPr>
              <w:rFonts w:ascii="Times New Roman" w:eastAsia="Times New Roman" w:hAnsi="Times New Roman" w:cs="Times New Roman"/>
              <w:sz w:val="24"/>
              <w:szCs w:val="24"/>
              <w:highlight w:val="magenta"/>
            </w:rPr>
          </w:rPrChange>
        </w:rPr>
        <w:t xml:space="preserve"> who owned the pie shop across the street.</w:t>
      </w:r>
    </w:p>
    <w:p w14:paraId="78B0D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highlight w:val="magenta"/>
          <w:rPrChange w:id="5651" w:author="Andrea Stafford Hintz" w:date="2016-09-18T16:51:00Z">
            <w:rPr>
              <w:rFonts w:ascii="Times New Roman" w:eastAsia="Times New Roman" w:hAnsi="Times New Roman" w:cs="Times New Roman"/>
              <w:sz w:val="24"/>
              <w:szCs w:val="24"/>
              <w:highlight w:val="magenta"/>
            </w:rPr>
          </w:rPrChange>
        </w:rPr>
        <w:t xml:space="preserve">As an adult, Annabel had stalked the city’s underground. There were entrances, if you knew where to find them, which descended into hidden tunnels that ran through the city; some of these tunnels had been discovered when </w:t>
      </w:r>
      <w:proofErr w:type="spellStart"/>
      <w:r w:rsidR="00C245FD" w:rsidRPr="009400B4">
        <w:rPr>
          <w:rFonts w:ascii="Times New Roman" w:hAnsi="Times New Roman"/>
          <w:sz w:val="24"/>
          <w:highlight w:val="magenta"/>
          <w:rPrChange w:id="5652" w:author="Andrea Stafford Hintz" w:date="2016-09-18T16:51:00Z">
            <w:rPr>
              <w:rFonts w:ascii="Times New Roman" w:eastAsia="Times New Roman" w:hAnsi="Times New Roman" w:cs="Times New Roman"/>
              <w:sz w:val="24"/>
              <w:szCs w:val="24"/>
              <w:highlight w:val="magenta"/>
            </w:rPr>
          </w:rPrChange>
        </w:rPr>
        <w:t>Bazalgette</w:t>
      </w:r>
      <w:proofErr w:type="spellEnd"/>
      <w:r w:rsidRPr="009400B4">
        <w:rPr>
          <w:rFonts w:ascii="Times New Roman" w:hAnsi="Times New Roman"/>
          <w:sz w:val="24"/>
          <w:highlight w:val="magenta"/>
          <w:rPrChange w:id="5653" w:author="Andrea Stafford Hintz" w:date="2016-09-18T16:51:00Z">
            <w:rPr>
              <w:rFonts w:ascii="Times New Roman" w:eastAsia="Times New Roman" w:hAnsi="Times New Roman" w:cs="Times New Roman"/>
              <w:sz w:val="24"/>
              <w:szCs w:val="24"/>
              <w:highlight w:val="magenta"/>
            </w:rPr>
          </w:rPrChange>
        </w:rPr>
        <w:t xml:space="preserv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32822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54" w:author="Andrea Stafford Hintz" w:date="2016-09-18T16:51:00Z">
            <w:rPr>
              <w:rFonts w:ascii="Times New Roman" w:eastAsia="Times New Roman" w:hAnsi="Times New Roman" w:cs="Times New Roman"/>
              <w:sz w:val="24"/>
              <w:szCs w:val="24"/>
            </w:rPr>
          </w:rPrChange>
        </w:rPr>
        <w:t>As they passed Lincoln’s Inn Fields, she stood in her seat to see if she could spot Connor’s mansion, but she couldn’t.</w:t>
      </w:r>
    </w:p>
    <w:p w14:paraId="461F0B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55" w:author="Andrea Stafford Hintz" w:date="2016-09-18T16:51:00Z">
            <w:rPr>
              <w:rFonts w:ascii="Times New Roman" w:eastAsia="Times New Roman" w:hAnsi="Times New Roman" w:cs="Times New Roman"/>
              <w:sz w:val="24"/>
              <w:szCs w:val="24"/>
            </w:rPr>
          </w:rPrChange>
        </w:rPr>
        <w:t>Suddenly the horses whinnied, and they came to a sudden, jerking stop. Annabel turned around. She slid open the window at the front of the carriage and called out to the coachman, who sat on a seat at the front of the vehicle.</w:t>
      </w:r>
    </w:p>
    <w:p w14:paraId="3000B2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56" w:author="Andrea Stafford Hintz" w:date="2016-09-18T16:51:00Z">
            <w:rPr>
              <w:rFonts w:ascii="Times New Roman" w:eastAsia="Times New Roman" w:hAnsi="Times New Roman" w:cs="Times New Roman"/>
              <w:sz w:val="24"/>
              <w:szCs w:val="24"/>
            </w:rPr>
          </w:rPrChange>
        </w:rPr>
        <w:t>"What's going on?" she called.</w:t>
      </w:r>
    </w:p>
    <w:p w14:paraId="25D2A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57" w:author="Andrea Stafford Hintz" w:date="2016-09-18T16:51:00Z">
            <w:rPr>
              <w:rFonts w:ascii="Times New Roman" w:eastAsia="Times New Roman" w:hAnsi="Times New Roman" w:cs="Times New Roman"/>
              <w:sz w:val="24"/>
              <w:szCs w:val="24"/>
            </w:rPr>
          </w:rPrChange>
        </w:rPr>
        <w:t>“Sorry, Miss,” he answered, “</w:t>
      </w:r>
      <w:proofErr w:type="spellStart"/>
      <w:r w:rsidRPr="009400B4">
        <w:rPr>
          <w:rFonts w:ascii="Times New Roman" w:hAnsi="Times New Roman"/>
          <w:sz w:val="24"/>
          <w:rPrChange w:id="5658" w:author="Andrea Stafford Hintz" w:date="2016-09-18T16:51:00Z">
            <w:rPr>
              <w:rFonts w:ascii="Times New Roman" w:eastAsia="Times New Roman" w:hAnsi="Times New Roman" w:cs="Times New Roman"/>
              <w:sz w:val="24"/>
              <w:szCs w:val="24"/>
            </w:rPr>
          </w:rPrChange>
        </w:rPr>
        <w:t>Gonna</w:t>
      </w:r>
      <w:proofErr w:type="spellEnd"/>
      <w:r w:rsidRPr="009400B4">
        <w:rPr>
          <w:rFonts w:ascii="Times New Roman" w:hAnsi="Times New Roman"/>
          <w:sz w:val="24"/>
          <w:rPrChange w:id="5659" w:author="Andrea Stafford Hintz" w:date="2016-09-18T16:51:00Z">
            <w:rPr>
              <w:rFonts w:ascii="Times New Roman" w:eastAsia="Times New Roman" w:hAnsi="Times New Roman" w:cs="Times New Roman"/>
              <w:sz w:val="24"/>
              <w:szCs w:val="24"/>
            </w:rPr>
          </w:rPrChange>
        </w:rPr>
        <w:t xml:space="preserve"> have to take a detour.”</w:t>
      </w:r>
    </w:p>
    <w:p w14:paraId="1D683D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60" w:author="Andrea Stafford Hintz" w:date="2016-09-18T16:51:00Z">
            <w:rPr>
              <w:rFonts w:ascii="Times New Roman" w:eastAsia="Times New Roman" w:hAnsi="Times New Roman" w:cs="Times New Roman"/>
              <w:sz w:val="24"/>
              <w:szCs w:val="24"/>
            </w:rPr>
          </w:rPrChange>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14:paraId="43021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61" w:author="Andrea Stafford Hintz" w:date="2016-09-18T16:51:00Z">
            <w:rPr>
              <w:rFonts w:ascii="Times New Roman" w:eastAsia="Times New Roman" w:hAnsi="Times New Roman" w:cs="Times New Roman"/>
              <w:sz w:val="24"/>
              <w:szCs w:val="24"/>
            </w:rPr>
          </w:rPrChange>
        </w:rPr>
        <w:t>There were hundreds of them.</w:t>
      </w:r>
    </w:p>
    <w:p w14:paraId="431DCE0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662" w:author="Andrea Stafford Hintz" w:date="2016-09-18T16:51:00Z">
            <w:rPr>
              <w:rFonts w:ascii="Times New Roman" w:eastAsia="Times New Roman" w:hAnsi="Times New Roman" w:cs="Times New Roman"/>
              <w:sz w:val="24"/>
              <w:szCs w:val="24"/>
            </w:rPr>
          </w:rPrChange>
        </w:rPr>
        <w:t>#</w:t>
      </w:r>
    </w:p>
    <w:p w14:paraId="6974BE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663" w:name="Scene_27"/>
      <w:r w:rsidRPr="009400B4">
        <w:rPr>
          <w:rFonts w:ascii="Times New Roman" w:hAnsi="Times New Roman"/>
          <w:sz w:val="24"/>
          <w:rPrChange w:id="5664" w:author="Andrea Stafford Hintz" w:date="2016-09-18T16:51:00Z">
            <w:rPr>
              <w:rFonts w:ascii="Times New Roman" w:eastAsia="Times New Roman" w:hAnsi="Times New Roman" w:cs="Times New Roman"/>
              <w:sz w:val="24"/>
              <w:szCs w:val="24"/>
            </w:rPr>
          </w:rPrChange>
        </w:rPr>
        <w:t>Henry</w:t>
      </w:r>
      <w:bookmarkEnd w:id="5663"/>
      <w:r w:rsidRPr="009400B4">
        <w:rPr>
          <w:rFonts w:ascii="Times New Roman" w:hAnsi="Times New Roman"/>
          <w:sz w:val="24"/>
          <w:rPrChange w:id="5665" w:author="Andrea Stafford Hintz" w:date="2016-09-18T16:51:00Z">
            <w:rPr>
              <w:rFonts w:ascii="Times New Roman" w:eastAsia="Times New Roman" w:hAnsi="Times New Roman" w:cs="Times New Roman"/>
              <w:sz w:val="24"/>
              <w:szCs w:val="24"/>
            </w:rPr>
          </w:rPrChange>
        </w:rPr>
        <w:t xml:space="preserve"> Charles’ words rang in Jonathan’s ears. </w:t>
      </w:r>
      <w:r w:rsidRPr="009400B4">
        <w:rPr>
          <w:rFonts w:ascii="Times New Roman" w:hAnsi="Times New Roman"/>
          <w:i/>
          <w:sz w:val="24"/>
          <w:rPrChange w:id="5666" w:author="Andrea Stafford Hintz" w:date="2016-09-18T16:51:00Z">
            <w:rPr>
              <w:rFonts w:ascii="Times New Roman" w:eastAsia="Times New Roman" w:hAnsi="Times New Roman" w:cs="Times New Roman"/>
              <w:i/>
              <w:sz w:val="24"/>
              <w:szCs w:val="24"/>
            </w:rPr>
          </w:rPrChange>
        </w:rPr>
        <w:t>We’re too late.</w:t>
      </w:r>
    </w:p>
    <w:p w14:paraId="3EBE03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9400B4">
        <w:rPr>
          <w:rFonts w:ascii="Times New Roman" w:hAnsi="Times New Roman"/>
          <w:sz w:val="24"/>
          <w:rPrChange w:id="5667" w:author="Andrea Stafford Hintz" w:date="2016-09-18T16:51:00Z">
            <w:rPr>
              <w:rFonts w:ascii="Times New Roman" w:eastAsia="Times New Roman" w:hAnsi="Times New Roman" w:cs="Times New Roman"/>
              <w:sz w:val="24"/>
              <w:szCs w:val="24"/>
            </w:rPr>
          </w:rPrChange>
        </w:rPr>
        <w:t xml:space="preserve">The creature standing before Jonathan was one of the zombies Parson Sinews had spoken of, a product of the </w:t>
      </w:r>
      <w:r w:rsidRPr="009400B4">
        <w:rPr>
          <w:rFonts w:ascii="Times New Roman" w:hAnsi="Times New Roman"/>
          <w:i/>
          <w:sz w:val="24"/>
          <w:rPrChange w:id="5668" w:author="Andrea Stafford Hintz" w:date="2016-09-18T16:51:00Z">
            <w:rPr>
              <w:rFonts w:ascii="Times New Roman" w:eastAsia="Times New Roman" w:hAnsi="Times New Roman" w:cs="Times New Roman"/>
              <w:i/>
              <w:sz w:val="24"/>
              <w:szCs w:val="24"/>
            </w:rPr>
          </w:rPrChange>
        </w:rPr>
        <w:t>Dead London</w:t>
      </w:r>
      <w:r w:rsidRPr="009400B4">
        <w:rPr>
          <w:rFonts w:ascii="Times New Roman" w:hAnsi="Times New Roman"/>
          <w:sz w:val="24"/>
          <w:rPrChange w:id="5669" w:author="Andrea Stafford Hintz" w:date="2016-09-18T16:51:00Z">
            <w:rPr>
              <w:rFonts w:ascii="Times New Roman" w:eastAsia="Times New Roman" w:hAnsi="Times New Roman" w:cs="Times New Roman"/>
              <w:sz w:val="24"/>
              <w:szCs w:val="24"/>
            </w:rPr>
          </w:rPrChange>
        </w:rPr>
        <w:t xml:space="preserve"> </w:t>
      </w:r>
      <w:r w:rsidRPr="009400B4">
        <w:rPr>
          <w:rFonts w:ascii="Times New Roman" w:hAnsi="Times New Roman"/>
          <w:i/>
          <w:sz w:val="24"/>
          <w:rPrChange w:id="5670" w:author="Andrea Stafford Hintz" w:date="2016-09-18T16:51:00Z">
            <w:rPr>
              <w:rFonts w:ascii="Times New Roman" w:eastAsia="Times New Roman" w:hAnsi="Times New Roman" w:cs="Times New Roman"/>
              <w:i/>
              <w:sz w:val="24"/>
              <w:szCs w:val="24"/>
            </w:rPr>
          </w:rPrChange>
        </w:rPr>
        <w:t>Project</w:t>
      </w:r>
      <w:r w:rsidRPr="009400B4">
        <w:rPr>
          <w:rFonts w:ascii="Times New Roman" w:hAnsi="Times New Roman"/>
          <w:sz w:val="24"/>
          <w:rPrChange w:id="5671" w:author="Andrea Stafford Hintz" w:date="2016-09-18T16:51:00Z">
            <w:rPr>
              <w:rFonts w:ascii="Times New Roman" w:eastAsia="Times New Roman" w:hAnsi="Times New Roman" w:cs="Times New Roman"/>
              <w:sz w:val="24"/>
              <w:szCs w:val="24"/>
            </w:rPr>
          </w:rPrChange>
        </w:rPr>
        <w:t>. The Resurrectionists had succeeded. They had brought the dead to life.</w:t>
      </w:r>
    </w:p>
    <w:p w14:paraId="1A966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72" w:author="Andrea Stafford Hintz" w:date="2016-09-18T16:51:00Z">
            <w:rPr>
              <w:rFonts w:ascii="Times New Roman" w:eastAsia="Times New Roman" w:hAnsi="Times New Roman" w:cs="Times New Roman"/>
              <w:sz w:val="24"/>
              <w:szCs w:val="24"/>
            </w:rPr>
          </w:rPrChange>
        </w:rPr>
        <w:t>The big Haitian was first to react. Jonathan just stared blankly, watching in fascinated horror as the zombie got to its feet. It was growling at him, spit running down its chin like a rabid dog. Suddenly, it went quiet.</w:t>
      </w:r>
    </w:p>
    <w:p w14:paraId="17770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73" w:author="Andrea Stafford Hintz" w:date="2016-09-18T16:51:00Z">
            <w:rPr>
              <w:rFonts w:ascii="Times New Roman" w:eastAsia="Times New Roman" w:hAnsi="Times New Roman" w:cs="Times New Roman"/>
              <w:sz w:val="24"/>
              <w:szCs w:val="24"/>
            </w:rPr>
          </w:rPrChange>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14:paraId="4CDC428C" w14:textId="3306C16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74" w:author="Andrea Stafford Hintz" w:date="2016-09-18T16:51:00Z">
            <w:rPr>
              <w:rFonts w:ascii="Times New Roman" w:eastAsia="Times New Roman" w:hAnsi="Times New Roman" w:cs="Times New Roman"/>
              <w:sz w:val="24"/>
              <w:szCs w:val="24"/>
            </w:rPr>
          </w:rPrChange>
        </w:rPr>
        <w:t>The creature didn’t stay down long. Almost immediately, it staggered to its feet, undeterred. Again, it tried for Jonathan’s neck</w:t>
      </w:r>
      <w:del w:id="5675" w:author="Andrea Stafford Hintz" w:date="2016-09-02T12:34:00Z">
        <w:r w:rsidRPr="00C245FD" w:rsidDel="00AB0EF4">
          <w:rPr>
            <w:rFonts w:ascii="Times New Roman" w:hAnsi="Times New Roman" w:cs="Times New Roman"/>
            <w:sz w:val="24"/>
            <w:szCs w:val="24"/>
          </w:rPr>
          <w:delText xml:space="preserve"> again</w:delText>
        </w:r>
      </w:del>
      <w:r w:rsidRPr="009400B4">
        <w:rPr>
          <w:rFonts w:ascii="Times New Roman" w:hAnsi="Times New Roman"/>
          <w:sz w:val="24"/>
          <w:rPrChange w:id="5676" w:author="Andrea Stafford Hintz" w:date="2016-09-18T16:51:00Z">
            <w:rPr>
              <w:rFonts w:ascii="Times New Roman" w:eastAsia="Times New Roman" w:hAnsi="Times New Roman" w:cs="Times New Roman"/>
              <w:sz w:val="24"/>
              <w:szCs w:val="24"/>
            </w:rPr>
          </w:rPrChange>
        </w:rPr>
        <w:t>. This time, Jonathan snapped into action. He grabbed the zombie by the cuffs of its shirt, keeping its snapping teeth at bay. He shoved the zombie away from him, causing it to stagger back. Then he drew his pistol.</w:t>
      </w:r>
    </w:p>
    <w:p w14:paraId="38F1DC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77" w:author="Andrea Stafford Hintz" w:date="2016-09-18T16:51:00Z">
            <w:rPr>
              <w:rFonts w:ascii="Times New Roman" w:eastAsia="Times New Roman" w:hAnsi="Times New Roman" w:cs="Times New Roman"/>
              <w:sz w:val="24"/>
              <w:szCs w:val="24"/>
            </w:rPr>
          </w:rPrChange>
        </w:rPr>
        <w:t>He aimed it at the zombie.</w:t>
      </w:r>
    </w:p>
    <w:p w14:paraId="31AD0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78" w:author="Andrea Stafford Hintz" w:date="2016-09-18T16:51:00Z">
            <w:rPr>
              <w:rFonts w:ascii="Times New Roman" w:eastAsia="Times New Roman" w:hAnsi="Times New Roman" w:cs="Times New Roman"/>
              <w:sz w:val="24"/>
              <w:szCs w:val="24"/>
            </w:rPr>
          </w:rPrChange>
        </w:rPr>
        <w:t xml:space="preserve">“Stop right there,” he warned. “We’re trying to </w:t>
      </w:r>
      <w:r w:rsidRPr="009400B4">
        <w:rPr>
          <w:rFonts w:ascii="Times New Roman" w:hAnsi="Times New Roman"/>
          <w:i/>
          <w:sz w:val="24"/>
          <w:rPrChange w:id="5679" w:author="Andrea Stafford Hintz" w:date="2016-09-18T16:51:00Z">
            <w:rPr>
              <w:rFonts w:ascii="Times New Roman" w:eastAsia="Times New Roman" w:hAnsi="Times New Roman" w:cs="Times New Roman"/>
              <w:i/>
              <w:sz w:val="24"/>
              <w:szCs w:val="24"/>
            </w:rPr>
          </w:rPrChange>
        </w:rPr>
        <w:t>help</w:t>
      </w:r>
      <w:r w:rsidRPr="009400B4">
        <w:rPr>
          <w:rFonts w:ascii="Times New Roman" w:hAnsi="Times New Roman"/>
          <w:sz w:val="24"/>
          <w:rPrChange w:id="5680" w:author="Andrea Stafford Hintz" w:date="2016-09-18T16:51:00Z">
            <w:rPr>
              <w:rFonts w:ascii="Times New Roman" w:eastAsia="Times New Roman" w:hAnsi="Times New Roman" w:cs="Times New Roman"/>
              <w:sz w:val="24"/>
              <w:szCs w:val="24"/>
            </w:rPr>
          </w:rPrChange>
        </w:rPr>
        <w:t xml:space="preserve"> you.”</w:t>
      </w:r>
    </w:p>
    <w:p w14:paraId="55465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1" w:author="Andrea Stafford Hintz" w:date="2016-09-18T16:51:00Z">
            <w:rPr>
              <w:rFonts w:ascii="Times New Roman" w:eastAsia="Times New Roman" w:hAnsi="Times New Roman" w:cs="Times New Roman"/>
              <w:sz w:val="24"/>
              <w:szCs w:val="24"/>
            </w:rPr>
          </w:rPrChange>
        </w:rPr>
        <w:t>Again, the zombie staggered forward. Jonathan stepped back and cocked the pistol. “Step back or I will shoot!”</w:t>
      </w:r>
    </w:p>
    <w:p w14:paraId="06A9B3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2" w:author="Andrea Stafford Hintz" w:date="2016-09-18T16:51:00Z">
            <w:rPr>
              <w:rFonts w:ascii="Times New Roman" w:eastAsia="Times New Roman" w:hAnsi="Times New Roman" w:cs="Times New Roman"/>
              <w:sz w:val="24"/>
              <w:szCs w:val="24"/>
            </w:rPr>
          </w:rPrChange>
        </w:rPr>
        <w:t>The zombie snarled and continued toward him. Jonathan looked at Ocelot.</w:t>
      </w:r>
    </w:p>
    <w:p w14:paraId="37456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3" w:author="Andrea Stafford Hintz" w:date="2016-09-18T16:51:00Z">
            <w:rPr>
              <w:rFonts w:ascii="Times New Roman" w:eastAsia="Times New Roman" w:hAnsi="Times New Roman" w:cs="Times New Roman"/>
              <w:sz w:val="24"/>
              <w:szCs w:val="24"/>
            </w:rPr>
          </w:rPrChange>
        </w:rPr>
        <w:t>“Shoot him,” Ocelot urged.</w:t>
      </w:r>
    </w:p>
    <w:p w14:paraId="7C60A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4" w:author="Andrea Stafford Hintz" w:date="2016-09-18T16:51:00Z">
            <w:rPr>
              <w:rFonts w:ascii="Times New Roman" w:eastAsia="Times New Roman" w:hAnsi="Times New Roman" w:cs="Times New Roman"/>
              <w:sz w:val="24"/>
              <w:szCs w:val="24"/>
            </w:rPr>
          </w:rPrChange>
        </w:rPr>
        <w:t>Jonathan hesitated.</w:t>
      </w:r>
    </w:p>
    <w:p w14:paraId="22890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5" w:author="Andrea Stafford Hintz" w:date="2016-09-18T16:51:00Z">
            <w:rPr>
              <w:rFonts w:ascii="Times New Roman" w:eastAsia="Times New Roman" w:hAnsi="Times New Roman" w:cs="Times New Roman"/>
              <w:sz w:val="24"/>
              <w:szCs w:val="24"/>
            </w:rPr>
          </w:rPrChange>
        </w:rPr>
        <w:t>“He’s just disoriented. He needs our help.”</w:t>
      </w:r>
    </w:p>
    <w:p w14:paraId="7D82AF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6" w:author="Andrea Stafford Hintz" w:date="2016-09-18T16:51:00Z">
            <w:rPr>
              <w:rFonts w:ascii="Times New Roman" w:eastAsia="Times New Roman" w:hAnsi="Times New Roman" w:cs="Times New Roman"/>
              <w:sz w:val="24"/>
              <w:szCs w:val="24"/>
            </w:rPr>
          </w:rPrChange>
        </w:rPr>
        <w:t>Ocelot snorted. “There is no helping him, Mr. Grimmer. He is a dead man walking.”</w:t>
      </w:r>
    </w:p>
    <w:p w14:paraId="199BA7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7" w:author="Andrea Stafford Hintz" w:date="2016-09-18T16:51:00Z">
            <w:rPr>
              <w:rFonts w:ascii="Times New Roman" w:eastAsia="Times New Roman" w:hAnsi="Times New Roman" w:cs="Times New Roman"/>
              <w:sz w:val="24"/>
              <w:szCs w:val="24"/>
            </w:rPr>
          </w:rPrChange>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0369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8" w:author="Andrea Stafford Hintz" w:date="2016-09-18T16:51:00Z">
            <w:rPr>
              <w:rFonts w:ascii="Times New Roman" w:eastAsia="Times New Roman" w:hAnsi="Times New Roman" w:cs="Times New Roman"/>
              <w:sz w:val="24"/>
              <w:szCs w:val="24"/>
            </w:rPr>
          </w:rPrChange>
        </w:rPr>
        <w:t>This time, the zombie didn’t get up.</w:t>
      </w:r>
    </w:p>
    <w:p w14:paraId="10D4BF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89" w:author="Andrea Stafford Hintz" w:date="2016-09-18T16:51:00Z">
            <w:rPr>
              <w:rFonts w:ascii="Times New Roman" w:eastAsia="Times New Roman" w:hAnsi="Times New Roman" w:cs="Times New Roman"/>
              <w:sz w:val="24"/>
              <w:szCs w:val="24"/>
            </w:rPr>
          </w:rPrChange>
        </w:rPr>
        <w:t>“You killed him,” Jonathan said, breathless.</w:t>
      </w:r>
    </w:p>
    <w:p w14:paraId="4CB5C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90" w:author="Andrea Stafford Hintz" w:date="2016-09-18T16:51:00Z">
            <w:rPr>
              <w:rFonts w:ascii="Times New Roman" w:eastAsia="Times New Roman" w:hAnsi="Times New Roman" w:cs="Times New Roman"/>
              <w:sz w:val="24"/>
              <w:szCs w:val="24"/>
            </w:rPr>
          </w:rPrChange>
        </w:rPr>
        <w:t>“He would have killed you,” Ocelot told him.</w:t>
      </w:r>
    </w:p>
    <w:p w14:paraId="748687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91" w:author="Andrea Stafford Hintz" w:date="2016-09-18T16:51:00Z">
            <w:rPr>
              <w:rFonts w:ascii="Times New Roman" w:eastAsia="Times New Roman" w:hAnsi="Times New Roman" w:cs="Times New Roman"/>
              <w:sz w:val="24"/>
              <w:szCs w:val="24"/>
            </w:rPr>
          </w:rPrChange>
        </w:rPr>
        <w:t xml:space="preserve">“He was </w:t>
      </w:r>
      <w:r w:rsidRPr="009400B4">
        <w:rPr>
          <w:rFonts w:ascii="Times New Roman" w:hAnsi="Times New Roman"/>
          <w:i/>
          <w:sz w:val="24"/>
          <w:rPrChange w:id="5692" w:author="Andrea Stafford Hintz" w:date="2016-09-18T16:51:00Z">
            <w:rPr>
              <w:rFonts w:ascii="Times New Roman" w:eastAsia="Times New Roman" w:hAnsi="Times New Roman" w:cs="Times New Roman"/>
              <w:i/>
              <w:sz w:val="24"/>
              <w:szCs w:val="24"/>
            </w:rPr>
          </w:rPrChange>
        </w:rPr>
        <w:t>sick</w:t>
      </w:r>
      <w:r w:rsidRPr="009400B4">
        <w:rPr>
          <w:rFonts w:ascii="Times New Roman" w:hAnsi="Times New Roman"/>
          <w:sz w:val="24"/>
          <w:rPrChange w:id="5693" w:author="Andrea Stafford Hintz" w:date="2016-09-18T16:51:00Z">
            <w:rPr>
              <w:rFonts w:ascii="Times New Roman" w:eastAsia="Times New Roman" w:hAnsi="Times New Roman" w:cs="Times New Roman"/>
              <w:sz w:val="24"/>
              <w:szCs w:val="24"/>
            </w:rPr>
          </w:rPrChange>
        </w:rPr>
        <w:t>,” Jonathan said.</w:t>
      </w:r>
    </w:p>
    <w:p w14:paraId="67FD34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94" w:author="Andrea Stafford Hintz" w:date="2016-09-18T16:51:00Z">
            <w:rPr>
              <w:rFonts w:ascii="Times New Roman" w:eastAsia="Times New Roman" w:hAnsi="Times New Roman" w:cs="Times New Roman"/>
              <w:sz w:val="24"/>
              <w:szCs w:val="24"/>
            </w:rPr>
          </w:rPrChange>
        </w:rPr>
        <w:t>Ocelot looked up at Jonathan’s airship, then back at Jonathan. “Yes, Mr. Grimmer. He was sick. And I don’t think you’d want to catch what he’s got. If he’d managed to bite you…”</w:t>
      </w:r>
    </w:p>
    <w:p w14:paraId="77CA3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95" w:author="Andrea Stafford Hintz" w:date="2016-09-18T16:51:00Z">
            <w:rPr>
              <w:rFonts w:ascii="Times New Roman" w:eastAsia="Times New Roman" w:hAnsi="Times New Roman" w:cs="Times New Roman"/>
              <w:sz w:val="24"/>
              <w:szCs w:val="24"/>
            </w:rPr>
          </w:rPrChange>
        </w:rPr>
        <w:t>Jonathan sighed. “You’re right,” he admitted at last.</w:t>
      </w:r>
    </w:p>
    <w:p w14:paraId="24FEC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696" w:author="Andrea Stafford Hintz" w:date="2016-09-18T16:51:00Z">
            <w:rPr>
              <w:rFonts w:ascii="Times New Roman" w:eastAsia="Times New Roman" w:hAnsi="Times New Roman" w:cs="Times New Roman"/>
              <w:sz w:val="24"/>
              <w:szCs w:val="24"/>
            </w:rPr>
          </w:rPrChange>
        </w:rPr>
        <w:t>“Get to your airship, Mr. Grimmer. Get out of the city if you can.”</w:t>
      </w:r>
    </w:p>
    <w:p w14:paraId="5D8EDE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697"/>
      <w:r w:rsidRPr="009400B4">
        <w:rPr>
          <w:rFonts w:ascii="Times New Roman" w:hAnsi="Times New Roman"/>
          <w:sz w:val="24"/>
          <w:rPrChange w:id="5698" w:author="Andrea Stafford Hintz" w:date="2016-09-18T16:51:00Z">
            <w:rPr>
              <w:rFonts w:ascii="Times New Roman" w:eastAsia="Times New Roman" w:hAnsi="Times New Roman" w:cs="Times New Roman"/>
              <w:sz w:val="24"/>
              <w:szCs w:val="24"/>
            </w:rPr>
          </w:rPrChange>
        </w:rPr>
        <w:t xml:space="preserve">Not a bad idea. In fact, there was nothing Jonathan would have liked to do more than to climb back to the safety of his airship, pour himself another glass of absinthe, and set off for Paris, or Madrid, or </w:t>
      </w:r>
      <w:r w:rsidRPr="009400B4">
        <w:rPr>
          <w:rFonts w:ascii="Times New Roman" w:hAnsi="Times New Roman"/>
          <w:i/>
          <w:sz w:val="24"/>
          <w:rPrChange w:id="5699" w:author="Andrea Stafford Hintz" w:date="2016-09-18T16:51:00Z">
            <w:rPr>
              <w:rFonts w:ascii="Times New Roman" w:eastAsia="Times New Roman" w:hAnsi="Times New Roman" w:cs="Times New Roman"/>
              <w:i/>
              <w:sz w:val="24"/>
              <w:szCs w:val="24"/>
            </w:rPr>
          </w:rPrChange>
        </w:rPr>
        <w:t>anywhere</w:t>
      </w:r>
      <w:r w:rsidRPr="009400B4">
        <w:rPr>
          <w:rFonts w:ascii="Times New Roman" w:hAnsi="Times New Roman"/>
          <w:sz w:val="24"/>
          <w:rPrChange w:id="5700" w:author="Andrea Stafford Hintz" w:date="2016-09-18T16:51:00Z">
            <w:rPr>
              <w:rFonts w:ascii="Times New Roman" w:eastAsia="Times New Roman" w:hAnsi="Times New Roman" w:cs="Times New Roman"/>
              <w:sz w:val="24"/>
              <w:szCs w:val="24"/>
            </w:rPr>
          </w:rPrChange>
        </w:rPr>
        <w:t xml:space="preserve"> just to get out of this god-forsaken city. The </w:t>
      </w:r>
      <w:r w:rsidRPr="009400B4">
        <w:rPr>
          <w:rFonts w:ascii="Times New Roman" w:hAnsi="Times New Roman"/>
          <w:i/>
          <w:sz w:val="24"/>
          <w:rPrChange w:id="5701" w:author="Andrea Stafford Hintz" w:date="2016-09-18T16:51:00Z">
            <w:rPr>
              <w:rFonts w:ascii="Times New Roman" w:eastAsia="Times New Roman" w:hAnsi="Times New Roman" w:cs="Times New Roman"/>
              <w:i/>
              <w:sz w:val="24"/>
              <w:szCs w:val="24"/>
            </w:rPr>
          </w:rPrChange>
        </w:rPr>
        <w:t>old</w:t>
      </w:r>
      <w:r w:rsidRPr="009400B4">
        <w:rPr>
          <w:rFonts w:ascii="Times New Roman" w:hAnsi="Times New Roman"/>
          <w:sz w:val="24"/>
          <w:rPrChange w:id="5702" w:author="Andrea Stafford Hintz" w:date="2016-09-18T16:51:00Z">
            <w:rPr>
              <w:rFonts w:ascii="Times New Roman" w:eastAsia="Times New Roman" w:hAnsi="Times New Roman" w:cs="Times New Roman"/>
              <w:sz w:val="24"/>
              <w:szCs w:val="24"/>
            </w:rPr>
          </w:rPrChange>
        </w:rPr>
        <w:t xml:space="preserve"> Jonathan would have done exactly that. But </w:t>
      </w:r>
      <w:r w:rsidRPr="009400B4">
        <w:rPr>
          <w:rFonts w:ascii="Times New Roman" w:hAnsi="Times New Roman"/>
          <w:i/>
          <w:sz w:val="24"/>
          <w:rPrChange w:id="5703" w:author="Andrea Stafford Hintz" w:date="2016-09-18T16:51:00Z">
            <w:rPr>
              <w:rFonts w:ascii="Times New Roman" w:eastAsia="Times New Roman" w:hAnsi="Times New Roman" w:cs="Times New Roman"/>
              <w:i/>
              <w:sz w:val="24"/>
              <w:szCs w:val="24"/>
            </w:rPr>
          </w:rPrChange>
        </w:rPr>
        <w:t>this</w:t>
      </w:r>
      <w:r w:rsidRPr="009400B4">
        <w:rPr>
          <w:rFonts w:ascii="Times New Roman" w:hAnsi="Times New Roman"/>
          <w:sz w:val="24"/>
          <w:rPrChange w:id="5704" w:author="Andrea Stafford Hintz" w:date="2016-09-18T16:51:00Z">
            <w:rPr>
              <w:rFonts w:ascii="Times New Roman" w:eastAsia="Times New Roman" w:hAnsi="Times New Roman" w:cs="Times New Roman"/>
              <w:sz w:val="24"/>
              <w:szCs w:val="24"/>
            </w:rPr>
          </w:rPrChange>
        </w:rPr>
        <w:t xml:space="preserve"> Jonathan? </w:t>
      </w:r>
      <w:r w:rsidRPr="009400B4">
        <w:rPr>
          <w:rFonts w:ascii="Times New Roman" w:hAnsi="Times New Roman"/>
          <w:i/>
          <w:sz w:val="24"/>
          <w:rPrChange w:id="5705" w:author="Andrea Stafford Hintz" w:date="2016-09-18T16:51:00Z">
            <w:rPr>
              <w:rFonts w:ascii="Times New Roman" w:eastAsia="Times New Roman" w:hAnsi="Times New Roman" w:cs="Times New Roman"/>
              <w:i/>
              <w:sz w:val="24"/>
              <w:szCs w:val="24"/>
            </w:rPr>
          </w:rPrChange>
        </w:rPr>
        <w:t>This</w:t>
      </w:r>
      <w:r w:rsidRPr="009400B4">
        <w:rPr>
          <w:rFonts w:ascii="Times New Roman" w:hAnsi="Times New Roman"/>
          <w:sz w:val="24"/>
          <w:rPrChange w:id="5706" w:author="Andrea Stafford Hintz" w:date="2016-09-18T16:51:00Z">
            <w:rPr>
              <w:rFonts w:ascii="Times New Roman" w:eastAsia="Times New Roman" w:hAnsi="Times New Roman" w:cs="Times New Roman"/>
              <w:sz w:val="24"/>
              <w:szCs w:val="24"/>
            </w:rPr>
          </w:rPrChange>
        </w:rPr>
        <w:t xml:space="preserve"> Jonathan had a responsibility to this city.</w:t>
      </w:r>
      <w:commentRangeEnd w:id="5697"/>
      <w:r w:rsidR="00AB0EF4">
        <w:rPr>
          <w:rStyle w:val="CommentReference"/>
        </w:rPr>
        <w:commentReference w:id="5697"/>
      </w:r>
    </w:p>
    <w:p w14:paraId="4CECA334" w14:textId="3F95208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07" w:author="Andrea Stafford Hintz" w:date="2016-09-18T16:51:00Z">
            <w:rPr>
              <w:rFonts w:ascii="Times New Roman" w:eastAsia="Times New Roman" w:hAnsi="Times New Roman" w:cs="Times New Roman"/>
              <w:sz w:val="24"/>
              <w:szCs w:val="24"/>
            </w:rPr>
          </w:rPrChange>
        </w:rPr>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w:t>
      </w:r>
      <w:proofErr w:type="spellStart"/>
      <w:ins w:id="5708" w:author="Andrea Stafford Hintz" w:date="2016-09-18T16:51:00Z">
        <w:r w:rsidR="00A22D6C" w:rsidRPr="009400B4">
          <w:rPr>
            <w:rFonts w:ascii="Times New Roman" w:eastAsia="Times New Roman" w:hAnsi="Times New Roman" w:cs="Times New Roman"/>
            <w:sz w:val="24"/>
            <w:szCs w:val="24"/>
          </w:rPr>
          <w:t>suspected</w:t>
        </w:r>
      </w:ins>
      <w:del w:id="5709" w:author="Andrea Stafford Hintz" w:date="2016-09-02T12:38:00Z">
        <w:r w:rsidRPr="00C245FD" w:rsidDel="00AB0EF4">
          <w:rPr>
            <w:rFonts w:ascii="Times New Roman" w:hAnsi="Times New Roman" w:cs="Times New Roman"/>
            <w:sz w:val="24"/>
            <w:szCs w:val="24"/>
          </w:rPr>
          <w:delText>only just learned</w:delText>
        </w:r>
      </w:del>
      <w:ins w:id="5710" w:author="Andrea Stafford Hintz" w:date="2016-09-02T12:38:00Z">
        <w:r w:rsidR="00AB0EF4" w:rsidRPr="4BE3C732">
          <w:rPr>
            <w:rFonts w:ascii="Times New Roman" w:eastAsia="Times New Roman" w:hAnsi="Times New Roman" w:cs="Times New Roman"/>
            <w:sz w:val="24"/>
            <w:szCs w:val="24"/>
            <w:rPrChange w:id="5711" w:author="Bryce Raffle" w:date="2016-09-06T11:42:00Z">
              <w:rPr>
                <w:rFonts w:ascii="Times New Roman" w:hAnsi="Times New Roman" w:cs="Times New Roman"/>
                <w:sz w:val="24"/>
                <w:szCs w:val="24"/>
              </w:rPr>
            </w:rPrChange>
          </w:rPr>
          <w:t>suspected</w:t>
        </w:r>
      </w:ins>
      <w:proofErr w:type="spellEnd"/>
      <w:r w:rsidRPr="009400B4">
        <w:rPr>
          <w:rFonts w:ascii="Times New Roman" w:hAnsi="Times New Roman"/>
          <w:sz w:val="24"/>
          <w:rPrChange w:id="5712" w:author="Andrea Stafford Hintz" w:date="2016-09-18T16:51:00Z">
            <w:rPr>
              <w:rFonts w:ascii="Times New Roman" w:eastAsia="Times New Roman" w:hAnsi="Times New Roman" w:cs="Times New Roman"/>
              <w:sz w:val="24"/>
              <w:szCs w:val="24"/>
            </w:rPr>
          </w:rPrChange>
        </w:rPr>
        <w:t xml:space="preserve"> that the Resurrectionists had </w:t>
      </w:r>
      <w:del w:id="5713" w:author="Andrea Stafford Hintz" w:date="2016-09-02T12:39:00Z">
        <w:r w:rsidRPr="00C245FD" w:rsidDel="00AB0EF4">
          <w:rPr>
            <w:rFonts w:ascii="Times New Roman" w:hAnsi="Times New Roman" w:cs="Times New Roman"/>
            <w:sz w:val="24"/>
            <w:szCs w:val="24"/>
          </w:rPr>
          <w:delText xml:space="preserve">probably </w:delText>
        </w:r>
      </w:del>
      <w:r w:rsidRPr="009400B4">
        <w:rPr>
          <w:rFonts w:ascii="Times New Roman" w:hAnsi="Times New Roman"/>
          <w:sz w:val="24"/>
          <w:rPrChange w:id="5714" w:author="Andrea Stafford Hintz" w:date="2016-09-18T16:51:00Z">
            <w:rPr>
              <w:rFonts w:ascii="Times New Roman" w:eastAsia="Times New Roman" w:hAnsi="Times New Roman" w:cs="Times New Roman"/>
              <w:sz w:val="24"/>
              <w:szCs w:val="24"/>
            </w:rPr>
          </w:rPrChange>
        </w:rPr>
        <w:t xml:space="preserve">killed his father. He couldn’t leave. Not now. Not with so much at stake. He needed to find the Resurrectionists. Solomon Grundy. Mr. Hyde. Anthony Tidkins. They had unleashed this </w:t>
      </w:r>
      <w:r w:rsidRPr="009400B4">
        <w:rPr>
          <w:rFonts w:ascii="Times New Roman" w:hAnsi="Times New Roman"/>
          <w:i/>
          <w:sz w:val="24"/>
          <w:rPrChange w:id="5715" w:author="Andrea Stafford Hintz" w:date="2016-09-18T16:51:00Z">
            <w:rPr>
              <w:rFonts w:ascii="Times New Roman" w:eastAsia="Times New Roman" w:hAnsi="Times New Roman" w:cs="Times New Roman"/>
              <w:i/>
              <w:sz w:val="24"/>
              <w:szCs w:val="24"/>
            </w:rPr>
          </w:rPrChange>
        </w:rPr>
        <w:t>experiment</w:t>
      </w:r>
      <w:r w:rsidRPr="009400B4">
        <w:rPr>
          <w:rFonts w:ascii="Times New Roman" w:hAnsi="Times New Roman"/>
          <w:sz w:val="24"/>
          <w:rPrChange w:id="5716" w:author="Andrea Stafford Hintz" w:date="2016-09-18T16:51:00Z">
            <w:rPr>
              <w:rFonts w:ascii="Times New Roman" w:eastAsia="Times New Roman" w:hAnsi="Times New Roman" w:cs="Times New Roman"/>
              <w:sz w:val="24"/>
              <w:szCs w:val="24"/>
            </w:rPr>
          </w:rPrChange>
        </w:rPr>
        <w:t>. Perhaps they could put an end to it. And if not, at least they could be brought to justice for their crimes.</w:t>
      </w:r>
    </w:p>
    <w:p w14:paraId="2D3DE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17" w:author="Andrea Stafford Hintz" w:date="2016-09-18T16:51:00Z">
            <w:rPr>
              <w:rFonts w:ascii="Times New Roman" w:eastAsia="Times New Roman" w:hAnsi="Times New Roman" w:cs="Times New Roman"/>
              <w:sz w:val="24"/>
              <w:szCs w:val="24"/>
            </w:rPr>
          </w:rPrChange>
        </w:rPr>
        <w:t>“You should come with me,” he said.</w:t>
      </w:r>
    </w:p>
    <w:p w14:paraId="3BF206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18" w:author="Andrea Stafford Hintz" w:date="2016-09-18T16:51:00Z">
            <w:rPr>
              <w:rFonts w:ascii="Times New Roman" w:eastAsia="Times New Roman" w:hAnsi="Times New Roman" w:cs="Times New Roman"/>
              <w:sz w:val="24"/>
              <w:szCs w:val="24"/>
            </w:rPr>
          </w:rPrChange>
        </w:rPr>
        <w:t>“I need to find Mr. Sinews,” Ocelot replied.</w:t>
      </w:r>
    </w:p>
    <w:p w14:paraId="4EE78A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19" w:author="Andrea Stafford Hintz" w:date="2016-09-18T16:51:00Z">
            <w:rPr>
              <w:rFonts w:ascii="Times New Roman" w:eastAsia="Times New Roman" w:hAnsi="Times New Roman" w:cs="Times New Roman"/>
              <w:sz w:val="24"/>
              <w:szCs w:val="24"/>
            </w:rPr>
          </w:rPrChange>
        </w:rPr>
        <w:t>“Right. Well, I suppose you would. Take care, Mr. Ocelot.”</w:t>
      </w:r>
    </w:p>
    <w:p w14:paraId="23B3F0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20" w:author="Andrea Stafford Hintz" w:date="2016-09-18T16:51:00Z">
            <w:rPr>
              <w:rFonts w:ascii="Times New Roman" w:eastAsia="Times New Roman" w:hAnsi="Times New Roman" w:cs="Times New Roman"/>
              <w:sz w:val="24"/>
              <w:szCs w:val="24"/>
            </w:rPr>
          </w:rPrChange>
        </w:rPr>
        <w:t>He signaled to the airship, and started off as the crew lowered the rope ladder.</w:t>
      </w:r>
    </w:p>
    <w:p w14:paraId="492F41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21" w:author="Andrea Stafford Hintz" w:date="2016-09-18T16:51:00Z">
            <w:rPr>
              <w:rFonts w:ascii="Times New Roman" w:eastAsia="Times New Roman" w:hAnsi="Times New Roman" w:cs="Times New Roman"/>
              <w:sz w:val="24"/>
              <w:szCs w:val="24"/>
            </w:rPr>
          </w:rPrChange>
        </w:rPr>
        <w:t>“You too, Mr. Grimmer,” Ocelot called.</w:t>
      </w:r>
    </w:p>
    <w:p w14:paraId="34F50BBD" w14:textId="570DCE8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22" w:author="Andrea Stafford Hintz" w:date="2016-09-18T16:51:00Z">
            <w:rPr>
              <w:rFonts w:ascii="Times New Roman" w:eastAsia="Times New Roman" w:hAnsi="Times New Roman" w:cs="Times New Roman"/>
              <w:sz w:val="24"/>
              <w:szCs w:val="24"/>
            </w:rPr>
          </w:rPrChange>
        </w:rPr>
        <w:t xml:space="preserve">Without looking back, Jonathan grabbed </w:t>
      </w:r>
      <w:ins w:id="5723" w:author="Andrea Stafford Hintz" w:date="2016-09-18T16:51:00Z">
        <w:r w:rsidR="00A22D6C" w:rsidRPr="009400B4">
          <w:rPr>
            <w:rFonts w:ascii="Times New Roman" w:eastAsia="Times New Roman" w:hAnsi="Times New Roman" w:cs="Times New Roman"/>
            <w:sz w:val="24"/>
            <w:szCs w:val="24"/>
          </w:rPr>
          <w:t>ahold</w:t>
        </w:r>
      </w:ins>
      <w:del w:id="5724" w:author="Andrea Stafford Hintz" w:date="2016-09-18T16:51:00Z">
        <w:r w:rsidRPr="4BE3C732">
          <w:rPr>
            <w:rFonts w:ascii="Times New Roman" w:eastAsia="Times New Roman" w:hAnsi="Times New Roman" w:cs="Times New Roman"/>
            <w:sz w:val="24"/>
            <w:szCs w:val="24"/>
            <w:rPrChange w:id="5725" w:author="Bryce Raffle" w:date="2016-09-06T11:42:00Z">
              <w:rPr>
                <w:rFonts w:ascii="Times New Roman" w:hAnsi="Times New Roman" w:cs="Times New Roman"/>
                <w:sz w:val="24"/>
                <w:szCs w:val="24"/>
              </w:rPr>
            </w:rPrChange>
          </w:rPr>
          <w:delText>a</w:delText>
        </w:r>
      </w:del>
      <w:del w:id="5726" w:author="Andrea Stafford Hintz" w:date="2016-09-11T21:22:00Z">
        <w:r w:rsidRPr="4BE3C732" w:rsidDel="0062672D">
          <w:rPr>
            <w:rFonts w:ascii="Times New Roman" w:eastAsia="Times New Roman" w:hAnsi="Times New Roman" w:cs="Times New Roman"/>
            <w:sz w:val="24"/>
            <w:szCs w:val="24"/>
            <w:rPrChange w:id="5727" w:author="Bryce Raffle" w:date="2016-09-06T11:42:00Z">
              <w:rPr>
                <w:rFonts w:ascii="Times New Roman" w:hAnsi="Times New Roman" w:cs="Times New Roman"/>
                <w:sz w:val="24"/>
                <w:szCs w:val="24"/>
              </w:rPr>
            </w:rPrChange>
          </w:rPr>
          <w:delText xml:space="preserve"> </w:delText>
        </w:r>
      </w:del>
      <w:del w:id="5728" w:author="Andrea Stafford Hintz" w:date="2016-09-18T16:51:00Z">
        <w:r w:rsidRPr="4BE3C732">
          <w:rPr>
            <w:rFonts w:ascii="Times New Roman" w:eastAsia="Times New Roman" w:hAnsi="Times New Roman" w:cs="Times New Roman"/>
            <w:sz w:val="24"/>
            <w:szCs w:val="24"/>
            <w:rPrChange w:id="5729" w:author="Bryce Raffle" w:date="2016-09-06T11:42:00Z">
              <w:rPr>
                <w:rFonts w:ascii="Times New Roman" w:hAnsi="Times New Roman" w:cs="Times New Roman"/>
                <w:sz w:val="24"/>
                <w:szCs w:val="24"/>
              </w:rPr>
            </w:rPrChange>
          </w:rPr>
          <w:delText>hold</w:delText>
        </w:r>
      </w:del>
      <w:r w:rsidRPr="009400B4">
        <w:rPr>
          <w:rFonts w:ascii="Times New Roman" w:hAnsi="Times New Roman"/>
          <w:sz w:val="24"/>
          <w:rPrChange w:id="5730" w:author="Andrea Stafford Hintz" w:date="2016-09-18T16:51:00Z">
            <w:rPr>
              <w:rFonts w:ascii="Times New Roman" w:eastAsia="Times New Roman" w:hAnsi="Times New Roman" w:cs="Times New Roman"/>
              <w:sz w:val="24"/>
              <w:szCs w:val="24"/>
            </w:rPr>
          </w:rPrChange>
        </w:rPr>
        <w:t xml:space="preserve"> of the first rung of the ladder, and without a word, he began to climb.</w:t>
      </w:r>
    </w:p>
    <w:p w14:paraId="37D014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731" w:author="Andrea Stafford Hintz" w:date="2016-09-18T16:51:00Z">
            <w:rPr>
              <w:rFonts w:ascii="Times New Roman" w:eastAsia="Times New Roman" w:hAnsi="Times New Roman" w:cs="Times New Roman"/>
              <w:sz w:val="24"/>
              <w:szCs w:val="24"/>
            </w:rPr>
          </w:rPrChange>
        </w:rPr>
        <w:t>#</w:t>
      </w:r>
    </w:p>
    <w:p w14:paraId="44A0C7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9400B4">
        <w:rPr>
          <w:rFonts w:ascii="Times New Roman" w:hAnsi="Times New Roman"/>
          <w:sz w:val="24"/>
          <w:rPrChange w:id="5732" w:author="Andrea Stafford Hintz" w:date="2016-09-18T16:51:00Z">
            <w:rPr>
              <w:rFonts w:ascii="Times New Roman" w:eastAsia="Times New Roman" w:hAnsi="Times New Roman" w:cs="Times New Roman"/>
              <w:sz w:val="24"/>
              <w:szCs w:val="24"/>
            </w:rPr>
          </w:rPrChange>
        </w:rPr>
        <w:t>“</w:t>
      </w:r>
      <w:bookmarkStart w:id="5733" w:name="Scene_28"/>
      <w:r w:rsidRPr="009400B4">
        <w:rPr>
          <w:rFonts w:ascii="Times New Roman" w:hAnsi="Times New Roman"/>
          <w:sz w:val="24"/>
          <w:rPrChange w:id="5734" w:author="Andrea Stafford Hintz" w:date="2016-09-18T16:51:00Z">
            <w:rPr>
              <w:rFonts w:ascii="Times New Roman" w:eastAsia="Times New Roman" w:hAnsi="Times New Roman" w:cs="Times New Roman"/>
              <w:sz w:val="24"/>
              <w:szCs w:val="24"/>
            </w:rPr>
          </w:rPrChange>
        </w:rPr>
        <w:t>Take</w:t>
      </w:r>
      <w:bookmarkEnd w:id="5733"/>
      <w:r w:rsidRPr="009400B4">
        <w:rPr>
          <w:rFonts w:ascii="Times New Roman" w:hAnsi="Times New Roman"/>
          <w:sz w:val="24"/>
          <w:rPrChange w:id="5735" w:author="Andrea Stafford Hintz" w:date="2016-09-18T16:51:00Z">
            <w:rPr>
              <w:rFonts w:ascii="Times New Roman" w:eastAsia="Times New Roman" w:hAnsi="Times New Roman" w:cs="Times New Roman"/>
              <w:sz w:val="24"/>
              <w:szCs w:val="24"/>
            </w:rPr>
          </w:rPrChange>
        </w:rPr>
        <w:t xml:space="preserve"> the next left,” Annabel told the driver.</w:t>
      </w:r>
    </w:p>
    <w:p w14:paraId="67132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36" w:author="Andrea Stafford Hintz" w:date="2016-09-18T16:51:00Z">
            <w:rPr>
              <w:rFonts w:ascii="Times New Roman" w:eastAsia="Times New Roman" w:hAnsi="Times New Roman" w:cs="Times New Roman"/>
              <w:sz w:val="24"/>
              <w:szCs w:val="24"/>
            </w:rPr>
          </w:rPrChange>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64B85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37" w:author="Andrea Stafford Hintz" w:date="2016-09-18T16:51:00Z">
            <w:rPr>
              <w:rFonts w:ascii="Times New Roman" w:eastAsia="Times New Roman" w:hAnsi="Times New Roman" w:cs="Times New Roman"/>
              <w:sz w:val="24"/>
              <w:szCs w:val="24"/>
            </w:rPr>
          </w:rPrChange>
        </w:rPr>
        <w:t>Annabel spotted a pair of eyes looking at her from a shop window—the eyes of a living person—but they couldn’t afford to stop and help.</w:t>
      </w:r>
    </w:p>
    <w:p w14:paraId="0EC1D713" w14:textId="47B8278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38" w:author="Andrea Stafford Hintz" w:date="2016-09-18T16:51:00Z">
            <w:rPr>
              <w:rFonts w:ascii="Times New Roman" w:eastAsia="Times New Roman" w:hAnsi="Times New Roman" w:cs="Times New Roman"/>
              <w:sz w:val="24"/>
              <w:szCs w:val="24"/>
            </w:rPr>
          </w:rPrChange>
        </w:rPr>
        <w:t xml:space="preserve">The dead weren’t quick enough to catch them, but Annabel feared the cab would lose control and topple over. Then it would all be over. Annabel would sooner put a bullet in her own head than be a meal for zombies. She hoped that it wouldn’t come to that, but the horses were panicked. They were surrounded on all sides by predators, </w:t>
      </w:r>
      <w:proofErr w:type="spellStart"/>
      <w:ins w:id="5739" w:author="Andrea Stafford Hintz" w:date="2016-09-18T16:51:00Z">
        <w:r w:rsidR="00A22D6C" w:rsidRPr="009400B4">
          <w:rPr>
            <w:rFonts w:ascii="Times New Roman" w:eastAsia="Times New Roman" w:hAnsi="Times New Roman" w:cs="Times New Roman"/>
            <w:sz w:val="24"/>
            <w:szCs w:val="24"/>
          </w:rPr>
          <w:t>driving</w:t>
        </w:r>
      </w:ins>
      <w:ins w:id="5740" w:author="Andrea Stafford Hintz" w:date="2016-09-02T12:41:00Z">
        <w:r w:rsidR="00AB0EF4" w:rsidRPr="4BE3C732">
          <w:rPr>
            <w:rFonts w:ascii="Times New Roman" w:eastAsia="Times New Roman" w:hAnsi="Times New Roman" w:cs="Times New Roman"/>
            <w:sz w:val="24"/>
            <w:szCs w:val="24"/>
            <w:rPrChange w:id="5741" w:author="Bryce Raffle" w:date="2016-09-06T11:42:00Z">
              <w:rPr>
                <w:rFonts w:ascii="Times New Roman" w:hAnsi="Times New Roman" w:cs="Times New Roman"/>
                <w:sz w:val="24"/>
                <w:szCs w:val="24"/>
              </w:rPr>
            </w:rPrChange>
          </w:rPr>
          <w:t>driving</w:t>
        </w:r>
      </w:ins>
      <w:proofErr w:type="spellEnd"/>
      <w:del w:id="5742" w:author="Andrea Stafford Hintz" w:date="2016-09-02T12:41:00Z">
        <w:r w:rsidRPr="00C245FD" w:rsidDel="00AB0EF4">
          <w:rPr>
            <w:rFonts w:ascii="Times New Roman" w:hAnsi="Times New Roman" w:cs="Times New Roman"/>
            <w:sz w:val="24"/>
            <w:szCs w:val="24"/>
          </w:rPr>
          <w:delText>which d</w:delText>
        </w:r>
      </w:del>
      <w:del w:id="5743" w:author="Andrea Stafford Hintz" w:date="2016-09-02T12:40:00Z">
        <w:r w:rsidRPr="00C245FD" w:rsidDel="00AB0EF4">
          <w:rPr>
            <w:rFonts w:ascii="Times New Roman" w:hAnsi="Times New Roman" w:cs="Times New Roman"/>
            <w:sz w:val="24"/>
            <w:szCs w:val="24"/>
          </w:rPr>
          <w:delText>rove</w:delText>
        </w:r>
      </w:del>
      <w:r w:rsidRPr="009400B4">
        <w:rPr>
          <w:rFonts w:ascii="Times New Roman" w:hAnsi="Times New Roman"/>
          <w:sz w:val="24"/>
          <w:rPrChange w:id="5744" w:author="Andrea Stafford Hintz" w:date="2016-09-18T16:51:00Z">
            <w:rPr>
              <w:rFonts w:ascii="Times New Roman" w:eastAsia="Times New Roman" w:hAnsi="Times New Roman" w:cs="Times New Roman"/>
              <w:sz w:val="24"/>
              <w:szCs w:val="24"/>
            </w:rPr>
          </w:rPrChange>
        </w:rPr>
        <w:t xml:space="preserve"> them to greater and greater speeds. They would never make the </w:t>
      </w:r>
      <w:ins w:id="5745" w:author="Andrea Stafford Hintz" w:date="2016-09-02T12:41:00Z">
        <w:r w:rsidR="00AB0EF4" w:rsidRPr="009400B4">
          <w:rPr>
            <w:rFonts w:ascii="Times New Roman" w:hAnsi="Times New Roman"/>
            <w:sz w:val="24"/>
            <w:rPrChange w:id="5746" w:author="Andrea Stafford Hintz" w:date="2016-09-18T16:51:00Z">
              <w:rPr>
                <w:rFonts w:ascii="Times New Roman" w:eastAsia="Times New Roman" w:hAnsi="Times New Roman" w:cs="Times New Roman"/>
                <w:sz w:val="24"/>
                <w:szCs w:val="24"/>
              </w:rPr>
            </w:rPrChange>
          </w:rPr>
          <w:t xml:space="preserve">next </w:t>
        </w:r>
      </w:ins>
      <w:r w:rsidRPr="009400B4">
        <w:rPr>
          <w:rFonts w:ascii="Times New Roman" w:hAnsi="Times New Roman"/>
          <w:sz w:val="24"/>
          <w:rPrChange w:id="5747" w:author="Andrea Stafford Hintz" w:date="2016-09-18T16:51:00Z">
            <w:rPr>
              <w:rFonts w:ascii="Times New Roman" w:eastAsia="Times New Roman" w:hAnsi="Times New Roman" w:cs="Times New Roman"/>
              <w:sz w:val="24"/>
              <w:szCs w:val="24"/>
            </w:rPr>
          </w:rPrChange>
        </w:rPr>
        <w:t>turn at this speed.</w:t>
      </w:r>
    </w:p>
    <w:p w14:paraId="3D64AF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48" w:author="Andrea Stafford Hintz" w:date="2016-09-18T16:51:00Z">
            <w:rPr>
              <w:rFonts w:ascii="Times New Roman" w:eastAsia="Times New Roman" w:hAnsi="Times New Roman" w:cs="Times New Roman"/>
              <w:sz w:val="24"/>
              <w:szCs w:val="24"/>
            </w:rPr>
          </w:rPrChange>
        </w:rPr>
        <w:t>“Whoa!” the driver called, pulling desperately at the reins.</w:t>
      </w:r>
    </w:p>
    <w:p w14:paraId="5AB51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49" w:author="Andrea Stafford Hintz" w:date="2016-09-18T16:51:00Z">
            <w:rPr>
              <w:rFonts w:ascii="Times New Roman" w:eastAsia="Times New Roman" w:hAnsi="Times New Roman" w:cs="Times New Roman"/>
              <w:sz w:val="24"/>
              <w:szCs w:val="24"/>
            </w:rPr>
          </w:rPrChange>
        </w:rPr>
        <w:t xml:space="preserve">The horses screamed and galloped on, heedless of their master. </w:t>
      </w:r>
      <w:commentRangeStart w:id="5750"/>
      <w:r w:rsidRPr="009400B4">
        <w:rPr>
          <w:rFonts w:ascii="Times New Roman" w:hAnsi="Times New Roman"/>
          <w:sz w:val="24"/>
          <w:rPrChange w:id="5751" w:author="Andrea Stafford Hintz" w:date="2016-09-18T16:51:00Z">
            <w:rPr>
              <w:rFonts w:ascii="Times New Roman" w:eastAsia="Times New Roman" w:hAnsi="Times New Roman" w:cs="Times New Roman"/>
              <w:sz w:val="24"/>
              <w:szCs w:val="24"/>
            </w:rPr>
          </w:rPrChange>
        </w:rPr>
        <w:t>Meanwhile, the dead turned their heads as one, distracted from their meals by the racket.</w:t>
      </w:r>
      <w:commentRangeEnd w:id="5750"/>
      <w:r w:rsidR="00AB0EF4">
        <w:rPr>
          <w:rStyle w:val="CommentReference"/>
        </w:rPr>
        <w:commentReference w:id="5750"/>
      </w:r>
      <w:r w:rsidRPr="009400B4">
        <w:rPr>
          <w:rFonts w:ascii="Times New Roman" w:hAnsi="Times New Roman"/>
          <w:sz w:val="24"/>
          <w:rPrChange w:id="5752" w:author="Andrea Stafford Hintz" w:date="2016-09-18T16:51:00Z">
            <w:rPr>
              <w:rFonts w:ascii="Times New Roman" w:eastAsia="Times New Roman" w:hAnsi="Times New Roman" w:cs="Times New Roman"/>
              <w:sz w:val="24"/>
              <w:szCs w:val="24"/>
            </w:rPr>
          </w:rPrChange>
        </w:rPr>
        <w:t xml:space="preserve"> Annabel held on to the seat cushions as the cab rattled hard. It hadn’t been built for these speeds.</w:t>
      </w:r>
    </w:p>
    <w:p w14:paraId="70557E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53" w:author="Andrea Stafford Hintz" w:date="2016-09-18T16:51:00Z">
            <w:rPr>
              <w:rFonts w:ascii="Times New Roman" w:eastAsia="Times New Roman" w:hAnsi="Times New Roman" w:cs="Times New Roman"/>
              <w:sz w:val="24"/>
              <w:szCs w:val="24"/>
            </w:rPr>
          </w:rPrChange>
        </w:rPr>
        <w:t>“Left!” Annabel called again.</w:t>
      </w:r>
    </w:p>
    <w:p w14:paraId="1AF20F01" w14:textId="75623E6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54" w:author="Andrea Stafford Hintz" w:date="2016-09-18T16:51:00Z">
            <w:rPr>
              <w:rFonts w:ascii="Times New Roman" w:eastAsia="Times New Roman" w:hAnsi="Times New Roman" w:cs="Times New Roman"/>
              <w:sz w:val="24"/>
              <w:szCs w:val="24"/>
            </w:rPr>
          </w:rPrChange>
        </w:rPr>
        <w:t xml:space="preserve">They </w:t>
      </w:r>
      <w:r w:rsidRPr="009400B4">
        <w:rPr>
          <w:rFonts w:ascii="Times New Roman" w:hAnsi="Times New Roman"/>
          <w:i/>
          <w:sz w:val="24"/>
          <w:rPrChange w:id="5755" w:author="Andrea Stafford Hintz" w:date="2016-09-18T16:51:00Z">
            <w:rPr>
              <w:rFonts w:ascii="Times New Roman" w:eastAsia="Times New Roman" w:hAnsi="Times New Roman" w:cs="Times New Roman"/>
              <w:i/>
              <w:sz w:val="24"/>
              <w:szCs w:val="24"/>
            </w:rPr>
          </w:rPrChange>
        </w:rPr>
        <w:t>had</w:t>
      </w:r>
      <w:r w:rsidRPr="009400B4">
        <w:rPr>
          <w:rFonts w:ascii="Times New Roman" w:hAnsi="Times New Roman"/>
          <w:sz w:val="24"/>
          <w:rPrChange w:id="5756" w:author="Andrea Stafford Hintz" w:date="2016-09-18T16:51:00Z">
            <w:rPr>
              <w:rFonts w:ascii="Times New Roman" w:eastAsia="Times New Roman" w:hAnsi="Times New Roman" w:cs="Times New Roman"/>
              <w:sz w:val="24"/>
              <w:szCs w:val="24"/>
            </w:rPr>
          </w:rPrChange>
        </w:rPr>
        <w:t xml:space="preserve"> to make this turn. Ahead, the road led into the heart of London. They needed to stay in London’s outskirts. If they made it into the more densely populated areas, the roads would be too crowded. There would be nowhere to run if they came across </w:t>
      </w:r>
      <w:ins w:id="5757" w:author="Andrea Stafford Hintz" w:date="2016-09-02T12:42:00Z">
        <w:r w:rsidR="00AB0EF4" w:rsidRPr="009400B4">
          <w:rPr>
            <w:rFonts w:ascii="Times New Roman" w:hAnsi="Times New Roman"/>
            <w:sz w:val="24"/>
            <w:rPrChange w:id="5758" w:author="Andrea Stafford Hintz" w:date="2016-09-18T16:51:00Z">
              <w:rPr>
                <w:rFonts w:ascii="Times New Roman" w:eastAsia="Times New Roman" w:hAnsi="Times New Roman" w:cs="Times New Roman"/>
                <w:sz w:val="24"/>
                <w:szCs w:val="24"/>
              </w:rPr>
            </w:rPrChange>
          </w:rPr>
          <w:t xml:space="preserve">more </w:t>
        </w:r>
      </w:ins>
      <w:r w:rsidRPr="009400B4">
        <w:rPr>
          <w:rFonts w:ascii="Times New Roman" w:hAnsi="Times New Roman"/>
          <w:sz w:val="24"/>
          <w:rPrChange w:id="5759" w:author="Andrea Stafford Hintz" w:date="2016-09-18T16:51:00Z">
            <w:rPr>
              <w:rFonts w:ascii="Times New Roman" w:eastAsia="Times New Roman" w:hAnsi="Times New Roman" w:cs="Times New Roman"/>
              <w:sz w:val="24"/>
              <w:szCs w:val="24"/>
            </w:rPr>
          </w:rPrChange>
        </w:rPr>
        <w:t>zombies. Crowded streets meant death.</w:t>
      </w:r>
    </w:p>
    <w:p w14:paraId="53365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0" w:author="Andrea Stafford Hintz" w:date="2016-09-18T16:51:00Z">
            <w:rPr>
              <w:rFonts w:ascii="Times New Roman" w:eastAsia="Times New Roman" w:hAnsi="Times New Roman" w:cs="Times New Roman"/>
              <w:sz w:val="24"/>
              <w:szCs w:val="24"/>
            </w:rPr>
          </w:rPrChange>
        </w:rPr>
        <w:t>“Make the turn!” she shouted.</w:t>
      </w:r>
    </w:p>
    <w:p w14:paraId="67BE08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1" w:author="Andrea Stafford Hintz" w:date="2016-09-18T16:51:00Z">
            <w:rPr>
              <w:rFonts w:ascii="Times New Roman" w:eastAsia="Times New Roman" w:hAnsi="Times New Roman" w:cs="Times New Roman"/>
              <w:sz w:val="24"/>
              <w:szCs w:val="24"/>
            </w:rPr>
          </w:rPrChange>
        </w:rPr>
        <w:t xml:space="preserve">The driver answered with the crack of his whip. </w:t>
      </w:r>
      <w:commentRangeStart w:id="5762"/>
      <w:r w:rsidRPr="009400B4">
        <w:rPr>
          <w:rFonts w:ascii="Times New Roman" w:hAnsi="Times New Roman"/>
          <w:sz w:val="24"/>
          <w:rPrChange w:id="5763" w:author="Andrea Stafford Hintz" w:date="2016-09-18T16:51:00Z">
            <w:rPr>
              <w:rFonts w:ascii="Times New Roman" w:eastAsia="Times New Roman" w:hAnsi="Times New Roman" w:cs="Times New Roman"/>
              <w:sz w:val="24"/>
              <w:szCs w:val="24"/>
            </w:rPr>
          </w:rPrChange>
        </w:rPr>
        <w:t>Annabel felt the left side of the carriage actually lift off its wheels.</w:t>
      </w:r>
      <w:commentRangeEnd w:id="5762"/>
      <w:r w:rsidR="00AB0EF4">
        <w:rPr>
          <w:rStyle w:val="CommentReference"/>
        </w:rPr>
        <w:commentReference w:id="5762"/>
      </w:r>
      <w:r w:rsidRPr="009400B4">
        <w:rPr>
          <w:rFonts w:ascii="Times New Roman" w:hAnsi="Times New Roman"/>
          <w:sz w:val="24"/>
          <w:rPrChange w:id="5764" w:author="Andrea Stafford Hintz" w:date="2016-09-18T16:51:00Z">
            <w:rPr>
              <w:rFonts w:ascii="Times New Roman" w:eastAsia="Times New Roman" w:hAnsi="Times New Roman" w:cs="Times New Roman"/>
              <w:sz w:val="24"/>
              <w:szCs w:val="24"/>
            </w:rPr>
          </w:rPrChange>
        </w:rPr>
        <w:t xml:space="preserve"> It rattled and shook, threatening to topple onto its side as they tried to make the turn. They were going way too fast. They were going to crash.</w:t>
      </w:r>
    </w:p>
    <w:p w14:paraId="0050EB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5" w:author="Andrea Stafford Hintz" w:date="2016-09-18T16:51:00Z">
            <w:rPr>
              <w:rFonts w:ascii="Times New Roman" w:eastAsia="Times New Roman" w:hAnsi="Times New Roman" w:cs="Times New Roman"/>
              <w:sz w:val="24"/>
              <w:szCs w:val="24"/>
            </w:rPr>
          </w:rPrChange>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14:paraId="3B712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6" w:author="Andrea Stafford Hintz" w:date="2016-09-18T16:51:00Z">
            <w:rPr>
              <w:rFonts w:ascii="Times New Roman" w:eastAsia="Times New Roman" w:hAnsi="Times New Roman" w:cs="Times New Roman"/>
              <w:sz w:val="24"/>
              <w:szCs w:val="24"/>
            </w:rPr>
          </w:rPrChange>
        </w:rPr>
        <w:t>Annabel braced herself for the crash. She held her breath and waited.</w:t>
      </w:r>
    </w:p>
    <w:p w14:paraId="7E335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7" w:author="Andrea Stafford Hintz" w:date="2016-09-18T16:51:00Z">
            <w:rPr>
              <w:rFonts w:ascii="Times New Roman" w:eastAsia="Times New Roman" w:hAnsi="Times New Roman" w:cs="Times New Roman"/>
              <w:sz w:val="24"/>
              <w:szCs w:val="24"/>
            </w:rPr>
          </w:rPrChange>
        </w:rPr>
        <w:t>At last, they rattled around the corner. The wheels slammed back onto the road, kicking a few screws out of place. Miraculously, the carriage stayed upright. The cab strained against the pressure brought on by the breakneck pace, but it held.</w:t>
      </w:r>
    </w:p>
    <w:p w14:paraId="1344A1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8" w:author="Andrea Stafford Hintz" w:date="2016-09-18T16:51:00Z">
            <w:rPr>
              <w:rFonts w:ascii="Times New Roman" w:eastAsia="Times New Roman" w:hAnsi="Times New Roman" w:cs="Times New Roman"/>
              <w:sz w:val="24"/>
              <w:szCs w:val="24"/>
            </w:rPr>
          </w:rPrChange>
        </w:rPr>
        <w:t>“Nearly there, Miss,” the driver called.</w:t>
      </w:r>
    </w:p>
    <w:p w14:paraId="4AE543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69" w:author="Andrea Stafford Hintz" w:date="2016-09-18T16:51:00Z">
            <w:rPr>
              <w:rFonts w:ascii="Times New Roman" w:eastAsia="Times New Roman" w:hAnsi="Times New Roman" w:cs="Times New Roman"/>
              <w:sz w:val="24"/>
              <w:szCs w:val="24"/>
            </w:rPr>
          </w:rPrChange>
        </w:rPr>
        <w:t>She reminded herself to give him a generous tip. He had earned it. She just hoped there were no zombies where she was going.</w:t>
      </w:r>
    </w:p>
    <w:p w14:paraId="5866014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80"/>
          <w:headerReference w:type="default" r:id="rId81"/>
          <w:footerReference w:type="even" r:id="rId82"/>
          <w:footerReference w:type="default" r:id="rId83"/>
          <w:headerReference w:type="first" r:id="rId84"/>
          <w:footerReference w:type="first" r:id="rId85"/>
          <w:pgSz w:w="12242" w:h="15842"/>
          <w:pgMar w:top="1440" w:right="1440" w:bottom="1440" w:left="1440" w:header="720" w:footer="720" w:gutter="0"/>
          <w:cols w:space="720"/>
          <w:titlePg/>
        </w:sectPr>
      </w:pPr>
    </w:p>
    <w:p w14:paraId="5C4B244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5770" w:name="Chapter_13"/>
      <w:r w:rsidRPr="009400B4">
        <w:rPr>
          <w:rFonts w:ascii="Times New Roman" w:hAnsi="Times New Roman"/>
          <w:sz w:val="24"/>
          <w:rPrChange w:id="5771" w:author="Andrea Stafford Hintz" w:date="2016-09-18T16:51:00Z">
            <w:rPr>
              <w:rFonts w:ascii="Times New Roman" w:eastAsia="Times New Roman" w:hAnsi="Times New Roman" w:cs="Times New Roman"/>
              <w:sz w:val="24"/>
              <w:szCs w:val="24"/>
            </w:rPr>
          </w:rPrChange>
        </w:rPr>
        <w:t>Chapter</w:t>
      </w:r>
      <w:bookmarkEnd w:id="5770"/>
      <w:r w:rsidRPr="009400B4">
        <w:rPr>
          <w:rFonts w:ascii="Times New Roman" w:hAnsi="Times New Roman"/>
          <w:sz w:val="24"/>
          <w:rPrChange w:id="5772" w:author="Andrea Stafford Hintz" w:date="2016-09-18T16:51:00Z">
            <w:rPr>
              <w:rFonts w:ascii="Times New Roman" w:eastAsia="Times New Roman" w:hAnsi="Times New Roman" w:cs="Times New Roman"/>
              <w:sz w:val="24"/>
              <w:szCs w:val="24"/>
            </w:rPr>
          </w:rPrChange>
        </w:rPr>
        <w:t xml:space="preserve"> Thirteen</w:t>
      </w:r>
    </w:p>
    <w:p w14:paraId="49BAC5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773" w:author="Andrea Stafford Hintz" w:date="2016-09-18T16:51:00Z">
            <w:rPr>
              <w:rFonts w:ascii="Times New Roman" w:eastAsia="Times New Roman" w:hAnsi="Times New Roman" w:cs="Times New Roman"/>
              <w:sz w:val="24"/>
              <w:szCs w:val="24"/>
            </w:rPr>
          </w:rPrChange>
        </w:rPr>
        <w:t>“The boundaries which divide life from death are at best shadowy and vague. Who shall say where one ends and the other begins?”</w:t>
      </w:r>
    </w:p>
    <w:p w14:paraId="1D30063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66A833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774" w:author="Andrea Stafford Hintz" w:date="2016-09-18T16:51:00Z">
            <w:rPr>
              <w:rFonts w:ascii="Times New Roman" w:eastAsia="Times New Roman" w:hAnsi="Times New Roman" w:cs="Times New Roman"/>
              <w:sz w:val="24"/>
              <w:szCs w:val="24"/>
            </w:rPr>
          </w:rPrChange>
        </w:rPr>
        <w:t>- Edgar Allen Poe</w:t>
      </w:r>
    </w:p>
    <w:p w14:paraId="4F394A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3F832B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3BE0A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775" w:name="Scene_29"/>
      <w:r w:rsidRPr="009400B4">
        <w:rPr>
          <w:rFonts w:ascii="Times New Roman" w:hAnsi="Times New Roman"/>
          <w:sz w:val="24"/>
          <w:rPrChange w:id="5776" w:author="Andrea Stafford Hintz" w:date="2016-09-18T16:51:00Z">
            <w:rPr>
              <w:rFonts w:ascii="Times New Roman" w:eastAsia="Times New Roman" w:hAnsi="Times New Roman" w:cs="Times New Roman"/>
              <w:sz w:val="24"/>
              <w:szCs w:val="24"/>
            </w:rPr>
          </w:rPrChange>
        </w:rPr>
        <w:t>Roderick</w:t>
      </w:r>
      <w:bookmarkEnd w:id="5775"/>
      <w:r w:rsidRPr="009400B4">
        <w:rPr>
          <w:rFonts w:ascii="Times New Roman" w:hAnsi="Times New Roman"/>
          <w:sz w:val="24"/>
          <w:rPrChange w:id="5777" w:author="Andrea Stafford Hintz" w:date="2016-09-18T16:51:00Z">
            <w:rPr>
              <w:rFonts w:ascii="Times New Roman" w:eastAsia="Times New Roman" w:hAnsi="Times New Roman" w:cs="Times New Roman"/>
              <w:sz w:val="24"/>
              <w:szCs w:val="24"/>
            </w:rPr>
          </w:rPrChange>
        </w:rPr>
        <w:t xml:space="preserve"> brandished his blood-encrusted letter opener like it was a sword. It was all that stood between him and a city full of zombies.</w:t>
      </w:r>
    </w:p>
    <w:p w14:paraId="6C96F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778"/>
      <w:r w:rsidRPr="009400B4">
        <w:rPr>
          <w:rFonts w:ascii="Times New Roman" w:hAnsi="Times New Roman"/>
          <w:sz w:val="24"/>
          <w:rPrChange w:id="5779" w:author="Andrea Stafford Hintz" w:date="2016-09-18T16:51:00Z">
            <w:rPr>
              <w:rFonts w:ascii="Times New Roman" w:eastAsia="Times New Roman" w:hAnsi="Times New Roman" w:cs="Times New Roman"/>
              <w:sz w:val="24"/>
              <w:szCs w:val="24"/>
            </w:rPr>
          </w:rPrChange>
        </w:rPr>
        <w:t>“What now?”</w:t>
      </w:r>
      <w:commentRangeEnd w:id="5778"/>
      <w:r w:rsidR="00C51DE3">
        <w:rPr>
          <w:rStyle w:val="CommentReference"/>
        </w:rPr>
        <w:commentReference w:id="5778"/>
      </w:r>
    </w:p>
    <w:p w14:paraId="77491464" w14:textId="7ED1E2E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780" w:author="Andrea Stafford Hintz" w:date="2016-09-18T16:51:00Z">
            <w:rPr>
              <w:rFonts w:ascii="Times New Roman" w:eastAsia="Times New Roman" w:hAnsi="Times New Roman" w:cs="Times New Roman"/>
              <w:sz w:val="24"/>
              <w:szCs w:val="24"/>
            </w:rPr>
          </w:rPrChange>
        </w:rPr>
        <w:t xml:space="preserve">Inspector Taggert </w:t>
      </w:r>
      <w:del w:id="5781" w:author="Andrea Stafford Hintz" w:date="2016-09-02T21:14:00Z">
        <w:r w:rsidRPr="00C51DE3" w:rsidDel="00C51DE3">
          <w:rPr>
            <w:rFonts w:ascii="Times New Roman" w:hAnsi="Times New Roman" w:cs="Times New Roman"/>
            <w:sz w:val="24"/>
            <w:szCs w:val="24"/>
          </w:rPr>
          <w:delText>was still looking</w:delText>
        </w:r>
      </w:del>
      <w:ins w:id="5782" w:author="Andrea Stafford Hintz" w:date="2016-09-02T21:17:00Z">
        <w:r w:rsidR="00C51DE3" w:rsidRPr="4BE3C732">
          <w:rPr>
            <w:rFonts w:ascii="Times New Roman" w:eastAsia="Times New Roman" w:hAnsi="Times New Roman" w:cs="Times New Roman"/>
            <w:sz w:val="24"/>
            <w:szCs w:val="24"/>
            <w:rPrChange w:id="5783" w:author="Bryce Raffle" w:date="2016-09-06T11:42:00Z">
              <w:rPr>
                <w:rFonts w:ascii="Times New Roman" w:hAnsi="Times New Roman" w:cs="Times New Roman"/>
                <w:sz w:val="24"/>
                <w:szCs w:val="24"/>
              </w:rPr>
            </w:rPrChange>
          </w:rPr>
          <w:t xml:space="preserve">was </w:t>
        </w:r>
        <w:r w:rsidR="00C51DE3" w:rsidRPr="009400B4">
          <w:rPr>
            <w:rFonts w:ascii="Times New Roman" w:hAnsi="Times New Roman"/>
            <w:sz w:val="24"/>
            <w:rPrChange w:id="5784" w:author="Andrea Stafford Hintz" w:date="2016-09-18T16:51:00Z">
              <w:rPr>
                <w:rFonts w:ascii="Times New Roman" w:eastAsia="Times New Roman" w:hAnsi="Times New Roman" w:cs="Times New Roman"/>
                <w:sz w:val="24"/>
                <w:szCs w:val="24"/>
              </w:rPr>
            </w:rPrChange>
          </w:rPr>
          <w:t xml:space="preserve">looking </w:t>
        </w:r>
        <w:r w:rsidR="00341AF8" w:rsidRPr="009400B4">
          <w:rPr>
            <w:rFonts w:ascii="Times New Roman" w:hAnsi="Times New Roman"/>
            <w:sz w:val="24"/>
            <w:rPrChange w:id="5785" w:author="Andrea Stafford Hintz" w:date="2016-09-18T16:51:00Z">
              <w:rPr>
                <w:rFonts w:ascii="Times New Roman" w:eastAsia="Times New Roman" w:hAnsi="Times New Roman" w:cs="Times New Roman"/>
                <w:sz w:val="24"/>
                <w:szCs w:val="24"/>
              </w:rPr>
            </w:rPrChange>
          </w:rPr>
          <w:t>to</w:t>
        </w:r>
        <w:r w:rsidR="00C51DE3" w:rsidRPr="009400B4">
          <w:rPr>
            <w:rFonts w:ascii="Times New Roman" w:hAnsi="Times New Roman"/>
            <w:sz w:val="24"/>
            <w:rPrChange w:id="5786" w:author="Andrea Stafford Hintz" w:date="2016-09-18T16:51:00Z">
              <w:rPr>
                <w:rFonts w:ascii="Times New Roman" w:eastAsia="Times New Roman" w:hAnsi="Times New Roman" w:cs="Times New Roman"/>
                <w:sz w:val="24"/>
                <w:szCs w:val="24"/>
              </w:rPr>
            </w:rPrChange>
          </w:rPr>
          <w:t xml:space="preserve"> </w:t>
        </w:r>
        <w:proofErr w:type="spellStart"/>
        <w:r w:rsidR="00C51DE3" w:rsidRPr="009400B4">
          <w:rPr>
            <w:rFonts w:ascii="Times New Roman" w:hAnsi="Times New Roman"/>
            <w:sz w:val="24"/>
            <w:rPrChange w:id="5787" w:author="Andrea Stafford Hintz" w:date="2016-09-18T16:51:00Z">
              <w:rPr>
                <w:rFonts w:ascii="Times New Roman" w:eastAsia="Times New Roman" w:hAnsi="Times New Roman" w:cs="Times New Roman"/>
                <w:sz w:val="24"/>
                <w:szCs w:val="24"/>
              </w:rPr>
            </w:rPrChange>
          </w:rPr>
          <w:t>him</w:t>
        </w:r>
      </w:ins>
      <w:del w:id="5788" w:author="Andrea Stafford Hintz" w:date="2016-09-02T21:17:00Z">
        <w:r w:rsidRPr="00C51DE3" w:rsidDel="00C51DE3">
          <w:rPr>
            <w:rFonts w:ascii="Times New Roman" w:hAnsi="Times New Roman" w:cs="Times New Roman"/>
            <w:sz w:val="24"/>
            <w:szCs w:val="24"/>
          </w:rPr>
          <w:delText xml:space="preserve"> to Roderick</w:delText>
        </w:r>
      </w:del>
      <w:del w:id="5789" w:author="Andrea Stafford Hintz" w:date="2016-09-18T16:51:00Z">
        <w:r w:rsidRPr="4BE3C732">
          <w:rPr>
            <w:rFonts w:ascii="Times New Roman" w:eastAsia="Times New Roman" w:hAnsi="Times New Roman" w:cs="Times New Roman"/>
            <w:sz w:val="24"/>
            <w:szCs w:val="24"/>
            <w:rPrChange w:id="5790" w:author="Andrea Stafford Hintz" w:date="2016-09-02T21:15:00Z">
              <w:rPr>
                <w:rFonts w:ascii="Times New Roman" w:hAnsi="Times New Roman" w:cs="Times New Roman"/>
                <w:sz w:val="24"/>
                <w:szCs w:val="24"/>
              </w:rPr>
            </w:rPrChange>
          </w:rPr>
          <w:delText xml:space="preserve"> </w:delText>
        </w:r>
      </w:del>
      <w:r w:rsidRPr="009400B4">
        <w:rPr>
          <w:rFonts w:ascii="Times New Roman" w:hAnsi="Times New Roman"/>
          <w:sz w:val="24"/>
          <w:rPrChange w:id="5791" w:author="Andrea Stafford Hintz" w:date="2016-09-18T16:51:00Z">
            <w:rPr>
              <w:rFonts w:ascii="Times New Roman" w:eastAsia="Times New Roman" w:hAnsi="Times New Roman" w:cs="Times New Roman"/>
              <w:sz w:val="24"/>
              <w:szCs w:val="24"/>
            </w:rPr>
          </w:rPrChange>
        </w:rPr>
        <w:t>for</w:t>
      </w:r>
      <w:proofErr w:type="spellEnd"/>
      <w:r w:rsidRPr="009400B4">
        <w:rPr>
          <w:rFonts w:ascii="Times New Roman" w:hAnsi="Times New Roman"/>
          <w:sz w:val="24"/>
          <w:rPrChange w:id="5792" w:author="Andrea Stafford Hintz" w:date="2016-09-18T16:51:00Z">
            <w:rPr>
              <w:rFonts w:ascii="Times New Roman" w:eastAsia="Times New Roman" w:hAnsi="Times New Roman" w:cs="Times New Roman"/>
              <w:sz w:val="24"/>
              <w:szCs w:val="24"/>
            </w:rPr>
          </w:rPrChange>
        </w:rPr>
        <w:t xml:space="preserve"> answers. </w:t>
      </w:r>
      <w:proofErr w:type="spellStart"/>
      <w:ins w:id="5793" w:author="Andrea Stafford Hintz" w:date="2016-09-18T16:51:00Z">
        <w:r w:rsidR="00A22D6C" w:rsidRPr="009400B4">
          <w:rPr>
            <w:rFonts w:ascii="Times New Roman" w:eastAsia="Times New Roman" w:hAnsi="Times New Roman" w:cs="Times New Roman"/>
            <w:sz w:val="24"/>
            <w:szCs w:val="24"/>
          </w:rPr>
          <w:t>It</w:t>
        </w:r>
      </w:ins>
      <w:del w:id="5794" w:author="Andrea Stafford Hintz" w:date="2016-09-02T21:15:00Z">
        <w:r w:rsidRPr="00C51DE3" w:rsidDel="00C51DE3">
          <w:rPr>
            <w:rFonts w:ascii="Times New Roman" w:hAnsi="Times New Roman" w:cs="Times New Roman"/>
            <w:sz w:val="24"/>
            <w:szCs w:val="24"/>
          </w:rPr>
          <w:delText>This</w:delText>
        </w:r>
      </w:del>
      <w:ins w:id="5795" w:author="Andrea Stafford Hintz" w:date="2016-09-02T21:15:00Z">
        <w:r w:rsidR="00C51DE3" w:rsidRPr="4BE3C732">
          <w:rPr>
            <w:rFonts w:ascii="Times New Roman" w:eastAsia="Times New Roman" w:hAnsi="Times New Roman" w:cs="Times New Roman"/>
            <w:sz w:val="24"/>
            <w:szCs w:val="24"/>
            <w:rPrChange w:id="5796" w:author="Andrea Stafford Hintz" w:date="2016-09-02T21:15:00Z">
              <w:rPr>
                <w:rFonts w:ascii="Times New Roman" w:hAnsi="Times New Roman" w:cs="Times New Roman"/>
                <w:sz w:val="24"/>
                <w:szCs w:val="24"/>
                <w:highlight w:val="yellow"/>
              </w:rPr>
            </w:rPrChange>
          </w:rPr>
          <w:t>It</w:t>
        </w:r>
      </w:ins>
      <w:proofErr w:type="spellEnd"/>
      <w:r w:rsidRPr="009400B4">
        <w:rPr>
          <w:rFonts w:ascii="Times New Roman" w:hAnsi="Times New Roman"/>
          <w:sz w:val="24"/>
          <w:rPrChange w:id="5797" w:author="Andrea Stafford Hintz" w:date="2016-09-18T16:51:00Z">
            <w:rPr>
              <w:rFonts w:ascii="Times New Roman" w:eastAsia="Times New Roman" w:hAnsi="Times New Roman" w:cs="Times New Roman"/>
              <w:sz w:val="24"/>
              <w:szCs w:val="24"/>
            </w:rPr>
          </w:rPrChange>
        </w:rPr>
        <w:t xml:space="preserve"> didn’t seem the appropriate time to remind him that </w:t>
      </w:r>
      <w:del w:id="5798" w:author="Andrea Stafford Hintz" w:date="2016-09-02T21:15:00Z">
        <w:r w:rsidRPr="00C51DE3" w:rsidDel="00C51DE3">
          <w:rPr>
            <w:rFonts w:ascii="Times New Roman" w:hAnsi="Times New Roman" w:cs="Times New Roman"/>
            <w:sz w:val="24"/>
            <w:szCs w:val="24"/>
          </w:rPr>
          <w:delText xml:space="preserve">Roderick </w:delText>
        </w:r>
      </w:del>
      <w:ins w:id="5799" w:author="Andrea Stafford Hintz" w:date="2016-09-02T21:15:00Z">
        <w:r w:rsidR="00C51DE3" w:rsidRPr="009400B4">
          <w:rPr>
            <w:rFonts w:ascii="Times New Roman" w:hAnsi="Times New Roman"/>
            <w:sz w:val="24"/>
            <w:rPrChange w:id="5800" w:author="Andrea Stafford Hintz" w:date="2016-09-18T16:51:00Z">
              <w:rPr>
                <w:rFonts w:ascii="Times New Roman" w:eastAsia="Times New Roman" w:hAnsi="Times New Roman" w:cs="Times New Roman"/>
                <w:sz w:val="24"/>
                <w:szCs w:val="24"/>
              </w:rPr>
            </w:rPrChange>
          </w:rPr>
          <w:t xml:space="preserve">he </w:t>
        </w:r>
      </w:ins>
      <w:r w:rsidRPr="009400B4">
        <w:rPr>
          <w:rFonts w:ascii="Times New Roman" w:hAnsi="Times New Roman"/>
          <w:sz w:val="24"/>
          <w:rPrChange w:id="5801" w:author="Andrea Stafford Hintz" w:date="2016-09-18T16:51:00Z">
            <w:rPr>
              <w:rFonts w:ascii="Times New Roman" w:eastAsia="Times New Roman" w:hAnsi="Times New Roman" w:cs="Times New Roman"/>
              <w:sz w:val="24"/>
              <w:szCs w:val="24"/>
            </w:rPr>
          </w:rPrChange>
        </w:rPr>
        <w:t>was an artist</w:t>
      </w:r>
      <w:ins w:id="5802" w:author="Andrea Stafford Hintz" w:date="2016-09-02T21:15:00Z">
        <w:r w:rsidR="00C51DE3" w:rsidRPr="009400B4">
          <w:rPr>
            <w:rFonts w:ascii="Times New Roman" w:hAnsi="Times New Roman"/>
            <w:sz w:val="24"/>
            <w:rPrChange w:id="5803"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5804" w:author="Andrea Stafford Hintz" w:date="2016-09-18T16:51:00Z">
            <w:rPr>
              <w:rFonts w:ascii="Times New Roman" w:eastAsia="Times New Roman" w:hAnsi="Times New Roman" w:cs="Times New Roman"/>
              <w:sz w:val="24"/>
              <w:szCs w:val="24"/>
            </w:rPr>
          </w:rPrChange>
        </w:rPr>
        <w:t xml:space="preserve"> and Taggert a Police Inspector. Roderick swept his eyes across the scene, making a quick mental calculation.</w:t>
      </w:r>
    </w:p>
    <w:p w14:paraId="49A028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05" w:author="Andrea Stafford Hintz" w:date="2016-09-18T16:51:00Z">
            <w:rPr>
              <w:rFonts w:ascii="Times New Roman" w:eastAsia="Times New Roman" w:hAnsi="Times New Roman" w:cs="Times New Roman"/>
              <w:sz w:val="24"/>
              <w:szCs w:val="24"/>
            </w:rPr>
          </w:rPrChange>
        </w:rPr>
        <w:t>“We need to know how far this thing has spread,” he said.</w:t>
      </w:r>
    </w:p>
    <w:p w14:paraId="20465C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06" w:author="Andrea Stafford Hintz" w:date="2016-09-18T16:51:00Z">
            <w:rPr>
              <w:rFonts w:ascii="Times New Roman" w:eastAsia="Times New Roman" w:hAnsi="Times New Roman" w:cs="Times New Roman"/>
              <w:sz w:val="24"/>
              <w:szCs w:val="24"/>
            </w:rPr>
          </w:rPrChange>
        </w:rPr>
        <w:t xml:space="preserve">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w:t>
      </w:r>
      <w:commentRangeStart w:id="5807"/>
      <w:r w:rsidRPr="009400B4">
        <w:rPr>
          <w:rFonts w:ascii="Times New Roman" w:hAnsi="Times New Roman"/>
          <w:sz w:val="24"/>
          <w:rPrChange w:id="5808" w:author="Andrea Stafford Hintz" w:date="2016-09-18T16:51:00Z">
            <w:rPr>
              <w:rFonts w:ascii="Times New Roman" w:eastAsia="Times New Roman" w:hAnsi="Times New Roman" w:cs="Times New Roman"/>
              <w:sz w:val="24"/>
              <w:szCs w:val="24"/>
            </w:rPr>
          </w:rPrChange>
        </w:rPr>
        <w:t>began to sprint</w:t>
      </w:r>
      <w:commentRangeEnd w:id="5807"/>
      <w:r w:rsidR="00341AF8">
        <w:rPr>
          <w:rStyle w:val="CommentReference"/>
        </w:rPr>
        <w:commentReference w:id="5807"/>
      </w:r>
      <w:r w:rsidRPr="009400B4">
        <w:rPr>
          <w:rFonts w:ascii="Times New Roman" w:hAnsi="Times New Roman"/>
          <w:sz w:val="24"/>
          <w:rPrChange w:id="5809" w:author="Andrea Stafford Hintz" w:date="2016-09-18T16:51:00Z">
            <w:rPr>
              <w:rFonts w:ascii="Times New Roman" w:eastAsia="Times New Roman" w:hAnsi="Times New Roman" w:cs="Times New Roman"/>
              <w:sz w:val="24"/>
              <w:szCs w:val="24"/>
            </w:rPr>
          </w:rPrChange>
        </w:rPr>
        <w:t>. His mouth was dripping with blood.</w:t>
      </w:r>
    </w:p>
    <w:p w14:paraId="464EF64B" w14:textId="672C156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10" w:author="Andrea Stafford Hintz" w:date="2016-09-18T16:51:00Z">
            <w:rPr>
              <w:rFonts w:ascii="Times New Roman" w:eastAsia="Times New Roman" w:hAnsi="Times New Roman" w:cs="Times New Roman"/>
              <w:sz w:val="24"/>
              <w:szCs w:val="24"/>
            </w:rPr>
          </w:rPrChange>
        </w:rPr>
        <w:t xml:space="preserve">Taggert and Hargrave shrank back, startled by how quickly the child was closing in on them, </w:t>
      </w:r>
      <w:del w:id="5811" w:author="Andrea Stafford Hintz" w:date="2016-09-03T20:36:00Z">
        <w:r w:rsidRPr="00C245FD" w:rsidDel="00355D00">
          <w:rPr>
            <w:rFonts w:ascii="Times New Roman" w:hAnsi="Times New Roman" w:cs="Times New Roman"/>
            <w:sz w:val="24"/>
            <w:szCs w:val="24"/>
          </w:rPr>
          <w:delText xml:space="preserve">probably </w:delText>
        </w:r>
      </w:del>
      <w:r w:rsidRPr="009400B4">
        <w:rPr>
          <w:rFonts w:ascii="Times New Roman" w:hAnsi="Times New Roman"/>
          <w:sz w:val="24"/>
          <w:rPrChange w:id="5812" w:author="Andrea Stafford Hintz" w:date="2016-09-18T16:51:00Z">
            <w:rPr>
              <w:rFonts w:ascii="Times New Roman" w:eastAsia="Times New Roman" w:hAnsi="Times New Roman" w:cs="Times New Roman"/>
              <w:sz w:val="24"/>
              <w:szCs w:val="24"/>
            </w:rPr>
          </w:rPrChange>
        </w:rPr>
        <w:t>too afraid to kill a child. But Roderick saw gristle and meat in the boy’s teeth, and the blood that stained his chin, and readied his letter opener.</w:t>
      </w:r>
    </w:p>
    <w:p w14:paraId="5E4B87AA" w14:textId="54FB795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13" w:author="Andrea Stafford Hintz" w:date="2016-09-18T16:51:00Z">
            <w:rPr>
              <w:rFonts w:ascii="Times New Roman" w:eastAsia="Times New Roman" w:hAnsi="Times New Roman" w:cs="Times New Roman"/>
              <w:sz w:val="24"/>
              <w:szCs w:val="24"/>
            </w:rPr>
          </w:rPrChange>
        </w:rPr>
        <w:t>When the child reached him, he t</w:t>
      </w:r>
      <w:r w:rsidR="00C245FD" w:rsidRPr="009400B4">
        <w:rPr>
          <w:rFonts w:ascii="Times New Roman" w:hAnsi="Times New Roman"/>
          <w:sz w:val="24"/>
          <w:rPrChange w:id="5814" w:author="Andrea Stafford Hintz" w:date="2016-09-18T16:51:00Z">
            <w:rPr>
              <w:rFonts w:ascii="Times New Roman" w:eastAsia="Times New Roman" w:hAnsi="Times New Roman" w:cs="Times New Roman"/>
              <w:sz w:val="24"/>
              <w:szCs w:val="24"/>
            </w:rPr>
          </w:rPrChange>
        </w:rPr>
        <w:t>h</w:t>
      </w:r>
      <w:r w:rsidRPr="009400B4">
        <w:rPr>
          <w:rFonts w:ascii="Times New Roman" w:hAnsi="Times New Roman"/>
          <w:sz w:val="24"/>
          <w:rPrChange w:id="5815" w:author="Andrea Stafford Hintz" w:date="2016-09-18T16:51:00Z">
            <w:rPr>
              <w:rFonts w:ascii="Times New Roman" w:eastAsia="Times New Roman" w:hAnsi="Times New Roman" w:cs="Times New Roman"/>
              <w:sz w:val="24"/>
              <w:szCs w:val="24"/>
            </w:rPr>
          </w:rPrChange>
        </w:rPr>
        <w:t>rust the blade into the soft spot beneath the boy’s chin. The boy stopped moving. Roderick slid his blade free</w:t>
      </w:r>
      <w:ins w:id="5816" w:author="Andrea Stafford Hintz" w:date="2016-09-18T16:51:00Z">
        <w:r w:rsidR="00A22D6C" w:rsidRPr="009400B4">
          <w:rPr>
            <w:rFonts w:ascii="Times New Roman" w:eastAsia="Times New Roman" w:hAnsi="Times New Roman" w:cs="Times New Roman"/>
            <w:sz w:val="24"/>
            <w:szCs w:val="24"/>
          </w:rPr>
          <w:t xml:space="preserve"> </w:t>
        </w:r>
        <w:proofErr w:type="spellStart"/>
        <w:r w:rsidR="00A22D6C" w:rsidRPr="009400B4">
          <w:rPr>
            <w:rFonts w:ascii="Times New Roman" w:eastAsia="Times New Roman" w:hAnsi="Times New Roman" w:cs="Times New Roman"/>
            <w:sz w:val="24"/>
            <w:szCs w:val="24"/>
          </w:rPr>
          <w:t>and</w:t>
        </w:r>
      </w:ins>
      <w:del w:id="5817" w:author="Andrea Stafford Hintz" w:date="2016-09-03T20:36:00Z">
        <w:r w:rsidRPr="00C245FD" w:rsidDel="00355D00">
          <w:rPr>
            <w:rFonts w:ascii="Times New Roman" w:hAnsi="Times New Roman" w:cs="Times New Roman"/>
            <w:sz w:val="24"/>
            <w:szCs w:val="24"/>
          </w:rPr>
          <w:delText>,</w:delText>
        </w:r>
      </w:del>
      <w:del w:id="5818" w:author="Andrea Stafford Hintz" w:date="2016-09-18T16:51:00Z">
        <w:r w:rsidRPr="4BE3C732">
          <w:rPr>
            <w:rFonts w:ascii="Times New Roman" w:eastAsia="Times New Roman" w:hAnsi="Times New Roman" w:cs="Times New Roman"/>
            <w:sz w:val="24"/>
            <w:szCs w:val="24"/>
            <w:rPrChange w:id="5819" w:author="Bryce Raffle" w:date="2016-09-06T11:42:00Z">
              <w:rPr>
                <w:rFonts w:ascii="Times New Roman" w:hAnsi="Times New Roman" w:cs="Times New Roman"/>
                <w:sz w:val="24"/>
                <w:szCs w:val="24"/>
              </w:rPr>
            </w:rPrChange>
          </w:rPr>
          <w:delText xml:space="preserve"> a</w:delText>
        </w:r>
      </w:del>
      <w:del w:id="5820" w:author="Andrea Stafford Hintz" w:date="2016-09-03T20:36:00Z">
        <w:r w:rsidRPr="00C245FD" w:rsidDel="00355D00">
          <w:rPr>
            <w:rFonts w:ascii="Times New Roman" w:hAnsi="Times New Roman" w:cs="Times New Roman"/>
            <w:sz w:val="24"/>
            <w:szCs w:val="24"/>
          </w:rPr>
          <w:delText>s</w:delText>
        </w:r>
      </w:del>
      <w:ins w:id="5821" w:author="Andrea Stafford Hintz" w:date="2016-09-03T20:36:00Z">
        <w:r w:rsidR="00355D00" w:rsidRPr="4BE3C732">
          <w:rPr>
            <w:rFonts w:ascii="Times New Roman" w:eastAsia="Times New Roman" w:hAnsi="Times New Roman" w:cs="Times New Roman"/>
            <w:sz w:val="24"/>
            <w:szCs w:val="24"/>
            <w:rPrChange w:id="5822" w:author="Bryce Raffle" w:date="2016-09-06T11:42:00Z">
              <w:rPr>
                <w:rFonts w:ascii="Times New Roman" w:hAnsi="Times New Roman" w:cs="Times New Roman"/>
                <w:sz w:val="24"/>
                <w:szCs w:val="24"/>
              </w:rPr>
            </w:rPrChange>
          </w:rPr>
          <w:t>nd</w:t>
        </w:r>
      </w:ins>
      <w:proofErr w:type="spellEnd"/>
      <w:r w:rsidRPr="009400B4">
        <w:rPr>
          <w:rFonts w:ascii="Times New Roman" w:hAnsi="Times New Roman"/>
          <w:sz w:val="24"/>
          <w:rPrChange w:id="5823" w:author="Andrea Stafford Hintz" w:date="2016-09-18T16:51:00Z">
            <w:rPr>
              <w:rFonts w:ascii="Times New Roman" w:eastAsia="Times New Roman" w:hAnsi="Times New Roman" w:cs="Times New Roman"/>
              <w:sz w:val="24"/>
              <w:szCs w:val="24"/>
            </w:rPr>
          </w:rPrChange>
        </w:rPr>
        <w:t xml:space="preserve"> the child hit the ground.</w:t>
      </w:r>
    </w:p>
    <w:p w14:paraId="12A07E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24" w:author="Andrea Stafford Hintz" w:date="2016-09-18T16:51:00Z">
            <w:rPr>
              <w:rFonts w:ascii="Times New Roman" w:eastAsia="Times New Roman" w:hAnsi="Times New Roman" w:cs="Times New Roman"/>
              <w:sz w:val="24"/>
              <w:szCs w:val="24"/>
            </w:rPr>
          </w:rPrChange>
        </w:rPr>
        <w:t>“Quickly now,” Roderick said, not allowing himself to dwell on what he’d just done. If he allowed himself to feel guilty, he wouldn’t survive. The policemen were still frozen in place. Hargrave was shaking. Roderick worried the man might actually soil himself.</w:t>
      </w:r>
    </w:p>
    <w:p w14:paraId="32254E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25" w:author="Andrea Stafford Hintz" w:date="2016-09-18T16:51:00Z">
            <w:rPr>
              <w:rFonts w:ascii="Times New Roman" w:eastAsia="Times New Roman" w:hAnsi="Times New Roman" w:cs="Times New Roman"/>
              <w:sz w:val="24"/>
              <w:szCs w:val="24"/>
            </w:rPr>
          </w:rPrChange>
        </w:rPr>
        <w:t>“Follow me,” he said, taking his eyes off the slain child.</w:t>
      </w:r>
    </w:p>
    <w:p w14:paraId="5C2F67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26" w:author="Andrea Stafford Hintz" w:date="2016-09-18T16:51:00Z">
            <w:rPr>
              <w:rFonts w:ascii="Times New Roman" w:eastAsia="Times New Roman" w:hAnsi="Times New Roman" w:cs="Times New Roman"/>
              <w:sz w:val="24"/>
              <w:szCs w:val="24"/>
            </w:rPr>
          </w:rPrChange>
        </w:rPr>
        <w:t xml:space="preserve">He began to run, his footsteps echoing across the square. Attracted to the noise and to Roderick’s motion, the zombies left off whatever they were doing and staggered after. He </w:t>
      </w:r>
      <w:r w:rsidR="00C245FD" w:rsidRPr="009400B4">
        <w:rPr>
          <w:rFonts w:ascii="Times New Roman" w:hAnsi="Times New Roman"/>
          <w:sz w:val="24"/>
          <w:rPrChange w:id="5827" w:author="Andrea Stafford Hintz" w:date="2016-09-18T16:51:00Z">
            <w:rPr>
              <w:rFonts w:ascii="Times New Roman" w:eastAsia="Times New Roman" w:hAnsi="Times New Roman" w:cs="Times New Roman"/>
              <w:sz w:val="24"/>
              <w:szCs w:val="24"/>
            </w:rPr>
          </w:rPrChange>
        </w:rPr>
        <w:t>zigzagged</w:t>
      </w:r>
      <w:r w:rsidRPr="009400B4">
        <w:rPr>
          <w:rFonts w:ascii="Times New Roman" w:hAnsi="Times New Roman"/>
          <w:sz w:val="24"/>
          <w:rPrChange w:id="5828" w:author="Andrea Stafford Hintz" w:date="2016-09-18T16:51:00Z">
            <w:rPr>
              <w:rFonts w:ascii="Times New Roman" w:eastAsia="Times New Roman" w:hAnsi="Times New Roman" w:cs="Times New Roman"/>
              <w:sz w:val="24"/>
              <w:szCs w:val="24"/>
            </w:rPr>
          </w:rPrChange>
        </w:rPr>
        <w:t xml:space="preserve"> around them, dodging their </w:t>
      </w:r>
      <w:commentRangeStart w:id="5829"/>
      <w:r w:rsidRPr="009400B4">
        <w:rPr>
          <w:rFonts w:ascii="Times New Roman" w:hAnsi="Times New Roman"/>
          <w:sz w:val="24"/>
          <w:rPrChange w:id="5830" w:author="Andrea Stafford Hintz" w:date="2016-09-18T16:51:00Z">
            <w:rPr>
              <w:rFonts w:ascii="Times New Roman" w:eastAsia="Times New Roman" w:hAnsi="Times New Roman" w:cs="Times New Roman"/>
              <w:sz w:val="24"/>
              <w:szCs w:val="24"/>
            </w:rPr>
          </w:rPrChange>
        </w:rPr>
        <w:t>clumsy</w:t>
      </w:r>
      <w:commentRangeEnd w:id="5829"/>
      <w:r w:rsidR="00355D00">
        <w:rPr>
          <w:rStyle w:val="CommentReference"/>
        </w:rPr>
        <w:commentReference w:id="5829"/>
      </w:r>
      <w:r w:rsidRPr="009400B4">
        <w:rPr>
          <w:rFonts w:ascii="Times New Roman" w:hAnsi="Times New Roman"/>
          <w:sz w:val="24"/>
          <w:rPrChange w:id="5831" w:author="Andrea Stafford Hintz" w:date="2016-09-18T16:51:00Z">
            <w:rPr>
              <w:rFonts w:ascii="Times New Roman" w:eastAsia="Times New Roman" w:hAnsi="Times New Roman" w:cs="Times New Roman"/>
              <w:sz w:val="24"/>
              <w:szCs w:val="24"/>
            </w:rPr>
          </w:rPrChange>
        </w:rPr>
        <w:t xml:space="preserve"> attempts to grab him. He leapt over a half-eaten corpse, and sprinted past a crowd of zombies that were limping after him.</w:t>
      </w:r>
    </w:p>
    <w:p w14:paraId="219B632C" w14:textId="66A7F3B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32" w:author="Andrea Stafford Hintz" w:date="2016-09-18T16:51:00Z">
            <w:rPr>
              <w:rFonts w:ascii="Times New Roman" w:eastAsia="Times New Roman" w:hAnsi="Times New Roman" w:cs="Times New Roman"/>
              <w:sz w:val="24"/>
              <w:szCs w:val="24"/>
            </w:rPr>
          </w:rPrChange>
        </w:rPr>
        <w:t>He ran on</w:t>
      </w:r>
      <w:del w:id="5833" w:author="Andrea Stafford Hintz" w:date="2016-09-03T20:38:00Z">
        <w:r w:rsidRPr="00C245FD" w:rsidDel="00355D00">
          <w:rPr>
            <w:rFonts w:ascii="Times New Roman" w:hAnsi="Times New Roman" w:cs="Times New Roman"/>
            <w:sz w:val="24"/>
            <w:szCs w:val="24"/>
          </w:rPr>
          <w:delText>,</w:delText>
        </w:r>
      </w:del>
      <w:r w:rsidRPr="009400B4">
        <w:rPr>
          <w:rFonts w:ascii="Times New Roman" w:hAnsi="Times New Roman"/>
          <w:sz w:val="24"/>
          <w:rPrChange w:id="5834" w:author="Andrea Stafford Hintz" w:date="2016-09-18T16:51:00Z">
            <w:rPr>
              <w:rFonts w:ascii="Times New Roman" w:eastAsia="Times New Roman" w:hAnsi="Times New Roman" w:cs="Times New Roman"/>
              <w:sz w:val="24"/>
              <w:szCs w:val="24"/>
            </w:rPr>
          </w:rPrChange>
        </w:rPr>
        <w:t xml:space="preserve"> until his lungs burned. At each turn, the zombies were in evidence. He turned onto a </w:t>
      </w:r>
      <w:r w:rsidR="00C245FD" w:rsidRPr="009400B4">
        <w:rPr>
          <w:rFonts w:ascii="Times New Roman" w:hAnsi="Times New Roman"/>
          <w:sz w:val="24"/>
          <w:rPrChange w:id="5835" w:author="Andrea Stafford Hintz" w:date="2016-09-18T16:51:00Z">
            <w:rPr>
              <w:rFonts w:ascii="Times New Roman" w:eastAsia="Times New Roman" w:hAnsi="Times New Roman" w:cs="Times New Roman"/>
              <w:sz w:val="24"/>
              <w:szCs w:val="24"/>
            </w:rPr>
          </w:rPrChange>
        </w:rPr>
        <w:t>side street</w:t>
      </w:r>
      <w:r w:rsidRPr="009400B4">
        <w:rPr>
          <w:rFonts w:ascii="Times New Roman" w:hAnsi="Times New Roman"/>
          <w:sz w:val="24"/>
          <w:rPrChange w:id="5836" w:author="Andrea Stafford Hintz" w:date="2016-09-18T16:51:00Z">
            <w:rPr>
              <w:rFonts w:ascii="Times New Roman" w:eastAsia="Times New Roman" w:hAnsi="Times New Roman" w:cs="Times New Roman"/>
              <w:sz w:val="24"/>
              <w:szCs w:val="24"/>
            </w:rPr>
          </w:rPrChange>
        </w:rPr>
        <w:t xml:space="preserve"> and nearly collided with a man in a top hat.</w:t>
      </w:r>
    </w:p>
    <w:p w14:paraId="613853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37" w:author="Andrea Stafford Hintz" w:date="2016-09-18T16:51:00Z">
            <w:rPr>
              <w:rFonts w:ascii="Times New Roman" w:eastAsia="Times New Roman" w:hAnsi="Times New Roman" w:cs="Times New Roman"/>
              <w:sz w:val="24"/>
              <w:szCs w:val="24"/>
            </w:rPr>
          </w:rPrChange>
        </w:rPr>
        <w:t>“Sorry,” he wheezed.</w:t>
      </w:r>
    </w:p>
    <w:p w14:paraId="48DB7D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38" w:author="Andrea Stafford Hintz" w:date="2016-09-18T16:51:00Z">
            <w:rPr>
              <w:rFonts w:ascii="Times New Roman" w:eastAsia="Times New Roman" w:hAnsi="Times New Roman" w:cs="Times New Roman"/>
              <w:sz w:val="24"/>
              <w:szCs w:val="24"/>
            </w:rPr>
          </w:rPrChange>
        </w:rPr>
        <w:t>The man turned around, snarling, his eyes dead and hungry. Roderick shoved him back, and kept on running. At last, he found a vacant street, and slowed to a halt, gasping for breath.</w:t>
      </w:r>
    </w:p>
    <w:p w14:paraId="277217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39" w:author="Andrea Stafford Hintz" w:date="2016-09-18T16:51:00Z">
            <w:rPr>
              <w:rFonts w:ascii="Times New Roman" w:eastAsia="Times New Roman" w:hAnsi="Times New Roman" w:cs="Times New Roman"/>
              <w:sz w:val="24"/>
              <w:szCs w:val="24"/>
            </w:rPr>
          </w:rPrChange>
        </w:rPr>
        <w:t>Holding his side and struggling to breathe, Taggert ran up and came to a halt beside him.</w:t>
      </w:r>
    </w:p>
    <w:p w14:paraId="5EEE9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40" w:author="Andrea Stafford Hintz" w:date="2016-09-18T16:51:00Z">
            <w:rPr>
              <w:rFonts w:ascii="Times New Roman" w:eastAsia="Times New Roman" w:hAnsi="Times New Roman" w:cs="Times New Roman"/>
              <w:sz w:val="24"/>
              <w:szCs w:val="24"/>
            </w:rPr>
          </w:rPrChange>
        </w:rPr>
        <w:t>“Where’s Hargrave?” Roderick asked.</w:t>
      </w:r>
    </w:p>
    <w:p w14:paraId="01DBA6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41" w:author="Andrea Stafford Hintz" w:date="2016-09-18T16:51:00Z">
            <w:rPr>
              <w:rFonts w:ascii="Times New Roman" w:eastAsia="Times New Roman" w:hAnsi="Times New Roman" w:cs="Times New Roman"/>
              <w:sz w:val="24"/>
              <w:szCs w:val="24"/>
            </w:rPr>
          </w:rPrChange>
        </w:rPr>
        <w:t>Taggert looked over his shoulder, apparently surprised Hargrave wasn’t there. He looked back to Roderick and gave him a worried look.</w:t>
      </w:r>
    </w:p>
    <w:p w14:paraId="62886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842" w:author="Andrea Stafford Hintz" w:date="2016-09-18T16:51:00Z">
            <w:rPr>
              <w:rFonts w:ascii="Times New Roman" w:eastAsia="Times New Roman" w:hAnsi="Times New Roman" w:cs="Times New Roman"/>
              <w:sz w:val="24"/>
              <w:szCs w:val="24"/>
            </w:rPr>
          </w:rPrChange>
        </w:rPr>
        <w:t>“I don’t know,” he said, “We’ve got to go back.”</w:t>
      </w:r>
    </w:p>
    <w:p w14:paraId="26B2C838" w14:textId="4E6BA18D" w:rsidR="00952343" w:rsidRPr="00C245FD" w:rsidDel="00355D00" w:rsidRDefault="00B67EA3" w:rsidP="00C245FD">
      <w:pPr>
        <w:tabs>
          <w:tab w:val="left" w:pos="1440"/>
          <w:tab w:val="left" w:pos="2160"/>
          <w:tab w:val="left" w:pos="2880"/>
        </w:tabs>
        <w:spacing w:line="480" w:lineRule="auto"/>
        <w:ind w:firstLine="359"/>
        <w:jc w:val="both"/>
        <w:rPr>
          <w:del w:id="5843" w:author="Andrea Stafford Hintz" w:date="2016-09-03T20:41:00Z"/>
          <w:rFonts w:ascii="Times New Roman" w:hAnsi="Times New Roman" w:cs="Times New Roman"/>
          <w:sz w:val="24"/>
          <w:szCs w:val="24"/>
        </w:rPr>
      </w:pPr>
      <w:r w:rsidRPr="009400B4">
        <w:rPr>
          <w:rFonts w:ascii="Times New Roman" w:hAnsi="Times New Roman"/>
          <w:sz w:val="24"/>
          <w:rPrChange w:id="5844" w:author="Andrea Stafford Hintz" w:date="2016-09-18T16:51:00Z">
            <w:rPr>
              <w:rFonts w:ascii="Times New Roman" w:eastAsia="Times New Roman" w:hAnsi="Times New Roman" w:cs="Times New Roman"/>
              <w:sz w:val="24"/>
              <w:szCs w:val="24"/>
            </w:rPr>
          </w:rPrChange>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ins w:id="5845" w:author="Andrea Stafford Hintz" w:date="2016-09-03T20:42:00Z">
        <w:r w:rsidR="00355D00" w:rsidRPr="009400B4">
          <w:rPr>
            <w:rFonts w:ascii="Times New Roman" w:hAnsi="Times New Roman"/>
            <w:sz w:val="24"/>
            <w:rPrChange w:id="5846" w:author="Andrea Stafford Hintz" w:date="2016-09-18T16:51:00Z">
              <w:rPr>
                <w:rFonts w:ascii="Times New Roman" w:eastAsia="Times New Roman" w:hAnsi="Times New Roman" w:cs="Times New Roman"/>
                <w:sz w:val="24"/>
                <w:szCs w:val="24"/>
              </w:rPr>
            </w:rPrChange>
          </w:rPr>
          <w:t xml:space="preserve"> </w:t>
        </w:r>
      </w:ins>
      <w:ins w:id="5847" w:author="Andrea Stafford Hintz" w:date="2016-09-18T16:51:00Z">
        <w:r w:rsidR="00A22D6C" w:rsidRPr="009400B4">
          <w:rPr>
            <w:rFonts w:ascii="Times New Roman" w:eastAsia="Times New Roman" w:hAnsi="Times New Roman" w:cs="Times New Roman"/>
            <w:sz w:val="24"/>
            <w:szCs w:val="24"/>
          </w:rPr>
          <w:t xml:space="preserve">This street wouldn’t be safe for long. Soon enough, a zombie would stumble its way down </w:t>
        </w:r>
        <w:commentRangeStart w:id="5848"/>
        <w:r w:rsidR="00A22D6C" w:rsidRPr="009400B4">
          <w:rPr>
            <w:rFonts w:ascii="Times New Roman" w:eastAsia="Times New Roman" w:hAnsi="Times New Roman" w:cs="Times New Roman"/>
            <w:sz w:val="24"/>
            <w:szCs w:val="24"/>
          </w:rPr>
          <w:t>here</w:t>
        </w:r>
        <w:commentRangeEnd w:id="5848"/>
        <w:r w:rsidR="00A22D6C">
          <w:rPr>
            <w:rStyle w:val="CommentReference"/>
          </w:rPr>
          <w:commentReference w:id="5848"/>
        </w:r>
        <w:r w:rsidR="00A22D6C" w:rsidRPr="009400B4">
          <w:rPr>
            <w:rFonts w:ascii="Times New Roman" w:eastAsia="Times New Roman" w:hAnsi="Times New Roman" w:cs="Times New Roman"/>
            <w:sz w:val="24"/>
            <w:szCs w:val="24"/>
          </w:rPr>
          <w:t xml:space="preserve"> and find them. He needed to </w:t>
        </w:r>
        <w:proofErr w:type="spellStart"/>
        <w:r w:rsidR="00A22D6C" w:rsidRPr="009400B4">
          <w:rPr>
            <w:rFonts w:ascii="Times New Roman" w:eastAsia="Times New Roman" w:hAnsi="Times New Roman" w:cs="Times New Roman"/>
            <w:sz w:val="24"/>
            <w:szCs w:val="24"/>
          </w:rPr>
          <w:t>think.</w:t>
        </w:r>
      </w:ins>
    </w:p>
    <w:p w14:paraId="33B7C3F1" w14:textId="3D1C2D5D" w:rsidR="00952343" w:rsidRPr="00C245FD" w:rsidRDefault="00B67EA3" w:rsidP="00C245FD">
      <w:pPr>
        <w:tabs>
          <w:tab w:val="left" w:pos="1440"/>
          <w:tab w:val="left" w:pos="2160"/>
          <w:tab w:val="left" w:pos="2880"/>
        </w:tabs>
        <w:spacing w:line="480" w:lineRule="auto"/>
        <w:ind w:firstLine="359"/>
        <w:jc w:val="both"/>
        <w:rPr>
          <w:del w:id="5849" w:author="Andrea Stafford Hintz" w:date="2016-09-18T16:51:00Z"/>
          <w:rFonts w:ascii="Times New Roman" w:hAnsi="Times New Roman" w:cs="Times New Roman"/>
          <w:sz w:val="24"/>
          <w:szCs w:val="24"/>
        </w:rPr>
      </w:pPr>
      <w:del w:id="5850" w:author="Andrea Stafford Hintz" w:date="2016-09-03T20:41:00Z">
        <w:r w:rsidRPr="00C245FD" w:rsidDel="00355D00">
          <w:rPr>
            <w:rFonts w:ascii="Times New Roman" w:hAnsi="Times New Roman" w:cs="Times New Roman"/>
            <w:sz w:val="24"/>
            <w:szCs w:val="24"/>
          </w:rPr>
          <w:delText xml:space="preserve">He couldn’t think. </w:delText>
        </w:r>
      </w:del>
      <w:del w:id="5851" w:author="Andrea Stafford Hintz" w:date="2016-09-18T16:51:00Z">
        <w:r w:rsidRPr="4BE3C732">
          <w:rPr>
            <w:rFonts w:ascii="Times New Roman" w:eastAsia="Times New Roman" w:hAnsi="Times New Roman" w:cs="Times New Roman"/>
            <w:sz w:val="24"/>
            <w:szCs w:val="24"/>
            <w:rPrChange w:id="5852" w:author="Bryce Raffle" w:date="2016-09-06T11:42:00Z">
              <w:rPr>
                <w:rFonts w:ascii="Times New Roman" w:hAnsi="Times New Roman" w:cs="Times New Roman"/>
                <w:sz w:val="24"/>
                <w:szCs w:val="24"/>
              </w:rPr>
            </w:rPrChange>
          </w:rPr>
          <w:delText>This street wouldn’t be safe for long</w:delText>
        </w:r>
      </w:del>
      <w:del w:id="5853" w:author="Andrea Stafford Hintz" w:date="2016-09-03T20:39:00Z">
        <w:r w:rsidRPr="00C245FD" w:rsidDel="00355D00">
          <w:rPr>
            <w:rFonts w:ascii="Times New Roman" w:hAnsi="Times New Roman" w:cs="Times New Roman"/>
            <w:sz w:val="24"/>
            <w:szCs w:val="24"/>
          </w:rPr>
          <w:delText>, though</w:delText>
        </w:r>
      </w:del>
      <w:del w:id="5854" w:author="Andrea Stafford Hintz" w:date="2016-09-18T16:51:00Z">
        <w:r w:rsidRPr="4BE3C732">
          <w:rPr>
            <w:rFonts w:ascii="Times New Roman" w:eastAsia="Times New Roman" w:hAnsi="Times New Roman" w:cs="Times New Roman"/>
            <w:sz w:val="24"/>
            <w:szCs w:val="24"/>
            <w:rPrChange w:id="5855" w:author="Bryce Raffle" w:date="2016-09-06T11:42:00Z">
              <w:rPr>
                <w:rFonts w:ascii="Times New Roman" w:hAnsi="Times New Roman" w:cs="Times New Roman"/>
                <w:sz w:val="24"/>
                <w:szCs w:val="24"/>
              </w:rPr>
            </w:rPrChange>
          </w:rPr>
          <w:delText xml:space="preserve">. Soon enough, a zombie would stumble its way down </w:delText>
        </w:r>
      </w:del>
      <w:commentRangeStart w:id="5856"/>
      <w:del w:id="5857" w:author="Andrea Stafford Hintz" w:date="2016-09-03T20:40:00Z">
        <w:r w:rsidRPr="00C245FD" w:rsidDel="00355D00">
          <w:rPr>
            <w:rFonts w:ascii="Times New Roman" w:hAnsi="Times New Roman" w:cs="Times New Roman"/>
            <w:sz w:val="24"/>
            <w:szCs w:val="24"/>
          </w:rPr>
          <w:delText>this street</w:delText>
        </w:r>
      </w:del>
      <w:ins w:id="5858" w:author="Andrea Stafford Hintz" w:date="2016-09-03T20:40:00Z">
        <w:r w:rsidR="00355D00" w:rsidRPr="4BE3C732">
          <w:rPr>
            <w:rFonts w:ascii="Times New Roman" w:eastAsia="Times New Roman" w:hAnsi="Times New Roman" w:cs="Times New Roman"/>
            <w:sz w:val="24"/>
            <w:szCs w:val="24"/>
            <w:rPrChange w:id="5859" w:author="Bryce Raffle" w:date="2016-09-06T11:42:00Z">
              <w:rPr>
                <w:rFonts w:ascii="Times New Roman" w:hAnsi="Times New Roman" w:cs="Times New Roman"/>
                <w:sz w:val="24"/>
                <w:szCs w:val="24"/>
              </w:rPr>
            </w:rPrChange>
          </w:rPr>
          <w:t>here</w:t>
        </w:r>
        <w:commentRangeEnd w:id="5856"/>
        <w:proofErr w:type="spellEnd"/>
        <w:r w:rsidR="00355D00">
          <w:rPr>
            <w:rStyle w:val="CommentReference"/>
          </w:rPr>
          <w:commentReference w:id="5856"/>
        </w:r>
      </w:ins>
      <w:del w:id="5860" w:author="Andrea Stafford Hintz" w:date="2016-09-18T16:51:00Z">
        <w:r w:rsidRPr="4BE3C732">
          <w:rPr>
            <w:rFonts w:ascii="Times New Roman" w:eastAsia="Times New Roman" w:hAnsi="Times New Roman" w:cs="Times New Roman"/>
            <w:sz w:val="24"/>
            <w:szCs w:val="24"/>
            <w:rPrChange w:id="5861" w:author="Bryce Raffle" w:date="2016-09-06T11:42:00Z">
              <w:rPr>
                <w:rFonts w:ascii="Times New Roman" w:hAnsi="Times New Roman" w:cs="Times New Roman"/>
                <w:sz w:val="24"/>
                <w:szCs w:val="24"/>
              </w:rPr>
            </w:rPrChange>
          </w:rPr>
          <w:delText xml:space="preserve"> and find them.</w:delText>
        </w:r>
      </w:del>
      <w:ins w:id="5862" w:author="Andrea Stafford Hintz" w:date="2016-09-03T20:41:00Z">
        <w:r w:rsidR="00355D00" w:rsidRPr="4BE3C732">
          <w:rPr>
            <w:rFonts w:ascii="Times New Roman" w:eastAsia="Times New Roman" w:hAnsi="Times New Roman" w:cs="Times New Roman"/>
            <w:sz w:val="24"/>
            <w:szCs w:val="24"/>
            <w:rPrChange w:id="5863" w:author="Bryce Raffle" w:date="2016-09-06T11:42:00Z">
              <w:rPr>
                <w:rFonts w:ascii="Times New Roman" w:hAnsi="Times New Roman" w:cs="Times New Roman"/>
                <w:sz w:val="24"/>
                <w:szCs w:val="24"/>
              </w:rPr>
            </w:rPrChange>
          </w:rPr>
          <w:t xml:space="preserve"> He needed to </w:t>
        </w:r>
        <w:proofErr w:type="spellStart"/>
        <w:r w:rsidR="00355D00" w:rsidRPr="4BE3C732">
          <w:rPr>
            <w:rFonts w:ascii="Times New Roman" w:eastAsia="Times New Roman" w:hAnsi="Times New Roman" w:cs="Times New Roman"/>
            <w:sz w:val="24"/>
            <w:szCs w:val="24"/>
            <w:rPrChange w:id="5864" w:author="Bryce Raffle" w:date="2016-09-06T11:42:00Z">
              <w:rPr>
                <w:rFonts w:ascii="Times New Roman" w:hAnsi="Times New Roman" w:cs="Times New Roman"/>
                <w:sz w:val="24"/>
                <w:szCs w:val="24"/>
              </w:rPr>
            </w:rPrChange>
          </w:rPr>
          <w:t>think.</w:t>
        </w:r>
      </w:ins>
    </w:p>
    <w:p w14:paraId="6912C3E6" w14:textId="296B660E" w:rsidR="002B781F" w:rsidRPr="00C245FD" w:rsidRDefault="00355D00" w:rsidP="002B781F">
      <w:pPr>
        <w:tabs>
          <w:tab w:val="left" w:pos="1440"/>
          <w:tab w:val="left" w:pos="2160"/>
          <w:tab w:val="left" w:pos="2880"/>
        </w:tabs>
        <w:spacing w:line="480" w:lineRule="auto"/>
        <w:ind w:firstLine="359"/>
        <w:jc w:val="both"/>
        <w:rPr>
          <w:moveTo w:id="5865" w:author="Andrea Stafford Hintz" w:date="2016-09-03T20:48:00Z"/>
          <w:rFonts w:ascii="Times New Roman" w:hAnsi="Times New Roman" w:cs="Times New Roman"/>
          <w:sz w:val="24"/>
          <w:szCs w:val="24"/>
        </w:rPr>
      </w:pPr>
      <w:commentRangeStart w:id="5866"/>
      <w:ins w:id="5867" w:author="Andrea Stafford Hintz" w:date="2016-09-03T20:44:00Z">
        <w:r w:rsidRPr="009400B4">
          <w:rPr>
            <w:rFonts w:ascii="Times New Roman" w:hAnsi="Times New Roman"/>
            <w:sz w:val="24"/>
            <w:rPrChange w:id="5868" w:author="Andrea Stafford Hintz" w:date="2016-09-18T16:51:00Z">
              <w:rPr>
                <w:rFonts w:ascii="Times New Roman" w:eastAsia="Times New Roman" w:hAnsi="Times New Roman" w:cs="Times New Roman"/>
                <w:sz w:val="24"/>
                <w:szCs w:val="24"/>
              </w:rPr>
            </w:rPrChange>
          </w:rPr>
          <w:t>Taggert</w:t>
        </w:r>
        <w:proofErr w:type="spellEnd"/>
        <w:r w:rsidRPr="009400B4">
          <w:rPr>
            <w:rFonts w:ascii="Times New Roman" w:hAnsi="Times New Roman"/>
            <w:sz w:val="24"/>
            <w:rPrChange w:id="5869" w:author="Andrea Stafford Hintz" w:date="2016-09-18T16:51:00Z">
              <w:rPr>
                <w:rFonts w:ascii="Times New Roman" w:eastAsia="Times New Roman" w:hAnsi="Times New Roman" w:cs="Times New Roman"/>
                <w:sz w:val="24"/>
                <w:szCs w:val="24"/>
              </w:rPr>
            </w:rPrChange>
          </w:rPr>
          <w:t xml:space="preserve"> said </w:t>
        </w:r>
        <w:commentRangeEnd w:id="5866"/>
        <w:r>
          <w:rPr>
            <w:rStyle w:val="CommentReference"/>
          </w:rPr>
          <w:commentReference w:id="5866"/>
        </w:r>
      </w:ins>
      <w:ins w:id="5870" w:author="Andrea Stafford Hintz" w:date="2016-09-18T16:51:00Z">
        <w:r w:rsidR="00A22D6C" w:rsidRPr="009400B4">
          <w:rPr>
            <w:rFonts w:ascii="Times New Roman" w:eastAsia="Times New Roman" w:hAnsi="Times New Roman" w:cs="Times New Roman"/>
            <w:sz w:val="24"/>
            <w:szCs w:val="24"/>
          </w:rPr>
          <w:t>a</w:t>
        </w:r>
      </w:ins>
      <w:ins w:id="5871" w:author="Andrea Stafford Hintz" w:date="2016-09-03T20:44:00Z">
        <w:r w:rsidRPr="4BE3C732">
          <w:rPr>
            <w:rFonts w:ascii="Times New Roman" w:eastAsia="Times New Roman" w:hAnsi="Times New Roman" w:cs="Times New Roman"/>
            <w:sz w:val="24"/>
            <w:szCs w:val="24"/>
            <w:rPrChange w:id="5872" w:author="Bryce Raffle" w:date="2016-09-06T11:42:00Z">
              <w:rPr>
                <w:rFonts w:ascii="Times New Roman" w:hAnsi="Times New Roman" w:cs="Times New Roman"/>
                <w:sz w:val="24"/>
                <w:szCs w:val="24"/>
              </w:rPr>
            </w:rPrChange>
          </w:rPr>
          <w:t>a</w:t>
        </w:r>
      </w:ins>
      <w:del w:id="5873" w:author="Andrea Stafford Hintz" w:date="2016-09-03T20:44:00Z">
        <w:r w:rsidR="00B67EA3" w:rsidRPr="00C245FD" w:rsidDel="00355D00">
          <w:rPr>
            <w:rFonts w:ascii="Times New Roman" w:hAnsi="Times New Roman" w:cs="Times New Roman"/>
            <w:sz w:val="24"/>
            <w:szCs w:val="24"/>
          </w:rPr>
          <w:delText>A</w:delText>
        </w:r>
      </w:del>
      <w:r w:rsidR="00B67EA3" w:rsidRPr="009400B4">
        <w:rPr>
          <w:rFonts w:ascii="Times New Roman" w:hAnsi="Times New Roman"/>
          <w:sz w:val="24"/>
          <w:rPrChange w:id="5874" w:author="Andrea Stafford Hintz" w:date="2016-09-18T16:51:00Z">
            <w:rPr>
              <w:rFonts w:ascii="Times New Roman" w:eastAsia="Times New Roman" w:hAnsi="Times New Roman" w:cs="Times New Roman"/>
              <w:sz w:val="24"/>
              <w:szCs w:val="24"/>
            </w:rPr>
          </w:rPrChange>
        </w:rPr>
        <w:t xml:space="preserve"> clockwork bird </w:t>
      </w:r>
      <w:proofErr w:type="spellStart"/>
      <w:r w:rsidR="00B67EA3" w:rsidRPr="009400B4">
        <w:rPr>
          <w:rFonts w:ascii="Times New Roman" w:hAnsi="Times New Roman"/>
          <w:sz w:val="24"/>
          <w:rPrChange w:id="5875" w:author="Andrea Stafford Hintz" w:date="2016-09-18T16:51:00Z">
            <w:rPr>
              <w:rFonts w:ascii="Times New Roman" w:eastAsia="Times New Roman" w:hAnsi="Times New Roman" w:cs="Times New Roman"/>
              <w:sz w:val="24"/>
              <w:szCs w:val="24"/>
            </w:rPr>
          </w:rPrChange>
        </w:rPr>
        <w:t>had</w:t>
      </w:r>
      <w:del w:id="5876" w:author="Andrea Stafford Hintz" w:date="2016-09-18T16:51:00Z">
        <w:r w:rsidR="00B67EA3" w:rsidRPr="4BE3C732">
          <w:rPr>
            <w:rFonts w:ascii="Times New Roman" w:eastAsia="Times New Roman" w:hAnsi="Times New Roman" w:cs="Times New Roman"/>
            <w:sz w:val="24"/>
            <w:szCs w:val="24"/>
            <w:rPrChange w:id="5877" w:author="Bryce Raffle" w:date="2016-09-06T11:42:00Z">
              <w:rPr>
                <w:rFonts w:ascii="Times New Roman" w:hAnsi="Times New Roman" w:cs="Times New Roman"/>
                <w:sz w:val="24"/>
                <w:szCs w:val="24"/>
              </w:rPr>
            </w:rPrChange>
          </w:rPr>
          <w:delText xml:space="preserve"> </w:delText>
        </w:r>
      </w:del>
      <w:del w:id="5878" w:author="Andrea Stafford Hintz" w:date="2016-09-03T20:40:00Z">
        <w:r w:rsidR="00B67EA3" w:rsidRPr="00C245FD" w:rsidDel="00355D00">
          <w:rPr>
            <w:rFonts w:ascii="Times New Roman" w:hAnsi="Times New Roman" w:cs="Times New Roman"/>
            <w:sz w:val="24"/>
            <w:szCs w:val="24"/>
          </w:rPr>
          <w:delText xml:space="preserve">apparently </w:delText>
        </w:r>
      </w:del>
      <w:r w:rsidR="00B67EA3" w:rsidRPr="009400B4">
        <w:rPr>
          <w:rFonts w:ascii="Times New Roman" w:hAnsi="Times New Roman"/>
          <w:sz w:val="24"/>
          <w:rPrChange w:id="5879" w:author="Andrea Stafford Hintz" w:date="2016-09-18T16:51:00Z">
            <w:rPr>
              <w:rFonts w:ascii="Times New Roman" w:eastAsia="Times New Roman" w:hAnsi="Times New Roman" w:cs="Times New Roman"/>
              <w:sz w:val="24"/>
              <w:szCs w:val="24"/>
            </w:rPr>
          </w:rPrChange>
        </w:rPr>
        <w:t>been</w:t>
      </w:r>
      <w:proofErr w:type="spellEnd"/>
      <w:r w:rsidR="00B67EA3" w:rsidRPr="009400B4">
        <w:rPr>
          <w:rFonts w:ascii="Times New Roman" w:hAnsi="Times New Roman"/>
          <w:sz w:val="24"/>
          <w:rPrChange w:id="5880" w:author="Andrea Stafford Hintz" w:date="2016-09-18T16:51:00Z">
            <w:rPr>
              <w:rFonts w:ascii="Times New Roman" w:eastAsia="Times New Roman" w:hAnsi="Times New Roman" w:cs="Times New Roman"/>
              <w:sz w:val="24"/>
              <w:szCs w:val="24"/>
            </w:rPr>
          </w:rPrChange>
        </w:rPr>
        <w:t xml:space="preserve"> used at Connor’s mansion to distribute a poison gas that infected those who breathed it. The gas killed its victims quickly, </w:t>
      </w:r>
      <w:commentRangeStart w:id="5881"/>
      <w:r w:rsidR="00B67EA3" w:rsidRPr="009400B4">
        <w:rPr>
          <w:rFonts w:ascii="Times New Roman" w:hAnsi="Times New Roman"/>
          <w:sz w:val="24"/>
          <w:rPrChange w:id="5882" w:author="Andrea Stafford Hintz" w:date="2016-09-18T16:51:00Z">
            <w:rPr>
              <w:rFonts w:ascii="Times New Roman" w:eastAsia="Times New Roman" w:hAnsi="Times New Roman" w:cs="Times New Roman"/>
              <w:sz w:val="24"/>
              <w:szCs w:val="24"/>
            </w:rPr>
          </w:rPrChange>
        </w:rPr>
        <w:t>then undid its work b</w:t>
      </w:r>
      <w:commentRangeEnd w:id="5881"/>
      <w:r w:rsidR="002B781F">
        <w:rPr>
          <w:rStyle w:val="CommentReference"/>
        </w:rPr>
        <w:commentReference w:id="5881"/>
      </w:r>
      <w:r w:rsidR="00B67EA3" w:rsidRPr="009400B4">
        <w:rPr>
          <w:rFonts w:ascii="Times New Roman" w:hAnsi="Times New Roman"/>
          <w:sz w:val="24"/>
          <w:rPrChange w:id="5883" w:author="Andrea Stafford Hintz" w:date="2016-09-18T16:51:00Z">
            <w:rPr>
              <w:rFonts w:ascii="Times New Roman" w:eastAsia="Times New Roman" w:hAnsi="Times New Roman" w:cs="Times New Roman"/>
              <w:sz w:val="24"/>
              <w:szCs w:val="24"/>
            </w:rPr>
          </w:rPrChange>
        </w:rPr>
        <w:t>y bringing them back to life</w:t>
      </w:r>
      <w:del w:id="5884" w:author="Andrea Stafford Hintz" w:date="2016-09-03T20:49:00Z">
        <w:r w:rsidR="00B67EA3" w:rsidRPr="00C245FD" w:rsidDel="002B781F">
          <w:rPr>
            <w:rFonts w:ascii="Times New Roman" w:hAnsi="Times New Roman" w:cs="Times New Roman"/>
            <w:sz w:val="24"/>
            <w:szCs w:val="24"/>
          </w:rPr>
          <w:delText>,</w:delText>
        </w:r>
      </w:del>
      <w:r w:rsidR="00B67EA3" w:rsidRPr="009400B4">
        <w:rPr>
          <w:rFonts w:ascii="Times New Roman" w:hAnsi="Times New Roman"/>
          <w:sz w:val="24"/>
          <w:rPrChange w:id="5885" w:author="Andrea Stafford Hintz" w:date="2016-09-18T16:51:00Z">
            <w:rPr>
              <w:rFonts w:ascii="Times New Roman" w:eastAsia="Times New Roman" w:hAnsi="Times New Roman" w:cs="Times New Roman"/>
              <w:sz w:val="24"/>
              <w:szCs w:val="24"/>
            </w:rPr>
          </w:rPrChange>
        </w:rPr>
        <w:t xml:space="preserve"> as zombies. </w:t>
      </w:r>
      <w:moveToRangeStart w:id="5886" w:author="Andrea Stafford Hintz" w:date="2016-09-03T20:48:00Z" w:name="move460699019"/>
      <w:moveTo w:id="5887" w:author="Andrea Stafford Hintz" w:date="2016-09-03T20:48:00Z">
        <w:r w:rsidR="002B781F" w:rsidRPr="009400B4">
          <w:rPr>
            <w:rFonts w:ascii="Times New Roman" w:hAnsi="Times New Roman"/>
            <w:sz w:val="24"/>
            <w:rPrChange w:id="5888" w:author="Andrea Stafford Hintz" w:date="2016-09-18T16:51:00Z">
              <w:rPr>
                <w:rFonts w:ascii="Times New Roman" w:eastAsia="Times New Roman" w:hAnsi="Times New Roman" w:cs="Times New Roman"/>
                <w:sz w:val="24"/>
                <w:szCs w:val="24"/>
              </w:rPr>
            </w:rPrChange>
          </w:rPr>
          <w:t>They were several blocks from Lincoln’s Inn Fields</w:t>
        </w:r>
      </w:moveTo>
      <w:ins w:id="5889" w:author="Andrea Stafford Hintz" w:date="2016-09-18T16:51:00Z">
        <w:r w:rsidR="00A22D6C" w:rsidRPr="009400B4">
          <w:rPr>
            <w:rFonts w:ascii="Times New Roman" w:eastAsia="Times New Roman" w:hAnsi="Times New Roman" w:cs="Times New Roman"/>
            <w:sz w:val="24"/>
            <w:szCs w:val="24"/>
          </w:rPr>
          <w:t>;</w:t>
        </w:r>
      </w:ins>
      <w:moveTo w:id="5890" w:author="Andrea Stafford Hintz" w:date="2016-09-03T20:48:00Z">
        <w:del w:id="5891" w:author="Andrea Stafford Hintz" w:date="2016-09-03T20:50:00Z">
          <w:r w:rsidR="002B781F" w:rsidRPr="00C245FD" w:rsidDel="002B781F">
            <w:rPr>
              <w:rFonts w:ascii="Times New Roman" w:hAnsi="Times New Roman" w:cs="Times New Roman"/>
              <w:sz w:val="24"/>
              <w:szCs w:val="24"/>
            </w:rPr>
            <w:delText>.</w:delText>
          </w:r>
        </w:del>
      </w:moveTo>
      <w:ins w:id="5892" w:author="Andrea Stafford Hintz" w:date="2016-09-03T20:50:00Z">
        <w:r w:rsidR="002B781F" w:rsidRPr="4BE3C732">
          <w:rPr>
            <w:rFonts w:ascii="Times New Roman" w:eastAsia="Times New Roman" w:hAnsi="Times New Roman" w:cs="Times New Roman"/>
            <w:sz w:val="24"/>
            <w:szCs w:val="24"/>
            <w:rPrChange w:id="5893" w:author="Bryce Raffle" w:date="2016-09-06T11:42:00Z">
              <w:rPr>
                <w:rFonts w:ascii="Times New Roman" w:hAnsi="Times New Roman" w:cs="Times New Roman"/>
                <w:sz w:val="24"/>
                <w:szCs w:val="24"/>
              </w:rPr>
            </w:rPrChange>
          </w:rPr>
          <w:t>;</w:t>
        </w:r>
      </w:ins>
      <w:moveTo w:id="5894" w:author="Andrea Stafford Hintz" w:date="2016-09-03T20:48:00Z">
        <w:del w:id="5895" w:author="Andrea Stafford Hintz" w:date="2016-09-03T20:50:00Z">
          <w:r w:rsidR="002B781F" w:rsidRPr="00C245FD" w:rsidDel="002B781F">
            <w:rPr>
              <w:rFonts w:ascii="Times New Roman" w:hAnsi="Times New Roman" w:cs="Times New Roman"/>
              <w:sz w:val="24"/>
              <w:szCs w:val="24"/>
            </w:rPr>
            <w:delText xml:space="preserve"> O</w:delText>
          </w:r>
        </w:del>
      </w:moveTo>
      <w:ins w:id="5896" w:author="Andrea Stafford Hintz" w:date="2016-09-03T20:50:00Z">
        <w:r w:rsidR="002B781F" w:rsidRPr="009400B4">
          <w:rPr>
            <w:rFonts w:ascii="Times New Roman" w:hAnsi="Times New Roman"/>
            <w:sz w:val="24"/>
            <w:rPrChange w:id="5897" w:author="Andrea Stafford Hintz" w:date="2016-09-18T16:51:00Z">
              <w:rPr>
                <w:rFonts w:ascii="Times New Roman" w:eastAsia="Times New Roman" w:hAnsi="Times New Roman" w:cs="Times New Roman"/>
                <w:sz w:val="24"/>
                <w:szCs w:val="24"/>
              </w:rPr>
            </w:rPrChange>
          </w:rPr>
          <w:t xml:space="preserve"> o</w:t>
        </w:r>
      </w:ins>
      <w:moveTo w:id="5898" w:author="Andrea Stafford Hintz" w:date="2016-09-03T20:48:00Z">
        <w:r w:rsidR="002B781F" w:rsidRPr="009400B4">
          <w:rPr>
            <w:rFonts w:ascii="Times New Roman" w:hAnsi="Times New Roman"/>
            <w:sz w:val="24"/>
            <w:rPrChange w:id="5899" w:author="Andrea Stafford Hintz" w:date="2016-09-18T16:51:00Z">
              <w:rPr>
                <w:rFonts w:ascii="Times New Roman" w:eastAsia="Times New Roman" w:hAnsi="Times New Roman" w:cs="Times New Roman"/>
                <w:sz w:val="24"/>
                <w:szCs w:val="24"/>
              </w:rPr>
            </w:rPrChange>
          </w:rPr>
          <w:t xml:space="preserve">ne small clockwork bird couldn’t have spread the gas this </w:t>
        </w:r>
        <w:del w:id="5900" w:author="Andrea Stafford Hintz" w:date="2016-09-03T20:50:00Z">
          <w:r w:rsidR="002B781F" w:rsidRPr="00C245FD" w:rsidDel="002B781F">
            <w:rPr>
              <w:rFonts w:ascii="Times New Roman" w:hAnsi="Times New Roman" w:cs="Times New Roman"/>
              <w:sz w:val="24"/>
              <w:szCs w:val="24"/>
            </w:rPr>
            <w:delText xml:space="preserve">this </w:delText>
          </w:r>
        </w:del>
        <w:r w:rsidR="002B781F" w:rsidRPr="009400B4">
          <w:rPr>
            <w:rFonts w:ascii="Times New Roman" w:hAnsi="Times New Roman"/>
            <w:sz w:val="24"/>
            <w:rPrChange w:id="5901" w:author="Andrea Stafford Hintz" w:date="2016-09-18T16:51:00Z">
              <w:rPr>
                <w:rFonts w:ascii="Times New Roman" w:eastAsia="Times New Roman" w:hAnsi="Times New Roman" w:cs="Times New Roman"/>
                <w:sz w:val="24"/>
                <w:szCs w:val="24"/>
              </w:rPr>
            </w:rPrChange>
          </w:rPr>
          <w:t xml:space="preserve">far. Which meant there must have been more than one of these clockwork birds. And since Roderick had no idea how many, he had no idea how far the virus had spread. For all he knew, all of London might have been </w:t>
        </w:r>
        <w:commentRangeStart w:id="5902"/>
        <w:r w:rsidR="002B781F" w:rsidRPr="009400B4">
          <w:rPr>
            <w:rFonts w:ascii="Times New Roman" w:hAnsi="Times New Roman"/>
            <w:sz w:val="24"/>
            <w:rPrChange w:id="5903" w:author="Andrea Stafford Hintz" w:date="2016-09-18T16:51:00Z">
              <w:rPr>
                <w:rFonts w:ascii="Times New Roman" w:eastAsia="Times New Roman" w:hAnsi="Times New Roman" w:cs="Times New Roman"/>
                <w:sz w:val="24"/>
                <w:szCs w:val="24"/>
              </w:rPr>
            </w:rPrChange>
          </w:rPr>
          <w:t>infected</w:t>
        </w:r>
      </w:moveTo>
      <w:commentRangeEnd w:id="5902"/>
      <w:r w:rsidR="002B781F">
        <w:rPr>
          <w:rStyle w:val="CommentReference"/>
        </w:rPr>
        <w:commentReference w:id="5902"/>
      </w:r>
      <w:moveTo w:id="5904" w:author="Andrea Stafford Hintz" w:date="2016-09-03T20:48:00Z">
        <w:r w:rsidR="002B781F" w:rsidRPr="009400B4">
          <w:rPr>
            <w:rFonts w:ascii="Times New Roman" w:hAnsi="Times New Roman"/>
            <w:sz w:val="24"/>
            <w:rPrChange w:id="5905" w:author="Andrea Stafford Hintz" w:date="2016-09-18T16:51:00Z">
              <w:rPr>
                <w:rFonts w:ascii="Times New Roman" w:eastAsia="Times New Roman" w:hAnsi="Times New Roman" w:cs="Times New Roman"/>
                <w:sz w:val="24"/>
                <w:szCs w:val="24"/>
              </w:rPr>
            </w:rPrChange>
          </w:rPr>
          <w:t>.</w:t>
        </w:r>
      </w:moveTo>
    </w:p>
    <w:moveToRangeEnd w:id="5886"/>
    <w:p w14:paraId="2BE4C5D9" w14:textId="1836E428" w:rsidR="00952343" w:rsidRPr="00C245FD" w:rsidDel="002B781F" w:rsidRDefault="00B67EA3" w:rsidP="00C245FD">
      <w:pPr>
        <w:tabs>
          <w:tab w:val="left" w:pos="1440"/>
          <w:tab w:val="left" w:pos="2160"/>
          <w:tab w:val="left" w:pos="2880"/>
        </w:tabs>
        <w:spacing w:line="480" w:lineRule="auto"/>
        <w:ind w:firstLine="359"/>
        <w:jc w:val="both"/>
        <w:rPr>
          <w:del w:id="5906" w:author="Andrea Stafford Hintz" w:date="2016-09-03T20:48:00Z"/>
          <w:rFonts w:ascii="Times New Roman" w:hAnsi="Times New Roman" w:cs="Times New Roman"/>
          <w:sz w:val="24"/>
          <w:szCs w:val="24"/>
        </w:rPr>
      </w:pPr>
      <w:r w:rsidRPr="009400B4">
        <w:rPr>
          <w:rFonts w:ascii="Times New Roman" w:hAnsi="Times New Roman"/>
          <w:sz w:val="24"/>
          <w:rPrChange w:id="5907" w:author="Andrea Stafford Hintz" w:date="2016-09-18T16:51:00Z">
            <w:rPr>
              <w:rFonts w:ascii="Times New Roman" w:eastAsia="Times New Roman" w:hAnsi="Times New Roman" w:cs="Times New Roman"/>
              <w:sz w:val="24"/>
              <w:szCs w:val="24"/>
            </w:rPr>
          </w:rPrChange>
        </w:rPr>
        <w:t>Roderick considered his many conversations with Parson Sinews, about the Resurrectionists</w:t>
      </w:r>
      <w:ins w:id="5908" w:author="Andrea Stafford Hintz" w:date="2016-09-18T16:51:00Z">
        <w:r w:rsidR="00A22D6C" w:rsidRPr="009400B4">
          <w:rPr>
            <w:rFonts w:ascii="Times New Roman" w:eastAsia="Times New Roman" w:hAnsi="Times New Roman" w:cs="Times New Roman"/>
            <w:sz w:val="24"/>
            <w:szCs w:val="24"/>
          </w:rPr>
          <w:t>;</w:t>
        </w:r>
      </w:ins>
      <w:ins w:id="5909" w:author="Andrea Stafford Hintz" w:date="2016-09-03T20:45:00Z">
        <w:r w:rsidR="00355D00" w:rsidRPr="4BE3C732">
          <w:rPr>
            <w:rFonts w:ascii="Times New Roman" w:eastAsia="Times New Roman" w:hAnsi="Times New Roman" w:cs="Times New Roman"/>
            <w:sz w:val="24"/>
            <w:szCs w:val="24"/>
            <w:rPrChange w:id="5910" w:author="Bryce Raffle" w:date="2016-09-06T11:42:00Z">
              <w:rPr>
                <w:rFonts w:ascii="Times New Roman" w:hAnsi="Times New Roman" w:cs="Times New Roman"/>
                <w:sz w:val="24"/>
                <w:szCs w:val="24"/>
              </w:rPr>
            </w:rPrChange>
          </w:rPr>
          <w:t>;</w:t>
        </w:r>
      </w:ins>
      <w:del w:id="5911" w:author="Andrea Stafford Hintz" w:date="2016-09-03T20:45:00Z">
        <w:r w:rsidRPr="00C245FD" w:rsidDel="00355D00">
          <w:rPr>
            <w:rFonts w:ascii="Times New Roman" w:hAnsi="Times New Roman" w:cs="Times New Roman"/>
            <w:sz w:val="24"/>
            <w:szCs w:val="24"/>
          </w:rPr>
          <w:delText>.</w:delText>
        </w:r>
      </w:del>
      <w:r w:rsidRPr="009400B4">
        <w:rPr>
          <w:rFonts w:ascii="Times New Roman" w:hAnsi="Times New Roman"/>
          <w:sz w:val="24"/>
          <w:rPrChange w:id="5912" w:author="Andrea Stafford Hintz" w:date="2016-09-18T16:51:00Z">
            <w:rPr>
              <w:rFonts w:ascii="Times New Roman" w:eastAsia="Times New Roman" w:hAnsi="Times New Roman" w:cs="Times New Roman"/>
              <w:sz w:val="24"/>
              <w:szCs w:val="24"/>
            </w:rPr>
          </w:rPrChange>
        </w:rPr>
        <w:t xml:space="preserve"> </w:t>
      </w:r>
      <w:commentRangeStart w:id="5913"/>
      <w:r w:rsidRPr="009400B4">
        <w:rPr>
          <w:rFonts w:ascii="Times New Roman" w:hAnsi="Times New Roman"/>
          <w:sz w:val="24"/>
          <w:rPrChange w:id="5914" w:author="Andrea Stafford Hintz" w:date="2016-09-18T16:51:00Z">
            <w:rPr>
              <w:rFonts w:ascii="Times New Roman" w:eastAsia="Times New Roman" w:hAnsi="Times New Roman" w:cs="Times New Roman"/>
              <w:sz w:val="24"/>
              <w:szCs w:val="24"/>
            </w:rPr>
          </w:rPrChange>
        </w:rPr>
        <w:t xml:space="preserve">Anthony Tidkins had </w:t>
      </w:r>
      <w:del w:id="5915" w:author="Andrea Stafford Hintz" w:date="2016-09-03T20:43:00Z">
        <w:r w:rsidRPr="00C245FD" w:rsidDel="00355D00">
          <w:rPr>
            <w:rFonts w:ascii="Times New Roman" w:hAnsi="Times New Roman" w:cs="Times New Roman"/>
            <w:sz w:val="24"/>
            <w:szCs w:val="24"/>
          </w:rPr>
          <w:delText xml:space="preserve">been </w:delText>
        </w:r>
      </w:del>
      <w:ins w:id="5916" w:author="Andrea Stafford Hintz" w:date="2016-09-03T20:43:00Z">
        <w:r w:rsidR="00355D00" w:rsidRPr="009400B4">
          <w:rPr>
            <w:rFonts w:ascii="Times New Roman" w:hAnsi="Times New Roman"/>
            <w:sz w:val="24"/>
            <w:rPrChange w:id="5917" w:author="Andrea Stafford Hintz" w:date="2016-09-18T16:51:00Z">
              <w:rPr>
                <w:rFonts w:ascii="Times New Roman" w:eastAsia="Times New Roman" w:hAnsi="Times New Roman" w:cs="Times New Roman"/>
                <w:sz w:val="24"/>
                <w:szCs w:val="24"/>
              </w:rPr>
            </w:rPrChange>
          </w:rPr>
          <w:t xml:space="preserve">become </w:t>
        </w:r>
      </w:ins>
      <w:r w:rsidRPr="009400B4">
        <w:rPr>
          <w:rFonts w:ascii="Times New Roman" w:hAnsi="Times New Roman"/>
          <w:i/>
          <w:sz w:val="24"/>
          <w:rPrChange w:id="5918" w:author="Andrea Stafford Hintz" w:date="2016-09-18T16:51:00Z">
            <w:rPr>
              <w:rFonts w:ascii="Times New Roman" w:eastAsia="Times New Roman" w:hAnsi="Times New Roman" w:cs="Times New Roman"/>
              <w:i/>
              <w:sz w:val="24"/>
              <w:szCs w:val="24"/>
            </w:rPr>
          </w:rPrChange>
        </w:rPr>
        <w:t>obsessed</w:t>
      </w:r>
      <w:r w:rsidRPr="009400B4">
        <w:rPr>
          <w:rFonts w:ascii="Times New Roman" w:hAnsi="Times New Roman"/>
          <w:sz w:val="24"/>
          <w:rPrChange w:id="5919" w:author="Andrea Stafford Hintz" w:date="2016-09-18T16:51:00Z">
            <w:rPr>
              <w:rFonts w:ascii="Times New Roman" w:eastAsia="Times New Roman" w:hAnsi="Times New Roman" w:cs="Times New Roman"/>
              <w:sz w:val="24"/>
              <w:szCs w:val="24"/>
            </w:rPr>
          </w:rPrChange>
        </w:rPr>
        <w:t xml:space="preserve"> with bringing the dead back to life, </w:t>
      </w:r>
      <w:ins w:id="5920" w:author="Andrea Stafford Hintz" w:date="2016-09-03T20:43:00Z">
        <w:r w:rsidR="00355D00" w:rsidRPr="009400B4">
          <w:rPr>
            <w:rFonts w:ascii="Times New Roman" w:hAnsi="Times New Roman"/>
            <w:sz w:val="24"/>
            <w:rPrChange w:id="5921" w:author="Andrea Stafford Hintz" w:date="2016-09-18T16:51:00Z">
              <w:rPr>
                <w:rFonts w:ascii="Times New Roman" w:eastAsia="Times New Roman" w:hAnsi="Times New Roman" w:cs="Times New Roman"/>
                <w:sz w:val="24"/>
                <w:szCs w:val="24"/>
              </w:rPr>
            </w:rPrChange>
          </w:rPr>
          <w:t>once</w:t>
        </w:r>
        <w:r w:rsidR="00355D00" w:rsidRPr="4BE3C732">
          <w:rPr>
            <w:rFonts w:ascii="Times New Roman" w:eastAsia="Times New Roman" w:hAnsi="Times New Roman" w:cs="Times New Roman"/>
            <w:sz w:val="24"/>
            <w:szCs w:val="24"/>
            <w:rPrChange w:id="5922" w:author="Bryce Raffle" w:date="2016-09-06T11:42:00Z">
              <w:rPr>
                <w:rFonts w:ascii="Times New Roman" w:hAnsi="Times New Roman" w:cs="Times New Roman"/>
                <w:sz w:val="24"/>
                <w:szCs w:val="24"/>
              </w:rPr>
            </w:rPrChange>
          </w:rPr>
          <w:t xml:space="preserve"> </w:t>
        </w:r>
      </w:ins>
      <w:del w:id="5923" w:author="Andrea Stafford Hintz" w:date="2016-09-03T20:43:00Z">
        <w:r w:rsidRPr="00C245FD" w:rsidDel="00355D00">
          <w:rPr>
            <w:rFonts w:ascii="Times New Roman" w:hAnsi="Times New Roman" w:cs="Times New Roman"/>
            <w:sz w:val="24"/>
            <w:szCs w:val="24"/>
          </w:rPr>
          <w:delText xml:space="preserve">ever since </w:delText>
        </w:r>
      </w:del>
      <w:r w:rsidRPr="009400B4">
        <w:rPr>
          <w:rFonts w:ascii="Times New Roman" w:hAnsi="Times New Roman"/>
          <w:sz w:val="24"/>
          <w:rPrChange w:id="5924" w:author="Andrea Stafford Hintz" w:date="2016-09-18T16:51:00Z">
            <w:rPr>
              <w:rFonts w:ascii="Times New Roman" w:eastAsia="Times New Roman" w:hAnsi="Times New Roman" w:cs="Times New Roman"/>
              <w:sz w:val="24"/>
              <w:szCs w:val="24"/>
            </w:rPr>
          </w:rPrChange>
        </w:rPr>
        <w:t xml:space="preserve">he discovered the zombies of Haiti. </w:t>
      </w:r>
      <w:commentRangeEnd w:id="5913"/>
      <w:r w:rsidR="00355D00">
        <w:rPr>
          <w:rStyle w:val="CommentReference"/>
        </w:rPr>
        <w:commentReference w:id="5913"/>
      </w:r>
      <w:r w:rsidRPr="009400B4">
        <w:rPr>
          <w:rFonts w:ascii="Times New Roman" w:hAnsi="Times New Roman"/>
          <w:sz w:val="24"/>
          <w:rPrChange w:id="5925" w:author="Andrea Stafford Hintz" w:date="2016-09-18T16:51:00Z">
            <w:rPr>
              <w:rFonts w:ascii="Times New Roman" w:eastAsia="Times New Roman" w:hAnsi="Times New Roman" w:cs="Times New Roman"/>
              <w:sz w:val="24"/>
              <w:szCs w:val="24"/>
            </w:rPr>
          </w:rPrChange>
        </w:rPr>
        <w:t xml:space="preserve">Ever since, he had been trying to replicate a sickness that he called the </w:t>
      </w:r>
      <w:r w:rsidRPr="009400B4">
        <w:rPr>
          <w:rFonts w:ascii="Times New Roman" w:hAnsi="Times New Roman"/>
          <w:i/>
          <w:sz w:val="24"/>
          <w:rPrChange w:id="5926" w:author="Andrea Stafford Hintz" w:date="2016-09-18T16:51:00Z">
            <w:rPr>
              <w:rFonts w:ascii="Times New Roman" w:eastAsia="Times New Roman" w:hAnsi="Times New Roman" w:cs="Times New Roman"/>
              <w:i/>
              <w:sz w:val="24"/>
              <w:szCs w:val="24"/>
            </w:rPr>
          </w:rPrChange>
        </w:rPr>
        <w:t>Lazarus Virus</w:t>
      </w:r>
      <w:r w:rsidRPr="009400B4">
        <w:rPr>
          <w:rFonts w:ascii="Times New Roman" w:hAnsi="Times New Roman"/>
          <w:sz w:val="24"/>
          <w:rPrChange w:id="5927" w:author="Andrea Stafford Hintz" w:date="2016-09-18T16:51:00Z">
            <w:rPr>
              <w:rFonts w:ascii="Times New Roman" w:eastAsia="Times New Roman" w:hAnsi="Times New Roman" w:cs="Times New Roman"/>
              <w:sz w:val="24"/>
              <w:szCs w:val="24"/>
            </w:rPr>
          </w:rPrChange>
        </w:rPr>
        <w:t>.</w:t>
      </w:r>
    </w:p>
    <w:p w14:paraId="0286F2BF" w14:textId="7C6D0C06" w:rsidR="00952343" w:rsidRPr="00C245FD" w:rsidRDefault="002B781F" w:rsidP="00C245FD">
      <w:pPr>
        <w:tabs>
          <w:tab w:val="left" w:pos="1440"/>
          <w:tab w:val="left" w:pos="2160"/>
          <w:tab w:val="left" w:pos="2880"/>
        </w:tabs>
        <w:spacing w:line="480" w:lineRule="auto"/>
        <w:ind w:firstLine="359"/>
        <w:jc w:val="both"/>
        <w:rPr>
          <w:rFonts w:ascii="Times New Roman" w:hAnsi="Times New Roman" w:cs="Times New Roman"/>
          <w:sz w:val="24"/>
          <w:szCs w:val="24"/>
        </w:rPr>
      </w:pPr>
      <w:ins w:id="5928" w:author="Andrea Stafford Hintz" w:date="2016-09-03T20:48:00Z">
        <w:r w:rsidRPr="009400B4">
          <w:rPr>
            <w:rFonts w:ascii="Times New Roman" w:hAnsi="Times New Roman"/>
            <w:sz w:val="24"/>
            <w:rPrChange w:id="5929" w:author="Andrea Stafford Hintz" w:date="2016-09-18T16:51:00Z">
              <w:rPr>
                <w:rFonts w:ascii="Times New Roman" w:eastAsia="Times New Roman" w:hAnsi="Times New Roman" w:cs="Times New Roman"/>
                <w:sz w:val="24"/>
                <w:szCs w:val="24"/>
              </w:rPr>
            </w:rPrChange>
          </w:rPr>
          <w:t xml:space="preserve"> </w:t>
        </w:r>
      </w:ins>
      <w:commentRangeStart w:id="5930"/>
      <w:r w:rsidR="00B67EA3" w:rsidRPr="009400B4">
        <w:rPr>
          <w:rFonts w:ascii="Times New Roman" w:hAnsi="Times New Roman"/>
          <w:sz w:val="24"/>
          <w:rPrChange w:id="5931" w:author="Andrea Stafford Hintz" w:date="2016-09-18T16:51:00Z">
            <w:rPr>
              <w:rFonts w:ascii="Times New Roman" w:eastAsia="Times New Roman" w:hAnsi="Times New Roman" w:cs="Times New Roman"/>
              <w:sz w:val="24"/>
              <w:szCs w:val="24"/>
            </w:rPr>
          </w:rPrChange>
        </w:rPr>
        <w:t>He had done it, Roderick realized. He had finally managed to replicate the Lazarus Virus, and he had unleashed it at Lord Connor’s, killing the aristocracy in one fell swoop</w:t>
      </w:r>
      <w:commentRangeEnd w:id="5930"/>
      <w:r>
        <w:rPr>
          <w:rStyle w:val="CommentReference"/>
        </w:rPr>
        <w:commentReference w:id="5930"/>
      </w:r>
      <w:r w:rsidR="00B67EA3" w:rsidRPr="009400B4">
        <w:rPr>
          <w:rFonts w:ascii="Times New Roman" w:hAnsi="Times New Roman"/>
          <w:sz w:val="24"/>
          <w:rPrChange w:id="5932" w:author="Andrea Stafford Hintz" w:date="2016-09-18T16:51:00Z">
            <w:rPr>
              <w:rFonts w:ascii="Times New Roman" w:eastAsia="Times New Roman" w:hAnsi="Times New Roman" w:cs="Times New Roman"/>
              <w:sz w:val="24"/>
              <w:szCs w:val="24"/>
            </w:rPr>
          </w:rPrChange>
        </w:rPr>
        <w:t>.</w:t>
      </w:r>
    </w:p>
    <w:p w14:paraId="0E1B45DB" w14:textId="0CDB876F" w:rsidR="00952343" w:rsidRPr="00C245FD" w:rsidDel="002B781F" w:rsidRDefault="00A22D6C" w:rsidP="00C245FD">
      <w:pPr>
        <w:tabs>
          <w:tab w:val="left" w:pos="1440"/>
          <w:tab w:val="left" w:pos="2160"/>
          <w:tab w:val="left" w:pos="2880"/>
        </w:tabs>
        <w:spacing w:line="480" w:lineRule="auto"/>
        <w:ind w:firstLine="359"/>
        <w:jc w:val="both"/>
        <w:rPr>
          <w:moveFrom w:id="5933" w:author="Andrea Stafford Hintz" w:date="2016-09-03T20:48:00Z"/>
          <w:rFonts w:ascii="Times New Roman" w:hAnsi="Times New Roman" w:cs="Times New Roman"/>
          <w:sz w:val="24"/>
          <w:szCs w:val="24"/>
        </w:rPr>
      </w:pPr>
      <w:ins w:id="5934" w:author="Andrea Stafford Hintz" w:date="2016-09-18T16:51:00Z">
        <w:r w:rsidRPr="00C245FD" w:rsidDel="002B781F">
          <w:rPr>
            <w:rFonts w:ascii="Times New Roman" w:hAnsi="Times New Roman" w:cs="Times New Roman"/>
            <w:sz w:val="24"/>
            <w:szCs w:val="24"/>
          </w:rPr>
          <w:t xml:space="preserve"> </w:t>
        </w:r>
      </w:ins>
      <w:ins w:id="5935" w:author="Andrea Stafford Hintz" w:date="2016-09-03T20:48:00Z">
        <w:r w:rsidR="002B781F" w:rsidRPr="00C245FD" w:rsidDel="002B781F">
          <w:rPr>
            <w:rFonts w:ascii="Times New Roman" w:hAnsi="Times New Roman" w:cs="Times New Roman"/>
            <w:sz w:val="24"/>
            <w:szCs w:val="24"/>
          </w:rPr>
          <w:t xml:space="preserve"> </w:t>
        </w:r>
      </w:ins>
      <w:moveFromRangeStart w:id="5936" w:author="Andrea Stafford Hintz" w:date="2016-09-03T20:48:00Z" w:name="move460699019"/>
      <w:moveFrom w:id="5937" w:author="Andrea Stafford Hintz" w:date="2016-09-03T20:48:00Z">
        <w:r w:rsidR="00B67EA3" w:rsidRPr="00C245FD" w:rsidDel="002B781F">
          <w:rPr>
            <w:rFonts w:ascii="Times New Roman" w:hAnsi="Times New Roman" w:cs="Times New Roman"/>
            <w:sz w:val="24"/>
            <w:szCs w:val="24"/>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moveFrom>
    </w:p>
    <w:moveFromRangeEnd w:id="5936"/>
    <w:p w14:paraId="4753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38" w:author="Andrea Stafford Hintz" w:date="2016-09-18T16:51:00Z">
            <w:rPr>
              <w:rFonts w:ascii="Times New Roman" w:eastAsia="Times New Roman" w:hAnsi="Times New Roman" w:cs="Times New Roman"/>
              <w:sz w:val="24"/>
              <w:szCs w:val="24"/>
            </w:rPr>
          </w:rPrChange>
        </w:rPr>
        <w:t>“We need to find the Resurrection Man,” he said.</w:t>
      </w:r>
    </w:p>
    <w:p w14:paraId="700B394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5939" w:author="Andrea Stafford Hintz" w:date="2016-09-18T16:51:00Z">
            <w:rPr>
              <w:rFonts w:ascii="Times New Roman" w:eastAsia="Times New Roman" w:hAnsi="Times New Roman" w:cs="Times New Roman"/>
              <w:sz w:val="24"/>
              <w:szCs w:val="24"/>
            </w:rPr>
          </w:rPrChange>
        </w:rPr>
        <w:t>“Now? That’s what you’re worried about?” asked Taggert</w:t>
      </w:r>
    </w:p>
    <w:p w14:paraId="79A12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0" w:author="Andrea Stafford Hintz" w:date="2016-09-18T16:51:00Z">
            <w:rPr>
              <w:rFonts w:ascii="Times New Roman" w:eastAsia="Times New Roman" w:hAnsi="Times New Roman" w:cs="Times New Roman"/>
              <w:sz w:val="24"/>
              <w:szCs w:val="24"/>
            </w:rPr>
          </w:rPrChange>
        </w:rPr>
        <w:t>“He unleashed this virus. If there is a cure, he may know.”</w:t>
      </w:r>
    </w:p>
    <w:p w14:paraId="3603D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1" w:author="Andrea Stafford Hintz" w:date="2016-09-18T16:51:00Z">
            <w:rPr>
              <w:rFonts w:ascii="Times New Roman" w:eastAsia="Times New Roman" w:hAnsi="Times New Roman" w:cs="Times New Roman"/>
              <w:sz w:val="24"/>
              <w:szCs w:val="24"/>
            </w:rPr>
          </w:rPrChange>
        </w:rPr>
        <w:t>“And what about Hargrave?” Taggert demanded.</w:t>
      </w:r>
    </w:p>
    <w:p w14:paraId="4C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2" w:author="Andrea Stafford Hintz" w:date="2016-09-18T16:51:00Z">
            <w:rPr>
              <w:rFonts w:ascii="Times New Roman" w:eastAsia="Times New Roman" w:hAnsi="Times New Roman" w:cs="Times New Roman"/>
              <w:sz w:val="24"/>
              <w:szCs w:val="24"/>
            </w:rPr>
          </w:rPrChange>
        </w:rPr>
        <w:t>Roderick sighed. “Fine. We’ll double back to Lord Connor’s, see if we can find him.”</w:t>
      </w:r>
    </w:p>
    <w:p w14:paraId="7BA62C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3" w:author="Andrea Stafford Hintz" w:date="2016-09-18T16:51:00Z">
            <w:rPr>
              <w:rFonts w:ascii="Times New Roman" w:eastAsia="Times New Roman" w:hAnsi="Times New Roman" w:cs="Times New Roman"/>
              <w:sz w:val="24"/>
              <w:szCs w:val="24"/>
            </w:rPr>
          </w:rPrChange>
        </w:rPr>
        <w:t>“No need,” said a voice.</w:t>
      </w:r>
    </w:p>
    <w:p w14:paraId="310263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4" w:author="Andrea Stafford Hintz" w:date="2016-09-18T16:51:00Z">
            <w:rPr>
              <w:rFonts w:ascii="Times New Roman" w:eastAsia="Times New Roman" w:hAnsi="Times New Roman" w:cs="Times New Roman"/>
              <w:sz w:val="24"/>
              <w:szCs w:val="24"/>
            </w:rPr>
          </w:rPrChange>
        </w:rPr>
        <w:t>Taggert and Roderick whirled, and found Hargrave stumbling out of an alleyway, looking a bit worse for wear.</w:t>
      </w:r>
    </w:p>
    <w:p w14:paraId="43B6D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5" w:author="Andrea Stafford Hintz" w:date="2016-09-18T16:51:00Z">
            <w:rPr>
              <w:rFonts w:ascii="Times New Roman" w:eastAsia="Times New Roman" w:hAnsi="Times New Roman" w:cs="Times New Roman"/>
              <w:sz w:val="24"/>
              <w:szCs w:val="24"/>
            </w:rPr>
          </w:rPrChange>
        </w:rPr>
        <w:t>“Hargrave, thank god, man,” Taggert cried with relief, “What happened?”</w:t>
      </w:r>
    </w:p>
    <w:p w14:paraId="57AB772C" w14:textId="426136F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46" w:author="Andrea Stafford Hintz" w:date="2016-09-18T16:51:00Z">
            <w:rPr>
              <w:rFonts w:ascii="Times New Roman" w:eastAsia="Times New Roman" w:hAnsi="Times New Roman" w:cs="Times New Roman"/>
              <w:sz w:val="24"/>
              <w:szCs w:val="24"/>
            </w:rPr>
          </w:rPrChange>
        </w:rPr>
        <w:t xml:space="preserve">“Sorry, sir,” he said, “A few of those </w:t>
      </w:r>
      <w:proofErr w:type="spellStart"/>
      <w:r w:rsidRPr="009400B4">
        <w:rPr>
          <w:rFonts w:ascii="Times New Roman" w:hAnsi="Times New Roman"/>
          <w:sz w:val="24"/>
          <w:rPrChange w:id="5947" w:author="Andrea Stafford Hintz" w:date="2016-09-18T16:51:00Z">
            <w:rPr>
              <w:rFonts w:ascii="Times New Roman" w:eastAsia="Times New Roman" w:hAnsi="Times New Roman" w:cs="Times New Roman"/>
              <w:sz w:val="24"/>
              <w:szCs w:val="24"/>
            </w:rPr>
          </w:rPrChange>
        </w:rPr>
        <w:t>rotters</w:t>
      </w:r>
      <w:proofErr w:type="spellEnd"/>
      <w:r w:rsidRPr="009400B4">
        <w:rPr>
          <w:rFonts w:ascii="Times New Roman" w:hAnsi="Times New Roman"/>
          <w:sz w:val="24"/>
          <w:rPrChange w:id="5948" w:author="Andrea Stafford Hintz" w:date="2016-09-18T16:51:00Z">
            <w:rPr>
              <w:rFonts w:ascii="Times New Roman" w:eastAsia="Times New Roman" w:hAnsi="Times New Roman" w:cs="Times New Roman"/>
              <w:sz w:val="24"/>
              <w:szCs w:val="24"/>
            </w:rPr>
          </w:rPrChange>
        </w:rPr>
        <w:t xml:space="preserve"> got in my way. I managed to </w:t>
      </w:r>
      <w:proofErr w:type="spellStart"/>
      <w:r w:rsidRPr="009400B4">
        <w:rPr>
          <w:rFonts w:ascii="Times New Roman" w:hAnsi="Times New Roman"/>
          <w:sz w:val="24"/>
          <w:rPrChange w:id="5949" w:author="Andrea Stafford Hintz" w:date="2016-09-18T16:51:00Z">
            <w:rPr>
              <w:rFonts w:ascii="Times New Roman" w:eastAsia="Times New Roman" w:hAnsi="Times New Roman" w:cs="Times New Roman"/>
              <w:sz w:val="24"/>
              <w:szCs w:val="24"/>
            </w:rPr>
          </w:rPrChange>
        </w:rPr>
        <w:t>fight</w:t>
      </w:r>
      <w:del w:id="5950" w:author="Andrea Stafford Hintz" w:date="2016-09-18T16:51:00Z">
        <w:r w:rsidRPr="0A302FB8">
          <w:rPr>
            <w:rFonts w:ascii="Times New Roman" w:eastAsia="Times New Roman" w:hAnsi="Times New Roman" w:cs="Times New Roman"/>
            <w:sz w:val="24"/>
            <w:szCs w:val="24"/>
            <w:rPrChange w:id="5951" w:author="Bryce Raffle" w:date="2016-09-06T11:42:00Z">
              <w:rPr>
                <w:rFonts w:ascii="Times New Roman" w:hAnsi="Times New Roman" w:cs="Times New Roman"/>
                <w:sz w:val="24"/>
                <w:szCs w:val="24"/>
              </w:rPr>
            </w:rPrChange>
          </w:rPr>
          <w:delText xml:space="preserve"> </w:delText>
        </w:r>
      </w:del>
      <w:del w:id="5952" w:author="Andrea Stafford Hintz" w:date="2016-09-03T20:53:00Z">
        <w:r w:rsidRPr="00C245FD" w:rsidDel="002B781F">
          <w:rPr>
            <w:rFonts w:ascii="Times New Roman" w:hAnsi="Times New Roman" w:cs="Times New Roman"/>
            <w:sz w:val="24"/>
            <w:szCs w:val="24"/>
          </w:rPr>
          <w:delText xml:space="preserve">my way </w:delText>
        </w:r>
      </w:del>
      <w:r w:rsidRPr="009400B4">
        <w:rPr>
          <w:rFonts w:ascii="Times New Roman" w:hAnsi="Times New Roman"/>
          <w:sz w:val="24"/>
          <w:rPrChange w:id="5953" w:author="Andrea Stafford Hintz" w:date="2016-09-18T16:51:00Z">
            <w:rPr>
              <w:rFonts w:ascii="Times New Roman" w:eastAsia="Times New Roman" w:hAnsi="Times New Roman" w:cs="Times New Roman"/>
              <w:sz w:val="24"/>
              <w:szCs w:val="24"/>
            </w:rPr>
          </w:rPrChange>
        </w:rPr>
        <w:t>free</w:t>
      </w:r>
      <w:proofErr w:type="spellEnd"/>
      <w:r w:rsidRPr="009400B4">
        <w:rPr>
          <w:rFonts w:ascii="Times New Roman" w:hAnsi="Times New Roman"/>
          <w:sz w:val="24"/>
          <w:rPrChange w:id="5954" w:author="Andrea Stafford Hintz" w:date="2016-09-18T16:51:00Z">
            <w:rPr>
              <w:rFonts w:ascii="Times New Roman" w:eastAsia="Times New Roman" w:hAnsi="Times New Roman" w:cs="Times New Roman"/>
              <w:sz w:val="24"/>
              <w:szCs w:val="24"/>
            </w:rPr>
          </w:rPrChange>
        </w:rPr>
        <w:t>, but I lost sight of you</w:t>
      </w:r>
      <w:ins w:id="5955" w:author="Andrea Stafford Hintz" w:date="2016-09-03T20:54:00Z">
        <w:r w:rsidR="002B781F" w:rsidRPr="009400B4">
          <w:rPr>
            <w:rFonts w:ascii="Times New Roman" w:hAnsi="Times New Roman"/>
            <w:sz w:val="24"/>
            <w:rPrChange w:id="5956" w:author="Andrea Stafford Hintz" w:date="2016-09-18T16:51:00Z">
              <w:rPr>
                <w:rFonts w:ascii="Times New Roman" w:eastAsia="Times New Roman" w:hAnsi="Times New Roman" w:cs="Times New Roman"/>
                <w:sz w:val="24"/>
                <w:szCs w:val="24"/>
              </w:rPr>
            </w:rPrChange>
          </w:rPr>
          <w:t xml:space="preserve"> in the mess</w:t>
        </w:r>
      </w:ins>
      <w:r w:rsidRPr="009400B4">
        <w:rPr>
          <w:rFonts w:ascii="Times New Roman" w:hAnsi="Times New Roman"/>
          <w:sz w:val="24"/>
          <w:rPrChange w:id="5957" w:author="Andrea Stafford Hintz" w:date="2016-09-18T16:51:00Z">
            <w:rPr>
              <w:rFonts w:ascii="Times New Roman" w:eastAsia="Times New Roman" w:hAnsi="Times New Roman" w:cs="Times New Roman"/>
              <w:sz w:val="24"/>
              <w:szCs w:val="24"/>
            </w:rPr>
          </w:rPrChange>
        </w:rPr>
        <w:t>. I’m lucky I found you.”</w:t>
      </w:r>
    </w:p>
    <w:p w14:paraId="6807C2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58" w:author="Andrea Stafford Hintz" w:date="2016-09-18T16:51:00Z">
            <w:rPr>
              <w:rFonts w:ascii="Times New Roman" w:eastAsia="Times New Roman" w:hAnsi="Times New Roman" w:cs="Times New Roman"/>
              <w:sz w:val="24"/>
              <w:szCs w:val="24"/>
            </w:rPr>
          </w:rPrChange>
        </w:rPr>
        <w:t>“Are you hurt?” Roderick asked.</w:t>
      </w:r>
    </w:p>
    <w:p w14:paraId="0CAE4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59" w:author="Andrea Stafford Hintz" w:date="2016-09-18T16:51:00Z">
            <w:rPr>
              <w:rFonts w:ascii="Times New Roman" w:eastAsia="Times New Roman" w:hAnsi="Times New Roman" w:cs="Times New Roman"/>
              <w:sz w:val="24"/>
              <w:szCs w:val="24"/>
            </w:rPr>
          </w:rPrChange>
        </w:rPr>
        <w:t>Hargrave shook his head. “I’m fine.”</w:t>
      </w:r>
    </w:p>
    <w:p w14:paraId="14FD7E7E" w14:textId="5CE769F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60" w:author="Andrea Stafford Hintz" w:date="2016-09-18T16:51:00Z">
            <w:rPr>
              <w:rFonts w:ascii="Times New Roman" w:eastAsia="Times New Roman" w:hAnsi="Times New Roman" w:cs="Times New Roman"/>
              <w:sz w:val="24"/>
              <w:szCs w:val="24"/>
            </w:rPr>
          </w:rPrChange>
        </w:rPr>
        <w:t xml:space="preserve">Roderick narrowed his eyes. Hargrave’s shirt was stained with blood, and his hands were scraped and bloody. Might not </w:t>
      </w:r>
      <w:proofErr w:type="spellStart"/>
      <w:ins w:id="5961" w:author="Andrea Stafford Hintz" w:date="2016-09-18T16:51:00Z">
        <w:r w:rsidR="00A22D6C" w:rsidRPr="009400B4">
          <w:rPr>
            <w:rFonts w:ascii="Times New Roman" w:eastAsia="Times New Roman" w:hAnsi="Times New Roman" w:cs="Times New Roman"/>
            <w:sz w:val="24"/>
            <w:szCs w:val="24"/>
          </w:rPr>
          <w:t>be</w:t>
        </w:r>
      </w:ins>
      <w:del w:id="5962" w:author="Andrea Stafford Hintz" w:date="2016-09-03T20:54:00Z">
        <w:r w:rsidRPr="00C245FD" w:rsidDel="002B781F">
          <w:rPr>
            <w:rFonts w:ascii="Times New Roman" w:hAnsi="Times New Roman" w:cs="Times New Roman"/>
            <w:sz w:val="24"/>
            <w:szCs w:val="24"/>
          </w:rPr>
          <w:delText>have been</w:delText>
        </w:r>
      </w:del>
      <w:ins w:id="5963" w:author="Andrea Stafford Hintz" w:date="2016-09-03T20:54:00Z">
        <w:r w:rsidR="002B781F" w:rsidRPr="0A302FB8">
          <w:rPr>
            <w:rFonts w:ascii="Times New Roman" w:eastAsia="Times New Roman" w:hAnsi="Times New Roman" w:cs="Times New Roman"/>
            <w:sz w:val="24"/>
            <w:szCs w:val="24"/>
            <w:rPrChange w:id="5964" w:author="Bryce Raffle" w:date="2016-09-06T11:42:00Z">
              <w:rPr>
                <w:rFonts w:ascii="Times New Roman" w:hAnsi="Times New Roman" w:cs="Times New Roman"/>
                <w:sz w:val="24"/>
                <w:szCs w:val="24"/>
              </w:rPr>
            </w:rPrChange>
          </w:rPr>
          <w:t>be</w:t>
        </w:r>
      </w:ins>
      <w:proofErr w:type="spellEnd"/>
      <w:r w:rsidRPr="009400B4">
        <w:rPr>
          <w:rFonts w:ascii="Times New Roman" w:hAnsi="Times New Roman"/>
          <w:sz w:val="24"/>
          <w:rPrChange w:id="5965" w:author="Andrea Stafford Hintz" w:date="2016-09-18T16:51:00Z">
            <w:rPr>
              <w:rFonts w:ascii="Times New Roman" w:eastAsia="Times New Roman" w:hAnsi="Times New Roman" w:cs="Times New Roman"/>
              <w:sz w:val="24"/>
              <w:szCs w:val="24"/>
            </w:rPr>
          </w:rPrChange>
        </w:rPr>
        <w:t xml:space="preserve"> his own blood, though. He nodded. “Right then. It’s time we caught the Resurrection Man.”</w:t>
      </w:r>
    </w:p>
    <w:p w14:paraId="5BEA6D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66" w:author="Andrea Stafford Hintz" w:date="2016-09-18T16:51:00Z">
            <w:rPr>
              <w:rFonts w:ascii="Times New Roman" w:eastAsia="Times New Roman" w:hAnsi="Times New Roman" w:cs="Times New Roman"/>
              <w:sz w:val="24"/>
              <w:szCs w:val="24"/>
            </w:rPr>
          </w:rPrChange>
        </w:rPr>
        <w:t>“We’ve already caught him,” Taggert said.</w:t>
      </w:r>
    </w:p>
    <w:p w14:paraId="4B7038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67" w:author="Andrea Stafford Hintz" w:date="2016-09-18T16:51:00Z">
            <w:rPr>
              <w:rFonts w:ascii="Times New Roman" w:eastAsia="Times New Roman" w:hAnsi="Times New Roman" w:cs="Times New Roman"/>
              <w:sz w:val="24"/>
              <w:szCs w:val="24"/>
            </w:rPr>
          </w:rPrChange>
        </w:rPr>
        <w:t>Roderick raised an eyebrow.</w:t>
      </w:r>
    </w:p>
    <w:p w14:paraId="2B3E21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68" w:author="Andrea Stafford Hintz" w:date="2016-09-18T16:51:00Z">
            <w:rPr>
              <w:rFonts w:ascii="Times New Roman" w:eastAsia="Times New Roman" w:hAnsi="Times New Roman" w:cs="Times New Roman"/>
              <w:sz w:val="24"/>
              <w:szCs w:val="24"/>
            </w:rPr>
          </w:rPrChange>
        </w:rPr>
        <w:t>“Parson Sinews,” Taggert reminded him.</w:t>
      </w:r>
    </w:p>
    <w:p w14:paraId="09A284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69" w:author="Andrea Stafford Hintz" w:date="2016-09-18T16:51:00Z">
            <w:rPr>
              <w:rFonts w:ascii="Times New Roman" w:eastAsia="Times New Roman" w:hAnsi="Times New Roman" w:cs="Times New Roman"/>
              <w:sz w:val="24"/>
              <w:szCs w:val="24"/>
            </w:rPr>
          </w:rPrChange>
        </w:rPr>
        <w:t xml:space="preserve">In all the chaos, Roderick had forgotten that Sinews was </w:t>
      </w:r>
      <w:proofErr w:type="spellStart"/>
      <w:r w:rsidRPr="009400B4">
        <w:rPr>
          <w:rFonts w:ascii="Times New Roman" w:hAnsi="Times New Roman"/>
          <w:sz w:val="24"/>
          <w:rPrChange w:id="5970"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5971" w:author="Andrea Stafford Hintz" w:date="2016-09-18T16:51:00Z">
            <w:rPr>
              <w:rFonts w:ascii="Times New Roman" w:eastAsia="Times New Roman" w:hAnsi="Times New Roman" w:cs="Times New Roman"/>
              <w:sz w:val="24"/>
              <w:szCs w:val="24"/>
            </w:rPr>
          </w:rPrChange>
        </w:rPr>
        <w:t xml:space="preserve"> chief suspect and had been arrested.</w:t>
      </w:r>
    </w:p>
    <w:p w14:paraId="3ACA4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72" w:author="Andrea Stafford Hintz" w:date="2016-09-18T16:51:00Z">
            <w:rPr>
              <w:rFonts w:ascii="Times New Roman" w:eastAsia="Times New Roman" w:hAnsi="Times New Roman" w:cs="Times New Roman"/>
              <w:sz w:val="24"/>
              <w:szCs w:val="24"/>
            </w:rPr>
          </w:rPrChange>
        </w:rPr>
        <w:t>“We sent the Black Marias to arrest him earlier. He’ll be at Newgate by now.”</w:t>
      </w:r>
    </w:p>
    <w:p w14:paraId="7E1A6B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73" w:author="Andrea Stafford Hintz" w:date="2016-09-18T16:51:00Z">
            <w:rPr>
              <w:rFonts w:ascii="Times New Roman" w:eastAsia="Times New Roman" w:hAnsi="Times New Roman" w:cs="Times New Roman"/>
              <w:sz w:val="24"/>
              <w:szCs w:val="24"/>
            </w:rPr>
          </w:rPrChange>
        </w:rPr>
        <w:t>“Assuming Newgate isn’t compromised,” Roderick said.</w:t>
      </w:r>
    </w:p>
    <w:p w14:paraId="56A2D6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74" w:author="Andrea Stafford Hintz" w:date="2016-09-18T16:51:00Z">
            <w:rPr>
              <w:rFonts w:ascii="Times New Roman" w:eastAsia="Times New Roman" w:hAnsi="Times New Roman" w:cs="Times New Roman"/>
              <w:sz w:val="24"/>
              <w:szCs w:val="24"/>
            </w:rPr>
          </w:rPrChange>
        </w:rPr>
        <w:t>“Zombies, you mean?” asked Hargrave.</w:t>
      </w:r>
    </w:p>
    <w:p w14:paraId="40143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5975" w:author="Andrea Stafford Hintz" w:date="2016-09-18T16:51:00Z">
            <w:rPr>
              <w:rFonts w:ascii="Times New Roman" w:eastAsia="Times New Roman" w:hAnsi="Times New Roman" w:cs="Times New Roman"/>
              <w:sz w:val="24"/>
              <w:szCs w:val="24"/>
            </w:rPr>
          </w:rPrChange>
        </w:rPr>
        <w:t>“Zombies,” Roderick confirmed.</w:t>
      </w:r>
    </w:p>
    <w:p w14:paraId="62263CB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86"/>
          <w:headerReference w:type="default" r:id="rId87"/>
          <w:footerReference w:type="even" r:id="rId88"/>
          <w:footerReference w:type="default" r:id="rId89"/>
          <w:headerReference w:type="first" r:id="rId90"/>
          <w:footerReference w:type="first" r:id="rId91"/>
          <w:pgSz w:w="12242" w:h="15842"/>
          <w:pgMar w:top="1440" w:right="1440" w:bottom="1440" w:left="1440" w:header="720" w:footer="720" w:gutter="0"/>
          <w:cols w:space="720"/>
          <w:titlePg/>
        </w:sectPr>
      </w:pPr>
    </w:p>
    <w:p w14:paraId="6FF3354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5976" w:name="Chapter_14"/>
      <w:r w:rsidRPr="009400B4">
        <w:rPr>
          <w:rFonts w:ascii="Times New Roman" w:hAnsi="Times New Roman"/>
          <w:sz w:val="24"/>
          <w:rPrChange w:id="5977" w:author="Andrea Stafford Hintz" w:date="2016-09-18T16:51:00Z">
            <w:rPr>
              <w:rFonts w:ascii="Times New Roman" w:eastAsia="Times New Roman" w:hAnsi="Times New Roman" w:cs="Times New Roman"/>
              <w:sz w:val="24"/>
              <w:szCs w:val="24"/>
            </w:rPr>
          </w:rPrChange>
        </w:rPr>
        <w:t>Chapter</w:t>
      </w:r>
      <w:bookmarkEnd w:id="5976"/>
      <w:r w:rsidRPr="009400B4">
        <w:rPr>
          <w:rFonts w:ascii="Times New Roman" w:hAnsi="Times New Roman"/>
          <w:sz w:val="24"/>
          <w:rPrChange w:id="5978" w:author="Andrea Stafford Hintz" w:date="2016-09-18T16:51:00Z">
            <w:rPr>
              <w:rFonts w:ascii="Times New Roman" w:eastAsia="Times New Roman" w:hAnsi="Times New Roman" w:cs="Times New Roman"/>
              <w:sz w:val="24"/>
              <w:szCs w:val="24"/>
            </w:rPr>
          </w:rPrChange>
        </w:rPr>
        <w:t xml:space="preserve"> Fourteen</w:t>
      </w:r>
    </w:p>
    <w:p w14:paraId="604FE2F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979" w:author="Andrea Stafford Hintz" w:date="2016-09-18T16:51:00Z">
            <w:rPr>
              <w:rFonts w:ascii="Times New Roman" w:eastAsia="Times New Roman" w:hAnsi="Times New Roman" w:cs="Times New Roman"/>
              <w:sz w:val="24"/>
              <w:szCs w:val="24"/>
            </w:rPr>
          </w:rPrChange>
        </w:rPr>
        <w:t>“A woman’s guess is much more accurate than a man’s certainty”</w:t>
      </w:r>
    </w:p>
    <w:p w14:paraId="73C33FC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473710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5980" w:author="Andrea Stafford Hintz" w:date="2016-09-18T16:51:00Z">
            <w:rPr>
              <w:rFonts w:ascii="Times New Roman" w:eastAsia="Times New Roman" w:hAnsi="Times New Roman" w:cs="Times New Roman"/>
              <w:sz w:val="24"/>
              <w:szCs w:val="24"/>
            </w:rPr>
          </w:rPrChange>
        </w:rPr>
        <w:t>- Rudyard Kipling</w:t>
      </w:r>
    </w:p>
    <w:p w14:paraId="7BC4774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B1FE4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93FE89" w14:textId="34D81A5E"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981" w:name="Scene_30"/>
      <w:r w:rsidRPr="009400B4">
        <w:rPr>
          <w:rFonts w:ascii="Times New Roman" w:hAnsi="Times New Roman"/>
          <w:i/>
          <w:sz w:val="24"/>
          <w:rPrChange w:id="5982" w:author="Andrea Stafford Hintz" w:date="2016-09-18T16:51:00Z">
            <w:rPr>
              <w:rFonts w:ascii="Times New Roman" w:eastAsia="Times New Roman" w:hAnsi="Times New Roman" w:cs="Times New Roman"/>
              <w:i/>
              <w:sz w:val="24"/>
              <w:szCs w:val="24"/>
            </w:rPr>
          </w:rPrChange>
        </w:rPr>
        <w:t>The</w:t>
      </w:r>
      <w:bookmarkEnd w:id="5981"/>
      <w:r w:rsidRPr="009400B4">
        <w:rPr>
          <w:rFonts w:ascii="Times New Roman" w:hAnsi="Times New Roman"/>
          <w:i/>
          <w:sz w:val="24"/>
          <w:rPrChange w:id="5983" w:author="Andrea Stafford Hintz" w:date="2016-09-18T16:51:00Z">
            <w:rPr>
              <w:rFonts w:ascii="Times New Roman" w:eastAsia="Times New Roman" w:hAnsi="Times New Roman" w:cs="Times New Roman"/>
              <w:i/>
              <w:sz w:val="24"/>
              <w:szCs w:val="24"/>
            </w:rPr>
          </w:rPrChange>
        </w:rPr>
        <w:t xml:space="preserve"> Penny Dreadful</w:t>
      </w:r>
      <w:r w:rsidRPr="009400B4">
        <w:rPr>
          <w:rFonts w:ascii="Times New Roman" w:hAnsi="Times New Roman"/>
          <w:sz w:val="24"/>
          <w:rPrChange w:id="5984" w:author="Andrea Stafford Hintz" w:date="2016-09-18T16:51:00Z">
            <w:rPr>
              <w:rFonts w:ascii="Times New Roman" w:eastAsia="Times New Roman" w:hAnsi="Times New Roman" w:cs="Times New Roman"/>
              <w:sz w:val="24"/>
              <w:szCs w:val="24"/>
            </w:rPr>
          </w:rPrChange>
        </w:rPr>
        <w:t xml:space="preserve"> was afloat above Hyde Park, looking down from a grey sky upon the deserted park-grounds. Fog </w:t>
      </w:r>
      <w:commentRangeStart w:id="5985"/>
      <w:proofErr w:type="spellStart"/>
      <w:r w:rsidRPr="009400B4">
        <w:rPr>
          <w:rFonts w:ascii="Times New Roman" w:hAnsi="Times New Roman"/>
          <w:sz w:val="24"/>
          <w:rPrChange w:id="5986" w:author="Andrea Stafford Hintz" w:date="2016-09-18T16:51:00Z">
            <w:rPr>
              <w:rFonts w:ascii="Times New Roman" w:eastAsia="Times New Roman" w:hAnsi="Times New Roman" w:cs="Times New Roman"/>
              <w:sz w:val="24"/>
              <w:szCs w:val="24"/>
            </w:rPr>
          </w:rPrChange>
        </w:rPr>
        <w:t>roiled</w:t>
      </w:r>
      <w:proofErr w:type="spellEnd"/>
      <w:r w:rsidRPr="009400B4">
        <w:rPr>
          <w:rFonts w:ascii="Times New Roman" w:hAnsi="Times New Roman"/>
          <w:sz w:val="24"/>
          <w:rPrChange w:id="5987" w:author="Andrea Stafford Hintz" w:date="2016-09-18T16:51:00Z">
            <w:rPr>
              <w:rFonts w:ascii="Times New Roman" w:eastAsia="Times New Roman" w:hAnsi="Times New Roman" w:cs="Times New Roman"/>
              <w:sz w:val="24"/>
              <w:szCs w:val="24"/>
            </w:rPr>
          </w:rPrChange>
        </w:rPr>
        <w:t xml:space="preserve"> </w:t>
      </w:r>
      <w:commentRangeEnd w:id="5985"/>
      <w:r w:rsidR="002B781F">
        <w:rPr>
          <w:rStyle w:val="CommentReference"/>
        </w:rPr>
        <w:commentReference w:id="5985"/>
      </w:r>
      <w:r w:rsidRPr="009400B4">
        <w:rPr>
          <w:rFonts w:ascii="Times New Roman" w:hAnsi="Times New Roman"/>
          <w:sz w:val="24"/>
          <w:rPrChange w:id="5988" w:author="Andrea Stafford Hintz" w:date="2016-09-18T16:51:00Z">
            <w:rPr>
              <w:rFonts w:ascii="Times New Roman" w:eastAsia="Times New Roman" w:hAnsi="Times New Roman" w:cs="Times New Roman"/>
              <w:sz w:val="24"/>
              <w:szCs w:val="24"/>
            </w:rPr>
          </w:rPrChange>
        </w:rPr>
        <w:t xml:space="preserve">across the ground, casting the city in a drab, sepia palette. The rain had cleared </w:t>
      </w:r>
      <w:proofErr w:type="spellStart"/>
      <w:ins w:id="5989" w:author="Andrea Stafford Hintz" w:date="2016-09-18T16:51:00Z">
        <w:r w:rsidR="00A22D6C" w:rsidRPr="009400B4">
          <w:rPr>
            <w:rFonts w:ascii="Times New Roman" w:eastAsia="Times New Roman" w:hAnsi="Times New Roman" w:cs="Times New Roman"/>
            <w:sz w:val="24"/>
            <w:szCs w:val="24"/>
          </w:rPr>
          <w:t>sometime</w:t>
        </w:r>
      </w:ins>
      <w:del w:id="5990" w:author="Andrea Stafford Hintz" w:date="2016-08-22T11:50:00Z">
        <w:r w:rsidRPr="00C245FD" w:rsidDel="001F6887">
          <w:rPr>
            <w:rFonts w:ascii="Times New Roman" w:hAnsi="Times New Roman" w:cs="Times New Roman"/>
            <w:sz w:val="24"/>
            <w:szCs w:val="24"/>
          </w:rPr>
          <w:delText>some time</w:delText>
        </w:r>
      </w:del>
      <w:ins w:id="5991" w:author="Andrea Stafford Hintz" w:date="2016-08-22T11:50:00Z">
        <w:r w:rsidR="001F6887" w:rsidRPr="0A302FB8">
          <w:rPr>
            <w:rFonts w:ascii="Times New Roman" w:eastAsia="Times New Roman" w:hAnsi="Times New Roman" w:cs="Times New Roman"/>
            <w:sz w:val="24"/>
            <w:szCs w:val="24"/>
            <w:rPrChange w:id="5992" w:author="Bryce Raffle" w:date="2016-09-06T11:42:00Z">
              <w:rPr>
                <w:rFonts w:ascii="Times New Roman" w:hAnsi="Times New Roman" w:cs="Times New Roman"/>
                <w:sz w:val="24"/>
                <w:szCs w:val="24"/>
              </w:rPr>
            </w:rPrChange>
          </w:rPr>
          <w:t>sometime</w:t>
        </w:r>
      </w:ins>
      <w:proofErr w:type="spellEnd"/>
      <w:r w:rsidRPr="009400B4">
        <w:rPr>
          <w:rFonts w:ascii="Times New Roman" w:hAnsi="Times New Roman"/>
          <w:sz w:val="24"/>
          <w:rPrChange w:id="5993" w:author="Andrea Stafford Hintz" w:date="2016-09-18T16:51:00Z">
            <w:rPr>
              <w:rFonts w:ascii="Times New Roman" w:eastAsia="Times New Roman" w:hAnsi="Times New Roman" w:cs="Times New Roman"/>
              <w:sz w:val="24"/>
              <w:szCs w:val="24"/>
            </w:rPr>
          </w:rPrChange>
        </w:rPr>
        <w:t xml:space="preserve"> in the morning</w:t>
      </w:r>
      <w:del w:id="5994" w:author="Andrea Stafford Hintz" w:date="2016-09-03T20:56:00Z">
        <w:r w:rsidRPr="00C245FD" w:rsidDel="004A5AD5">
          <w:rPr>
            <w:rFonts w:ascii="Times New Roman" w:hAnsi="Times New Roman" w:cs="Times New Roman"/>
            <w:sz w:val="24"/>
            <w:szCs w:val="24"/>
          </w:rPr>
          <w:delText>,</w:delText>
        </w:r>
      </w:del>
      <w:r w:rsidRPr="009400B4">
        <w:rPr>
          <w:rFonts w:ascii="Times New Roman" w:hAnsi="Times New Roman"/>
          <w:sz w:val="24"/>
          <w:rPrChange w:id="5995" w:author="Andrea Stafford Hintz" w:date="2016-09-18T16:51:00Z">
            <w:rPr>
              <w:rFonts w:ascii="Times New Roman" w:eastAsia="Times New Roman" w:hAnsi="Times New Roman" w:cs="Times New Roman"/>
              <w:sz w:val="24"/>
              <w:szCs w:val="24"/>
            </w:rPr>
          </w:rPrChange>
        </w:rPr>
        <w:t xml:space="preserve"> but left the thick</w:t>
      </w:r>
      <w:ins w:id="5996" w:author="Andrea Stafford Hintz" w:date="2016-09-03T20:56:00Z">
        <w:r w:rsidR="004A5AD5" w:rsidRPr="009400B4">
          <w:rPr>
            <w:rFonts w:ascii="Times New Roman" w:hAnsi="Times New Roman"/>
            <w:sz w:val="24"/>
            <w:rPrChange w:id="5997"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5998" w:author="Andrea Stafford Hintz" w:date="2016-09-18T16:51:00Z">
            <w:rPr>
              <w:rFonts w:ascii="Times New Roman" w:eastAsia="Times New Roman" w:hAnsi="Times New Roman" w:cs="Times New Roman"/>
              <w:sz w:val="24"/>
              <w:szCs w:val="24"/>
            </w:rPr>
          </w:rPrChange>
        </w:rPr>
        <w:t xml:space="preserve"> pea soup fog in its wake. In a way, it was the perfect cover. Working in shifts, the captain and his crew had kept the </w:t>
      </w:r>
      <w:r w:rsidRPr="009400B4">
        <w:rPr>
          <w:rFonts w:ascii="Times New Roman" w:hAnsi="Times New Roman"/>
          <w:i/>
          <w:sz w:val="24"/>
          <w:rPrChange w:id="5999" w:author="Andrea Stafford Hintz" w:date="2016-09-18T16:51:00Z">
            <w:rPr>
              <w:rFonts w:ascii="Times New Roman" w:eastAsia="Times New Roman" w:hAnsi="Times New Roman" w:cs="Times New Roman"/>
              <w:i/>
              <w:sz w:val="24"/>
              <w:szCs w:val="24"/>
            </w:rPr>
          </w:rPrChange>
        </w:rPr>
        <w:t>Dreadful</w:t>
      </w:r>
      <w:r w:rsidRPr="009400B4">
        <w:rPr>
          <w:rFonts w:ascii="Times New Roman" w:hAnsi="Times New Roman"/>
          <w:sz w:val="24"/>
          <w:rPrChange w:id="6000" w:author="Andrea Stafford Hintz" w:date="2016-09-18T16:51:00Z">
            <w:rPr>
              <w:rFonts w:ascii="Times New Roman" w:eastAsia="Times New Roman" w:hAnsi="Times New Roman" w:cs="Times New Roman"/>
              <w:sz w:val="24"/>
              <w:szCs w:val="24"/>
            </w:rPr>
          </w:rPrChange>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3598B1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01" w:author="Andrea Stafford Hintz" w:date="2016-09-18T16:51:00Z">
            <w:rPr>
              <w:rFonts w:ascii="Times New Roman" w:eastAsia="Times New Roman" w:hAnsi="Times New Roman" w:cs="Times New Roman"/>
              <w:sz w:val="24"/>
              <w:szCs w:val="24"/>
            </w:rPr>
          </w:rPrChange>
        </w:rPr>
        <w:t xml:space="preserve">The </w:t>
      </w:r>
      <w:r w:rsidRPr="009400B4">
        <w:rPr>
          <w:rFonts w:ascii="Times New Roman" w:hAnsi="Times New Roman"/>
          <w:i/>
          <w:sz w:val="24"/>
          <w:rPrChange w:id="6002" w:author="Andrea Stafford Hintz" w:date="2016-09-18T16:51:00Z">
            <w:rPr>
              <w:rFonts w:ascii="Times New Roman" w:eastAsia="Times New Roman" w:hAnsi="Times New Roman" w:cs="Times New Roman"/>
              <w:i/>
              <w:sz w:val="24"/>
              <w:szCs w:val="24"/>
            </w:rPr>
          </w:rPrChange>
        </w:rPr>
        <w:t>Dreadful</w:t>
      </w:r>
      <w:r w:rsidRPr="009400B4">
        <w:rPr>
          <w:rFonts w:ascii="Times New Roman" w:hAnsi="Times New Roman"/>
          <w:sz w:val="24"/>
          <w:rPrChange w:id="6003" w:author="Andrea Stafford Hintz" w:date="2016-09-18T16:51:00Z">
            <w:rPr>
              <w:rFonts w:ascii="Times New Roman" w:eastAsia="Times New Roman" w:hAnsi="Times New Roman" w:cs="Times New Roman"/>
              <w:sz w:val="24"/>
              <w:szCs w:val="24"/>
            </w:rPr>
          </w:rPrChange>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14:paraId="3DCFECEB" w14:textId="61785D7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del w:id="6004" w:author="Andrea Stafford Hintz" w:date="2016-09-03T20:57:00Z">
        <w:r w:rsidRPr="00C245FD" w:rsidDel="004A5AD5">
          <w:rPr>
            <w:rFonts w:ascii="Times New Roman" w:hAnsi="Times New Roman" w:cs="Times New Roman"/>
            <w:sz w:val="24"/>
            <w:szCs w:val="24"/>
          </w:rPr>
          <w:delText xml:space="preserve">But </w:delText>
        </w:r>
      </w:del>
      <w:r w:rsidRPr="009400B4">
        <w:rPr>
          <w:rFonts w:ascii="Times New Roman" w:hAnsi="Times New Roman"/>
          <w:sz w:val="24"/>
          <w:rPrChange w:id="6005" w:author="Andrea Stafford Hintz" w:date="2016-09-18T16:51:00Z">
            <w:rPr>
              <w:rFonts w:ascii="Times New Roman" w:eastAsia="Times New Roman" w:hAnsi="Times New Roman" w:cs="Times New Roman"/>
              <w:sz w:val="24"/>
              <w:szCs w:val="24"/>
            </w:rPr>
          </w:rPrChange>
        </w:rPr>
        <w:t xml:space="preserve">Jonathan awoke to find that they were still afloat. He looked out the porthole in his </w:t>
      </w:r>
      <w:proofErr w:type="spellStart"/>
      <w:ins w:id="6006" w:author="Andrea Stafford Hintz" w:date="2016-09-18T16:51:00Z">
        <w:r w:rsidR="00A22D6C" w:rsidRPr="009400B4">
          <w:rPr>
            <w:rFonts w:ascii="Times New Roman" w:eastAsia="Times New Roman" w:hAnsi="Times New Roman" w:cs="Times New Roman"/>
            <w:sz w:val="24"/>
            <w:szCs w:val="24"/>
          </w:rPr>
          <w:t>state</w:t>
        </w:r>
        <w:commentRangeStart w:id="6007"/>
        <w:r w:rsidR="00A22D6C" w:rsidRPr="009400B4">
          <w:rPr>
            <w:rFonts w:ascii="Times New Roman" w:eastAsia="Times New Roman" w:hAnsi="Times New Roman" w:cs="Times New Roman"/>
            <w:sz w:val="24"/>
            <w:szCs w:val="24"/>
          </w:rPr>
          <w:t>room</w:t>
        </w:r>
      </w:ins>
      <w:commentRangeEnd w:id="6007"/>
      <w:ins w:id="6008" w:author="Bryce Raffle" w:date="2016-09-04T16:37:00Z">
        <w:r w:rsidR="590BC2A2" w:rsidRPr="0A302FB8">
          <w:rPr>
            <w:rFonts w:ascii="Times New Roman" w:eastAsia="Times New Roman" w:hAnsi="Times New Roman" w:cs="Times New Roman"/>
            <w:sz w:val="24"/>
            <w:szCs w:val="24"/>
            <w:rPrChange w:id="6009" w:author="Bryce Raffle" w:date="2016-09-04T16:33:00Z">
              <w:rPr>
                <w:rFonts w:ascii="Times New Roman" w:hAnsi="Times New Roman" w:cs="Times New Roman"/>
                <w:sz w:val="24"/>
                <w:szCs w:val="24"/>
              </w:rPr>
            </w:rPrChange>
          </w:rPr>
          <w:t>state</w:t>
        </w:r>
      </w:ins>
      <w:commentRangeStart w:id="6010"/>
      <w:proofErr w:type="spellEnd"/>
      <w:del w:id="6011" w:author="Bryce Raffle" w:date="2016-09-04T16:37:00Z">
        <w:r w:rsidRPr="0A302FB8">
          <w:rPr>
            <w:rFonts w:ascii="Times New Roman" w:eastAsia="Times New Roman" w:hAnsi="Times New Roman" w:cs="Times New Roman"/>
            <w:sz w:val="24"/>
            <w:szCs w:val="24"/>
            <w:rPrChange w:id="6012" w:author="Bryce Raffle" w:date="2016-09-06T11:42:00Z">
              <w:rPr>
                <w:rFonts w:ascii="Times New Roman" w:hAnsi="Times New Roman" w:cs="Times New Roman"/>
                <w:sz w:val="24"/>
                <w:szCs w:val="24"/>
              </w:rPr>
            </w:rPrChange>
          </w:rPr>
          <w:delText>bed</w:delText>
        </w:r>
      </w:del>
      <w:del w:id="6013" w:author="Andrea Stafford Hintz" w:date="2016-09-18T16:51:00Z">
        <w:r w:rsidRPr="0A302FB8">
          <w:rPr>
            <w:rFonts w:ascii="Times New Roman" w:eastAsia="Times New Roman" w:hAnsi="Times New Roman" w:cs="Times New Roman"/>
            <w:sz w:val="24"/>
            <w:szCs w:val="24"/>
            <w:rPrChange w:id="6014" w:author="Bryce Raffle" w:date="2016-09-06T11:42:00Z">
              <w:rPr>
                <w:rFonts w:ascii="Times New Roman" w:hAnsi="Times New Roman" w:cs="Times New Roman"/>
                <w:sz w:val="24"/>
                <w:szCs w:val="24"/>
              </w:rPr>
            </w:rPrChange>
          </w:rPr>
          <w:delText>room</w:delText>
        </w:r>
      </w:del>
      <w:commentRangeEnd w:id="6010"/>
      <w:r w:rsidR="004A5AD5">
        <w:rPr>
          <w:rStyle w:val="CommentReference"/>
        </w:rPr>
        <w:commentReference w:id="6010"/>
      </w:r>
      <w:r w:rsidRPr="009400B4">
        <w:rPr>
          <w:rFonts w:ascii="Times New Roman" w:hAnsi="Times New Roman"/>
          <w:sz w:val="24"/>
          <w:rPrChange w:id="6015" w:author="Andrea Stafford Hintz" w:date="2016-09-18T16:51:00Z">
            <w:rPr>
              <w:rFonts w:ascii="Times New Roman" w:eastAsia="Times New Roman" w:hAnsi="Times New Roman" w:cs="Times New Roman"/>
              <w:sz w:val="24"/>
              <w:szCs w:val="24"/>
            </w:rPr>
          </w:rPrChange>
        </w:rPr>
        <w:t>, and saw that it was no longer raining. The sun was out, although it was hidden by a veil of fog.</w:t>
      </w:r>
    </w:p>
    <w:p w14:paraId="61A78057" w14:textId="77777777" w:rsidR="00A22D6C" w:rsidRPr="00C245FD" w:rsidRDefault="00A22D6C" w:rsidP="00A22D6C">
      <w:pPr>
        <w:tabs>
          <w:tab w:val="left" w:pos="1440"/>
          <w:tab w:val="left" w:pos="2160"/>
          <w:tab w:val="left" w:pos="2880"/>
        </w:tabs>
        <w:spacing w:line="480" w:lineRule="auto"/>
        <w:ind w:firstLine="359"/>
        <w:jc w:val="both"/>
        <w:rPr>
          <w:ins w:id="6016" w:author="Andrea Stafford Hintz" w:date="2016-09-18T16:51:00Z"/>
          <w:rFonts w:ascii="Times New Roman" w:hAnsi="Times New Roman" w:cs="Times New Roman"/>
          <w:sz w:val="24"/>
          <w:szCs w:val="24"/>
        </w:rPr>
      </w:pPr>
      <w:ins w:id="6017" w:author="Andrea Stafford Hintz" w:date="2016-09-18T16:51:00Z">
        <w:r w:rsidRPr="009400B4">
          <w:rPr>
            <w:rFonts w:ascii="Times New Roman" w:eastAsia="Times New Roman" w:hAnsi="Times New Roman" w:cs="Times New Roman"/>
            <w:sz w:val="24"/>
            <w:szCs w:val="24"/>
          </w:rPr>
          <w:t>.</w:t>
        </w:r>
      </w:ins>
    </w:p>
    <w:p w14:paraId="6CC0DA78" w14:textId="1842D36E" w:rsidR="00952343" w:rsidRPr="00C245FD" w:rsidRDefault="00B67EA3" w:rsidP="00C245FD">
      <w:pPr>
        <w:tabs>
          <w:tab w:val="left" w:pos="1440"/>
          <w:tab w:val="left" w:pos="2160"/>
          <w:tab w:val="left" w:pos="2880"/>
        </w:tabs>
        <w:spacing w:line="480" w:lineRule="auto"/>
        <w:ind w:firstLine="359"/>
        <w:jc w:val="both"/>
        <w:rPr>
          <w:del w:id="6018" w:author="Andrea Stafford Hintz" w:date="2016-09-18T16:51:00Z"/>
          <w:rFonts w:ascii="Times New Roman" w:hAnsi="Times New Roman" w:cs="Times New Roman"/>
          <w:sz w:val="24"/>
          <w:szCs w:val="24"/>
        </w:rPr>
      </w:pPr>
      <w:commentRangeStart w:id="6019"/>
      <w:del w:id="6020" w:author="Andrea Stafford Hintz" w:date="2016-09-03T21:00:00Z">
        <w:r w:rsidRPr="00C245FD" w:rsidDel="004A5AD5">
          <w:rPr>
            <w:rFonts w:ascii="Times New Roman" w:hAnsi="Times New Roman" w:cs="Times New Roman"/>
            <w:sz w:val="24"/>
            <w:szCs w:val="24"/>
          </w:rPr>
          <w:delText>“Captain,” he said</w:delText>
        </w:r>
        <w:commentRangeEnd w:id="6019"/>
        <w:r w:rsidR="004A5AD5" w:rsidDel="004A5AD5">
          <w:rPr>
            <w:rStyle w:val="CommentReference"/>
          </w:rPr>
          <w:commentReference w:id="6019"/>
        </w:r>
      </w:del>
      <w:del w:id="6021" w:author="Andrea Stafford Hintz" w:date="2016-09-18T16:51:00Z">
        <w:r w:rsidRPr="75C2D9A6">
          <w:rPr>
            <w:rFonts w:ascii="Times New Roman" w:eastAsia="Times New Roman" w:hAnsi="Times New Roman" w:cs="Times New Roman"/>
            <w:sz w:val="24"/>
            <w:szCs w:val="24"/>
            <w:rPrChange w:id="6022" w:author="Bryce Raffle" w:date="2016-09-06T11:42:00Z">
              <w:rPr>
                <w:rFonts w:ascii="Times New Roman" w:hAnsi="Times New Roman" w:cs="Times New Roman"/>
                <w:sz w:val="24"/>
                <w:szCs w:val="24"/>
              </w:rPr>
            </w:rPrChange>
          </w:rPr>
          <w:delText>.</w:delText>
        </w:r>
      </w:del>
    </w:p>
    <w:p w14:paraId="048A2E08" w14:textId="77777777" w:rsidR="004A5AD5" w:rsidRDefault="00B67EA3" w:rsidP="00C245FD">
      <w:pPr>
        <w:tabs>
          <w:tab w:val="left" w:pos="1440"/>
          <w:tab w:val="left" w:pos="2160"/>
          <w:tab w:val="left" w:pos="2880"/>
        </w:tabs>
        <w:spacing w:line="480" w:lineRule="auto"/>
        <w:ind w:firstLine="359"/>
        <w:jc w:val="both"/>
        <w:rPr>
          <w:ins w:id="6023" w:author="Andrea Stafford Hintz" w:date="2016-09-03T21:01:00Z"/>
          <w:rFonts w:ascii="Times New Roman" w:hAnsi="Times New Roman" w:cs="Times New Roman"/>
          <w:sz w:val="24"/>
          <w:szCs w:val="24"/>
        </w:rPr>
      </w:pPr>
      <w:r w:rsidRPr="009400B4">
        <w:rPr>
          <w:rFonts w:ascii="Times New Roman" w:hAnsi="Times New Roman"/>
          <w:sz w:val="24"/>
          <w:rPrChange w:id="6024" w:author="Andrea Stafford Hintz" w:date="2016-09-18T16:51:00Z">
            <w:rPr>
              <w:rFonts w:ascii="Times New Roman" w:eastAsia="Times New Roman" w:hAnsi="Times New Roman" w:cs="Times New Roman"/>
              <w:sz w:val="24"/>
              <w:szCs w:val="24"/>
            </w:rPr>
          </w:rPrChange>
        </w:rPr>
        <w:t xml:space="preserve">There was a telephone in Jonathan’s bedroom, with a thin tube running from the small brass mouthpiece into the wall. His voice travelled down the tube and—with some scientific explanation beyond Jonathan’s comprehension—reached the captain. He cradled the earpiece against his shoulder, </w:t>
      </w:r>
      <w:del w:id="6025" w:author="Andrea Stafford Hintz" w:date="2016-09-03T21:01:00Z">
        <w:r w:rsidRPr="00C245FD" w:rsidDel="004A5AD5">
          <w:rPr>
            <w:rFonts w:ascii="Times New Roman" w:hAnsi="Times New Roman" w:cs="Times New Roman"/>
            <w:sz w:val="24"/>
            <w:szCs w:val="24"/>
          </w:rPr>
          <w:delText>and listened</w:delText>
        </w:r>
      </w:del>
      <w:ins w:id="6026" w:author="Andrea Stafford Hintz" w:date="2016-09-03T21:01:00Z">
        <w:r w:rsidR="004A5AD5" w:rsidRPr="0A302FB8">
          <w:rPr>
            <w:rFonts w:ascii="Times New Roman" w:eastAsia="Times New Roman" w:hAnsi="Times New Roman" w:cs="Times New Roman"/>
            <w:sz w:val="24"/>
            <w:szCs w:val="24"/>
            <w:rPrChange w:id="6027" w:author="Bryce Raffle" w:date="2016-09-06T11:42:00Z">
              <w:rPr>
                <w:rFonts w:ascii="Times New Roman" w:hAnsi="Times New Roman" w:cs="Times New Roman"/>
                <w:sz w:val="24"/>
                <w:szCs w:val="24"/>
              </w:rPr>
            </w:rPrChange>
          </w:rPr>
          <w:t xml:space="preserve">and </w:t>
        </w:r>
        <w:r w:rsidR="004A5AD5" w:rsidRPr="009400B4">
          <w:rPr>
            <w:rFonts w:ascii="Times New Roman" w:hAnsi="Times New Roman"/>
            <w:sz w:val="24"/>
            <w:rPrChange w:id="6028" w:author="Andrea Stafford Hintz" w:date="2016-09-18T16:51:00Z">
              <w:rPr>
                <w:rFonts w:ascii="Times New Roman" w:eastAsia="Times New Roman" w:hAnsi="Times New Roman" w:cs="Times New Roman"/>
                <w:sz w:val="24"/>
                <w:szCs w:val="24"/>
              </w:rPr>
            </w:rPrChange>
          </w:rPr>
          <w:t>spoke.</w:t>
        </w:r>
      </w:ins>
    </w:p>
    <w:p w14:paraId="3D8A2B66" w14:textId="629C9AA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del w:id="6029" w:author="Andrea Stafford Hintz" w:date="2016-09-03T21:01:00Z">
        <w:r w:rsidRPr="00C245FD" w:rsidDel="004A5AD5">
          <w:rPr>
            <w:rFonts w:ascii="Times New Roman" w:hAnsi="Times New Roman" w:cs="Times New Roman"/>
            <w:sz w:val="24"/>
            <w:szCs w:val="24"/>
          </w:rPr>
          <w:delText>.</w:delText>
        </w:r>
      </w:del>
      <w:ins w:id="6030" w:author="Andrea Stafford Hintz" w:date="2016-09-03T21:00:00Z">
        <w:r w:rsidR="004A5AD5" w:rsidRPr="009400B4">
          <w:rPr>
            <w:rFonts w:ascii="Times New Roman" w:hAnsi="Times New Roman"/>
            <w:sz w:val="24"/>
            <w:rPrChange w:id="6031" w:author="Andrea Stafford Hintz" w:date="2016-09-18T16:51:00Z">
              <w:rPr>
                <w:rFonts w:ascii="Times New Roman" w:eastAsia="Times New Roman" w:hAnsi="Times New Roman" w:cs="Times New Roman"/>
                <w:sz w:val="24"/>
                <w:szCs w:val="24"/>
              </w:rPr>
            </w:rPrChange>
          </w:rPr>
          <w:t xml:space="preserve"> </w:t>
        </w:r>
        <w:commentRangeStart w:id="6032"/>
        <w:r w:rsidR="004A5AD5" w:rsidRPr="009400B4">
          <w:rPr>
            <w:rFonts w:ascii="Times New Roman" w:hAnsi="Times New Roman"/>
            <w:sz w:val="24"/>
            <w:rPrChange w:id="6033" w:author="Andrea Stafford Hintz" w:date="2016-09-18T16:51:00Z">
              <w:rPr>
                <w:rFonts w:ascii="Times New Roman" w:eastAsia="Times New Roman" w:hAnsi="Times New Roman" w:cs="Times New Roman"/>
                <w:sz w:val="24"/>
                <w:szCs w:val="24"/>
              </w:rPr>
            </w:rPrChange>
          </w:rPr>
          <w:t>“Captain,” he said</w:t>
        </w:r>
        <w:commentRangeEnd w:id="6032"/>
        <w:r w:rsidR="004A5AD5">
          <w:rPr>
            <w:rStyle w:val="CommentReference"/>
          </w:rPr>
          <w:commentReference w:id="6032"/>
        </w:r>
      </w:ins>
      <w:ins w:id="6034" w:author="Andrea Stafford Hintz" w:date="2016-09-03T21:01:00Z">
        <w:r w:rsidR="004A5AD5" w:rsidRPr="009400B4">
          <w:rPr>
            <w:rFonts w:ascii="Times New Roman" w:hAnsi="Times New Roman"/>
            <w:sz w:val="24"/>
            <w:rPrChange w:id="6035" w:author="Andrea Stafford Hintz" w:date="2016-09-18T16:51:00Z">
              <w:rPr>
                <w:rFonts w:ascii="Times New Roman" w:eastAsia="Times New Roman" w:hAnsi="Times New Roman" w:cs="Times New Roman"/>
                <w:sz w:val="24"/>
                <w:szCs w:val="24"/>
              </w:rPr>
            </w:rPrChange>
          </w:rPr>
          <w:t>.</w:t>
        </w:r>
      </w:ins>
    </w:p>
    <w:p w14:paraId="78AFC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36" w:author="Andrea Stafford Hintz" w:date="2016-09-18T16:51:00Z">
            <w:rPr>
              <w:rFonts w:ascii="Times New Roman" w:eastAsia="Times New Roman" w:hAnsi="Times New Roman" w:cs="Times New Roman"/>
              <w:sz w:val="24"/>
              <w:szCs w:val="24"/>
            </w:rPr>
          </w:rPrChange>
        </w:rPr>
        <w:t>“Sir?” came Captain Merrick’s voice, distorted and tinny through the brass earpiece. It reminded Jonathan of the way voices sounded when played through a gramophone.</w:t>
      </w:r>
    </w:p>
    <w:p w14:paraId="098BC1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37" w:author="Andrea Stafford Hintz" w:date="2016-09-18T16:51:00Z">
            <w:rPr>
              <w:rFonts w:ascii="Times New Roman" w:eastAsia="Times New Roman" w:hAnsi="Times New Roman" w:cs="Times New Roman"/>
              <w:sz w:val="24"/>
              <w:szCs w:val="24"/>
            </w:rPr>
          </w:rPrChange>
        </w:rPr>
        <w:t>“Take me to the Grimmer Company headquarters, please,” he said.</w:t>
      </w:r>
    </w:p>
    <w:p w14:paraId="5187E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38" w:author="Andrea Stafford Hintz" w:date="2016-09-18T16:51:00Z">
            <w:rPr>
              <w:rFonts w:ascii="Times New Roman" w:eastAsia="Times New Roman" w:hAnsi="Times New Roman" w:cs="Times New Roman"/>
              <w:sz w:val="24"/>
              <w:szCs w:val="24"/>
            </w:rPr>
          </w:rPrChange>
        </w:rPr>
        <w:t>“Yes, sir.”</w:t>
      </w:r>
    </w:p>
    <w:p w14:paraId="6547EA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39" w:author="Andrea Stafford Hintz" w:date="2016-09-18T16:51:00Z">
            <w:rPr>
              <w:rFonts w:ascii="Times New Roman" w:eastAsia="Times New Roman" w:hAnsi="Times New Roman" w:cs="Times New Roman"/>
              <w:sz w:val="24"/>
              <w:szCs w:val="24"/>
            </w:rPr>
          </w:rPrChange>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12F77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40" w:author="Andrea Stafford Hintz" w:date="2016-09-18T16:51:00Z">
            <w:rPr>
              <w:rFonts w:ascii="Times New Roman" w:eastAsia="Times New Roman" w:hAnsi="Times New Roman" w:cs="Times New Roman"/>
              <w:sz w:val="24"/>
              <w:szCs w:val="24"/>
            </w:rPr>
          </w:rPrChange>
        </w:rPr>
        <w:t>Jonathan made his way to the lounge and settled into an armchair.</w:t>
      </w:r>
    </w:p>
    <w:p w14:paraId="3AEA1F8A" w14:textId="71F3741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41" w:author="Andrea Stafford Hintz" w:date="2016-09-18T16:51:00Z">
            <w:rPr>
              <w:rFonts w:ascii="Times New Roman" w:eastAsia="Times New Roman" w:hAnsi="Times New Roman" w:cs="Times New Roman"/>
              <w:sz w:val="24"/>
              <w:szCs w:val="24"/>
            </w:rPr>
          </w:rPrChange>
        </w:rPr>
        <w:t>The lounge was lavish, even by Jonathan’s standards. Furnished with antique furniture that was surprisingly comfortable</w:t>
      </w:r>
      <w:del w:id="6042" w:author="Andrea Stafford Hintz" w:date="2016-09-03T21:02:00Z">
        <w:r w:rsidRPr="00C245FD" w:rsidDel="004A5AD5">
          <w:rPr>
            <w:rFonts w:ascii="Times New Roman" w:hAnsi="Times New Roman" w:cs="Times New Roman"/>
            <w:sz w:val="24"/>
            <w:szCs w:val="24"/>
          </w:rPr>
          <w:delText xml:space="preserve"> and apparently quite expensive</w:delText>
        </w:r>
      </w:del>
      <w:r w:rsidRPr="009400B4">
        <w:rPr>
          <w:rFonts w:ascii="Times New Roman" w:hAnsi="Times New Roman"/>
          <w:sz w:val="24"/>
          <w:rPrChange w:id="6043" w:author="Andrea Stafford Hintz" w:date="2016-09-18T16:51:00Z">
            <w:rPr>
              <w:rFonts w:ascii="Times New Roman" w:eastAsia="Times New Roman" w:hAnsi="Times New Roman" w:cs="Times New Roman"/>
              <w:sz w:val="24"/>
              <w:szCs w:val="24"/>
            </w:rPr>
          </w:rPrChange>
        </w:rPr>
        <w:t xml:space="preserve">, at </w:t>
      </w:r>
      <w:commentRangeStart w:id="6044"/>
      <w:r w:rsidRPr="009400B4">
        <w:rPr>
          <w:rFonts w:ascii="Times New Roman" w:hAnsi="Times New Roman"/>
          <w:sz w:val="24"/>
          <w:rPrChange w:id="6045" w:author="Andrea Stafford Hintz" w:date="2016-09-18T16:51:00Z">
            <w:rPr>
              <w:rFonts w:ascii="Times New Roman" w:eastAsia="Times New Roman" w:hAnsi="Times New Roman" w:cs="Times New Roman"/>
              <w:sz w:val="24"/>
              <w:szCs w:val="24"/>
            </w:rPr>
          </w:rPrChange>
        </w:rPr>
        <w:t>least according to Jonathan’s mother</w:t>
      </w:r>
      <w:commentRangeEnd w:id="6044"/>
      <w:r w:rsidR="004A5AD5">
        <w:rPr>
          <w:rStyle w:val="CommentReference"/>
        </w:rPr>
        <w:commentReference w:id="6044"/>
      </w:r>
      <w:r w:rsidRPr="009400B4">
        <w:rPr>
          <w:rFonts w:ascii="Times New Roman" w:hAnsi="Times New Roman"/>
          <w:sz w:val="24"/>
          <w:rPrChange w:id="6046" w:author="Andrea Stafford Hintz" w:date="2016-09-18T16:51:00Z">
            <w:rPr>
              <w:rFonts w:ascii="Times New Roman" w:eastAsia="Times New Roman" w:hAnsi="Times New Roman" w:cs="Times New Roman"/>
              <w:sz w:val="24"/>
              <w:szCs w:val="24"/>
            </w:rPr>
          </w:rPrChange>
        </w:rPr>
        <w:t>. There was also a fully stocked bar</w:t>
      </w:r>
      <w:ins w:id="6047" w:author="Andrea Stafford Hintz" w:date="2016-09-03T21:03:00Z">
        <w:r w:rsidR="004A5AD5" w:rsidRPr="009400B4">
          <w:rPr>
            <w:rFonts w:ascii="Times New Roman" w:hAnsi="Times New Roman"/>
            <w:sz w:val="24"/>
            <w:rPrChange w:id="6048" w:author="Andrea Stafford Hintz" w:date="2016-09-18T16:51:00Z">
              <w:rPr>
                <w:rFonts w:ascii="Times New Roman" w:eastAsia="Times New Roman" w:hAnsi="Times New Roman" w:cs="Times New Roman"/>
                <w:sz w:val="24"/>
                <w:szCs w:val="24"/>
              </w:rPr>
            </w:rPrChange>
          </w:rPr>
          <w:t xml:space="preserve">, </w:t>
        </w:r>
      </w:ins>
      <w:proofErr w:type="spellStart"/>
      <w:ins w:id="6049" w:author="Andrea Stafford Hintz" w:date="2016-09-18T16:51:00Z">
        <w:r w:rsidR="00A22D6C" w:rsidRPr="009400B4">
          <w:rPr>
            <w:rFonts w:ascii="Times New Roman" w:eastAsia="Times New Roman" w:hAnsi="Times New Roman" w:cs="Times New Roman"/>
            <w:sz w:val="24"/>
            <w:szCs w:val="24"/>
          </w:rPr>
          <w:t>but</w:t>
        </w:r>
      </w:ins>
      <w:del w:id="6050" w:author="Andrea Stafford Hintz" w:date="2016-09-03T21:03:00Z">
        <w:r w:rsidRPr="00C245FD" w:rsidDel="004A5AD5">
          <w:rPr>
            <w:rFonts w:ascii="Times New Roman" w:hAnsi="Times New Roman" w:cs="Times New Roman"/>
            <w:sz w:val="24"/>
            <w:szCs w:val="24"/>
          </w:rPr>
          <w:delText>. B</w:delText>
        </w:r>
      </w:del>
      <w:ins w:id="6051" w:author="Andrea Stafford Hintz" w:date="2016-09-03T21:03:00Z">
        <w:r w:rsidR="004A5AD5" w:rsidRPr="0A302FB8">
          <w:rPr>
            <w:rFonts w:ascii="Times New Roman" w:eastAsia="Times New Roman" w:hAnsi="Times New Roman" w:cs="Times New Roman"/>
            <w:sz w:val="24"/>
            <w:szCs w:val="24"/>
            <w:rPrChange w:id="6052" w:author="Bryce Raffle" w:date="2016-09-06T11:42:00Z">
              <w:rPr>
                <w:rFonts w:ascii="Times New Roman" w:hAnsi="Times New Roman" w:cs="Times New Roman"/>
                <w:sz w:val="24"/>
                <w:szCs w:val="24"/>
              </w:rPr>
            </w:rPrChange>
          </w:rPr>
          <w:t>b</w:t>
        </w:r>
      </w:ins>
      <w:proofErr w:type="spellEnd"/>
      <w:del w:id="6053" w:author="Andrea Stafford Hintz" w:date="2016-09-18T16:51:00Z">
        <w:r w:rsidRPr="0A302FB8">
          <w:rPr>
            <w:rFonts w:ascii="Times New Roman" w:eastAsia="Times New Roman" w:hAnsi="Times New Roman" w:cs="Times New Roman"/>
            <w:sz w:val="24"/>
            <w:szCs w:val="24"/>
            <w:rPrChange w:id="6054" w:author="Bryce Raffle" w:date="2016-09-06T11:42:00Z">
              <w:rPr>
                <w:rFonts w:ascii="Times New Roman" w:hAnsi="Times New Roman" w:cs="Times New Roman"/>
                <w:sz w:val="24"/>
                <w:szCs w:val="24"/>
              </w:rPr>
            </w:rPrChange>
          </w:rPr>
          <w:delText>ut</w:delText>
        </w:r>
      </w:del>
      <w:r w:rsidRPr="009400B4">
        <w:rPr>
          <w:rFonts w:ascii="Times New Roman" w:hAnsi="Times New Roman"/>
          <w:sz w:val="24"/>
          <w:rPrChange w:id="6055" w:author="Andrea Stafford Hintz" w:date="2016-09-18T16:51:00Z">
            <w:rPr>
              <w:rFonts w:ascii="Times New Roman" w:eastAsia="Times New Roman" w:hAnsi="Times New Roman" w:cs="Times New Roman"/>
              <w:sz w:val="24"/>
              <w:szCs w:val="24"/>
            </w:rPr>
          </w:rPrChange>
        </w:rPr>
        <w:t xml:space="preserve"> Jonathan rang the bell for tea. He needed to keep a clear head, and he was still recovering from last night’s overindulgence with the green faerie.</w:t>
      </w:r>
    </w:p>
    <w:p w14:paraId="42C8B4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56" w:author="Andrea Stafford Hintz" w:date="2016-09-18T16:51:00Z">
            <w:rPr>
              <w:rFonts w:ascii="Times New Roman" w:eastAsia="Times New Roman" w:hAnsi="Times New Roman" w:cs="Times New Roman"/>
              <w:sz w:val="24"/>
              <w:szCs w:val="24"/>
            </w:rPr>
          </w:rPrChange>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28C12AEE" w14:textId="23B90161"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ins w:id="6057" w:author="Andrea Stafford Hintz" w:date="2016-09-18T16:51:00Z">
        <w:r w:rsidRPr="009400B4">
          <w:rPr>
            <w:rFonts w:ascii="Times New Roman" w:eastAsia="Times New Roman" w:hAnsi="Times New Roman" w:cs="Times New Roman"/>
            <w:sz w:val="24"/>
            <w:szCs w:val="24"/>
          </w:rPr>
          <w:t>Forgetting</w:t>
        </w:r>
      </w:ins>
      <w:commentRangeStart w:id="6058"/>
      <w:del w:id="6059" w:author="Andrea Stafford Hintz" w:date="2016-09-03T21:04:00Z">
        <w:r w:rsidR="00B67EA3" w:rsidRPr="00C245FD" w:rsidDel="004A5AD5">
          <w:rPr>
            <w:rFonts w:ascii="Times New Roman" w:hAnsi="Times New Roman" w:cs="Times New Roman"/>
            <w:sz w:val="24"/>
            <w:szCs w:val="24"/>
          </w:rPr>
          <w:delText>Setting his tea aside</w:delText>
        </w:r>
      </w:del>
      <w:ins w:id="6060" w:author="Andrea Stafford Hintz" w:date="2016-09-03T21:04:00Z">
        <w:r w:rsidR="004A5AD5" w:rsidRPr="0A302FB8">
          <w:rPr>
            <w:rFonts w:ascii="Times New Roman" w:eastAsia="Times New Roman" w:hAnsi="Times New Roman" w:cs="Times New Roman"/>
            <w:sz w:val="24"/>
            <w:szCs w:val="24"/>
            <w:rPrChange w:id="6061" w:author="Bryce Raffle" w:date="2016-09-06T11:42:00Z">
              <w:rPr>
                <w:rFonts w:ascii="Times New Roman" w:hAnsi="Times New Roman" w:cs="Times New Roman"/>
                <w:sz w:val="24"/>
                <w:szCs w:val="24"/>
              </w:rPr>
            </w:rPrChange>
          </w:rPr>
          <w:t>Forgetting</w:t>
        </w:r>
        <w:proofErr w:type="spellEnd"/>
        <w:r w:rsidR="004A5AD5" w:rsidRPr="009400B4">
          <w:rPr>
            <w:rFonts w:ascii="Times New Roman" w:hAnsi="Times New Roman"/>
            <w:sz w:val="24"/>
            <w:rPrChange w:id="6062" w:author="Andrea Stafford Hintz" w:date="2016-09-18T16:51:00Z">
              <w:rPr>
                <w:rFonts w:ascii="Times New Roman" w:eastAsia="Times New Roman" w:hAnsi="Times New Roman" w:cs="Times New Roman"/>
                <w:sz w:val="24"/>
                <w:szCs w:val="24"/>
              </w:rPr>
            </w:rPrChange>
          </w:rPr>
          <w:t xml:space="preserve"> his tea for the moment</w:t>
        </w:r>
        <w:commentRangeEnd w:id="6058"/>
        <w:r w:rsidR="004A5AD5">
          <w:rPr>
            <w:rStyle w:val="CommentReference"/>
          </w:rPr>
          <w:commentReference w:id="6058"/>
        </w:r>
      </w:ins>
      <w:r w:rsidR="00B67EA3" w:rsidRPr="009400B4">
        <w:rPr>
          <w:rFonts w:ascii="Times New Roman" w:hAnsi="Times New Roman"/>
          <w:sz w:val="24"/>
          <w:rPrChange w:id="6063" w:author="Andrea Stafford Hintz" w:date="2016-09-18T16:51:00Z">
            <w:rPr>
              <w:rFonts w:ascii="Times New Roman" w:eastAsia="Times New Roman" w:hAnsi="Times New Roman" w:cs="Times New Roman"/>
              <w:sz w:val="24"/>
              <w:szCs w:val="24"/>
            </w:rPr>
          </w:rPrChange>
        </w:rPr>
        <w:t xml:space="preserve">, Jonathan moved to the window, and surveyed the wreckage from above. There were parts of the city that looked like war zones. Shattered glass, broken-down doors, 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w:t>
      </w:r>
      <w:r w:rsidR="00C245FD" w:rsidRPr="009400B4">
        <w:rPr>
          <w:rFonts w:ascii="Times New Roman" w:hAnsi="Times New Roman"/>
          <w:sz w:val="24"/>
          <w:rPrChange w:id="6064" w:author="Andrea Stafford Hintz" w:date="2016-09-18T16:51:00Z">
            <w:rPr>
              <w:rFonts w:ascii="Times New Roman" w:eastAsia="Times New Roman" w:hAnsi="Times New Roman" w:cs="Times New Roman"/>
              <w:sz w:val="24"/>
              <w:szCs w:val="24"/>
            </w:rPr>
          </w:rPrChange>
        </w:rPr>
        <w:t>center</w:t>
      </w:r>
      <w:r w:rsidR="00B67EA3" w:rsidRPr="009400B4">
        <w:rPr>
          <w:rFonts w:ascii="Times New Roman" w:hAnsi="Times New Roman"/>
          <w:sz w:val="24"/>
          <w:rPrChange w:id="6065" w:author="Andrea Stafford Hintz" w:date="2016-09-18T16:51:00Z">
            <w:rPr>
              <w:rFonts w:ascii="Times New Roman" w:eastAsia="Times New Roman" w:hAnsi="Times New Roman" w:cs="Times New Roman"/>
              <w:sz w:val="24"/>
              <w:szCs w:val="24"/>
            </w:rPr>
          </w:rPrChange>
        </w:rPr>
        <w:t>-point. Hyde Park Corner, St. James’s Square in Pall Mall, Piccadilly Circus, Trafalgar Square. All high-traffic areas, Jonathan realized.</w:t>
      </w:r>
    </w:p>
    <w:p w14:paraId="1598A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66" w:author="Andrea Stafford Hintz" w:date="2016-09-18T16:51:00Z">
            <w:rPr>
              <w:rFonts w:ascii="Times New Roman" w:eastAsia="Times New Roman" w:hAnsi="Times New Roman" w:cs="Times New Roman"/>
              <w:sz w:val="24"/>
              <w:szCs w:val="24"/>
            </w:rPr>
          </w:rPrChange>
        </w:rP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14:paraId="1C78BDA3" w14:textId="5A5F38B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67" w:author="Andrea Stafford Hintz" w:date="2016-09-18T16:51:00Z">
            <w:rPr>
              <w:rFonts w:ascii="Times New Roman" w:eastAsia="Times New Roman" w:hAnsi="Times New Roman" w:cs="Times New Roman"/>
              <w:sz w:val="24"/>
              <w:szCs w:val="24"/>
            </w:rPr>
          </w:rPrChange>
        </w:rPr>
        <w:t xml:space="preserve">The ship slowed suddenly, announcing they’d reached their destination. Jonathan swallowed the last of his </w:t>
      </w:r>
      <w:commentRangeStart w:id="6068"/>
      <w:ins w:id="6069" w:author="Andrea Stafford Hintz" w:date="2016-09-03T21:05:00Z">
        <w:r w:rsidR="004A5AD5" w:rsidRPr="009400B4">
          <w:rPr>
            <w:rFonts w:ascii="Times New Roman" w:hAnsi="Times New Roman"/>
            <w:sz w:val="24"/>
            <w:rPrChange w:id="6070" w:author="Andrea Stafford Hintz" w:date="2016-09-18T16:51:00Z">
              <w:rPr>
                <w:rFonts w:ascii="Times New Roman" w:eastAsia="Times New Roman" w:hAnsi="Times New Roman" w:cs="Times New Roman"/>
                <w:sz w:val="24"/>
                <w:szCs w:val="24"/>
              </w:rPr>
            </w:rPrChange>
          </w:rPr>
          <w:t xml:space="preserve">tepid </w:t>
        </w:r>
        <w:commentRangeEnd w:id="6068"/>
        <w:r w:rsidR="004A5AD5">
          <w:rPr>
            <w:rStyle w:val="CommentReference"/>
          </w:rPr>
          <w:commentReference w:id="6068"/>
        </w:r>
      </w:ins>
      <w:r w:rsidRPr="009400B4">
        <w:rPr>
          <w:rFonts w:ascii="Times New Roman" w:hAnsi="Times New Roman"/>
          <w:sz w:val="24"/>
          <w:rPrChange w:id="6071" w:author="Andrea Stafford Hintz" w:date="2016-09-18T16:51:00Z">
            <w:rPr>
              <w:rFonts w:ascii="Times New Roman" w:eastAsia="Times New Roman" w:hAnsi="Times New Roman" w:cs="Times New Roman"/>
              <w:sz w:val="24"/>
              <w:szCs w:val="24"/>
            </w:rPr>
          </w:rPrChange>
        </w:rPr>
        <w:t>tea and set the cup down.</w:t>
      </w:r>
    </w:p>
    <w:p w14:paraId="5F0FD048" w14:textId="7F33915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72" w:author="Andrea Stafford Hintz" w:date="2016-09-18T16:51:00Z">
            <w:rPr>
              <w:rFonts w:ascii="Times New Roman" w:eastAsia="Times New Roman" w:hAnsi="Times New Roman" w:cs="Times New Roman"/>
              <w:sz w:val="24"/>
              <w:szCs w:val="24"/>
            </w:rPr>
          </w:rPrChange>
        </w:rPr>
        <w:t xml:space="preserve">“Now arriving at Grimmer Company headquarters,” the captain’s voice resonated </w:t>
      </w:r>
      <w:proofErr w:type="spellStart"/>
      <w:r w:rsidRPr="009400B4">
        <w:rPr>
          <w:rFonts w:ascii="Times New Roman" w:hAnsi="Times New Roman"/>
          <w:sz w:val="24"/>
          <w:rPrChange w:id="6073" w:author="Andrea Stafford Hintz" w:date="2016-09-18T16:51:00Z">
            <w:rPr>
              <w:rFonts w:ascii="Times New Roman" w:eastAsia="Times New Roman" w:hAnsi="Times New Roman" w:cs="Times New Roman"/>
              <w:sz w:val="24"/>
              <w:szCs w:val="24"/>
            </w:rPr>
          </w:rPrChange>
        </w:rPr>
        <w:t>through</w:t>
      </w:r>
      <w:del w:id="6074" w:author="Andrea Stafford Hintz" w:date="2016-09-18T16:51:00Z">
        <w:r w:rsidRPr="0A302FB8">
          <w:rPr>
            <w:rFonts w:ascii="Times New Roman" w:eastAsia="Times New Roman" w:hAnsi="Times New Roman" w:cs="Times New Roman"/>
            <w:sz w:val="24"/>
            <w:szCs w:val="24"/>
            <w:rPrChange w:id="6075" w:author="Bryce Raffle" w:date="2016-09-06T11:42:00Z">
              <w:rPr>
                <w:rFonts w:ascii="Times New Roman" w:hAnsi="Times New Roman" w:cs="Times New Roman"/>
                <w:sz w:val="24"/>
                <w:szCs w:val="24"/>
              </w:rPr>
            </w:rPrChange>
          </w:rPr>
          <w:delText xml:space="preserve"> </w:delText>
        </w:r>
      </w:del>
      <w:del w:id="6076" w:author="Andrea Stafford Hintz" w:date="2016-09-03T21:06:00Z">
        <w:r w:rsidRPr="00C245FD" w:rsidDel="00CE1E27">
          <w:rPr>
            <w:rFonts w:ascii="Times New Roman" w:hAnsi="Times New Roman" w:cs="Times New Roman"/>
            <w:sz w:val="24"/>
            <w:szCs w:val="24"/>
          </w:rPr>
          <w:delText xml:space="preserve">the ship, coming from </w:delText>
        </w:r>
      </w:del>
      <w:r w:rsidRPr="009400B4">
        <w:rPr>
          <w:rFonts w:ascii="Times New Roman" w:hAnsi="Times New Roman"/>
          <w:sz w:val="24"/>
          <w:rPrChange w:id="6077" w:author="Andrea Stafford Hintz" w:date="2016-09-18T16:51:00Z">
            <w:rPr>
              <w:rFonts w:ascii="Times New Roman" w:eastAsia="Times New Roman" w:hAnsi="Times New Roman" w:cs="Times New Roman"/>
              <w:sz w:val="24"/>
              <w:szCs w:val="24"/>
            </w:rPr>
          </w:rPrChange>
        </w:rPr>
        <w:t>the</w:t>
      </w:r>
      <w:proofErr w:type="spellEnd"/>
      <w:r w:rsidRPr="009400B4">
        <w:rPr>
          <w:rFonts w:ascii="Times New Roman" w:hAnsi="Times New Roman"/>
          <w:sz w:val="24"/>
          <w:rPrChange w:id="6078" w:author="Andrea Stafford Hintz" w:date="2016-09-18T16:51:00Z">
            <w:rPr>
              <w:rFonts w:ascii="Times New Roman" w:eastAsia="Times New Roman" w:hAnsi="Times New Roman" w:cs="Times New Roman"/>
              <w:sz w:val="24"/>
              <w:szCs w:val="24"/>
            </w:rPr>
          </w:rPrChange>
        </w:rPr>
        <w:t xml:space="preserve"> speaking tubes, which wound through the ship, amplified by a set of brass cans like the one in Jonathan’s bedchamber.</w:t>
      </w:r>
    </w:p>
    <w:p w14:paraId="7CB651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79" w:author="Andrea Stafford Hintz" w:date="2016-09-18T16:51:00Z">
            <w:rPr>
              <w:rFonts w:ascii="Times New Roman" w:eastAsia="Times New Roman" w:hAnsi="Times New Roman" w:cs="Times New Roman"/>
              <w:sz w:val="24"/>
              <w:szCs w:val="24"/>
            </w:rPr>
          </w:rPrChange>
        </w:rPr>
        <w:t xml:space="preserve">Jonathan headed towards the bridge, as the </w:t>
      </w:r>
      <w:r w:rsidRPr="009400B4">
        <w:rPr>
          <w:rFonts w:ascii="Times New Roman" w:hAnsi="Times New Roman"/>
          <w:i/>
          <w:sz w:val="24"/>
          <w:rPrChange w:id="6080" w:author="Andrea Stafford Hintz" w:date="2016-09-18T16:51:00Z">
            <w:rPr>
              <w:rFonts w:ascii="Times New Roman" w:eastAsia="Times New Roman" w:hAnsi="Times New Roman" w:cs="Times New Roman"/>
              <w:i/>
              <w:sz w:val="24"/>
              <w:szCs w:val="24"/>
            </w:rPr>
          </w:rPrChange>
        </w:rPr>
        <w:t>Dreadful</w:t>
      </w:r>
      <w:r w:rsidRPr="009400B4">
        <w:rPr>
          <w:rFonts w:ascii="Times New Roman" w:hAnsi="Times New Roman"/>
          <w:sz w:val="24"/>
          <w:rPrChange w:id="6081" w:author="Andrea Stafford Hintz" w:date="2016-09-18T16:51:00Z">
            <w:rPr>
              <w:rFonts w:ascii="Times New Roman" w:eastAsia="Times New Roman" w:hAnsi="Times New Roman" w:cs="Times New Roman"/>
              <w:sz w:val="24"/>
              <w:szCs w:val="24"/>
            </w:rPr>
          </w:rPrChange>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7964FC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82" w:author="Andrea Stafford Hintz" w:date="2016-09-18T16:51:00Z">
            <w:rPr>
              <w:rFonts w:ascii="Times New Roman" w:eastAsia="Times New Roman" w:hAnsi="Times New Roman" w:cs="Times New Roman"/>
              <w:sz w:val="24"/>
              <w:szCs w:val="24"/>
            </w:rPr>
          </w:rPrChange>
        </w:rPr>
        <w:t>Jonathan hurried past, heading out the opposite door and grasping a railing as the ship jolted suddenly. After a moment, it settled enough that he could continue.</w:t>
      </w:r>
    </w:p>
    <w:p w14:paraId="322D0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83" w:author="Andrea Stafford Hintz" w:date="2016-09-18T16:51:00Z">
            <w:rPr>
              <w:rFonts w:ascii="Times New Roman" w:eastAsia="Times New Roman" w:hAnsi="Times New Roman" w:cs="Times New Roman"/>
              <w:sz w:val="24"/>
              <w:szCs w:val="24"/>
            </w:rPr>
          </w:rPrChange>
        </w:rPr>
        <w:t>Before leaving the ship, he tracked down one of his crewmen, intending to ask a favor. The man stood to attention and saluted.</w:t>
      </w:r>
    </w:p>
    <w:p w14:paraId="044B179F"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6084" w:author="Andrea Stafford Hintz" w:date="2016-09-18T16:51:00Z">
            <w:rPr>
              <w:rFonts w:ascii="Times New Roman" w:eastAsia="Times New Roman" w:hAnsi="Times New Roman" w:cs="Times New Roman"/>
              <w:sz w:val="24"/>
              <w:szCs w:val="24"/>
            </w:rPr>
          </w:rPrChange>
        </w:rPr>
        <w:t xml:space="preserve">“That’s not necessary, </w:t>
      </w:r>
      <w:r w:rsidR="00C245FD" w:rsidRPr="009400B4">
        <w:rPr>
          <w:rFonts w:ascii="Times New Roman" w:hAnsi="Times New Roman"/>
          <w:sz w:val="24"/>
          <w:rPrChange w:id="6085" w:author="Andrea Stafford Hintz" w:date="2016-09-18T16:51:00Z">
            <w:rPr>
              <w:rFonts w:ascii="Times New Roman" w:eastAsia="Times New Roman" w:hAnsi="Times New Roman" w:cs="Times New Roman"/>
              <w:sz w:val="24"/>
              <w:szCs w:val="24"/>
            </w:rPr>
          </w:rPrChange>
        </w:rPr>
        <w:t>Mr.</w:t>
      </w:r>
      <w:r w:rsidRPr="009400B4">
        <w:rPr>
          <w:rFonts w:ascii="Times New Roman" w:hAnsi="Times New Roman"/>
          <w:sz w:val="24"/>
          <w:rPrChange w:id="6086" w:author="Andrea Stafford Hintz" w:date="2016-09-18T16:51:00Z">
            <w:rPr>
              <w:rFonts w:ascii="Times New Roman" w:eastAsia="Times New Roman" w:hAnsi="Times New Roman" w:cs="Times New Roman"/>
              <w:sz w:val="24"/>
              <w:szCs w:val="24"/>
            </w:rPr>
          </w:rPrChange>
        </w:rPr>
        <w:t>—”</w:t>
      </w:r>
    </w:p>
    <w:p w14:paraId="4FD5F3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87" w:author="Andrea Stafford Hintz" w:date="2016-09-18T16:51:00Z">
            <w:rPr>
              <w:rFonts w:ascii="Times New Roman" w:eastAsia="Times New Roman" w:hAnsi="Times New Roman" w:cs="Times New Roman"/>
              <w:sz w:val="24"/>
              <w:szCs w:val="24"/>
            </w:rPr>
          </w:rPrChange>
        </w:rPr>
        <w:t xml:space="preserve">“Lockwood, </w:t>
      </w:r>
      <w:proofErr w:type="spellStart"/>
      <w:r w:rsidRPr="009400B4">
        <w:rPr>
          <w:rFonts w:ascii="Times New Roman" w:hAnsi="Times New Roman"/>
          <w:sz w:val="24"/>
          <w:rPrChange w:id="6088"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089" w:author="Andrea Stafford Hintz" w:date="2016-09-18T16:51:00Z">
            <w:rPr>
              <w:rFonts w:ascii="Times New Roman" w:eastAsia="Times New Roman" w:hAnsi="Times New Roman" w:cs="Times New Roman"/>
              <w:sz w:val="24"/>
              <w:szCs w:val="24"/>
            </w:rPr>
          </w:rPrChange>
        </w:rPr>
        <w:t>. Kipper Lockwood. But most folks call me Kip.” He took off his hat and wiped sweat from his brow.</w:t>
      </w:r>
    </w:p>
    <w:p w14:paraId="5DE75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90" w:author="Andrea Stafford Hintz" w:date="2016-09-18T16:51:00Z">
            <w:rPr>
              <w:rFonts w:ascii="Times New Roman" w:eastAsia="Times New Roman" w:hAnsi="Times New Roman" w:cs="Times New Roman"/>
              <w:sz w:val="24"/>
              <w:szCs w:val="24"/>
            </w:rPr>
          </w:rPrChange>
        </w:rPr>
        <w:t>Jonathan nodded thoughtfully.</w:t>
      </w:r>
    </w:p>
    <w:p w14:paraId="0E49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91" w:author="Andrea Stafford Hintz" w:date="2016-09-18T16:51:00Z">
            <w:rPr>
              <w:rFonts w:ascii="Times New Roman" w:eastAsia="Times New Roman" w:hAnsi="Times New Roman" w:cs="Times New Roman"/>
              <w:sz w:val="24"/>
              <w:szCs w:val="24"/>
            </w:rPr>
          </w:rPrChange>
        </w:rPr>
        <w:t>“A pleasure to meet you, Mr. Lockwood,” he replied. “I’m Jonathan Grimmer.”</w:t>
      </w:r>
    </w:p>
    <w:p w14:paraId="45A50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92" w:author="Andrea Stafford Hintz" w:date="2016-09-18T16:51:00Z">
            <w:rPr>
              <w:rFonts w:ascii="Times New Roman" w:eastAsia="Times New Roman" w:hAnsi="Times New Roman" w:cs="Times New Roman"/>
              <w:sz w:val="24"/>
              <w:szCs w:val="24"/>
            </w:rPr>
          </w:rPrChange>
        </w:rPr>
        <w:t xml:space="preserve">“We’ve met before, </w:t>
      </w:r>
      <w:proofErr w:type="spellStart"/>
      <w:r w:rsidRPr="009400B4">
        <w:rPr>
          <w:rFonts w:ascii="Times New Roman" w:hAnsi="Times New Roman"/>
          <w:sz w:val="24"/>
          <w:rPrChange w:id="6093"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094" w:author="Andrea Stafford Hintz" w:date="2016-09-18T16:51:00Z">
            <w:rPr>
              <w:rFonts w:ascii="Times New Roman" w:eastAsia="Times New Roman" w:hAnsi="Times New Roman" w:cs="Times New Roman"/>
              <w:sz w:val="24"/>
              <w:szCs w:val="24"/>
            </w:rPr>
          </w:rPrChange>
        </w:rPr>
        <w:t>,” said the crewman.</w:t>
      </w:r>
    </w:p>
    <w:p w14:paraId="67F934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95" w:author="Andrea Stafford Hintz" w:date="2016-09-18T16:51:00Z">
            <w:rPr>
              <w:rFonts w:ascii="Times New Roman" w:eastAsia="Times New Roman" w:hAnsi="Times New Roman" w:cs="Times New Roman"/>
              <w:sz w:val="24"/>
              <w:szCs w:val="24"/>
            </w:rPr>
          </w:rPrChange>
        </w:rPr>
        <w:t>“We have?”</w:t>
      </w:r>
    </w:p>
    <w:p w14:paraId="5E730D0D" w14:textId="0B769F1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096" w:author="Andrea Stafford Hintz" w:date="2016-09-18T16:51:00Z">
            <w:rPr>
              <w:rFonts w:ascii="Times New Roman" w:eastAsia="Times New Roman" w:hAnsi="Times New Roman" w:cs="Times New Roman"/>
              <w:sz w:val="24"/>
              <w:szCs w:val="24"/>
            </w:rPr>
          </w:rPrChange>
        </w:rPr>
        <w:t xml:space="preserve">“I’ve known you since you was a </w:t>
      </w:r>
      <w:ins w:id="6097" w:author="Andrea Stafford Hintz" w:date="2016-08-22T11:50:00Z">
        <w:r w:rsidR="001F6887" w:rsidRPr="009400B4">
          <w:rPr>
            <w:rFonts w:ascii="Times New Roman" w:hAnsi="Times New Roman"/>
            <w:sz w:val="24"/>
            <w:rPrChange w:id="6098" w:author="Andrea Stafford Hintz" w:date="2016-09-18T16:51:00Z">
              <w:rPr>
                <w:rFonts w:ascii="Times New Roman" w:eastAsia="Times New Roman" w:hAnsi="Times New Roman" w:cs="Times New Roman"/>
                <w:sz w:val="24"/>
                <w:szCs w:val="24"/>
              </w:rPr>
            </w:rPrChange>
          </w:rPr>
          <w:t>‘</w:t>
        </w:r>
      </w:ins>
      <w:proofErr w:type="spellStart"/>
      <w:ins w:id="6099" w:author="Andrea Stafford Hintz" w:date="2016-09-18T16:51:00Z">
        <w:r w:rsidR="00A22D6C" w:rsidRPr="009400B4">
          <w:rPr>
            <w:rFonts w:ascii="Times New Roman" w:eastAsia="Times New Roman" w:hAnsi="Times New Roman" w:cs="Times New Roman"/>
            <w:sz w:val="24"/>
            <w:szCs w:val="24"/>
          </w:rPr>
          <w:t>lil</w:t>
        </w:r>
      </w:ins>
      <w:proofErr w:type="spellEnd"/>
      <w:del w:id="6100" w:author="Andrea Stafford Hintz" w:date="2016-09-18T16:51:00Z">
        <w:r w:rsidRPr="0A302FB8">
          <w:rPr>
            <w:rFonts w:ascii="Times New Roman" w:eastAsia="Times New Roman" w:hAnsi="Times New Roman" w:cs="Times New Roman"/>
            <w:sz w:val="24"/>
            <w:szCs w:val="24"/>
            <w:rPrChange w:id="6101" w:author="Bryce Raffle" w:date="2016-09-06T11:42:00Z">
              <w:rPr>
                <w:rFonts w:ascii="Times New Roman" w:hAnsi="Times New Roman" w:cs="Times New Roman"/>
                <w:sz w:val="24"/>
                <w:szCs w:val="24"/>
              </w:rPr>
            </w:rPrChange>
          </w:rPr>
          <w:delText>li</w:delText>
        </w:r>
      </w:del>
      <w:del w:id="6102" w:author="Andrea Stafford Hintz" w:date="2016-08-22T11:50:00Z">
        <w:r w:rsidRPr="00C245FD" w:rsidDel="001F6887">
          <w:rPr>
            <w:rFonts w:ascii="Times New Roman" w:hAnsi="Times New Roman" w:cs="Times New Roman"/>
            <w:sz w:val="24"/>
            <w:szCs w:val="24"/>
          </w:rPr>
          <w:delText>’</w:delText>
        </w:r>
      </w:del>
      <w:del w:id="6103" w:author="Andrea Stafford Hintz" w:date="2016-09-18T16:51:00Z">
        <w:r w:rsidRPr="0A302FB8">
          <w:rPr>
            <w:rFonts w:ascii="Times New Roman" w:eastAsia="Times New Roman" w:hAnsi="Times New Roman" w:cs="Times New Roman"/>
            <w:sz w:val="24"/>
            <w:szCs w:val="24"/>
            <w:rPrChange w:id="6104" w:author="Bryce Raffle" w:date="2016-09-06T11:42:00Z">
              <w:rPr>
                <w:rFonts w:ascii="Times New Roman" w:hAnsi="Times New Roman" w:cs="Times New Roman"/>
                <w:sz w:val="24"/>
                <w:szCs w:val="24"/>
              </w:rPr>
            </w:rPrChange>
          </w:rPr>
          <w:delText>l</w:delText>
        </w:r>
      </w:del>
      <w:r w:rsidRPr="009400B4">
        <w:rPr>
          <w:rFonts w:ascii="Times New Roman" w:hAnsi="Times New Roman"/>
          <w:sz w:val="24"/>
          <w:rPrChange w:id="6105" w:author="Andrea Stafford Hintz" w:date="2016-09-18T16:51:00Z">
            <w:rPr>
              <w:rFonts w:ascii="Times New Roman" w:eastAsia="Times New Roman" w:hAnsi="Times New Roman" w:cs="Times New Roman"/>
              <w:sz w:val="24"/>
              <w:szCs w:val="24"/>
            </w:rPr>
          </w:rPrChange>
        </w:rPr>
        <w:t xml:space="preserve"> boy, </w:t>
      </w:r>
      <w:proofErr w:type="spellStart"/>
      <w:r w:rsidRPr="009400B4">
        <w:rPr>
          <w:rFonts w:ascii="Times New Roman" w:hAnsi="Times New Roman"/>
          <w:sz w:val="24"/>
          <w:rPrChange w:id="6106"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07" w:author="Andrea Stafford Hintz" w:date="2016-09-18T16:51:00Z">
            <w:rPr>
              <w:rFonts w:ascii="Times New Roman" w:eastAsia="Times New Roman" w:hAnsi="Times New Roman" w:cs="Times New Roman"/>
              <w:sz w:val="24"/>
              <w:szCs w:val="24"/>
            </w:rPr>
          </w:rPrChange>
        </w:rPr>
        <w:t>. I’ve been a crewman for years.”</w:t>
      </w:r>
    </w:p>
    <w:p w14:paraId="7EC89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08" w:author="Andrea Stafford Hintz" w:date="2016-09-18T16:51:00Z">
            <w:rPr>
              <w:rFonts w:ascii="Times New Roman" w:eastAsia="Times New Roman" w:hAnsi="Times New Roman" w:cs="Times New Roman"/>
              <w:sz w:val="24"/>
              <w:szCs w:val="24"/>
            </w:rPr>
          </w:rPrChange>
        </w:rPr>
        <w:t>“Right, of course,” said Jonathan, making a mental note to pay more attention to his crew. After all, it wasn’t his father’s ship any more. It was his. “Now, Mr. Lockwood—”</w:t>
      </w:r>
    </w:p>
    <w:p w14:paraId="6FD23E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09" w:author="Andrea Stafford Hintz" w:date="2016-09-18T16:51:00Z">
            <w:rPr>
              <w:rFonts w:ascii="Times New Roman" w:eastAsia="Times New Roman" w:hAnsi="Times New Roman" w:cs="Times New Roman"/>
              <w:sz w:val="24"/>
              <w:szCs w:val="24"/>
            </w:rPr>
          </w:rPrChange>
        </w:rPr>
        <w:t xml:space="preserve">“Call me Kip, </w:t>
      </w:r>
      <w:proofErr w:type="spellStart"/>
      <w:r w:rsidRPr="009400B4">
        <w:rPr>
          <w:rFonts w:ascii="Times New Roman" w:hAnsi="Times New Roman"/>
          <w:sz w:val="24"/>
          <w:rPrChange w:id="6110"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11" w:author="Andrea Stafford Hintz" w:date="2016-09-18T16:51:00Z">
            <w:rPr>
              <w:rFonts w:ascii="Times New Roman" w:eastAsia="Times New Roman" w:hAnsi="Times New Roman" w:cs="Times New Roman"/>
              <w:sz w:val="24"/>
              <w:szCs w:val="24"/>
            </w:rPr>
          </w:rPrChange>
        </w:rPr>
        <w:t>.”</w:t>
      </w:r>
    </w:p>
    <w:p w14:paraId="6FC01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12" w:author="Andrea Stafford Hintz" w:date="2016-09-18T16:51:00Z">
            <w:rPr>
              <w:rFonts w:ascii="Times New Roman" w:eastAsia="Times New Roman" w:hAnsi="Times New Roman" w:cs="Times New Roman"/>
              <w:sz w:val="24"/>
              <w:szCs w:val="24"/>
            </w:rPr>
          </w:rPrChange>
        </w:rPr>
        <w:t>“Kip, then,” Jonathan said. “I wonder if you might be amenable to completing a bit of extra work for me while the ship’s aground? I’d pay you for it, of course.”</w:t>
      </w:r>
    </w:p>
    <w:p w14:paraId="36E1CD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13" w:author="Andrea Stafford Hintz" w:date="2016-09-18T16:51:00Z">
            <w:rPr>
              <w:rFonts w:ascii="Times New Roman" w:eastAsia="Times New Roman" w:hAnsi="Times New Roman" w:cs="Times New Roman"/>
              <w:sz w:val="24"/>
              <w:szCs w:val="24"/>
            </w:rPr>
          </w:rPrChange>
        </w:rPr>
        <w:t xml:space="preserve">“Yes, </w:t>
      </w:r>
      <w:proofErr w:type="spellStart"/>
      <w:r w:rsidRPr="009400B4">
        <w:rPr>
          <w:rFonts w:ascii="Times New Roman" w:hAnsi="Times New Roman"/>
          <w:sz w:val="24"/>
          <w:rPrChange w:id="6114"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15" w:author="Andrea Stafford Hintz" w:date="2016-09-18T16:51:00Z">
            <w:rPr>
              <w:rFonts w:ascii="Times New Roman" w:eastAsia="Times New Roman" w:hAnsi="Times New Roman" w:cs="Times New Roman"/>
              <w:sz w:val="24"/>
              <w:szCs w:val="24"/>
            </w:rPr>
          </w:rPrChange>
        </w:rPr>
        <w:t xml:space="preserve">. Of course, </w:t>
      </w:r>
      <w:proofErr w:type="spellStart"/>
      <w:r w:rsidRPr="009400B4">
        <w:rPr>
          <w:rFonts w:ascii="Times New Roman" w:hAnsi="Times New Roman"/>
          <w:sz w:val="24"/>
          <w:rPrChange w:id="6116"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17" w:author="Andrea Stafford Hintz" w:date="2016-09-18T16:51:00Z">
            <w:rPr>
              <w:rFonts w:ascii="Times New Roman" w:eastAsia="Times New Roman" w:hAnsi="Times New Roman" w:cs="Times New Roman"/>
              <w:sz w:val="24"/>
              <w:szCs w:val="24"/>
            </w:rPr>
          </w:rPrChange>
        </w:rPr>
        <w:t xml:space="preserve">,” he said. “Only, what sort o’ work is it, </w:t>
      </w:r>
      <w:proofErr w:type="spellStart"/>
      <w:r w:rsidRPr="009400B4">
        <w:rPr>
          <w:rFonts w:ascii="Times New Roman" w:hAnsi="Times New Roman"/>
          <w:sz w:val="24"/>
          <w:rPrChange w:id="6118"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19" w:author="Andrea Stafford Hintz" w:date="2016-09-18T16:51:00Z">
            <w:rPr>
              <w:rFonts w:ascii="Times New Roman" w:eastAsia="Times New Roman" w:hAnsi="Times New Roman" w:cs="Times New Roman"/>
              <w:sz w:val="24"/>
              <w:szCs w:val="24"/>
            </w:rPr>
          </w:rPrChange>
        </w:rPr>
        <w:t>?”</w:t>
      </w:r>
    </w:p>
    <w:p w14:paraId="0F8CE5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20" w:author="Andrea Stafford Hintz" w:date="2016-09-18T16:51:00Z">
            <w:rPr>
              <w:rFonts w:ascii="Times New Roman" w:eastAsia="Times New Roman" w:hAnsi="Times New Roman" w:cs="Times New Roman"/>
              <w:sz w:val="24"/>
              <w:szCs w:val="24"/>
            </w:rPr>
          </w:rPrChange>
        </w:rPr>
        <w:t>“A friend of mine was arrested. I need you to get a message to him.”</w:t>
      </w:r>
    </w:p>
    <w:p w14:paraId="2B3DD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21" w:author="Andrea Stafford Hintz" w:date="2016-09-18T16:51:00Z">
            <w:rPr>
              <w:rFonts w:ascii="Times New Roman" w:eastAsia="Times New Roman" w:hAnsi="Times New Roman" w:cs="Times New Roman"/>
              <w:sz w:val="24"/>
              <w:szCs w:val="24"/>
            </w:rPr>
          </w:rPrChange>
        </w:rPr>
        <w:t xml:space="preserve">“Sorry to ‘ear ‘bout </w:t>
      </w:r>
      <w:proofErr w:type="spellStart"/>
      <w:r w:rsidRPr="009400B4">
        <w:rPr>
          <w:rFonts w:ascii="Times New Roman" w:hAnsi="Times New Roman"/>
          <w:sz w:val="24"/>
          <w:rPrChange w:id="6122" w:author="Andrea Stafford Hintz" w:date="2016-09-18T16:51:00Z">
            <w:rPr>
              <w:rFonts w:ascii="Times New Roman" w:eastAsia="Times New Roman" w:hAnsi="Times New Roman" w:cs="Times New Roman"/>
              <w:sz w:val="24"/>
              <w:szCs w:val="24"/>
            </w:rPr>
          </w:rPrChange>
        </w:rPr>
        <w:t>yore</w:t>
      </w:r>
      <w:proofErr w:type="spellEnd"/>
      <w:r w:rsidRPr="009400B4">
        <w:rPr>
          <w:rFonts w:ascii="Times New Roman" w:hAnsi="Times New Roman"/>
          <w:sz w:val="24"/>
          <w:rPrChange w:id="6123" w:author="Andrea Stafford Hintz" w:date="2016-09-18T16:51:00Z">
            <w:rPr>
              <w:rFonts w:ascii="Times New Roman" w:eastAsia="Times New Roman" w:hAnsi="Times New Roman" w:cs="Times New Roman"/>
              <w:sz w:val="24"/>
              <w:szCs w:val="24"/>
            </w:rPr>
          </w:rPrChange>
        </w:rPr>
        <w:t xml:space="preserve"> friend, </w:t>
      </w:r>
      <w:proofErr w:type="spellStart"/>
      <w:r w:rsidRPr="009400B4">
        <w:rPr>
          <w:rFonts w:ascii="Times New Roman" w:hAnsi="Times New Roman"/>
          <w:sz w:val="24"/>
          <w:rPrChange w:id="6124"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25" w:author="Andrea Stafford Hintz" w:date="2016-09-18T16:51:00Z">
            <w:rPr>
              <w:rFonts w:ascii="Times New Roman" w:eastAsia="Times New Roman" w:hAnsi="Times New Roman" w:cs="Times New Roman"/>
              <w:sz w:val="24"/>
              <w:szCs w:val="24"/>
            </w:rPr>
          </w:rPrChange>
        </w:rPr>
        <w:t>,” Kip replied.</w:t>
      </w:r>
    </w:p>
    <w:p w14:paraId="7E1901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26" w:author="Andrea Stafford Hintz" w:date="2016-09-18T16:51:00Z">
            <w:rPr>
              <w:rFonts w:ascii="Times New Roman" w:eastAsia="Times New Roman" w:hAnsi="Times New Roman" w:cs="Times New Roman"/>
              <w:sz w:val="24"/>
              <w:szCs w:val="24"/>
            </w:rPr>
          </w:rPrChange>
        </w:rPr>
        <w:t>“An acquaintance, really,” said Jonathan.</w:t>
      </w:r>
    </w:p>
    <w:p w14:paraId="20614D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27" w:author="Andrea Stafford Hintz" w:date="2016-09-18T16:51:00Z">
            <w:rPr>
              <w:rFonts w:ascii="Times New Roman" w:eastAsia="Times New Roman" w:hAnsi="Times New Roman" w:cs="Times New Roman"/>
              <w:sz w:val="24"/>
              <w:szCs w:val="24"/>
            </w:rPr>
          </w:rPrChange>
        </w:rPr>
        <w:t xml:space="preserve">“All the same, </w:t>
      </w:r>
      <w:proofErr w:type="spellStart"/>
      <w:r w:rsidRPr="009400B4">
        <w:rPr>
          <w:rFonts w:ascii="Times New Roman" w:hAnsi="Times New Roman"/>
          <w:sz w:val="24"/>
          <w:rPrChange w:id="6128"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29"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6130" w:author="Andrea Stafford Hintz" w:date="2016-09-18T16:51:00Z">
            <w:rPr>
              <w:rFonts w:ascii="Times New Roman" w:eastAsia="Times New Roman" w:hAnsi="Times New Roman" w:cs="Times New Roman"/>
              <w:sz w:val="24"/>
              <w:szCs w:val="24"/>
            </w:rPr>
          </w:rPrChange>
        </w:rPr>
        <w:t>Ah’ll</w:t>
      </w:r>
      <w:proofErr w:type="spellEnd"/>
      <w:r w:rsidRPr="009400B4">
        <w:rPr>
          <w:rFonts w:ascii="Times New Roman" w:hAnsi="Times New Roman"/>
          <w:sz w:val="24"/>
          <w:rPrChange w:id="6131" w:author="Andrea Stafford Hintz" w:date="2016-09-18T16:51:00Z">
            <w:rPr>
              <w:rFonts w:ascii="Times New Roman" w:eastAsia="Times New Roman" w:hAnsi="Times New Roman" w:cs="Times New Roman"/>
              <w:sz w:val="24"/>
              <w:szCs w:val="24"/>
            </w:rPr>
          </w:rPrChange>
        </w:rPr>
        <w:t xml:space="preserve"> get ‘</w:t>
      </w:r>
      <w:proofErr w:type="spellStart"/>
      <w:r w:rsidRPr="009400B4">
        <w:rPr>
          <w:rFonts w:ascii="Times New Roman" w:hAnsi="Times New Roman"/>
          <w:sz w:val="24"/>
          <w:rPrChange w:id="6132" w:author="Andrea Stafford Hintz" w:date="2016-09-18T16:51:00Z">
            <w:rPr>
              <w:rFonts w:ascii="Times New Roman" w:eastAsia="Times New Roman" w:hAnsi="Times New Roman" w:cs="Times New Roman"/>
              <w:sz w:val="24"/>
              <w:szCs w:val="24"/>
            </w:rPr>
          </w:rPrChange>
        </w:rPr>
        <w:t>im</w:t>
      </w:r>
      <w:proofErr w:type="spellEnd"/>
      <w:r w:rsidRPr="009400B4">
        <w:rPr>
          <w:rFonts w:ascii="Times New Roman" w:hAnsi="Times New Roman"/>
          <w:sz w:val="24"/>
          <w:rPrChange w:id="6133" w:author="Andrea Stafford Hintz" w:date="2016-09-18T16:51:00Z">
            <w:rPr>
              <w:rFonts w:ascii="Times New Roman" w:eastAsia="Times New Roman" w:hAnsi="Times New Roman" w:cs="Times New Roman"/>
              <w:sz w:val="24"/>
              <w:szCs w:val="24"/>
            </w:rPr>
          </w:rPrChange>
        </w:rPr>
        <w:t xml:space="preserve"> the message, no problem, </w:t>
      </w:r>
      <w:proofErr w:type="spellStart"/>
      <w:r w:rsidRPr="009400B4">
        <w:rPr>
          <w:rFonts w:ascii="Times New Roman" w:hAnsi="Times New Roman"/>
          <w:sz w:val="24"/>
          <w:rPrChange w:id="6134"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35" w:author="Andrea Stafford Hintz" w:date="2016-09-18T16:51:00Z">
            <w:rPr>
              <w:rFonts w:ascii="Times New Roman" w:eastAsia="Times New Roman" w:hAnsi="Times New Roman" w:cs="Times New Roman"/>
              <w:sz w:val="24"/>
              <w:szCs w:val="24"/>
            </w:rPr>
          </w:rPrChange>
        </w:rPr>
        <w:t>. Which prison is it?”</w:t>
      </w:r>
    </w:p>
    <w:p w14:paraId="4FDFFA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36" w:author="Andrea Stafford Hintz" w:date="2016-09-18T16:51:00Z">
            <w:rPr>
              <w:rFonts w:ascii="Times New Roman" w:eastAsia="Times New Roman" w:hAnsi="Times New Roman" w:cs="Times New Roman"/>
              <w:sz w:val="24"/>
              <w:szCs w:val="24"/>
            </w:rPr>
          </w:rPrChange>
        </w:rPr>
        <w:t>Jonathan shrugged. “I’m not sure.”</w:t>
      </w:r>
    </w:p>
    <w:p w14:paraId="5EA3D8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37" w:author="Andrea Stafford Hintz" w:date="2016-09-18T16:51:00Z">
            <w:rPr>
              <w:rFonts w:ascii="Times New Roman" w:eastAsia="Times New Roman" w:hAnsi="Times New Roman" w:cs="Times New Roman"/>
              <w:sz w:val="24"/>
              <w:szCs w:val="24"/>
            </w:rPr>
          </w:rPrChange>
        </w:rPr>
        <w:t xml:space="preserve">“Shall I start </w:t>
      </w:r>
      <w:proofErr w:type="spellStart"/>
      <w:r w:rsidRPr="009400B4">
        <w:rPr>
          <w:rFonts w:ascii="Times New Roman" w:hAnsi="Times New Roman"/>
          <w:sz w:val="24"/>
          <w:rPrChange w:id="6138" w:author="Andrea Stafford Hintz" w:date="2016-09-18T16:51:00Z">
            <w:rPr>
              <w:rFonts w:ascii="Times New Roman" w:eastAsia="Times New Roman" w:hAnsi="Times New Roman" w:cs="Times New Roman"/>
              <w:sz w:val="24"/>
              <w:szCs w:val="24"/>
            </w:rPr>
          </w:rPrChange>
        </w:rPr>
        <w:t>wiv</w:t>
      </w:r>
      <w:proofErr w:type="spellEnd"/>
      <w:r w:rsidRPr="009400B4">
        <w:rPr>
          <w:rFonts w:ascii="Times New Roman" w:hAnsi="Times New Roman"/>
          <w:sz w:val="24"/>
          <w:rPrChange w:id="6139" w:author="Andrea Stafford Hintz" w:date="2016-09-18T16:51:00Z">
            <w:rPr>
              <w:rFonts w:ascii="Times New Roman" w:eastAsia="Times New Roman" w:hAnsi="Times New Roman" w:cs="Times New Roman"/>
              <w:sz w:val="24"/>
              <w:szCs w:val="24"/>
            </w:rPr>
          </w:rPrChange>
        </w:rPr>
        <w:t xml:space="preserve"> Newgate, then, </w:t>
      </w:r>
      <w:proofErr w:type="spellStart"/>
      <w:r w:rsidRPr="009400B4">
        <w:rPr>
          <w:rFonts w:ascii="Times New Roman" w:hAnsi="Times New Roman"/>
          <w:sz w:val="24"/>
          <w:rPrChange w:id="6140"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41" w:author="Andrea Stafford Hintz" w:date="2016-09-18T16:51:00Z">
            <w:rPr>
              <w:rFonts w:ascii="Times New Roman" w:eastAsia="Times New Roman" w:hAnsi="Times New Roman" w:cs="Times New Roman"/>
              <w:sz w:val="24"/>
              <w:szCs w:val="24"/>
            </w:rPr>
          </w:rPrChange>
        </w:rPr>
        <w:t>?”</w:t>
      </w:r>
    </w:p>
    <w:p w14:paraId="4EB9E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42" w:author="Andrea Stafford Hintz" w:date="2016-09-18T16:51:00Z">
            <w:rPr>
              <w:rFonts w:ascii="Times New Roman" w:eastAsia="Times New Roman" w:hAnsi="Times New Roman" w:cs="Times New Roman"/>
              <w:sz w:val="24"/>
              <w:szCs w:val="24"/>
            </w:rPr>
          </w:rPrChange>
        </w:rPr>
        <w:t>“I should think so,” Jonathan said. “Thank you, Mr. Lockwood,” he said, and corrected himself, “Kip.”</w:t>
      </w:r>
    </w:p>
    <w:p w14:paraId="4DE0F7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43" w:author="Andrea Stafford Hintz" w:date="2016-09-18T16:51:00Z">
            <w:rPr>
              <w:rFonts w:ascii="Times New Roman" w:eastAsia="Times New Roman" w:hAnsi="Times New Roman" w:cs="Times New Roman"/>
              <w:sz w:val="24"/>
              <w:szCs w:val="24"/>
            </w:rPr>
          </w:rPrChange>
        </w:rPr>
        <w:t xml:space="preserve">“The, uh, the message, </w:t>
      </w:r>
      <w:proofErr w:type="spellStart"/>
      <w:r w:rsidRPr="009400B4">
        <w:rPr>
          <w:rFonts w:ascii="Times New Roman" w:hAnsi="Times New Roman"/>
          <w:sz w:val="24"/>
          <w:rPrChange w:id="6144"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45" w:author="Andrea Stafford Hintz" w:date="2016-09-18T16:51:00Z">
            <w:rPr>
              <w:rFonts w:ascii="Times New Roman" w:eastAsia="Times New Roman" w:hAnsi="Times New Roman" w:cs="Times New Roman"/>
              <w:sz w:val="24"/>
              <w:szCs w:val="24"/>
            </w:rPr>
          </w:rPrChange>
        </w:rPr>
        <w:t>?” Kip asked.</w:t>
      </w:r>
    </w:p>
    <w:p w14:paraId="4A7432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46" w:author="Andrea Stafford Hintz" w:date="2016-09-18T16:51:00Z">
            <w:rPr>
              <w:rFonts w:ascii="Times New Roman" w:eastAsia="Times New Roman" w:hAnsi="Times New Roman" w:cs="Times New Roman"/>
              <w:sz w:val="24"/>
              <w:szCs w:val="24"/>
            </w:rPr>
          </w:rPrChange>
        </w:rPr>
        <w:t>“Right,” Jonathan said. He fished into his pocket for a pen, and being a newspaper man, found one. He took out a pad of paper and quickly jotted down the message.</w:t>
      </w:r>
    </w:p>
    <w:p w14:paraId="66BC90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47" w:author="Andrea Stafford Hintz" w:date="2016-09-18T16:51:00Z">
            <w:rPr>
              <w:rFonts w:ascii="Times New Roman" w:eastAsia="Times New Roman" w:hAnsi="Times New Roman" w:cs="Times New Roman"/>
              <w:sz w:val="24"/>
              <w:szCs w:val="24"/>
            </w:rPr>
          </w:rPrChange>
        </w:rPr>
        <w:t>He gave the message to Kip, and shook the man’s hand. Apparently happy to have a bit of extra coin coming in, Kip turned to leave. Jonathan stopped him.</w:t>
      </w:r>
    </w:p>
    <w:p w14:paraId="6AFA5E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48" w:author="Andrea Stafford Hintz" w:date="2016-09-18T16:51:00Z">
            <w:rPr>
              <w:rFonts w:ascii="Times New Roman" w:eastAsia="Times New Roman" w:hAnsi="Times New Roman" w:cs="Times New Roman"/>
              <w:sz w:val="24"/>
              <w:szCs w:val="24"/>
            </w:rPr>
          </w:rPrChange>
        </w:rPr>
        <w:t>“</w:t>
      </w:r>
      <w:proofErr w:type="spellStart"/>
      <w:r w:rsidRPr="009400B4">
        <w:rPr>
          <w:rFonts w:ascii="Times New Roman" w:hAnsi="Times New Roman"/>
          <w:sz w:val="24"/>
          <w:rPrChange w:id="6149" w:author="Andrea Stafford Hintz" w:date="2016-09-18T16:51:00Z">
            <w:rPr>
              <w:rFonts w:ascii="Times New Roman" w:eastAsia="Times New Roman" w:hAnsi="Times New Roman" w:cs="Times New Roman"/>
              <w:sz w:val="24"/>
              <w:szCs w:val="24"/>
            </w:rPr>
          </w:rPrChange>
        </w:rPr>
        <w:t>Sah</w:t>
      </w:r>
      <w:proofErr w:type="spellEnd"/>
      <w:r w:rsidRPr="009400B4">
        <w:rPr>
          <w:rFonts w:ascii="Times New Roman" w:hAnsi="Times New Roman"/>
          <w:sz w:val="24"/>
          <w:rPrChange w:id="6150" w:author="Andrea Stafford Hintz" w:date="2016-09-18T16:51:00Z">
            <w:rPr>
              <w:rFonts w:ascii="Times New Roman" w:eastAsia="Times New Roman" w:hAnsi="Times New Roman" w:cs="Times New Roman"/>
              <w:sz w:val="24"/>
              <w:szCs w:val="24"/>
            </w:rPr>
          </w:rPrChange>
        </w:rPr>
        <w:t>?”</w:t>
      </w:r>
    </w:p>
    <w:p w14:paraId="21FAE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51" w:author="Andrea Stafford Hintz" w:date="2016-09-18T16:51:00Z">
            <w:rPr>
              <w:rFonts w:ascii="Times New Roman" w:eastAsia="Times New Roman" w:hAnsi="Times New Roman" w:cs="Times New Roman"/>
              <w:sz w:val="24"/>
              <w:szCs w:val="24"/>
            </w:rPr>
          </w:rPrChange>
        </w:rPr>
        <w:t>“Be careful,” Jonathan said.</w:t>
      </w:r>
    </w:p>
    <w:p w14:paraId="3117E11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152" w:author="Andrea Stafford Hintz" w:date="2016-09-18T16:51:00Z">
            <w:rPr>
              <w:rFonts w:ascii="Times New Roman" w:eastAsia="Times New Roman" w:hAnsi="Times New Roman" w:cs="Times New Roman"/>
              <w:sz w:val="24"/>
              <w:szCs w:val="24"/>
            </w:rPr>
          </w:rPrChange>
        </w:rPr>
        <w:t>#</w:t>
      </w:r>
    </w:p>
    <w:p w14:paraId="7C21E06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153" w:name="Scene_31"/>
      <w:r w:rsidRPr="009400B4">
        <w:rPr>
          <w:rFonts w:ascii="Times New Roman" w:hAnsi="Times New Roman"/>
          <w:sz w:val="24"/>
          <w:rPrChange w:id="6154" w:author="Andrea Stafford Hintz" w:date="2016-09-18T16:51:00Z">
            <w:rPr>
              <w:rFonts w:ascii="Times New Roman" w:eastAsia="Times New Roman" w:hAnsi="Times New Roman" w:cs="Times New Roman"/>
              <w:sz w:val="24"/>
              <w:szCs w:val="24"/>
            </w:rPr>
          </w:rPrChange>
        </w:rPr>
        <w:t>The</w:t>
      </w:r>
      <w:bookmarkEnd w:id="6153"/>
      <w:r w:rsidRPr="009400B4">
        <w:rPr>
          <w:rFonts w:ascii="Times New Roman" w:hAnsi="Times New Roman"/>
          <w:sz w:val="24"/>
          <w:rPrChange w:id="6155" w:author="Andrea Stafford Hintz" w:date="2016-09-18T16:51:00Z">
            <w:rPr>
              <w:rFonts w:ascii="Times New Roman" w:eastAsia="Times New Roman" w:hAnsi="Times New Roman" w:cs="Times New Roman"/>
              <w:sz w:val="24"/>
              <w:szCs w:val="24"/>
            </w:rPr>
          </w:rPrChange>
        </w:rPr>
        <w:t xml:space="preserve"> horse let out a huff of exertion as it cantered up a winding, gravel driveway. The entrance to the driveway was marked by a wooden sign, which hung smartly from a tall signpost, set between two tall statues of horses. </w:t>
      </w:r>
      <w:r w:rsidRPr="009400B4">
        <w:rPr>
          <w:rFonts w:ascii="Times New Roman" w:hAnsi="Times New Roman"/>
          <w:i/>
          <w:sz w:val="24"/>
          <w:rPrChange w:id="6156" w:author="Andrea Stafford Hintz" w:date="2016-09-18T16:51:00Z">
            <w:rPr>
              <w:rFonts w:ascii="Times New Roman" w:eastAsia="Times New Roman" w:hAnsi="Times New Roman" w:cs="Times New Roman"/>
              <w:i/>
              <w:sz w:val="24"/>
              <w:szCs w:val="24"/>
            </w:rPr>
          </w:rPrChange>
        </w:rPr>
        <w:t xml:space="preserve">Grimmer and Sons Publishing </w:t>
      </w:r>
      <w:r w:rsidR="00C245FD" w:rsidRPr="009400B4">
        <w:rPr>
          <w:rFonts w:ascii="Times New Roman" w:hAnsi="Times New Roman"/>
          <w:i/>
          <w:sz w:val="24"/>
          <w:rPrChange w:id="6157" w:author="Andrea Stafford Hintz" w:date="2016-09-18T16:51:00Z">
            <w:rPr>
              <w:rFonts w:ascii="Times New Roman" w:eastAsia="Times New Roman" w:hAnsi="Times New Roman" w:cs="Times New Roman"/>
              <w:i/>
              <w:sz w:val="24"/>
              <w:szCs w:val="24"/>
            </w:rPr>
          </w:rPrChange>
        </w:rPr>
        <w:t>Inc.</w:t>
      </w:r>
      <w:r w:rsidRPr="009400B4">
        <w:rPr>
          <w:rFonts w:ascii="Times New Roman" w:hAnsi="Times New Roman"/>
          <w:sz w:val="24"/>
          <w:rPrChange w:id="6158"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i/>
          <w:sz w:val="24"/>
          <w:rPrChange w:id="6159" w:author="Andrea Stafford Hintz" w:date="2016-09-18T16:51:00Z">
            <w:rPr>
              <w:rFonts w:ascii="Times New Roman" w:eastAsia="Times New Roman" w:hAnsi="Times New Roman" w:cs="Times New Roman"/>
              <w:i/>
              <w:sz w:val="24"/>
              <w:szCs w:val="24"/>
            </w:rPr>
          </w:rPrChange>
        </w:rPr>
        <w:t xml:space="preserve"> </w:t>
      </w:r>
      <w:r w:rsidRPr="009400B4">
        <w:rPr>
          <w:rFonts w:ascii="Times New Roman" w:hAnsi="Times New Roman"/>
          <w:sz w:val="24"/>
          <w:rPrChange w:id="6160" w:author="Andrea Stafford Hintz" w:date="2016-09-18T16:51:00Z">
            <w:rPr>
              <w:rFonts w:ascii="Times New Roman" w:eastAsia="Times New Roman" w:hAnsi="Times New Roman" w:cs="Times New Roman"/>
              <w:sz w:val="24"/>
              <w:szCs w:val="24"/>
            </w:rPr>
          </w:rPrChange>
        </w:rPr>
        <w:t>the sign read in a plain font carved into the wood.</w:t>
      </w:r>
    </w:p>
    <w:p w14:paraId="3AAAB5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61" w:author="Andrea Stafford Hintz" w:date="2016-09-18T16:51:00Z">
            <w:rPr>
              <w:rFonts w:ascii="Times New Roman" w:eastAsia="Times New Roman" w:hAnsi="Times New Roman" w:cs="Times New Roman"/>
              <w:sz w:val="24"/>
              <w:szCs w:val="24"/>
            </w:rPr>
          </w:rPrChange>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41F246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62" w:author="Andrea Stafford Hintz" w:date="2016-09-18T16:51:00Z">
            <w:rPr>
              <w:rFonts w:ascii="Times New Roman" w:eastAsia="Times New Roman" w:hAnsi="Times New Roman" w:cs="Times New Roman"/>
              <w:sz w:val="24"/>
              <w:szCs w:val="24"/>
            </w:rPr>
          </w:rPrChange>
        </w:rPr>
        <w:t xml:space="preserve">Annabel had chosen to follow a hunch. She knew that the Grimmer </w:t>
      </w:r>
      <w:r w:rsidR="00C245FD" w:rsidRPr="009400B4">
        <w:rPr>
          <w:rFonts w:ascii="Times New Roman" w:hAnsi="Times New Roman"/>
          <w:sz w:val="24"/>
          <w:rPrChange w:id="6163" w:author="Andrea Stafford Hintz" w:date="2016-09-18T16:51:00Z">
            <w:rPr>
              <w:rFonts w:ascii="Times New Roman" w:eastAsia="Times New Roman" w:hAnsi="Times New Roman" w:cs="Times New Roman"/>
              <w:sz w:val="24"/>
              <w:szCs w:val="24"/>
            </w:rPr>
          </w:rPrChange>
        </w:rPr>
        <w:t>Company</w:t>
      </w:r>
      <w:r w:rsidRPr="009400B4">
        <w:rPr>
          <w:rFonts w:ascii="Times New Roman" w:hAnsi="Times New Roman"/>
          <w:sz w:val="24"/>
          <w:rPrChange w:id="6164" w:author="Andrea Stafford Hintz" w:date="2016-09-18T16:51:00Z">
            <w:rPr>
              <w:rFonts w:ascii="Times New Roman" w:eastAsia="Times New Roman" w:hAnsi="Times New Roman" w:cs="Times New Roman"/>
              <w:sz w:val="24"/>
              <w:szCs w:val="24"/>
            </w:rPr>
          </w:rPrChange>
        </w:rPr>
        <w:t xml:space="preserve">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067F66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65" w:author="Andrea Stafford Hintz" w:date="2016-09-18T16:51:00Z">
            <w:rPr>
              <w:rFonts w:ascii="Times New Roman" w:eastAsia="Times New Roman" w:hAnsi="Times New Roman" w:cs="Times New Roman"/>
              <w:sz w:val="24"/>
              <w:szCs w:val="24"/>
            </w:rPr>
          </w:rPrChange>
        </w:rPr>
        <w:t>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14:paraId="608403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66" w:author="Andrea Stafford Hintz" w:date="2016-09-18T16:51:00Z">
            <w:rPr>
              <w:rFonts w:ascii="Times New Roman" w:eastAsia="Times New Roman" w:hAnsi="Times New Roman" w:cs="Times New Roman"/>
              <w:sz w:val="24"/>
              <w:szCs w:val="24"/>
            </w:rPr>
          </w:rPrChange>
        </w:rP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w:t>
      </w:r>
      <w:r w:rsidR="00C245FD" w:rsidRPr="009400B4">
        <w:rPr>
          <w:rFonts w:ascii="Times New Roman" w:hAnsi="Times New Roman"/>
          <w:sz w:val="24"/>
          <w:rPrChange w:id="6167" w:author="Andrea Stafford Hintz" w:date="2016-09-18T16:51:00Z">
            <w:rPr>
              <w:rFonts w:ascii="Times New Roman" w:eastAsia="Times New Roman" w:hAnsi="Times New Roman" w:cs="Times New Roman"/>
              <w:sz w:val="24"/>
              <w:szCs w:val="24"/>
            </w:rPr>
          </w:rPrChange>
        </w:rPr>
        <w:t>neighborhood</w:t>
      </w:r>
      <w:r w:rsidRPr="009400B4">
        <w:rPr>
          <w:rFonts w:ascii="Times New Roman" w:hAnsi="Times New Roman"/>
          <w:sz w:val="24"/>
          <w:rPrChange w:id="6168" w:author="Andrea Stafford Hintz" w:date="2016-09-18T16:51:00Z">
            <w:rPr>
              <w:rFonts w:ascii="Times New Roman" w:eastAsia="Times New Roman" w:hAnsi="Times New Roman" w:cs="Times New Roman"/>
              <w:sz w:val="24"/>
              <w:szCs w:val="24"/>
            </w:rPr>
          </w:rPrChange>
        </w:rPr>
        <w:t>, peddling papers in the zombie-infested streets. This would be a busy day for the newspaper company.</w:t>
      </w:r>
    </w:p>
    <w:p w14:paraId="43934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69" w:author="Andrea Stafford Hintz" w:date="2016-09-18T16:51:00Z">
            <w:rPr>
              <w:rFonts w:ascii="Times New Roman" w:eastAsia="Times New Roman" w:hAnsi="Times New Roman" w:cs="Times New Roman"/>
              <w:sz w:val="24"/>
              <w:szCs w:val="24"/>
            </w:rPr>
          </w:rPrChange>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sidRPr="009400B4">
        <w:rPr>
          <w:rFonts w:ascii="Times New Roman" w:hAnsi="Times New Roman"/>
          <w:i/>
          <w:sz w:val="24"/>
          <w:rPrChange w:id="6170" w:author="Andrea Stafford Hintz" w:date="2016-09-18T16:51:00Z">
            <w:rPr>
              <w:rFonts w:ascii="Times New Roman" w:eastAsia="Times New Roman" w:hAnsi="Times New Roman" w:cs="Times New Roman"/>
              <w:i/>
              <w:sz w:val="24"/>
              <w:szCs w:val="24"/>
            </w:rPr>
          </w:rPrChange>
        </w:rPr>
        <w:t>Mr.</w:t>
      </w:r>
      <w:r w:rsidRPr="009400B4">
        <w:rPr>
          <w:rFonts w:ascii="Times New Roman" w:hAnsi="Times New Roman"/>
          <w:sz w:val="24"/>
          <w:rPrChange w:id="6171" w:author="Andrea Stafford Hintz" w:date="2016-09-18T16:51:00Z">
            <w:rPr>
              <w:rFonts w:ascii="Times New Roman" w:eastAsia="Times New Roman" w:hAnsi="Times New Roman" w:cs="Times New Roman"/>
              <w:sz w:val="24"/>
              <w:szCs w:val="24"/>
            </w:rPr>
          </w:rPrChange>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044141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2"/>
          <w:headerReference w:type="default" r:id="rId93"/>
          <w:footerReference w:type="even" r:id="rId94"/>
          <w:footerReference w:type="default" r:id="rId95"/>
          <w:headerReference w:type="first" r:id="rId96"/>
          <w:footerReference w:type="first" r:id="rId97"/>
          <w:pgSz w:w="12242" w:h="15842"/>
          <w:pgMar w:top="1440" w:right="1440" w:bottom="1440" w:left="1440" w:header="720" w:footer="720" w:gutter="0"/>
          <w:cols w:space="720"/>
          <w:titlePg/>
        </w:sectPr>
      </w:pPr>
    </w:p>
    <w:p w14:paraId="56820B0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172" w:name="Chapter_15"/>
      <w:r w:rsidRPr="009400B4">
        <w:rPr>
          <w:rFonts w:ascii="Times New Roman" w:hAnsi="Times New Roman"/>
          <w:sz w:val="24"/>
          <w:rPrChange w:id="6173" w:author="Andrea Stafford Hintz" w:date="2016-09-18T16:51:00Z">
            <w:rPr>
              <w:rFonts w:ascii="Times New Roman" w:eastAsia="Times New Roman" w:hAnsi="Times New Roman" w:cs="Times New Roman"/>
              <w:sz w:val="24"/>
              <w:szCs w:val="24"/>
            </w:rPr>
          </w:rPrChange>
        </w:rPr>
        <w:t>Chapter</w:t>
      </w:r>
      <w:bookmarkEnd w:id="6172"/>
      <w:r w:rsidRPr="009400B4">
        <w:rPr>
          <w:rFonts w:ascii="Times New Roman" w:hAnsi="Times New Roman"/>
          <w:sz w:val="24"/>
          <w:rPrChange w:id="6174" w:author="Andrea Stafford Hintz" w:date="2016-09-18T16:51:00Z">
            <w:rPr>
              <w:rFonts w:ascii="Times New Roman" w:eastAsia="Times New Roman" w:hAnsi="Times New Roman" w:cs="Times New Roman"/>
              <w:sz w:val="24"/>
              <w:szCs w:val="24"/>
            </w:rPr>
          </w:rPrChange>
        </w:rPr>
        <w:t xml:space="preserve"> Fifteen</w:t>
      </w:r>
    </w:p>
    <w:p w14:paraId="55ECE7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C8667E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175" w:author="Andrea Stafford Hintz" w:date="2016-09-18T16:51:00Z">
            <w:rPr>
              <w:rFonts w:ascii="Times New Roman" w:eastAsia="Times New Roman" w:hAnsi="Times New Roman" w:cs="Times New Roman"/>
              <w:sz w:val="24"/>
              <w:szCs w:val="24"/>
            </w:rPr>
          </w:rPrChange>
        </w:rPr>
        <w:t xml:space="preserve">“Oh! If it were true that the spirits of the departed are allowed to revisit the earth for certain purposes and on particular occasions—if the belief of superstition were well founded, and night could be peopled with the ghosts and </w:t>
      </w:r>
      <w:r w:rsidR="00C245FD" w:rsidRPr="009400B4">
        <w:rPr>
          <w:rFonts w:ascii="Times New Roman" w:hAnsi="Times New Roman"/>
          <w:sz w:val="24"/>
          <w:rPrChange w:id="6176" w:author="Andrea Stafford Hintz" w:date="2016-09-18T16:51:00Z">
            <w:rPr>
              <w:rFonts w:ascii="Times New Roman" w:eastAsia="Times New Roman" w:hAnsi="Times New Roman" w:cs="Times New Roman"/>
              <w:sz w:val="24"/>
              <w:szCs w:val="24"/>
            </w:rPr>
          </w:rPrChange>
        </w:rPr>
        <w:t>specters</w:t>
      </w:r>
      <w:r w:rsidRPr="009400B4">
        <w:rPr>
          <w:rFonts w:ascii="Times New Roman" w:hAnsi="Times New Roman"/>
          <w:sz w:val="24"/>
          <w:rPrChange w:id="6177" w:author="Andrea Stafford Hintz" w:date="2016-09-18T16:51:00Z">
            <w:rPr>
              <w:rFonts w:ascii="Times New Roman" w:eastAsia="Times New Roman" w:hAnsi="Times New Roman" w:cs="Times New Roman"/>
              <w:sz w:val="24"/>
              <w:szCs w:val="24"/>
            </w:rPr>
          </w:rPrChange>
        </w:rPr>
        <w:t xml:space="preserve"> of those who sleep in troubled graves—what a place of ineffable horrors—what a scene of terrible sights, would Newgate be at midnight!”</w:t>
      </w:r>
    </w:p>
    <w:p w14:paraId="4B4D42D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0918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178" w:author="Andrea Stafford Hintz" w:date="2016-09-18T16:51:00Z">
            <w:rPr>
              <w:rFonts w:ascii="Times New Roman" w:eastAsia="Times New Roman" w:hAnsi="Times New Roman" w:cs="Times New Roman"/>
              <w:sz w:val="24"/>
              <w:szCs w:val="24"/>
            </w:rPr>
          </w:rPrChange>
        </w:rPr>
        <w:t>- George W.M. Reynolds</w:t>
      </w:r>
    </w:p>
    <w:p w14:paraId="6DFAF8E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02B4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75854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179" w:name="Scene_32"/>
      <w:commentRangeStart w:id="6180"/>
      <w:r w:rsidRPr="009400B4">
        <w:rPr>
          <w:rFonts w:ascii="Times New Roman" w:hAnsi="Times New Roman"/>
          <w:sz w:val="24"/>
          <w:rPrChange w:id="6181" w:author="Andrea Stafford Hintz" w:date="2016-09-18T16:51:00Z">
            <w:rPr>
              <w:rFonts w:ascii="Times New Roman" w:eastAsia="Times New Roman" w:hAnsi="Times New Roman" w:cs="Times New Roman"/>
              <w:sz w:val="24"/>
              <w:szCs w:val="24"/>
            </w:rPr>
          </w:rPrChange>
        </w:rPr>
        <w:t>A</w:t>
      </w:r>
      <w:bookmarkEnd w:id="6179"/>
      <w:r w:rsidRPr="009400B4">
        <w:rPr>
          <w:rFonts w:ascii="Times New Roman" w:hAnsi="Times New Roman"/>
          <w:sz w:val="24"/>
          <w:rPrChange w:id="6182" w:author="Andrea Stafford Hintz" w:date="2016-09-18T16:51:00Z">
            <w:rPr>
              <w:rFonts w:ascii="Times New Roman" w:eastAsia="Times New Roman" w:hAnsi="Times New Roman" w:cs="Times New Roman"/>
              <w:sz w:val="24"/>
              <w:szCs w:val="24"/>
            </w:rPr>
          </w:rPrChange>
        </w:rPr>
        <w:t xml:space="preserve"> murder of crows wheeled overhead, a hundred raucous voices cawing noisily</w:t>
      </w:r>
      <w:commentRangeEnd w:id="6180"/>
      <w:r w:rsidR="00CE1E27">
        <w:rPr>
          <w:rStyle w:val="CommentReference"/>
        </w:rPr>
        <w:commentReference w:id="6180"/>
      </w:r>
      <w:r w:rsidRPr="009400B4">
        <w:rPr>
          <w:rFonts w:ascii="Times New Roman" w:hAnsi="Times New Roman"/>
          <w:sz w:val="24"/>
          <w:rPrChange w:id="6183" w:author="Andrea Stafford Hintz" w:date="2016-09-18T16:51:00Z">
            <w:rPr>
              <w:rFonts w:ascii="Times New Roman" w:eastAsia="Times New Roman" w:hAnsi="Times New Roman" w:cs="Times New Roman"/>
              <w:sz w:val="24"/>
              <w:szCs w:val="24"/>
            </w:rPr>
          </w:rPrChange>
        </w:rPr>
        <w:t>.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14:paraId="02AB1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4" w:author="Andrea Stafford Hintz" w:date="2016-09-18T16:51:00Z">
            <w:rPr>
              <w:rFonts w:ascii="Times New Roman" w:eastAsia="Times New Roman" w:hAnsi="Times New Roman" w:cs="Times New Roman"/>
              <w:sz w:val="24"/>
              <w:szCs w:val="24"/>
            </w:rPr>
          </w:rPrChange>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Paul’s loomed in the distance.</w:t>
      </w:r>
    </w:p>
    <w:p w14:paraId="79F3C0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5" w:author="Andrea Stafford Hintz" w:date="2016-09-18T16:51:00Z">
            <w:rPr>
              <w:rFonts w:ascii="Times New Roman" w:eastAsia="Times New Roman" w:hAnsi="Times New Roman" w:cs="Times New Roman"/>
              <w:sz w:val="24"/>
              <w:szCs w:val="24"/>
            </w:rPr>
          </w:rPrChange>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14:paraId="1719A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6" w:author="Andrea Stafford Hintz" w:date="2016-09-18T16:51:00Z">
            <w:rPr>
              <w:rFonts w:ascii="Times New Roman" w:eastAsia="Times New Roman" w:hAnsi="Times New Roman" w:cs="Times New Roman"/>
              <w:sz w:val="24"/>
              <w:szCs w:val="24"/>
            </w:rPr>
          </w:rPrChange>
        </w:rPr>
        <w:t>Only a few zombies stood by the door to the prison. Roderick raised his letter opener, but Taggert stopped him with a hand on his shoulder.</w:t>
      </w:r>
    </w:p>
    <w:p w14:paraId="4F1274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7" w:author="Andrea Stafford Hintz" w:date="2016-09-18T16:51:00Z">
            <w:rPr>
              <w:rFonts w:ascii="Times New Roman" w:eastAsia="Times New Roman" w:hAnsi="Times New Roman" w:cs="Times New Roman"/>
              <w:sz w:val="24"/>
              <w:szCs w:val="24"/>
            </w:rPr>
          </w:rPrChange>
        </w:rPr>
        <w:t>“I’ll do it,” he said, and headed over to clear the path to the front door.</w:t>
      </w:r>
    </w:p>
    <w:p w14:paraId="1210B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8" w:author="Andrea Stafford Hintz" w:date="2016-09-18T16:51:00Z">
            <w:rPr>
              <w:rFonts w:ascii="Times New Roman" w:eastAsia="Times New Roman" w:hAnsi="Times New Roman" w:cs="Times New Roman"/>
              <w:sz w:val="24"/>
              <w:szCs w:val="24"/>
            </w:rPr>
          </w:rPrChange>
        </w:rPr>
        <w:t>A few quick blows to their skulls, and the zombies hit the ground and lay motionless. There was a flurry of wings as crows took flight and circled over the corpses.</w:t>
      </w:r>
    </w:p>
    <w:p w14:paraId="26661F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89" w:author="Andrea Stafford Hintz" w:date="2016-09-18T16:51:00Z">
            <w:rPr>
              <w:rFonts w:ascii="Times New Roman" w:eastAsia="Times New Roman" w:hAnsi="Times New Roman" w:cs="Times New Roman"/>
              <w:sz w:val="24"/>
              <w:szCs w:val="24"/>
            </w:rPr>
          </w:rPrChange>
        </w:rPr>
        <w:t>“You’re becoming quite efficient, Detective Inspector,” said Roderick, heading after him.</w:t>
      </w:r>
    </w:p>
    <w:p w14:paraId="36C91C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0" w:author="Andrea Stafford Hintz" w:date="2016-09-18T16:51:00Z">
            <w:rPr>
              <w:rFonts w:ascii="Times New Roman" w:eastAsia="Times New Roman" w:hAnsi="Times New Roman" w:cs="Times New Roman"/>
              <w:sz w:val="24"/>
              <w:szCs w:val="24"/>
            </w:rPr>
          </w:rPrChange>
        </w:rPr>
        <w:t>Taggert snorted. “If I didn’t know better, Mr. Steen, I’d say that sounded a bit like praise.”</w:t>
      </w:r>
    </w:p>
    <w:p w14:paraId="5C578D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1" w:author="Andrea Stafford Hintz" w:date="2016-09-18T16:51:00Z">
            <w:rPr>
              <w:rFonts w:ascii="Times New Roman" w:eastAsia="Times New Roman" w:hAnsi="Times New Roman" w:cs="Times New Roman"/>
              <w:sz w:val="24"/>
              <w:szCs w:val="24"/>
            </w:rPr>
          </w:rPrChange>
        </w:rPr>
        <w:t>“Don’t read into it,” Roderick said, giving him a wink.</w:t>
      </w:r>
    </w:p>
    <w:p w14:paraId="25E22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2" w:author="Andrea Stafford Hintz" w:date="2016-09-18T16:51:00Z">
            <w:rPr>
              <w:rFonts w:ascii="Times New Roman" w:eastAsia="Times New Roman" w:hAnsi="Times New Roman" w:cs="Times New Roman"/>
              <w:sz w:val="24"/>
              <w:szCs w:val="24"/>
            </w:rPr>
          </w:rPrChange>
        </w:rPr>
        <w:t>Hargrave taking up the rear, they headed into the infamous prison, a few zombies trailing distantly behind them. Hargrave shut the door.</w:t>
      </w:r>
    </w:p>
    <w:p w14:paraId="6FB6E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3" w:author="Andrea Stafford Hintz" w:date="2016-09-18T16:51:00Z">
            <w:rPr>
              <w:rFonts w:ascii="Times New Roman" w:eastAsia="Times New Roman" w:hAnsi="Times New Roman" w:cs="Times New Roman"/>
              <w:sz w:val="24"/>
              <w:szCs w:val="24"/>
            </w:rPr>
          </w:rPrChange>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14:paraId="57CFAA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4" w:author="Andrea Stafford Hintz" w:date="2016-09-18T16:51:00Z">
            <w:rPr>
              <w:rFonts w:ascii="Times New Roman" w:eastAsia="Times New Roman" w:hAnsi="Times New Roman" w:cs="Times New Roman"/>
              <w:sz w:val="24"/>
              <w:szCs w:val="24"/>
            </w:rPr>
          </w:rPrChange>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14:paraId="54DFDA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5" w:author="Andrea Stafford Hintz" w:date="2016-09-18T16:51:00Z">
            <w:rPr>
              <w:rFonts w:ascii="Times New Roman" w:eastAsia="Times New Roman" w:hAnsi="Times New Roman" w:cs="Times New Roman"/>
              <w:sz w:val="24"/>
              <w:szCs w:val="24"/>
            </w:rPr>
          </w:rPrChange>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2AD0D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6" w:author="Andrea Stafford Hintz" w:date="2016-09-18T16:51:00Z">
            <w:rPr>
              <w:rFonts w:ascii="Times New Roman" w:eastAsia="Times New Roman" w:hAnsi="Times New Roman" w:cs="Times New Roman"/>
              <w:sz w:val="24"/>
              <w:szCs w:val="24"/>
            </w:rPr>
          </w:rPrChange>
        </w:rPr>
        <w:t>Other than the remains of a single guard, the hallway was deserted. He motioned for the officers to follow him, offering a handkerchief to Taggert, who used it to wipe the bile from his chin.</w:t>
      </w:r>
    </w:p>
    <w:p w14:paraId="28AF8C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7" w:author="Andrea Stafford Hintz" w:date="2016-09-18T16:51:00Z">
            <w:rPr>
              <w:rFonts w:ascii="Times New Roman" w:eastAsia="Times New Roman" w:hAnsi="Times New Roman" w:cs="Times New Roman"/>
              <w:sz w:val="24"/>
              <w:szCs w:val="24"/>
            </w:rPr>
          </w:rPrChange>
        </w:rPr>
        <w:t>“It should be easy to find Mr. Sinews,” he whispered. “I understand the prison is divided into common and state sections?”</w:t>
      </w:r>
    </w:p>
    <w:p w14:paraId="71BB7D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8" w:author="Andrea Stafford Hintz" w:date="2016-09-18T16:51:00Z">
            <w:rPr>
              <w:rFonts w:ascii="Times New Roman" w:eastAsia="Times New Roman" w:hAnsi="Times New Roman" w:cs="Times New Roman"/>
              <w:sz w:val="24"/>
              <w:szCs w:val="24"/>
            </w:rPr>
          </w:rPrChange>
        </w:rPr>
        <w:t>“That’s right,” Taggert confirmed.</w:t>
      </w:r>
    </w:p>
    <w:p w14:paraId="40D916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199" w:author="Andrea Stafford Hintz" w:date="2016-09-18T16:51:00Z">
            <w:rPr>
              <w:rFonts w:ascii="Times New Roman" w:eastAsia="Times New Roman" w:hAnsi="Times New Roman" w:cs="Times New Roman"/>
              <w:sz w:val="24"/>
              <w:szCs w:val="24"/>
            </w:rPr>
          </w:rPrChange>
        </w:rPr>
        <w:t>“Then we’ll find him in the state section.”</w:t>
      </w:r>
    </w:p>
    <w:p w14:paraId="6333A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00" w:author="Andrea Stafford Hintz" w:date="2016-09-18T16:51:00Z">
            <w:rPr>
              <w:rFonts w:ascii="Times New Roman" w:eastAsia="Times New Roman" w:hAnsi="Times New Roman" w:cs="Times New Roman"/>
              <w:sz w:val="24"/>
              <w:szCs w:val="24"/>
            </w:rPr>
          </w:rPrChange>
        </w:rPr>
        <w:t>“Why are we whispering?” Taggert whispered back.</w:t>
      </w:r>
    </w:p>
    <w:p w14:paraId="4ED7A6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01" w:author="Andrea Stafford Hintz" w:date="2016-09-18T16:51:00Z">
            <w:rPr>
              <w:rFonts w:ascii="Times New Roman" w:eastAsia="Times New Roman" w:hAnsi="Times New Roman" w:cs="Times New Roman"/>
              <w:sz w:val="24"/>
              <w:szCs w:val="24"/>
            </w:rPr>
          </w:rPrChange>
        </w:rPr>
        <w:t>“Because I don’t want the dead to hear me,” Roderick replied.</w:t>
      </w:r>
    </w:p>
    <w:p w14:paraId="42237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02" w:author="Andrea Stafford Hintz" w:date="2016-09-18T16:51:00Z">
            <w:rPr>
              <w:rFonts w:ascii="Times New Roman" w:eastAsia="Times New Roman" w:hAnsi="Times New Roman" w:cs="Times New Roman"/>
              <w:sz w:val="24"/>
              <w:szCs w:val="24"/>
            </w:rPr>
          </w:rPrChange>
        </w:rPr>
        <w:t>“Do you think there are more of them in here?” Hargrave asked.</w:t>
      </w:r>
    </w:p>
    <w:p w14:paraId="654C5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03" w:author="Andrea Stafford Hintz" w:date="2016-09-18T16:51:00Z">
            <w:rPr>
              <w:rFonts w:ascii="Times New Roman" w:eastAsia="Times New Roman" w:hAnsi="Times New Roman" w:cs="Times New Roman"/>
              <w:sz w:val="24"/>
              <w:szCs w:val="24"/>
            </w:rPr>
          </w:rPrChange>
        </w:rPr>
        <w:t>Roderick paused a moment to look back at the ravaged prison guard, and gave a meaningful nod to Hargrave and Taggert.</w:t>
      </w:r>
    </w:p>
    <w:p w14:paraId="3C79A4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04" w:author="Andrea Stafford Hintz" w:date="2016-09-18T16:51:00Z">
            <w:rPr>
              <w:rFonts w:ascii="Times New Roman" w:eastAsia="Times New Roman" w:hAnsi="Times New Roman" w:cs="Times New Roman"/>
              <w:sz w:val="24"/>
              <w:szCs w:val="24"/>
            </w:rPr>
          </w:rPrChange>
        </w:rPr>
        <w:t xml:space="preserve">“I don’t think he chewed his own head off,” Roderick answered. “Do </w:t>
      </w:r>
      <w:commentRangeStart w:id="6205"/>
      <w:r w:rsidRPr="009400B4">
        <w:rPr>
          <w:rFonts w:ascii="Times New Roman" w:hAnsi="Times New Roman"/>
          <w:sz w:val="24"/>
          <w:rPrChange w:id="6206" w:author="Andrea Stafford Hintz" w:date="2016-09-18T16:51:00Z">
            <w:rPr>
              <w:rFonts w:ascii="Times New Roman" w:eastAsia="Times New Roman" w:hAnsi="Times New Roman" w:cs="Times New Roman"/>
              <w:sz w:val="24"/>
              <w:szCs w:val="24"/>
            </w:rPr>
          </w:rPrChange>
        </w:rPr>
        <w:t>you</w:t>
      </w:r>
      <w:commentRangeEnd w:id="6205"/>
      <w:r w:rsidR="00CE1E27">
        <w:rPr>
          <w:rStyle w:val="CommentReference"/>
        </w:rPr>
        <w:commentReference w:id="6205"/>
      </w:r>
      <w:r w:rsidRPr="009400B4">
        <w:rPr>
          <w:rFonts w:ascii="Times New Roman" w:hAnsi="Times New Roman"/>
          <w:sz w:val="24"/>
          <w:rPrChange w:id="6207" w:author="Andrea Stafford Hintz" w:date="2016-09-18T16:51:00Z">
            <w:rPr>
              <w:rFonts w:ascii="Times New Roman" w:eastAsia="Times New Roman" w:hAnsi="Times New Roman" w:cs="Times New Roman"/>
              <w:sz w:val="24"/>
              <w:szCs w:val="24"/>
            </w:rPr>
          </w:rPrChange>
        </w:rPr>
        <w:t>?”</w:t>
      </w:r>
    </w:p>
    <w:p w14:paraId="21BA3C7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208" w:author="Andrea Stafford Hintz" w:date="2016-09-18T16:51:00Z">
            <w:rPr>
              <w:rFonts w:ascii="Times New Roman" w:eastAsia="Times New Roman" w:hAnsi="Times New Roman" w:cs="Times New Roman"/>
              <w:sz w:val="24"/>
              <w:szCs w:val="24"/>
            </w:rPr>
          </w:rPrChange>
        </w:rPr>
        <w:t>#</w:t>
      </w:r>
    </w:p>
    <w:p w14:paraId="00ADBB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209" w:name="Scene_33"/>
      <w:r w:rsidRPr="009400B4">
        <w:rPr>
          <w:rFonts w:ascii="Times New Roman" w:hAnsi="Times New Roman"/>
          <w:sz w:val="24"/>
          <w:rPrChange w:id="6210" w:author="Andrea Stafford Hintz" w:date="2016-09-18T16:51:00Z">
            <w:rPr>
              <w:rFonts w:ascii="Times New Roman" w:eastAsia="Times New Roman" w:hAnsi="Times New Roman" w:cs="Times New Roman"/>
              <w:sz w:val="24"/>
              <w:szCs w:val="24"/>
            </w:rPr>
          </w:rPrChange>
        </w:rPr>
        <w:t>The</w:t>
      </w:r>
      <w:bookmarkEnd w:id="6209"/>
      <w:r w:rsidRPr="009400B4">
        <w:rPr>
          <w:rFonts w:ascii="Times New Roman" w:hAnsi="Times New Roman"/>
          <w:sz w:val="24"/>
          <w:rPrChange w:id="6211" w:author="Andrea Stafford Hintz" w:date="2016-09-18T16:51:00Z">
            <w:rPr>
              <w:rFonts w:ascii="Times New Roman" w:eastAsia="Times New Roman" w:hAnsi="Times New Roman" w:cs="Times New Roman"/>
              <w:sz w:val="24"/>
              <w:szCs w:val="24"/>
            </w:rPr>
          </w:rPrChange>
        </w:rPr>
        <w:t xml:space="preserve"> foyer of </w:t>
      </w:r>
      <w:r w:rsidRPr="009400B4">
        <w:rPr>
          <w:rFonts w:ascii="Times New Roman" w:hAnsi="Times New Roman"/>
          <w:i/>
          <w:sz w:val="24"/>
          <w:rPrChange w:id="6212" w:author="Andrea Stafford Hintz" w:date="2016-09-18T16:51:00Z">
            <w:rPr>
              <w:rFonts w:ascii="Times New Roman" w:eastAsia="Times New Roman" w:hAnsi="Times New Roman" w:cs="Times New Roman"/>
              <w:i/>
              <w:sz w:val="24"/>
              <w:szCs w:val="24"/>
            </w:rPr>
          </w:rPrChange>
        </w:rPr>
        <w:t>Grimmer and Sons Publishing Inc.</w:t>
      </w:r>
      <w:r w:rsidRPr="009400B4">
        <w:rPr>
          <w:rFonts w:ascii="Times New Roman" w:hAnsi="Times New Roman"/>
          <w:sz w:val="24"/>
          <w:rPrChange w:id="6213" w:author="Andrea Stafford Hintz" w:date="2016-09-18T16:51:00Z">
            <w:rPr>
              <w:rFonts w:ascii="Times New Roman" w:eastAsia="Times New Roman" w:hAnsi="Times New Roman" w:cs="Times New Roman"/>
              <w:sz w:val="24"/>
              <w:szCs w:val="24"/>
            </w:rPr>
          </w:rPrChange>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14:paraId="23FB3E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4" w:author="Andrea Stafford Hintz" w:date="2016-09-18T16:51:00Z">
            <w:rPr>
              <w:rFonts w:ascii="Times New Roman" w:eastAsia="Times New Roman" w:hAnsi="Times New Roman" w:cs="Times New Roman"/>
              <w:sz w:val="24"/>
              <w:szCs w:val="24"/>
            </w:rPr>
          </w:rPrChange>
        </w:rPr>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788763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5" w:author="Andrea Stafford Hintz" w:date="2016-09-18T16:51:00Z">
            <w:rPr>
              <w:rFonts w:ascii="Times New Roman" w:eastAsia="Times New Roman" w:hAnsi="Times New Roman" w:cs="Times New Roman"/>
              <w:sz w:val="24"/>
              <w:szCs w:val="24"/>
            </w:rPr>
          </w:rPrChange>
        </w:rPr>
        <w:t>“May I help you, Miss…?”</w:t>
      </w:r>
    </w:p>
    <w:p w14:paraId="7D085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6" w:author="Andrea Stafford Hintz" w:date="2016-09-18T16:51:00Z">
            <w:rPr>
              <w:rFonts w:ascii="Times New Roman" w:eastAsia="Times New Roman" w:hAnsi="Times New Roman" w:cs="Times New Roman"/>
              <w:sz w:val="24"/>
              <w:szCs w:val="24"/>
            </w:rPr>
          </w:rPrChange>
        </w:rPr>
        <w:t>“Monday,” Annabel offered. “And thank you, yes. Or at least, I hope so. I’m looking for a man…”</w:t>
      </w:r>
    </w:p>
    <w:p w14:paraId="441C40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7" w:author="Andrea Stafford Hintz" w:date="2016-09-18T16:51:00Z">
            <w:rPr>
              <w:rFonts w:ascii="Times New Roman" w:eastAsia="Times New Roman" w:hAnsi="Times New Roman" w:cs="Times New Roman"/>
              <w:sz w:val="24"/>
              <w:szCs w:val="24"/>
            </w:rPr>
          </w:rPrChange>
        </w:rPr>
        <w:t>“Aren’t we all?” said the receptionist, and then caught herself. Her mouth widened in surprise, and she blinked in surprise as if she couldn’t believe what she’d just said. She covered her mouth with her hand. “I mean…I, well, I…”</w:t>
      </w:r>
    </w:p>
    <w:p w14:paraId="0AEA80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8" w:author="Andrea Stafford Hintz" w:date="2016-09-18T16:51:00Z">
            <w:rPr>
              <w:rFonts w:ascii="Times New Roman" w:eastAsia="Times New Roman" w:hAnsi="Times New Roman" w:cs="Times New Roman"/>
              <w:sz w:val="24"/>
              <w:szCs w:val="24"/>
            </w:rPr>
          </w:rPrChange>
        </w:rPr>
        <w:t>Annabel spared her with a conspiratorial wink.</w:t>
      </w:r>
    </w:p>
    <w:p w14:paraId="6145C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19" w:author="Andrea Stafford Hintz" w:date="2016-09-18T16:51:00Z">
            <w:rPr>
              <w:rFonts w:ascii="Times New Roman" w:eastAsia="Times New Roman" w:hAnsi="Times New Roman" w:cs="Times New Roman"/>
              <w:sz w:val="24"/>
              <w:szCs w:val="24"/>
            </w:rPr>
          </w:rPrChange>
        </w:rPr>
        <w:t>“Not just any man,” she said. “I’m looking for Mr. O.”</w:t>
      </w:r>
    </w:p>
    <w:p w14:paraId="4DF6A7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20" w:author="Andrea Stafford Hintz" w:date="2016-09-18T16:51:00Z">
            <w:rPr>
              <w:rFonts w:ascii="Times New Roman" w:eastAsia="Times New Roman" w:hAnsi="Times New Roman" w:cs="Times New Roman"/>
              <w:sz w:val="24"/>
              <w:szCs w:val="24"/>
            </w:rPr>
          </w:rPrChange>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14:paraId="0A8D0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21" w:author="Andrea Stafford Hintz" w:date="2016-09-18T16:51:00Z">
            <w:rPr>
              <w:rFonts w:ascii="Times New Roman" w:eastAsia="Times New Roman" w:hAnsi="Times New Roman" w:cs="Times New Roman"/>
              <w:sz w:val="24"/>
              <w:szCs w:val="24"/>
            </w:rPr>
          </w:rPrChange>
        </w:rPr>
        <w:t>Annabel smiled. So Mr. O was a writer; already she was getting closer to learning his identity. This was proving to be easier than she’d thought.</w:t>
      </w:r>
    </w:p>
    <w:p w14:paraId="5F2924E5" w14:textId="2DDB42B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22" w:author="Andrea Stafford Hintz" w:date="2016-09-18T16:51:00Z">
            <w:rPr>
              <w:rFonts w:ascii="Times New Roman" w:eastAsia="Times New Roman" w:hAnsi="Times New Roman" w:cs="Times New Roman"/>
              <w:sz w:val="24"/>
              <w:szCs w:val="24"/>
            </w:rPr>
          </w:rPrChange>
        </w:rPr>
        <w:t>“Actually,” she said, leaning in an</w:t>
      </w:r>
      <w:ins w:id="6223" w:author="Andrea Stafford Hintz" w:date="2016-08-22T11:51:00Z">
        <w:r w:rsidR="001F6887" w:rsidRPr="009400B4">
          <w:rPr>
            <w:rFonts w:ascii="Times New Roman" w:hAnsi="Times New Roman"/>
            <w:sz w:val="24"/>
            <w:rPrChange w:id="6224" w:author="Andrea Stafford Hintz" w:date="2016-09-18T16:51:00Z">
              <w:rPr>
                <w:rFonts w:ascii="Times New Roman" w:eastAsia="Times New Roman" w:hAnsi="Times New Roman" w:cs="Times New Roman"/>
                <w:sz w:val="24"/>
                <w:szCs w:val="24"/>
              </w:rPr>
            </w:rPrChange>
          </w:rPr>
          <w:t>d</w:t>
        </w:r>
      </w:ins>
      <w:r w:rsidRPr="009400B4">
        <w:rPr>
          <w:rFonts w:ascii="Times New Roman" w:hAnsi="Times New Roman"/>
          <w:sz w:val="24"/>
          <w:rPrChange w:id="6225" w:author="Andrea Stafford Hintz" w:date="2016-09-18T16:51:00Z">
            <w:rPr>
              <w:rFonts w:ascii="Times New Roman" w:eastAsia="Times New Roman" w:hAnsi="Times New Roman" w:cs="Times New Roman"/>
              <w:sz w:val="24"/>
              <w:szCs w:val="24"/>
            </w:rPr>
          </w:rPrChange>
        </w:rPr>
        <w:t xml:space="preserve"> putting her hand on the receptionist’s arm, as if they were old friends sharing secrets. “He and I were recently introduced at a party. I’m afraid I didn’t get his real name.”</w:t>
      </w:r>
    </w:p>
    <w:p w14:paraId="487950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26" w:author="Andrea Stafford Hintz" w:date="2016-09-18T16:51:00Z">
            <w:rPr>
              <w:rFonts w:ascii="Times New Roman" w:eastAsia="Times New Roman" w:hAnsi="Times New Roman" w:cs="Times New Roman"/>
              <w:sz w:val="24"/>
              <w:szCs w:val="24"/>
            </w:rPr>
          </w:rPrChange>
        </w:rPr>
        <w:t xml:space="preserve">“Oh,” said the receptionist, blushing. “Well, I can help you there. Mr. O is Jonathan </w:t>
      </w:r>
      <w:proofErr w:type="spellStart"/>
      <w:r w:rsidRPr="009400B4">
        <w:rPr>
          <w:rFonts w:ascii="Times New Roman" w:hAnsi="Times New Roman"/>
          <w:sz w:val="24"/>
          <w:rPrChange w:id="6227" w:author="Andrea Stafford Hintz" w:date="2016-09-18T16:51:00Z">
            <w:rPr>
              <w:rFonts w:ascii="Times New Roman" w:eastAsia="Times New Roman" w:hAnsi="Times New Roman" w:cs="Times New Roman"/>
              <w:sz w:val="24"/>
              <w:szCs w:val="24"/>
            </w:rPr>
          </w:rPrChange>
        </w:rPr>
        <w:t>Grimmer’s</w:t>
      </w:r>
      <w:proofErr w:type="spellEnd"/>
      <w:r w:rsidRPr="009400B4">
        <w:rPr>
          <w:rFonts w:ascii="Times New Roman" w:hAnsi="Times New Roman"/>
          <w:sz w:val="24"/>
          <w:rPrChange w:id="6228" w:author="Andrea Stafford Hintz" w:date="2016-09-18T16:51:00Z">
            <w:rPr>
              <w:rFonts w:ascii="Times New Roman" w:eastAsia="Times New Roman" w:hAnsi="Times New Roman" w:cs="Times New Roman"/>
              <w:sz w:val="24"/>
              <w:szCs w:val="24"/>
            </w:rPr>
          </w:rPrChange>
        </w:rPr>
        <w:t xml:space="preserve"> pen name.”</w:t>
      </w:r>
    </w:p>
    <w:p w14:paraId="710629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29" w:author="Andrea Stafford Hintz" w:date="2016-09-18T16:51:00Z">
            <w:rPr>
              <w:rFonts w:ascii="Times New Roman" w:eastAsia="Times New Roman" w:hAnsi="Times New Roman" w:cs="Times New Roman"/>
              <w:sz w:val="24"/>
              <w:szCs w:val="24"/>
            </w:rPr>
          </w:rPrChange>
        </w:rPr>
        <w:t xml:space="preserve">Annabel made an effort to keep her expression neutral as she took in the information. She’d been right about Mr. O; he </w:t>
      </w:r>
      <w:r w:rsidRPr="009400B4">
        <w:rPr>
          <w:rFonts w:ascii="Times New Roman" w:hAnsi="Times New Roman"/>
          <w:i/>
          <w:sz w:val="24"/>
          <w:rPrChange w:id="6230" w:author="Andrea Stafford Hintz" w:date="2016-09-18T16:51:00Z">
            <w:rPr>
              <w:rFonts w:ascii="Times New Roman" w:eastAsia="Times New Roman" w:hAnsi="Times New Roman" w:cs="Times New Roman"/>
              <w:i/>
              <w:sz w:val="24"/>
              <w:szCs w:val="24"/>
            </w:rPr>
          </w:rPrChange>
        </w:rPr>
        <w:t>was</w:t>
      </w:r>
      <w:r w:rsidRPr="009400B4">
        <w:rPr>
          <w:rFonts w:ascii="Times New Roman" w:hAnsi="Times New Roman"/>
          <w:sz w:val="24"/>
          <w:rPrChange w:id="6231" w:author="Andrea Stafford Hintz" w:date="2016-09-18T16:51:00Z">
            <w:rPr>
              <w:rFonts w:ascii="Times New Roman" w:eastAsia="Times New Roman" w:hAnsi="Times New Roman" w:cs="Times New Roman"/>
              <w:sz w:val="24"/>
              <w:szCs w:val="24"/>
            </w:rPr>
          </w:rPrChange>
        </w:rPr>
        <w:t xml:space="preserve"> someone important within the Grimmer organization. He was a Grimmer!</w:t>
      </w:r>
    </w:p>
    <w:p w14:paraId="1484AB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2" w:author="Andrea Stafford Hintz" w:date="2016-09-18T16:51:00Z">
            <w:rPr>
              <w:rFonts w:ascii="Times New Roman" w:eastAsia="Times New Roman" w:hAnsi="Times New Roman" w:cs="Times New Roman"/>
              <w:sz w:val="24"/>
              <w:szCs w:val="24"/>
            </w:rPr>
          </w:rPrChange>
        </w:rPr>
        <w:t>“Does he have an office here?” Annabel ventured. “Would you let him know I’m here?”</w:t>
      </w:r>
    </w:p>
    <w:p w14:paraId="40A575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3" w:author="Andrea Stafford Hintz" w:date="2016-09-18T16:51:00Z">
            <w:rPr>
              <w:rFonts w:ascii="Times New Roman" w:eastAsia="Times New Roman" w:hAnsi="Times New Roman" w:cs="Times New Roman"/>
              <w:sz w:val="24"/>
              <w:szCs w:val="24"/>
            </w:rPr>
          </w:rPrChange>
        </w:rPr>
        <w:t>The secretary gave a nod. She was ever so helpful, Annabel thought.</w:t>
      </w:r>
    </w:p>
    <w:p w14:paraId="269363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4" w:author="Andrea Stafford Hintz" w:date="2016-09-18T16:51:00Z">
            <w:rPr>
              <w:rFonts w:ascii="Times New Roman" w:eastAsia="Times New Roman" w:hAnsi="Times New Roman" w:cs="Times New Roman"/>
              <w:sz w:val="24"/>
              <w:szCs w:val="24"/>
            </w:rPr>
          </w:rPrChange>
        </w:rPr>
        <w:t>“Unfortunately, Mr. Grimmer hasn’t come in yet, this morning,” she said.</w:t>
      </w:r>
    </w:p>
    <w:p w14:paraId="7F5BDC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5" w:author="Andrea Stafford Hintz" w:date="2016-09-18T16:51:00Z">
            <w:rPr>
              <w:rFonts w:ascii="Times New Roman" w:eastAsia="Times New Roman" w:hAnsi="Times New Roman" w:cs="Times New Roman"/>
              <w:sz w:val="24"/>
              <w:szCs w:val="24"/>
            </w:rPr>
          </w:rPrChange>
        </w:rPr>
        <w:t>“I hope he’s alright,” Annabel said.</w:t>
      </w:r>
    </w:p>
    <w:p w14:paraId="02313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6" w:author="Andrea Stafford Hintz" w:date="2016-09-18T16:51:00Z">
            <w:rPr>
              <w:rFonts w:ascii="Times New Roman" w:eastAsia="Times New Roman" w:hAnsi="Times New Roman" w:cs="Times New Roman"/>
              <w:sz w:val="24"/>
              <w:szCs w:val="24"/>
            </w:rPr>
          </w:rPrChange>
        </w:rPr>
        <w:t>The secretary took her meaning. “People are being warned to stay in their homes, not to even open their doors,” she said. “It was awfully brave of you to venture out today.”</w:t>
      </w:r>
    </w:p>
    <w:p w14:paraId="349D2F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37" w:author="Andrea Stafford Hintz" w:date="2016-09-18T16:51:00Z">
            <w:rPr>
              <w:rFonts w:ascii="Times New Roman" w:eastAsia="Times New Roman" w:hAnsi="Times New Roman" w:cs="Times New Roman"/>
              <w:sz w:val="24"/>
              <w:szCs w:val="24"/>
            </w:rPr>
          </w:rPrChange>
        </w:rPr>
        <w:t xml:space="preserve">“Brave, or stupid,” Annabel said in a tone of confidence. “I simply refused to believe my butler when he said I couldn’t go out today. After all, how could I believe there were actually these hooligans and even </w:t>
      </w:r>
      <w:r w:rsidRPr="009400B4">
        <w:rPr>
          <w:rFonts w:ascii="Times New Roman" w:hAnsi="Times New Roman"/>
          <w:i/>
          <w:sz w:val="24"/>
          <w:rPrChange w:id="6238" w:author="Andrea Stafford Hintz" w:date="2016-09-18T16:51:00Z">
            <w:rPr>
              <w:rFonts w:ascii="Times New Roman" w:eastAsia="Times New Roman" w:hAnsi="Times New Roman" w:cs="Times New Roman"/>
              <w:i/>
              <w:sz w:val="24"/>
              <w:szCs w:val="24"/>
            </w:rPr>
          </w:rPrChange>
        </w:rPr>
        <w:t>cannibals</w:t>
      </w:r>
      <w:r w:rsidRPr="009400B4">
        <w:rPr>
          <w:rFonts w:ascii="Times New Roman" w:hAnsi="Times New Roman"/>
          <w:sz w:val="24"/>
          <w:rPrChange w:id="6239" w:author="Andrea Stafford Hintz" w:date="2016-09-18T16:51:00Z">
            <w:rPr>
              <w:rFonts w:ascii="Times New Roman" w:eastAsia="Times New Roman" w:hAnsi="Times New Roman" w:cs="Times New Roman"/>
              <w:sz w:val="24"/>
              <w:szCs w:val="24"/>
            </w:rPr>
          </w:rPrChange>
        </w:rPr>
        <w:t xml:space="preserve"> roaming the streets in droves? I just put on my visiting dress and pouted until the poor man had no choice but to take me here.”</w:t>
      </w:r>
    </w:p>
    <w:p w14:paraId="0D283D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0" w:author="Andrea Stafford Hintz" w:date="2016-09-18T16:51:00Z">
            <w:rPr>
              <w:rFonts w:ascii="Times New Roman" w:eastAsia="Times New Roman" w:hAnsi="Times New Roman" w:cs="Times New Roman"/>
              <w:sz w:val="24"/>
              <w:szCs w:val="24"/>
            </w:rPr>
          </w:rPrChange>
        </w:rPr>
        <w:t>The secretary nodded, understandingly.</w:t>
      </w:r>
    </w:p>
    <w:p w14:paraId="5BDE5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1" w:author="Andrea Stafford Hintz" w:date="2016-09-18T16:51:00Z">
            <w:rPr>
              <w:rFonts w:ascii="Times New Roman" w:eastAsia="Times New Roman" w:hAnsi="Times New Roman" w:cs="Times New Roman"/>
              <w:sz w:val="24"/>
              <w:szCs w:val="24"/>
            </w:rPr>
          </w:rPrChange>
        </w:rPr>
        <w:t>“Would you mind double checking? Perhaps Mr. O—sorry, Mr. Grimmer—came in the back door?”</w:t>
      </w:r>
    </w:p>
    <w:p w14:paraId="7C732D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2" w:author="Andrea Stafford Hintz" w:date="2016-09-18T16:51:00Z">
            <w:rPr>
              <w:rFonts w:ascii="Times New Roman" w:eastAsia="Times New Roman" w:hAnsi="Times New Roman" w:cs="Times New Roman"/>
              <w:sz w:val="24"/>
              <w:szCs w:val="24"/>
            </w:rPr>
          </w:rPrChange>
        </w:rPr>
        <w:t>The lady shook her head. “There isn’t any back door.”</w:t>
      </w:r>
    </w:p>
    <w:p w14:paraId="69ABC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3" w:author="Andrea Stafford Hintz" w:date="2016-09-18T16:51:00Z">
            <w:rPr>
              <w:rFonts w:ascii="Times New Roman" w:eastAsia="Times New Roman" w:hAnsi="Times New Roman" w:cs="Times New Roman"/>
              <w:sz w:val="24"/>
              <w:szCs w:val="24"/>
            </w:rPr>
          </w:rPrChange>
        </w:rPr>
        <w:t>“All the same,” said Annabel, “I’d hate to have come all this way for nothing.”</w:t>
      </w:r>
    </w:p>
    <w:p w14:paraId="7EEBA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4" w:author="Andrea Stafford Hintz" w:date="2016-09-18T16:51:00Z">
            <w:rPr>
              <w:rFonts w:ascii="Times New Roman" w:eastAsia="Times New Roman" w:hAnsi="Times New Roman" w:cs="Times New Roman"/>
              <w:sz w:val="24"/>
              <w:szCs w:val="24"/>
            </w:rPr>
          </w:rPrChange>
        </w:rPr>
        <w:t xml:space="preserve">“Let me just take a look in his office,” she said, gesturing for Annabel to take a seat while she waited. There were a couple of chairs in the corner of the room, </w:t>
      </w:r>
      <w:r w:rsidR="00C245FD" w:rsidRPr="009400B4">
        <w:rPr>
          <w:rFonts w:ascii="Times New Roman" w:hAnsi="Times New Roman"/>
          <w:sz w:val="24"/>
          <w:rPrChange w:id="6245" w:author="Andrea Stafford Hintz" w:date="2016-09-18T16:51:00Z">
            <w:rPr>
              <w:rFonts w:ascii="Times New Roman" w:eastAsia="Times New Roman" w:hAnsi="Times New Roman" w:cs="Times New Roman"/>
              <w:sz w:val="24"/>
              <w:szCs w:val="24"/>
            </w:rPr>
          </w:rPrChange>
        </w:rPr>
        <w:t>centered</w:t>
      </w:r>
      <w:r w:rsidRPr="009400B4">
        <w:rPr>
          <w:rFonts w:ascii="Times New Roman" w:hAnsi="Times New Roman"/>
          <w:sz w:val="24"/>
          <w:rPrChange w:id="6246" w:author="Andrea Stafford Hintz" w:date="2016-09-18T16:51:00Z">
            <w:rPr>
              <w:rFonts w:ascii="Times New Roman" w:eastAsia="Times New Roman" w:hAnsi="Times New Roman" w:cs="Times New Roman"/>
              <w:sz w:val="24"/>
              <w:szCs w:val="24"/>
            </w:rPr>
          </w:rPrChange>
        </w:rPr>
        <w:t xml:space="preserve"> around a small coffee table with a couple of newspapers on top. “Can I get you something while you wait? Tea? Coffee?”</w:t>
      </w:r>
    </w:p>
    <w:p w14:paraId="30DEB4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7" w:author="Andrea Stafford Hintz" w:date="2016-09-18T16:51:00Z">
            <w:rPr>
              <w:rFonts w:ascii="Times New Roman" w:eastAsia="Times New Roman" w:hAnsi="Times New Roman" w:cs="Times New Roman"/>
              <w:sz w:val="24"/>
              <w:szCs w:val="24"/>
            </w:rPr>
          </w:rPrChange>
        </w:rPr>
        <w:t>Annabel shook her head, but offered an appreciative smile. “Thank you, you’ve been very helpful.”</w:t>
      </w:r>
    </w:p>
    <w:p w14:paraId="6AB33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8" w:author="Andrea Stafford Hintz" w:date="2016-09-18T16:51:00Z">
            <w:rPr>
              <w:rFonts w:ascii="Times New Roman" w:eastAsia="Times New Roman" w:hAnsi="Times New Roman" w:cs="Times New Roman"/>
              <w:sz w:val="24"/>
              <w:szCs w:val="24"/>
            </w:rPr>
          </w:rPrChange>
        </w:rPr>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797A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49" w:author="Andrea Stafford Hintz" w:date="2016-09-18T16:51:00Z">
            <w:rPr>
              <w:rFonts w:ascii="Times New Roman" w:eastAsia="Times New Roman" w:hAnsi="Times New Roman" w:cs="Times New Roman"/>
              <w:sz w:val="24"/>
              <w:szCs w:val="24"/>
            </w:rPr>
          </w:rPrChange>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5C9B4D78" w14:textId="47BBCF9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50" w:author="Andrea Stafford Hintz" w:date="2016-09-18T16:51:00Z">
            <w:rPr>
              <w:rFonts w:ascii="Times New Roman" w:eastAsia="Times New Roman" w:hAnsi="Times New Roman" w:cs="Times New Roman"/>
              <w:sz w:val="24"/>
              <w:szCs w:val="24"/>
            </w:rPr>
          </w:rPrChange>
        </w:rPr>
        <w:t xml:space="preserve">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w:t>
      </w:r>
      <w:proofErr w:type="spellStart"/>
      <w:r w:rsidRPr="009400B4">
        <w:rPr>
          <w:rFonts w:ascii="Times New Roman" w:hAnsi="Times New Roman"/>
          <w:sz w:val="24"/>
          <w:rPrChange w:id="6251" w:author="Andrea Stafford Hintz" w:date="2016-09-18T16:51:00Z">
            <w:rPr>
              <w:rFonts w:ascii="Times New Roman" w:eastAsia="Times New Roman" w:hAnsi="Times New Roman" w:cs="Times New Roman"/>
              <w:sz w:val="24"/>
              <w:szCs w:val="24"/>
            </w:rPr>
          </w:rPrChange>
        </w:rPr>
        <w:t>a</w:t>
      </w:r>
      <w:del w:id="6252" w:author="Andrea Stafford Hintz" w:date="2016-09-18T16:51:00Z">
        <w:r w:rsidRPr="0A302FB8">
          <w:rPr>
            <w:rFonts w:ascii="Times New Roman" w:eastAsia="Times New Roman" w:hAnsi="Times New Roman" w:cs="Times New Roman"/>
            <w:sz w:val="24"/>
            <w:szCs w:val="24"/>
            <w:rPrChange w:id="6253" w:author="Bryce Raffle" w:date="2016-09-06T11:42:00Z">
              <w:rPr>
                <w:rFonts w:ascii="Times New Roman" w:hAnsi="Times New Roman" w:cs="Times New Roman"/>
                <w:sz w:val="24"/>
                <w:szCs w:val="24"/>
              </w:rPr>
            </w:rPrChange>
          </w:rPr>
          <w:delText xml:space="preserve"> </w:delText>
        </w:r>
      </w:del>
      <w:del w:id="6254" w:author="Andrea Stafford Hintz" w:date="2016-09-03T21:17:00Z">
        <w:r w:rsidRPr="00C245FD" w:rsidDel="008C18EA">
          <w:rPr>
            <w:rFonts w:ascii="Times New Roman" w:hAnsi="Times New Roman" w:cs="Times New Roman"/>
            <w:sz w:val="24"/>
            <w:szCs w:val="24"/>
          </w:rPr>
          <w:delText xml:space="preserve">nameplate </w:delText>
        </w:r>
      </w:del>
      <w:ins w:id="6255" w:author="Andrea Stafford Hintz" w:date="2016-09-03T21:17:00Z">
        <w:r w:rsidR="008C18EA" w:rsidRPr="009400B4">
          <w:rPr>
            <w:rFonts w:ascii="Times New Roman" w:hAnsi="Times New Roman"/>
            <w:sz w:val="24"/>
            <w:rPrChange w:id="6256" w:author="Andrea Stafford Hintz" w:date="2016-09-18T16:51:00Z">
              <w:rPr>
                <w:rFonts w:ascii="Times New Roman" w:eastAsia="Times New Roman" w:hAnsi="Times New Roman" w:cs="Times New Roman"/>
                <w:sz w:val="24"/>
                <w:szCs w:val="24"/>
              </w:rPr>
            </w:rPrChange>
          </w:rPr>
          <w:t>brass</w:t>
        </w:r>
        <w:proofErr w:type="spellEnd"/>
        <w:r w:rsidR="008C18EA" w:rsidRPr="009400B4">
          <w:rPr>
            <w:rFonts w:ascii="Times New Roman" w:hAnsi="Times New Roman"/>
            <w:sz w:val="24"/>
            <w:rPrChange w:id="6257" w:author="Andrea Stafford Hintz" w:date="2016-09-18T16:51:00Z">
              <w:rPr>
                <w:rFonts w:ascii="Times New Roman" w:eastAsia="Times New Roman" w:hAnsi="Times New Roman" w:cs="Times New Roman"/>
                <w:sz w:val="24"/>
                <w:szCs w:val="24"/>
              </w:rPr>
            </w:rPrChange>
          </w:rPr>
          <w:t xml:space="preserve"> plate engraved </w:t>
        </w:r>
      </w:ins>
      <w:r w:rsidRPr="009400B4">
        <w:rPr>
          <w:rFonts w:ascii="Times New Roman" w:hAnsi="Times New Roman"/>
          <w:sz w:val="24"/>
          <w:rPrChange w:id="6258" w:author="Andrea Stafford Hintz" w:date="2016-09-18T16:51:00Z">
            <w:rPr>
              <w:rFonts w:ascii="Times New Roman" w:eastAsia="Times New Roman" w:hAnsi="Times New Roman" w:cs="Times New Roman"/>
              <w:sz w:val="24"/>
              <w:szCs w:val="24"/>
            </w:rPr>
          </w:rPrChange>
        </w:rPr>
        <w:t>with the name and position of the employer whose office it was. She ducked into an alcove as the receptionist turned in her direction. She didn’t think she’d been seen, but she wasn’t sure.</w:t>
      </w:r>
    </w:p>
    <w:p w14:paraId="4CF7DC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59" w:author="Andrea Stafford Hintz" w:date="2016-09-18T16:51:00Z">
            <w:rPr>
              <w:rFonts w:ascii="Times New Roman" w:eastAsia="Times New Roman" w:hAnsi="Times New Roman" w:cs="Times New Roman"/>
              <w:sz w:val="24"/>
              <w:szCs w:val="24"/>
            </w:rPr>
          </w:rPrChange>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5BD971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0" w:author="Andrea Stafford Hintz" w:date="2016-09-18T16:51:00Z">
            <w:rPr>
              <w:rFonts w:ascii="Times New Roman" w:eastAsia="Times New Roman" w:hAnsi="Times New Roman" w:cs="Times New Roman"/>
              <w:sz w:val="24"/>
              <w:szCs w:val="24"/>
            </w:rPr>
          </w:rPrChange>
        </w:rP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14:paraId="3FE12C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1" w:author="Andrea Stafford Hintz" w:date="2016-09-18T16:51:00Z">
            <w:rPr>
              <w:rFonts w:ascii="Times New Roman" w:eastAsia="Times New Roman" w:hAnsi="Times New Roman" w:cs="Times New Roman"/>
              <w:sz w:val="24"/>
              <w:szCs w:val="24"/>
            </w:rPr>
          </w:rPrChange>
        </w:rPr>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3C6B82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2" w:author="Andrea Stafford Hintz" w:date="2016-09-18T16:51:00Z">
            <w:rPr>
              <w:rFonts w:ascii="Times New Roman" w:eastAsia="Times New Roman" w:hAnsi="Times New Roman" w:cs="Times New Roman"/>
              <w:sz w:val="24"/>
              <w:szCs w:val="24"/>
            </w:rPr>
          </w:rPrChange>
        </w:rPr>
        <w:t>The room was dark, the lights off. Wherever Mr. Palmer was, at least he wasn’t in his office. Annabel took a moment to catch her breath, then turned to head back into the hallway. As she put her hand on the latch, she felt it turn. Someone was about to open the door, she realized.</w:t>
      </w:r>
    </w:p>
    <w:p w14:paraId="037258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3" w:author="Andrea Stafford Hintz" w:date="2016-09-18T16:51:00Z">
            <w:rPr>
              <w:rFonts w:ascii="Times New Roman" w:eastAsia="Times New Roman" w:hAnsi="Times New Roman" w:cs="Times New Roman"/>
              <w:sz w:val="24"/>
              <w:szCs w:val="24"/>
            </w:rPr>
          </w:rPrChange>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54B73D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4" w:author="Andrea Stafford Hintz" w:date="2016-09-18T16:51:00Z">
            <w:rPr>
              <w:rFonts w:ascii="Times New Roman" w:eastAsia="Times New Roman" w:hAnsi="Times New Roman" w:cs="Times New Roman"/>
              <w:sz w:val="24"/>
              <w:szCs w:val="24"/>
            </w:rPr>
          </w:rPrChange>
        </w:rPr>
        <w:t>She could see only through a slender crack in the closet door, but she could make out two distinct figures. She guessed that one of them was Mr. Palmer. The other was a woman. They were deep in conversation. Annabel held her breath and listened.</w:t>
      </w:r>
    </w:p>
    <w:p w14:paraId="14D1FE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5" w:author="Andrea Stafford Hintz" w:date="2016-09-18T16:51:00Z">
            <w:rPr>
              <w:rFonts w:ascii="Times New Roman" w:eastAsia="Times New Roman" w:hAnsi="Times New Roman" w:cs="Times New Roman"/>
              <w:sz w:val="24"/>
              <w:szCs w:val="24"/>
            </w:rPr>
          </w:rPrChange>
        </w:rPr>
        <w:t>“Don’t say anything to Jonathan,” said the woman. “I don’t want him involved in any of this.”</w:t>
      </w:r>
    </w:p>
    <w:p w14:paraId="571AB4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6" w:author="Andrea Stafford Hintz" w:date="2016-09-18T16:51:00Z">
            <w:rPr>
              <w:rFonts w:ascii="Times New Roman" w:eastAsia="Times New Roman" w:hAnsi="Times New Roman" w:cs="Times New Roman"/>
              <w:sz w:val="24"/>
              <w:szCs w:val="24"/>
            </w:rPr>
          </w:rPrChange>
        </w:rPr>
        <w:t>The lights went on in the room. Even so, it was difficult to see through the crack in the closet door. The woman was standing by the bookshelf. Mr. Palmer was standing beside her. Their voices were all but drowned out by the thrum of machinery. There was a mechanical clang of steel and a rumbling in the floor that seemed to be coming from below. Perhaps there were more printing rooms in the basement.</w:t>
      </w:r>
    </w:p>
    <w:p w14:paraId="369ACD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7" w:author="Andrea Stafford Hintz" w:date="2016-09-18T16:51:00Z">
            <w:rPr>
              <w:rFonts w:ascii="Times New Roman" w:eastAsia="Times New Roman" w:hAnsi="Times New Roman" w:cs="Times New Roman"/>
              <w:sz w:val="24"/>
              <w:szCs w:val="24"/>
            </w:rPr>
          </w:rPrChange>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14:paraId="6BD6CB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8" w:author="Andrea Stafford Hintz" w:date="2016-09-18T16:51:00Z">
            <w:rPr>
              <w:rFonts w:ascii="Times New Roman" w:eastAsia="Times New Roman" w:hAnsi="Times New Roman" w:cs="Times New Roman"/>
              <w:sz w:val="24"/>
              <w:szCs w:val="24"/>
            </w:rPr>
          </w:rPrChange>
        </w:rPr>
        <w:t>“Neither did I,” said the woman.</w:t>
      </w:r>
    </w:p>
    <w:p w14:paraId="2A3E62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69" w:author="Andrea Stafford Hintz" w:date="2016-09-18T16:51:00Z">
            <w:rPr>
              <w:rFonts w:ascii="Times New Roman" w:eastAsia="Times New Roman" w:hAnsi="Times New Roman" w:cs="Times New Roman"/>
              <w:sz w:val="24"/>
              <w:szCs w:val="24"/>
            </w:rPr>
          </w:rPrChange>
        </w:rPr>
        <w:t xml:space="preserve">“Anyway, I have it on good authority that he was </w:t>
      </w:r>
      <w:r w:rsidRPr="009400B4">
        <w:rPr>
          <w:rFonts w:ascii="Times New Roman" w:hAnsi="Times New Roman"/>
          <w:i/>
          <w:sz w:val="24"/>
          <w:rPrChange w:id="6270" w:author="Andrea Stafford Hintz" w:date="2016-09-18T16:51:00Z">
            <w:rPr>
              <w:rFonts w:ascii="Times New Roman" w:eastAsia="Times New Roman" w:hAnsi="Times New Roman" w:cs="Times New Roman"/>
              <w:i/>
              <w:sz w:val="24"/>
              <w:szCs w:val="24"/>
            </w:rPr>
          </w:rPrChange>
        </w:rPr>
        <w:t>there,</w:t>
      </w:r>
      <w:r w:rsidRPr="009400B4">
        <w:rPr>
          <w:rFonts w:ascii="Times New Roman" w:hAnsi="Times New Roman"/>
          <w:sz w:val="24"/>
          <w:rPrChange w:id="6271" w:author="Andrea Stafford Hintz" w:date="2016-09-18T16:51:00Z">
            <w:rPr>
              <w:rFonts w:ascii="Times New Roman" w:eastAsia="Times New Roman" w:hAnsi="Times New Roman" w:cs="Times New Roman"/>
              <w:sz w:val="24"/>
              <w:szCs w:val="24"/>
            </w:rPr>
          </w:rPrChange>
        </w:rPr>
        <w:t>” Palmer continued. “He escaped via airship, but he was in the room with Lord Connor. They would have killed him if he wasn’t your son, you know.”</w:t>
      </w:r>
    </w:p>
    <w:p w14:paraId="3656D0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72" w:author="Andrea Stafford Hintz" w:date="2016-09-18T16:51:00Z">
            <w:rPr>
              <w:rFonts w:ascii="Times New Roman" w:eastAsia="Times New Roman" w:hAnsi="Times New Roman" w:cs="Times New Roman"/>
              <w:sz w:val="24"/>
              <w:szCs w:val="24"/>
            </w:rPr>
          </w:rPrChange>
        </w:rPr>
        <w:t xml:space="preserve">Annabel covered her mouth as she realized they were talking about Mr. O. It was difficult to think of him as Jonathan Grimmer. The woman, she guessed, was Jonathan’s mother, Mrs. Grimmer. </w:t>
      </w:r>
      <w:commentRangeStart w:id="6273"/>
      <w:r w:rsidRPr="009400B4">
        <w:rPr>
          <w:rFonts w:ascii="Times New Roman" w:hAnsi="Times New Roman"/>
          <w:sz w:val="24"/>
          <w:rPrChange w:id="6274" w:author="Andrea Stafford Hintz" w:date="2016-09-18T16:51:00Z">
            <w:rPr>
              <w:rFonts w:ascii="Times New Roman" w:eastAsia="Times New Roman" w:hAnsi="Times New Roman" w:cs="Times New Roman"/>
              <w:sz w:val="24"/>
              <w:szCs w:val="24"/>
            </w:rPr>
          </w:rPrChange>
        </w:rPr>
        <w:t>And it sounded an awful lot like she was involved with the Resurrectionists.</w:t>
      </w:r>
      <w:commentRangeEnd w:id="6273"/>
      <w:r w:rsidR="008C18EA">
        <w:rPr>
          <w:rStyle w:val="CommentReference"/>
        </w:rPr>
        <w:commentReference w:id="6273"/>
      </w:r>
      <w:r w:rsidRPr="009400B4">
        <w:rPr>
          <w:rFonts w:ascii="Times New Roman" w:hAnsi="Times New Roman"/>
          <w:sz w:val="24"/>
          <w:rPrChange w:id="6275" w:author="Andrea Stafford Hintz" w:date="2016-09-18T16:51:00Z">
            <w:rPr>
              <w:rFonts w:ascii="Times New Roman" w:eastAsia="Times New Roman" w:hAnsi="Times New Roman" w:cs="Times New Roman"/>
              <w:sz w:val="24"/>
              <w:szCs w:val="24"/>
            </w:rPr>
          </w:rPrChange>
        </w:rPr>
        <w:t xml:space="preserve"> How else would she and Mr. Palmer know the Resurrectionists had seen Jonathan in Connor’s study? And why else would they have spared Jonathan for being Mrs. </w:t>
      </w:r>
      <w:proofErr w:type="spellStart"/>
      <w:r w:rsidRPr="009400B4">
        <w:rPr>
          <w:rFonts w:ascii="Times New Roman" w:hAnsi="Times New Roman"/>
          <w:sz w:val="24"/>
          <w:rPrChange w:id="6276" w:author="Andrea Stafford Hintz" w:date="2016-09-18T16:51:00Z">
            <w:rPr>
              <w:rFonts w:ascii="Times New Roman" w:eastAsia="Times New Roman" w:hAnsi="Times New Roman" w:cs="Times New Roman"/>
              <w:sz w:val="24"/>
              <w:szCs w:val="24"/>
            </w:rPr>
          </w:rPrChange>
        </w:rPr>
        <w:t>Grimmer’s</w:t>
      </w:r>
      <w:proofErr w:type="spellEnd"/>
      <w:r w:rsidRPr="009400B4">
        <w:rPr>
          <w:rFonts w:ascii="Times New Roman" w:hAnsi="Times New Roman"/>
          <w:sz w:val="24"/>
          <w:rPrChange w:id="6277" w:author="Andrea Stafford Hintz" w:date="2016-09-18T16:51:00Z">
            <w:rPr>
              <w:rFonts w:ascii="Times New Roman" w:eastAsia="Times New Roman" w:hAnsi="Times New Roman" w:cs="Times New Roman"/>
              <w:sz w:val="24"/>
              <w:szCs w:val="24"/>
            </w:rPr>
          </w:rPrChange>
        </w:rPr>
        <w:t xml:space="preserve"> son? How would they know so much about the Lazarus Virus, or Anthony Tidkins?</w:t>
      </w:r>
    </w:p>
    <w:p w14:paraId="3B932B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78" w:author="Andrea Stafford Hintz" w:date="2016-09-18T16:51:00Z">
            <w:rPr>
              <w:rFonts w:ascii="Times New Roman" w:eastAsia="Times New Roman" w:hAnsi="Times New Roman" w:cs="Times New Roman"/>
              <w:sz w:val="24"/>
              <w:szCs w:val="24"/>
            </w:rPr>
          </w:rPrChange>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sidRPr="009400B4">
        <w:rPr>
          <w:rFonts w:ascii="Times New Roman" w:hAnsi="Times New Roman"/>
          <w:i/>
          <w:sz w:val="24"/>
          <w:rPrChange w:id="6279" w:author="Andrea Stafford Hintz" w:date="2016-09-18T16:51:00Z">
            <w:rPr>
              <w:rFonts w:ascii="Times New Roman" w:eastAsia="Times New Roman" w:hAnsi="Times New Roman" w:cs="Times New Roman"/>
              <w:i/>
              <w:sz w:val="24"/>
              <w:szCs w:val="24"/>
            </w:rPr>
          </w:rPrChange>
        </w:rPr>
        <w:t>Jonathan</w:t>
      </w:r>
      <w:r w:rsidRPr="009400B4">
        <w:rPr>
          <w:rFonts w:ascii="Times New Roman" w:hAnsi="Times New Roman"/>
          <w:sz w:val="24"/>
          <w:rPrChange w:id="6280" w:author="Andrea Stafford Hintz" w:date="2016-09-18T16:51:00Z">
            <w:rPr>
              <w:rFonts w:ascii="Times New Roman" w:eastAsia="Times New Roman" w:hAnsi="Times New Roman" w:cs="Times New Roman"/>
              <w:sz w:val="24"/>
              <w:szCs w:val="24"/>
            </w:rPr>
          </w:rPrChange>
        </w:rPr>
        <w:t>—knew that his mother was also connected to these dangerous friends. She wondered if Jonathan was connected to them himself.</w:t>
      </w:r>
    </w:p>
    <w:p w14:paraId="17F1A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1" w:author="Andrea Stafford Hintz" w:date="2016-09-18T16:51:00Z">
            <w:rPr>
              <w:rFonts w:ascii="Times New Roman" w:eastAsia="Times New Roman" w:hAnsi="Times New Roman" w:cs="Times New Roman"/>
              <w:sz w:val="24"/>
              <w:szCs w:val="24"/>
            </w:rPr>
          </w:rPrChange>
        </w:rPr>
        <w:t>She couldn’t make out what Mrs. Grimmer said next. Her voice was drowned out as machinery rattled and clanged. It sounded like the printing machine was right inside the room.</w:t>
      </w:r>
    </w:p>
    <w:p w14:paraId="2D82D1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2" w:author="Andrea Stafford Hintz" w:date="2016-09-18T16:51:00Z">
            <w:rPr>
              <w:rFonts w:ascii="Times New Roman" w:eastAsia="Times New Roman" w:hAnsi="Times New Roman" w:cs="Times New Roman"/>
              <w:sz w:val="24"/>
              <w:szCs w:val="24"/>
            </w:rPr>
          </w:rPrChange>
        </w:rPr>
        <w:t>As the noise died out and Annabel still couldn’t hear their voices, she realized they might have left the room. It became almost quiet, the only sound being the machinery from the adjacent room. Without opening the door, she couldn’t be sure they weren’t still in the room. But this might be her best chance to get out of here.</w:t>
      </w:r>
    </w:p>
    <w:p w14:paraId="0EB245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3" w:author="Andrea Stafford Hintz" w:date="2016-09-18T16:51:00Z">
            <w:rPr>
              <w:rFonts w:ascii="Times New Roman" w:eastAsia="Times New Roman" w:hAnsi="Times New Roman" w:cs="Times New Roman"/>
              <w:sz w:val="24"/>
              <w:szCs w:val="24"/>
            </w:rPr>
          </w:rPrChange>
        </w:rPr>
        <w:t>She counted to fifteen, then thirty, and still didn’t hear their voices.</w:t>
      </w:r>
    </w:p>
    <w:p w14:paraId="6833F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4" w:author="Andrea Stafford Hintz" w:date="2016-09-18T16:51:00Z">
            <w:rPr>
              <w:rFonts w:ascii="Times New Roman" w:eastAsia="Times New Roman" w:hAnsi="Times New Roman" w:cs="Times New Roman"/>
              <w:sz w:val="24"/>
              <w:szCs w:val="24"/>
            </w:rPr>
          </w:rPrChange>
        </w:rPr>
        <w:t>At last, she opened the door. To her relief, they were gone.</w:t>
      </w:r>
    </w:p>
    <w:p w14:paraId="2C6F02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5" w:author="Andrea Stafford Hintz" w:date="2016-09-18T16:51:00Z">
            <w:rPr>
              <w:rFonts w:ascii="Times New Roman" w:eastAsia="Times New Roman" w:hAnsi="Times New Roman" w:cs="Times New Roman"/>
              <w:sz w:val="24"/>
              <w:szCs w:val="24"/>
            </w:rPr>
          </w:rPrChange>
        </w:rPr>
        <w:t>But now there was a wide gap in the floor, and a tall structure of steel and brass rose up out of it.</w:t>
      </w:r>
    </w:p>
    <w:p w14:paraId="39B19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6" w:author="Andrea Stafford Hintz" w:date="2016-09-18T16:51:00Z">
            <w:rPr>
              <w:rFonts w:ascii="Times New Roman" w:eastAsia="Times New Roman" w:hAnsi="Times New Roman" w:cs="Times New Roman"/>
              <w:sz w:val="24"/>
              <w:szCs w:val="24"/>
            </w:rPr>
          </w:rPrChange>
        </w:rPr>
        <w:t>“What on god’s green earth?” she muttered.</w:t>
      </w:r>
    </w:p>
    <w:p w14:paraId="6CB52D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7" w:author="Andrea Stafford Hintz" w:date="2016-09-18T16:51:00Z">
            <w:rPr>
              <w:rFonts w:ascii="Times New Roman" w:eastAsia="Times New Roman" w:hAnsi="Times New Roman" w:cs="Times New Roman"/>
              <w:sz w:val="24"/>
              <w:szCs w:val="24"/>
            </w:rPr>
          </w:rPrChange>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7D92EF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8" w:author="Andrea Stafford Hintz" w:date="2016-09-18T16:51:00Z">
            <w:rPr>
              <w:rFonts w:ascii="Times New Roman" w:eastAsia="Times New Roman" w:hAnsi="Times New Roman" w:cs="Times New Roman"/>
              <w:sz w:val="24"/>
              <w:szCs w:val="24"/>
            </w:rPr>
          </w:rPrChange>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14:paraId="090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89" w:author="Andrea Stafford Hintz" w:date="2016-09-18T16:51:00Z">
            <w:rPr>
              <w:rFonts w:ascii="Times New Roman" w:eastAsia="Times New Roman" w:hAnsi="Times New Roman" w:cs="Times New Roman"/>
              <w:sz w:val="24"/>
              <w:szCs w:val="24"/>
            </w:rPr>
          </w:rPrChange>
        </w:rPr>
        <w:t>“A secret elevator,” she realized, even as it descended.</w:t>
      </w:r>
    </w:p>
    <w:p w14:paraId="7A6D133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290" w:author="Andrea Stafford Hintz" w:date="2016-09-18T16:51:00Z">
            <w:rPr>
              <w:rFonts w:ascii="Times New Roman" w:eastAsia="Times New Roman" w:hAnsi="Times New Roman" w:cs="Times New Roman"/>
              <w:sz w:val="24"/>
              <w:szCs w:val="24"/>
            </w:rPr>
          </w:rPrChange>
        </w:rPr>
        <w:t>#</w:t>
      </w:r>
    </w:p>
    <w:p w14:paraId="4587D1B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291" w:name="Scene_34"/>
      <w:r w:rsidRPr="009400B4">
        <w:rPr>
          <w:rFonts w:ascii="Times New Roman" w:hAnsi="Times New Roman"/>
          <w:sz w:val="24"/>
          <w:rPrChange w:id="6292" w:author="Andrea Stafford Hintz" w:date="2016-09-18T16:51:00Z">
            <w:rPr>
              <w:rFonts w:ascii="Times New Roman" w:eastAsia="Times New Roman" w:hAnsi="Times New Roman" w:cs="Times New Roman"/>
              <w:sz w:val="24"/>
              <w:szCs w:val="24"/>
            </w:rPr>
          </w:rPrChange>
        </w:rPr>
        <w:t>Jonathan</w:t>
      </w:r>
      <w:bookmarkEnd w:id="6291"/>
      <w:r w:rsidRPr="009400B4">
        <w:rPr>
          <w:rFonts w:ascii="Times New Roman" w:hAnsi="Times New Roman"/>
          <w:sz w:val="24"/>
          <w:rPrChange w:id="6293" w:author="Andrea Stafford Hintz" w:date="2016-09-18T16:51:00Z">
            <w:rPr>
              <w:rFonts w:ascii="Times New Roman" w:eastAsia="Times New Roman" w:hAnsi="Times New Roman" w:cs="Times New Roman"/>
              <w:sz w:val="24"/>
              <w:szCs w:val="24"/>
            </w:rPr>
          </w:rPrChange>
        </w:rPr>
        <w:t xml:space="preserve"> made his way up the driveway to the entrance of the building, as the </w:t>
      </w:r>
      <w:r w:rsidRPr="009400B4">
        <w:rPr>
          <w:rFonts w:ascii="Times New Roman" w:hAnsi="Times New Roman"/>
          <w:i/>
          <w:sz w:val="24"/>
          <w:rPrChange w:id="6294" w:author="Andrea Stafford Hintz" w:date="2016-09-18T16:51:00Z">
            <w:rPr>
              <w:rFonts w:ascii="Times New Roman" w:eastAsia="Times New Roman" w:hAnsi="Times New Roman" w:cs="Times New Roman"/>
              <w:i/>
              <w:sz w:val="24"/>
              <w:szCs w:val="24"/>
            </w:rPr>
          </w:rPrChange>
        </w:rPr>
        <w:t>Penny Dreadful</w:t>
      </w:r>
      <w:r w:rsidRPr="009400B4">
        <w:rPr>
          <w:rFonts w:ascii="Times New Roman" w:hAnsi="Times New Roman"/>
          <w:sz w:val="24"/>
          <w:rPrChange w:id="6295" w:author="Andrea Stafford Hintz" w:date="2016-09-18T16:51:00Z">
            <w:rPr>
              <w:rFonts w:ascii="Times New Roman" w:eastAsia="Times New Roman" w:hAnsi="Times New Roman" w:cs="Times New Roman"/>
              <w:sz w:val="24"/>
              <w:szCs w:val="24"/>
            </w:rPr>
          </w:rPrChange>
        </w:rPr>
        <w:t xml:space="preserve"> rose into the air again after expelling some of the water from its ballasts.</w:t>
      </w:r>
    </w:p>
    <w:p w14:paraId="068644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96" w:author="Andrea Stafford Hintz" w:date="2016-09-18T16:51:00Z">
            <w:rPr>
              <w:rFonts w:ascii="Times New Roman" w:eastAsia="Times New Roman" w:hAnsi="Times New Roman" w:cs="Times New Roman"/>
              <w:sz w:val="24"/>
              <w:szCs w:val="24"/>
            </w:rPr>
          </w:rPrChange>
        </w:rPr>
        <w:t>He climbed the small flight of stairs and headed inside.</w:t>
      </w:r>
    </w:p>
    <w:p w14:paraId="67EDCB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97" w:author="Andrea Stafford Hintz" w:date="2016-09-18T16:51:00Z">
            <w:rPr>
              <w:rFonts w:ascii="Times New Roman" w:eastAsia="Times New Roman" w:hAnsi="Times New Roman" w:cs="Times New Roman"/>
              <w:sz w:val="24"/>
              <w:szCs w:val="24"/>
            </w:rPr>
          </w:rPrChange>
        </w:rPr>
        <w:t>The almost-musical clang of the printing press resonated down the hall, signaling that the day’s operations had already begun. There was a hum of activity, which shouldn’t have surprised Jonathan. He swept through the lobby, giving a brusque nod to the receptionist as he headed toward the door.</w:t>
      </w:r>
    </w:p>
    <w:p w14:paraId="28AD0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98" w:author="Andrea Stafford Hintz" w:date="2016-09-18T16:51:00Z">
            <w:rPr>
              <w:rFonts w:ascii="Times New Roman" w:eastAsia="Times New Roman" w:hAnsi="Times New Roman" w:cs="Times New Roman"/>
              <w:sz w:val="24"/>
              <w:szCs w:val="24"/>
            </w:rPr>
          </w:rPrChange>
        </w:rPr>
        <w:t>“Mr. Grimmer,” the receptionist called.</w:t>
      </w:r>
    </w:p>
    <w:p w14:paraId="1089AE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299" w:author="Andrea Stafford Hintz" w:date="2016-09-18T16:51:00Z">
            <w:rPr>
              <w:rFonts w:ascii="Times New Roman" w:eastAsia="Times New Roman" w:hAnsi="Times New Roman" w:cs="Times New Roman"/>
              <w:sz w:val="24"/>
              <w:szCs w:val="24"/>
            </w:rPr>
          </w:rPrChange>
        </w:rPr>
        <w:t>He paused at the door and turned around.</w:t>
      </w:r>
    </w:p>
    <w:p w14:paraId="0CEF79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0" w:author="Andrea Stafford Hintz" w:date="2016-09-18T16:51:00Z">
            <w:rPr>
              <w:rFonts w:ascii="Times New Roman" w:eastAsia="Times New Roman" w:hAnsi="Times New Roman" w:cs="Times New Roman"/>
              <w:sz w:val="24"/>
              <w:szCs w:val="24"/>
            </w:rPr>
          </w:rPrChange>
        </w:rPr>
        <w:t>“Mrs. Thompson?”</w:t>
      </w:r>
    </w:p>
    <w:p w14:paraId="5A2003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1" w:author="Andrea Stafford Hintz" w:date="2016-09-18T16:51:00Z">
            <w:rPr>
              <w:rFonts w:ascii="Times New Roman" w:eastAsia="Times New Roman" w:hAnsi="Times New Roman" w:cs="Times New Roman"/>
              <w:sz w:val="24"/>
              <w:szCs w:val="24"/>
            </w:rPr>
          </w:rPrChange>
        </w:rPr>
        <w:t>“It’s good you’re here,” she said. “We worried you had run into a bit of trouble.”</w:t>
      </w:r>
    </w:p>
    <w:p w14:paraId="192DDD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2" w:author="Andrea Stafford Hintz" w:date="2016-09-18T16:51:00Z">
            <w:rPr>
              <w:rFonts w:ascii="Times New Roman" w:eastAsia="Times New Roman" w:hAnsi="Times New Roman" w:cs="Times New Roman"/>
              <w:sz w:val="24"/>
              <w:szCs w:val="24"/>
            </w:rPr>
          </w:rPrChange>
        </w:rPr>
        <w:t xml:space="preserve">Jonathan smiled. “I was aboard the </w:t>
      </w:r>
      <w:r w:rsidRPr="009400B4">
        <w:rPr>
          <w:rFonts w:ascii="Times New Roman" w:hAnsi="Times New Roman"/>
          <w:i/>
          <w:sz w:val="24"/>
          <w:rPrChange w:id="6303" w:author="Andrea Stafford Hintz" w:date="2016-09-18T16:51:00Z">
            <w:rPr>
              <w:rFonts w:ascii="Times New Roman" w:eastAsia="Times New Roman" w:hAnsi="Times New Roman" w:cs="Times New Roman"/>
              <w:i/>
              <w:sz w:val="24"/>
              <w:szCs w:val="24"/>
            </w:rPr>
          </w:rPrChange>
        </w:rPr>
        <w:t>Dreadful</w:t>
      </w:r>
      <w:r w:rsidRPr="009400B4">
        <w:rPr>
          <w:rFonts w:ascii="Times New Roman" w:hAnsi="Times New Roman"/>
          <w:sz w:val="24"/>
          <w:rPrChange w:id="6304" w:author="Andrea Stafford Hintz" w:date="2016-09-18T16:51:00Z">
            <w:rPr>
              <w:rFonts w:ascii="Times New Roman" w:eastAsia="Times New Roman" w:hAnsi="Times New Roman" w:cs="Times New Roman"/>
              <w:sz w:val="24"/>
              <w:szCs w:val="24"/>
            </w:rPr>
          </w:rPrChange>
        </w:rPr>
        <w:t>,” he said.</w:t>
      </w:r>
    </w:p>
    <w:p w14:paraId="0F9671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5" w:author="Andrea Stafford Hintz" w:date="2016-09-18T16:51:00Z">
            <w:rPr>
              <w:rFonts w:ascii="Times New Roman" w:eastAsia="Times New Roman" w:hAnsi="Times New Roman" w:cs="Times New Roman"/>
              <w:sz w:val="24"/>
              <w:szCs w:val="24"/>
            </w:rPr>
          </w:rPrChange>
        </w:rPr>
        <w:t>“I trust you heard about the…well, the random acts of violence?”</w:t>
      </w:r>
    </w:p>
    <w:p w14:paraId="1982AB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6" w:author="Andrea Stafford Hintz" w:date="2016-09-18T16:51:00Z">
            <w:rPr>
              <w:rFonts w:ascii="Times New Roman" w:eastAsia="Times New Roman" w:hAnsi="Times New Roman" w:cs="Times New Roman"/>
              <w:sz w:val="24"/>
              <w:szCs w:val="24"/>
            </w:rPr>
          </w:rPrChange>
        </w:rPr>
        <w:t>Jonathan nodded.</w:t>
      </w:r>
    </w:p>
    <w:p w14:paraId="44EA7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7" w:author="Andrea Stafford Hintz" w:date="2016-09-18T16:51:00Z">
            <w:rPr>
              <w:rFonts w:ascii="Times New Roman" w:eastAsia="Times New Roman" w:hAnsi="Times New Roman" w:cs="Times New Roman"/>
              <w:sz w:val="24"/>
              <w:szCs w:val="24"/>
            </w:rPr>
          </w:rPrChange>
        </w:rPr>
        <w:t>“Yes,” he told her. “I saw one of them, actually. A man tried to kill me.”</w:t>
      </w:r>
    </w:p>
    <w:p w14:paraId="71C5B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8" w:author="Andrea Stafford Hintz" w:date="2016-09-18T16:51:00Z">
            <w:rPr>
              <w:rFonts w:ascii="Times New Roman" w:eastAsia="Times New Roman" w:hAnsi="Times New Roman" w:cs="Times New Roman"/>
              <w:sz w:val="24"/>
              <w:szCs w:val="24"/>
            </w:rPr>
          </w:rPrChange>
        </w:rPr>
        <w:t>He was thinking of the zombie he and Henry Charles Ocelot had encountered outside Mr. Sinews’ house. The man had tried to kill Jonathan. Were these acts of random acts of violence connected to the Lazarus Virus?</w:t>
      </w:r>
    </w:p>
    <w:p w14:paraId="49C36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09" w:author="Andrea Stafford Hintz" w:date="2016-09-18T16:51:00Z">
            <w:rPr>
              <w:rFonts w:ascii="Times New Roman" w:eastAsia="Times New Roman" w:hAnsi="Times New Roman" w:cs="Times New Roman"/>
              <w:sz w:val="24"/>
              <w:szCs w:val="24"/>
            </w:rPr>
          </w:rPrChange>
        </w:rPr>
        <w:t>Mrs. Thompson visibly paled. “Good god!” she cried, “And you’re alright?”</w:t>
      </w:r>
    </w:p>
    <w:p w14:paraId="698871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0" w:author="Andrea Stafford Hintz" w:date="2016-09-18T16:51:00Z">
            <w:rPr>
              <w:rFonts w:ascii="Times New Roman" w:eastAsia="Times New Roman" w:hAnsi="Times New Roman" w:cs="Times New Roman"/>
              <w:sz w:val="24"/>
              <w:szCs w:val="24"/>
            </w:rPr>
          </w:rPrChange>
        </w:rPr>
        <w:t xml:space="preserve">“I’m fine,” he said. To his surprise, he meant it. “How many of these </w:t>
      </w:r>
      <w:r w:rsidRPr="009400B4">
        <w:rPr>
          <w:rFonts w:ascii="Times New Roman" w:hAnsi="Times New Roman"/>
          <w:i/>
          <w:sz w:val="24"/>
          <w:rPrChange w:id="6311" w:author="Andrea Stafford Hintz" w:date="2016-09-18T16:51:00Z">
            <w:rPr>
              <w:rFonts w:ascii="Times New Roman" w:eastAsia="Times New Roman" w:hAnsi="Times New Roman" w:cs="Times New Roman"/>
              <w:i/>
              <w:sz w:val="24"/>
              <w:szCs w:val="24"/>
            </w:rPr>
          </w:rPrChange>
        </w:rPr>
        <w:t xml:space="preserve">random acts of violence </w:t>
      </w:r>
      <w:r w:rsidRPr="009400B4">
        <w:rPr>
          <w:rFonts w:ascii="Times New Roman" w:hAnsi="Times New Roman"/>
          <w:sz w:val="24"/>
          <w:rPrChange w:id="6312" w:author="Andrea Stafford Hintz" w:date="2016-09-18T16:51:00Z">
            <w:rPr>
              <w:rFonts w:ascii="Times New Roman" w:eastAsia="Times New Roman" w:hAnsi="Times New Roman" w:cs="Times New Roman"/>
              <w:sz w:val="24"/>
              <w:szCs w:val="24"/>
            </w:rPr>
          </w:rPrChange>
        </w:rPr>
        <w:t>have been reported?”</w:t>
      </w:r>
    </w:p>
    <w:p w14:paraId="32729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3" w:author="Andrea Stafford Hintz" w:date="2016-09-18T16:51:00Z">
            <w:rPr>
              <w:rFonts w:ascii="Times New Roman" w:eastAsia="Times New Roman" w:hAnsi="Times New Roman" w:cs="Times New Roman"/>
              <w:sz w:val="24"/>
              <w:szCs w:val="24"/>
            </w:rPr>
          </w:rPrChange>
        </w:rP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71CE55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4" w:author="Andrea Stafford Hintz" w:date="2016-09-18T16:51:00Z">
            <w:rPr>
              <w:rFonts w:ascii="Times New Roman" w:eastAsia="Times New Roman" w:hAnsi="Times New Roman" w:cs="Times New Roman"/>
              <w:sz w:val="24"/>
              <w:szCs w:val="24"/>
            </w:rPr>
          </w:rPrChange>
        </w:rPr>
        <w:t>Jonathan paled. Again, he wondered if this could be the work of the Lazarus Virus. Could this act of violence have been committed by one of the Resurrectionist’s zombies? Was this their vision of a Dead London?</w:t>
      </w:r>
    </w:p>
    <w:p w14:paraId="13B476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5" w:author="Andrea Stafford Hintz" w:date="2016-09-18T16:51:00Z">
            <w:rPr>
              <w:rFonts w:ascii="Times New Roman" w:eastAsia="Times New Roman" w:hAnsi="Times New Roman" w:cs="Times New Roman"/>
              <w:sz w:val="24"/>
              <w:szCs w:val="24"/>
            </w:rPr>
          </w:rPrChange>
        </w:rPr>
        <w:t>“God,” he said, unable to find more words.</w:t>
      </w:r>
    </w:p>
    <w:p w14:paraId="0D3FB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6" w:author="Andrea Stafford Hintz" w:date="2016-09-18T16:51:00Z">
            <w:rPr>
              <w:rFonts w:ascii="Times New Roman" w:eastAsia="Times New Roman" w:hAnsi="Times New Roman" w:cs="Times New Roman"/>
              <w:sz w:val="24"/>
              <w:szCs w:val="24"/>
            </w:rPr>
          </w:rPrChange>
        </w:rPr>
        <w:t xml:space="preserve">“That’s just </w:t>
      </w:r>
      <w:r w:rsidRPr="009400B4">
        <w:rPr>
          <w:rFonts w:ascii="Times New Roman" w:hAnsi="Times New Roman"/>
          <w:i/>
          <w:sz w:val="24"/>
          <w:rPrChange w:id="6317" w:author="Andrea Stafford Hintz" w:date="2016-09-18T16:51:00Z">
            <w:rPr>
              <w:rFonts w:ascii="Times New Roman" w:eastAsia="Times New Roman" w:hAnsi="Times New Roman" w:cs="Times New Roman"/>
              <w:i/>
              <w:sz w:val="24"/>
              <w:szCs w:val="24"/>
            </w:rPr>
          </w:rPrChange>
        </w:rPr>
        <w:t>one</w:t>
      </w:r>
      <w:r w:rsidRPr="009400B4">
        <w:rPr>
          <w:rFonts w:ascii="Times New Roman" w:hAnsi="Times New Roman"/>
          <w:sz w:val="24"/>
          <w:rPrChange w:id="6318" w:author="Andrea Stafford Hintz" w:date="2016-09-18T16:51:00Z">
            <w:rPr>
              <w:rFonts w:ascii="Times New Roman" w:eastAsia="Times New Roman" w:hAnsi="Times New Roman" w:cs="Times New Roman"/>
              <w:sz w:val="24"/>
              <w:szCs w:val="24"/>
            </w:rPr>
          </w:rPrChange>
        </w:rPr>
        <w:t xml:space="preserve"> incident of many,” said Mrs. Thompson. “Just one.”</w:t>
      </w:r>
    </w:p>
    <w:p w14:paraId="5FA453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19" w:author="Andrea Stafford Hintz" w:date="2016-09-18T16:51:00Z">
            <w:rPr>
              <w:rFonts w:ascii="Times New Roman" w:eastAsia="Times New Roman" w:hAnsi="Times New Roman" w:cs="Times New Roman"/>
              <w:sz w:val="24"/>
              <w:szCs w:val="24"/>
            </w:rPr>
          </w:rPrChange>
        </w:rPr>
        <w:t>“I need to speak with Palmer,” he said.</w:t>
      </w:r>
    </w:p>
    <w:p w14:paraId="3E16C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0" w:author="Andrea Stafford Hintz" w:date="2016-09-18T16:51:00Z">
            <w:rPr>
              <w:rFonts w:ascii="Times New Roman" w:eastAsia="Times New Roman" w:hAnsi="Times New Roman" w:cs="Times New Roman"/>
              <w:sz w:val="24"/>
              <w:szCs w:val="24"/>
            </w:rPr>
          </w:rPrChange>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0AB5D4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1" w:author="Andrea Stafford Hintz" w:date="2016-09-18T16:51:00Z">
            <w:rPr>
              <w:rFonts w:ascii="Times New Roman" w:eastAsia="Times New Roman" w:hAnsi="Times New Roman" w:cs="Times New Roman"/>
              <w:sz w:val="24"/>
              <w:szCs w:val="24"/>
            </w:rPr>
          </w:rPrChange>
        </w:rPr>
        <w:t>Again, Mrs. Thompson stopped him in his tracks.</w:t>
      </w:r>
    </w:p>
    <w:p w14:paraId="7C9C5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2" w:author="Andrea Stafford Hintz" w:date="2016-09-18T16:51:00Z">
            <w:rPr>
              <w:rFonts w:ascii="Times New Roman" w:eastAsia="Times New Roman" w:hAnsi="Times New Roman" w:cs="Times New Roman"/>
              <w:sz w:val="24"/>
              <w:szCs w:val="24"/>
            </w:rPr>
          </w:rPrChange>
        </w:rPr>
        <w:t>“There’s one more thing,” she said.</w:t>
      </w:r>
    </w:p>
    <w:p w14:paraId="151775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3" w:author="Andrea Stafford Hintz" w:date="2016-09-18T16:51:00Z">
            <w:rPr>
              <w:rFonts w:ascii="Times New Roman" w:eastAsia="Times New Roman" w:hAnsi="Times New Roman" w:cs="Times New Roman"/>
              <w:sz w:val="24"/>
              <w:szCs w:val="24"/>
            </w:rPr>
          </w:rPrChange>
        </w:rPr>
        <w:t>Jonathan turned around and inclined his head toward her. “Yes?”</w:t>
      </w:r>
    </w:p>
    <w:p w14:paraId="3FF597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4" w:author="Andrea Stafford Hintz" w:date="2016-09-18T16:51:00Z">
            <w:rPr>
              <w:rFonts w:ascii="Times New Roman" w:eastAsia="Times New Roman" w:hAnsi="Times New Roman" w:cs="Times New Roman"/>
              <w:sz w:val="24"/>
              <w:szCs w:val="24"/>
            </w:rPr>
          </w:rPrChange>
        </w:rPr>
        <w:t>“There was someone here looking for you,” she said.</w:t>
      </w:r>
    </w:p>
    <w:p w14:paraId="4BCBB1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25" w:author="Andrea Stafford Hintz" w:date="2016-09-18T16:51:00Z">
            <w:rPr>
              <w:rFonts w:ascii="Times New Roman" w:eastAsia="Times New Roman" w:hAnsi="Times New Roman" w:cs="Times New Roman"/>
              <w:sz w:val="24"/>
              <w:szCs w:val="24"/>
            </w:rPr>
          </w:rPrChange>
        </w:rPr>
        <w:t xml:space="preserve">Jonathan felt a chill creep over his flesh. Had the Resurrectionists found him already? Were they still after him? He’d felt that since they had already begun their </w:t>
      </w:r>
      <w:r w:rsidRPr="009400B4">
        <w:rPr>
          <w:rFonts w:ascii="Times New Roman" w:hAnsi="Times New Roman"/>
          <w:i/>
          <w:sz w:val="24"/>
          <w:rPrChange w:id="6326" w:author="Andrea Stafford Hintz" w:date="2016-09-18T16:51:00Z">
            <w:rPr>
              <w:rFonts w:ascii="Times New Roman" w:eastAsia="Times New Roman" w:hAnsi="Times New Roman" w:cs="Times New Roman"/>
              <w:i/>
              <w:sz w:val="24"/>
              <w:szCs w:val="24"/>
            </w:rPr>
          </w:rPrChange>
        </w:rPr>
        <w:t>Dead London Project</w:t>
      </w:r>
      <w:r w:rsidRPr="009400B4">
        <w:rPr>
          <w:rFonts w:ascii="Times New Roman" w:hAnsi="Times New Roman"/>
          <w:sz w:val="24"/>
          <w:rPrChange w:id="6327" w:author="Andrea Stafford Hintz" w:date="2016-09-18T16:51:00Z">
            <w:rPr>
              <w:rFonts w:ascii="Times New Roman" w:eastAsia="Times New Roman" w:hAnsi="Times New Roman" w:cs="Times New Roman"/>
              <w:sz w:val="24"/>
              <w:szCs w:val="24"/>
            </w:rPr>
          </w:rPrChange>
        </w:rPr>
        <w:t xml:space="preserve">, they wouldn’t bother looking for him. He suddenly realized he’d been wrong. After all, even with </w:t>
      </w:r>
      <w:r w:rsidRPr="009400B4">
        <w:rPr>
          <w:rFonts w:ascii="Times New Roman" w:hAnsi="Times New Roman"/>
          <w:i/>
          <w:sz w:val="24"/>
          <w:rPrChange w:id="6328" w:author="Andrea Stafford Hintz" w:date="2016-09-18T16:51:00Z">
            <w:rPr>
              <w:rFonts w:ascii="Times New Roman" w:eastAsia="Times New Roman" w:hAnsi="Times New Roman" w:cs="Times New Roman"/>
              <w:i/>
              <w:sz w:val="24"/>
              <w:szCs w:val="24"/>
            </w:rPr>
          </w:rPrChange>
        </w:rPr>
        <w:t xml:space="preserve">Dead London </w:t>
      </w:r>
      <w:r w:rsidRPr="009400B4">
        <w:rPr>
          <w:rFonts w:ascii="Times New Roman" w:hAnsi="Times New Roman"/>
          <w:sz w:val="24"/>
          <w:rPrChange w:id="6329" w:author="Andrea Stafford Hintz" w:date="2016-09-18T16:51:00Z">
            <w:rPr>
              <w:rFonts w:ascii="Times New Roman" w:eastAsia="Times New Roman" w:hAnsi="Times New Roman" w:cs="Times New Roman"/>
              <w:sz w:val="24"/>
              <w:szCs w:val="24"/>
            </w:rPr>
          </w:rPrChange>
        </w:rPr>
        <w:t>underway, they’d still felt it necessary to deal with Parson Sinews and Lord Connor. He felt foolish for coming here. Of course they would look for him here.</w:t>
      </w:r>
    </w:p>
    <w:p w14:paraId="606005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0" w:author="Andrea Stafford Hintz" w:date="2016-09-18T16:51:00Z">
            <w:rPr>
              <w:rFonts w:ascii="Times New Roman" w:eastAsia="Times New Roman" w:hAnsi="Times New Roman" w:cs="Times New Roman"/>
              <w:sz w:val="24"/>
              <w:szCs w:val="24"/>
            </w:rPr>
          </w:rPrChange>
        </w:rPr>
        <w:t>“Who was it? What did they want?”</w:t>
      </w:r>
    </w:p>
    <w:p w14:paraId="5ED2A6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1" w:author="Andrea Stafford Hintz" w:date="2016-09-18T16:51:00Z">
            <w:rPr>
              <w:rFonts w:ascii="Times New Roman" w:eastAsia="Times New Roman" w:hAnsi="Times New Roman" w:cs="Times New Roman"/>
              <w:sz w:val="24"/>
              <w:szCs w:val="24"/>
            </w:rPr>
          </w:rPrChange>
        </w:rPr>
        <w:t>“A lady,” said Mrs. Thompson, and Jonathan felt a momentary relief. Then he realized that there might just as well be women among the Resurrectionists. “She didn’t say what she wanted, only that she was looking for you. When I went to check your office, she left.”</w:t>
      </w:r>
    </w:p>
    <w:p w14:paraId="524A9C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2" w:author="Andrea Stafford Hintz" w:date="2016-09-18T16:51:00Z">
            <w:rPr>
              <w:rFonts w:ascii="Times New Roman" w:eastAsia="Times New Roman" w:hAnsi="Times New Roman" w:cs="Times New Roman"/>
              <w:sz w:val="24"/>
              <w:szCs w:val="24"/>
            </w:rPr>
          </w:rPrChange>
        </w:rPr>
        <w:t>Jonathan nodded. It certainly sounded like suspicious behavior. He felt even more certain that this mystery woman was a Resurrectionist.</w:t>
      </w:r>
    </w:p>
    <w:p w14:paraId="136D1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3" w:author="Andrea Stafford Hintz" w:date="2016-09-18T16:51:00Z">
            <w:rPr>
              <w:rFonts w:ascii="Times New Roman" w:eastAsia="Times New Roman" w:hAnsi="Times New Roman" w:cs="Times New Roman"/>
              <w:sz w:val="24"/>
              <w:szCs w:val="24"/>
            </w:rPr>
          </w:rPrChange>
        </w:rPr>
        <w:t>“I don’t suppose you got a name?” he asked.</w:t>
      </w:r>
    </w:p>
    <w:p w14:paraId="5C6663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4" w:author="Andrea Stafford Hintz" w:date="2016-09-18T16:51:00Z">
            <w:rPr>
              <w:rFonts w:ascii="Times New Roman" w:eastAsia="Times New Roman" w:hAnsi="Times New Roman" w:cs="Times New Roman"/>
              <w:sz w:val="24"/>
              <w:szCs w:val="24"/>
            </w:rPr>
          </w:rPrChange>
        </w:rPr>
        <w:t>Mrs. Thompson nodded happily.</w:t>
      </w:r>
    </w:p>
    <w:p w14:paraId="5F006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35" w:author="Andrea Stafford Hintz" w:date="2016-09-18T16:51:00Z">
            <w:rPr>
              <w:rFonts w:ascii="Times New Roman" w:eastAsia="Times New Roman" w:hAnsi="Times New Roman" w:cs="Times New Roman"/>
              <w:sz w:val="24"/>
              <w:szCs w:val="24"/>
            </w:rPr>
          </w:rPrChange>
        </w:rPr>
        <w:t>“Miss Monday.”</w:t>
      </w:r>
    </w:p>
    <w:p w14:paraId="2CB89B9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336" w:author="Andrea Stafford Hintz" w:date="2016-09-18T16:51:00Z">
            <w:rPr>
              <w:rFonts w:ascii="Times New Roman" w:eastAsia="Times New Roman" w:hAnsi="Times New Roman" w:cs="Times New Roman"/>
              <w:sz w:val="24"/>
              <w:szCs w:val="24"/>
            </w:rPr>
          </w:rPrChange>
        </w:rPr>
        <w:t>#</w:t>
      </w:r>
    </w:p>
    <w:p w14:paraId="4135739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337" w:name="Scene_35"/>
      <w:r w:rsidRPr="009400B4">
        <w:rPr>
          <w:rFonts w:ascii="Times New Roman" w:hAnsi="Times New Roman"/>
          <w:sz w:val="24"/>
          <w:rPrChange w:id="6338" w:author="Andrea Stafford Hintz" w:date="2016-09-18T16:51:00Z">
            <w:rPr>
              <w:rFonts w:ascii="Times New Roman" w:eastAsia="Times New Roman" w:hAnsi="Times New Roman" w:cs="Times New Roman"/>
              <w:sz w:val="24"/>
              <w:szCs w:val="24"/>
            </w:rPr>
          </w:rPrChange>
        </w:rPr>
        <w:t>The</w:t>
      </w:r>
      <w:bookmarkEnd w:id="6337"/>
      <w:r w:rsidRPr="009400B4">
        <w:rPr>
          <w:rFonts w:ascii="Times New Roman" w:hAnsi="Times New Roman"/>
          <w:sz w:val="24"/>
          <w:rPrChange w:id="6339" w:author="Andrea Stafford Hintz" w:date="2016-09-18T16:51:00Z">
            <w:rPr>
              <w:rFonts w:ascii="Times New Roman" w:eastAsia="Times New Roman" w:hAnsi="Times New Roman" w:cs="Times New Roman"/>
              <w:sz w:val="24"/>
              <w:szCs w:val="24"/>
            </w:rPr>
          </w:rPrChange>
        </w:rPr>
        <w:t xml:space="preserve"> metal cage disappeared, replacing the missing section of the floor with a solid thump and the whoosh of air. The crease in the floor was just barely visible, and only then because Annabel knew what to look for.</w:t>
      </w:r>
    </w:p>
    <w:p w14:paraId="3AA0B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40" w:author="Andrea Stafford Hintz" w:date="2016-09-18T16:51:00Z">
            <w:rPr>
              <w:rFonts w:ascii="Times New Roman" w:eastAsia="Times New Roman" w:hAnsi="Times New Roman" w:cs="Times New Roman"/>
              <w:sz w:val="24"/>
              <w:szCs w:val="24"/>
            </w:rPr>
          </w:rPrChange>
        </w:rPr>
        <w:t>She put her hand on the floor, and ran it along the length of the crease. There was no latch, no dial, nothing to indicate how to turn the elevator on.</w:t>
      </w:r>
    </w:p>
    <w:p w14:paraId="42BD0F43" w14:textId="1F1A94F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41" w:author="Andrea Stafford Hintz" w:date="2016-09-18T16:51:00Z">
            <w:rPr>
              <w:rFonts w:ascii="Times New Roman" w:eastAsia="Times New Roman" w:hAnsi="Times New Roman" w:cs="Times New Roman"/>
              <w:sz w:val="24"/>
              <w:szCs w:val="24"/>
            </w:rPr>
          </w:rPrChange>
        </w:rPr>
        <w:t xml:space="preserve">She looked around the room. There had to be a switch somewhere, even </w:t>
      </w:r>
      <w:ins w:id="6342" w:author="Andrea Stafford Hintz" w:date="2016-09-03T21:24:00Z">
        <w:r w:rsidR="008C18EA" w:rsidRPr="009400B4">
          <w:rPr>
            <w:rFonts w:ascii="Times New Roman" w:hAnsi="Times New Roman"/>
            <w:sz w:val="24"/>
            <w:rPrChange w:id="6343" w:author="Andrea Stafford Hintz" w:date="2016-09-18T16:51:00Z">
              <w:rPr>
                <w:rFonts w:ascii="Times New Roman" w:eastAsia="Times New Roman" w:hAnsi="Times New Roman" w:cs="Times New Roman"/>
                <w:sz w:val="24"/>
                <w:szCs w:val="24"/>
              </w:rPr>
            </w:rPrChange>
          </w:rPr>
          <w:t xml:space="preserve">if </w:t>
        </w:r>
      </w:ins>
      <w:r w:rsidRPr="009400B4">
        <w:rPr>
          <w:rFonts w:ascii="Times New Roman" w:hAnsi="Times New Roman"/>
          <w:sz w:val="24"/>
          <w:rPrChange w:id="6344" w:author="Andrea Stafford Hintz" w:date="2016-09-18T16:51:00Z">
            <w:rPr>
              <w:rFonts w:ascii="Times New Roman" w:eastAsia="Times New Roman" w:hAnsi="Times New Roman" w:cs="Times New Roman"/>
              <w:sz w:val="24"/>
              <w:szCs w:val="24"/>
            </w:rPr>
          </w:rPrChange>
        </w:rPr>
        <w:t>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69FF4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45" w:author="Andrea Stafford Hintz" w:date="2016-09-18T16:51:00Z">
            <w:rPr>
              <w:rFonts w:ascii="Times New Roman" w:eastAsia="Times New Roman" w:hAnsi="Times New Roman" w:cs="Times New Roman"/>
              <w:sz w:val="24"/>
              <w:szCs w:val="24"/>
            </w:rPr>
          </w:rPrChange>
        </w:rPr>
        <w:t xml:space="preserve">A penny dreadful publication called </w:t>
      </w:r>
      <w:r w:rsidRPr="009400B4">
        <w:rPr>
          <w:rFonts w:ascii="Times New Roman" w:hAnsi="Times New Roman"/>
          <w:i/>
          <w:sz w:val="24"/>
          <w:rPrChange w:id="6346" w:author="Andrea Stafford Hintz" w:date="2016-09-18T16:51:00Z">
            <w:rPr>
              <w:rFonts w:ascii="Times New Roman" w:eastAsia="Times New Roman" w:hAnsi="Times New Roman" w:cs="Times New Roman"/>
              <w:i/>
              <w:sz w:val="24"/>
              <w:szCs w:val="24"/>
            </w:rPr>
          </w:rPrChange>
        </w:rPr>
        <w:t>Tales of Dead London</w:t>
      </w:r>
      <w:r w:rsidRPr="009400B4">
        <w:rPr>
          <w:rFonts w:ascii="Times New Roman" w:hAnsi="Times New Roman"/>
          <w:sz w:val="24"/>
          <w:rPrChange w:id="6347" w:author="Andrea Stafford Hintz" w:date="2016-09-18T16:51:00Z">
            <w:rPr>
              <w:rFonts w:ascii="Times New Roman" w:eastAsia="Times New Roman" w:hAnsi="Times New Roman" w:cs="Times New Roman"/>
              <w:sz w:val="24"/>
              <w:szCs w:val="24"/>
            </w:rPr>
          </w:rPrChange>
        </w:rPr>
        <w:t xml:space="preserve">. Its author was unnamed, but the name of its publisher was printed along the spine. </w:t>
      </w:r>
      <w:r w:rsidRPr="009400B4">
        <w:rPr>
          <w:rFonts w:ascii="Times New Roman" w:hAnsi="Times New Roman"/>
          <w:i/>
          <w:sz w:val="24"/>
          <w:rPrChange w:id="6348" w:author="Andrea Stafford Hintz" w:date="2016-09-18T16:51:00Z">
            <w:rPr>
              <w:rFonts w:ascii="Times New Roman" w:eastAsia="Times New Roman" w:hAnsi="Times New Roman" w:cs="Times New Roman"/>
              <w:i/>
              <w:sz w:val="24"/>
              <w:szCs w:val="24"/>
            </w:rPr>
          </w:rPrChange>
        </w:rPr>
        <w:t>Grimmer &amp; Grimmer Books</w:t>
      </w:r>
      <w:r w:rsidRPr="009400B4">
        <w:rPr>
          <w:rFonts w:ascii="Times New Roman" w:hAnsi="Times New Roman"/>
          <w:sz w:val="24"/>
          <w:rPrChange w:id="6349" w:author="Andrea Stafford Hintz" w:date="2016-09-18T16:51:00Z">
            <w:rPr>
              <w:rFonts w:ascii="Times New Roman" w:eastAsia="Times New Roman" w:hAnsi="Times New Roman" w:cs="Times New Roman"/>
              <w:sz w:val="24"/>
              <w:szCs w:val="24"/>
            </w:rPr>
          </w:rPrChange>
        </w:rPr>
        <w:t xml:space="preserve">. An imprint of the </w:t>
      </w:r>
      <w:r w:rsidRPr="009400B4">
        <w:rPr>
          <w:rFonts w:ascii="Times New Roman" w:hAnsi="Times New Roman"/>
          <w:i/>
          <w:sz w:val="24"/>
          <w:rPrChange w:id="6350" w:author="Andrea Stafford Hintz" w:date="2016-09-18T16:51:00Z">
            <w:rPr>
              <w:rFonts w:ascii="Times New Roman" w:eastAsia="Times New Roman" w:hAnsi="Times New Roman" w:cs="Times New Roman"/>
              <w:i/>
              <w:sz w:val="24"/>
              <w:szCs w:val="24"/>
            </w:rPr>
          </w:rPrChange>
        </w:rPr>
        <w:t>Grimmer and Sons</w:t>
      </w:r>
      <w:r w:rsidRPr="009400B4">
        <w:rPr>
          <w:rFonts w:ascii="Times New Roman" w:hAnsi="Times New Roman"/>
          <w:sz w:val="24"/>
          <w:rPrChange w:id="6351" w:author="Andrea Stafford Hintz" w:date="2016-09-18T16:51:00Z">
            <w:rPr>
              <w:rFonts w:ascii="Times New Roman" w:eastAsia="Times New Roman" w:hAnsi="Times New Roman" w:cs="Times New Roman"/>
              <w:sz w:val="24"/>
              <w:szCs w:val="24"/>
            </w:rPr>
          </w:rPrChange>
        </w:rPr>
        <w:t xml:space="preserve"> publishing company, Annabel assumed.</w:t>
      </w:r>
    </w:p>
    <w:p w14:paraId="00BDF4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52" w:author="Andrea Stafford Hintz" w:date="2016-09-18T16:51:00Z">
            <w:rPr>
              <w:rFonts w:ascii="Times New Roman" w:eastAsia="Times New Roman" w:hAnsi="Times New Roman" w:cs="Times New Roman"/>
              <w:sz w:val="24"/>
              <w:szCs w:val="24"/>
            </w:rPr>
          </w:rPrChange>
        </w:rPr>
        <w:t>Annabel had read some of the stories from the dreadful when she was first learning to read</w:t>
      </w:r>
      <w:r w:rsidRPr="009400B4">
        <w:rPr>
          <w:rFonts w:ascii="Times New Roman" w:hAnsi="Times New Roman"/>
          <w:i/>
          <w:sz w:val="24"/>
          <w:rPrChange w:id="6353" w:author="Andrea Stafford Hintz" w:date="2016-09-18T16:51:00Z">
            <w:rPr>
              <w:rFonts w:ascii="Times New Roman" w:eastAsia="Times New Roman" w:hAnsi="Times New Roman" w:cs="Times New Roman"/>
              <w:i/>
              <w:sz w:val="24"/>
              <w:szCs w:val="24"/>
            </w:rPr>
          </w:rPrChange>
        </w:rPr>
        <w:t xml:space="preserve">. </w:t>
      </w:r>
      <w:r w:rsidRPr="009400B4">
        <w:rPr>
          <w:rFonts w:ascii="Times New Roman" w:hAnsi="Times New Roman"/>
          <w:sz w:val="24"/>
          <w:rPrChange w:id="6354" w:author="Andrea Stafford Hintz" w:date="2016-09-18T16:51:00Z">
            <w:rPr>
              <w:rFonts w:ascii="Times New Roman" w:eastAsia="Times New Roman" w:hAnsi="Times New Roman" w:cs="Times New Roman"/>
              <w:sz w:val="24"/>
              <w:szCs w:val="24"/>
            </w:rPr>
          </w:rPrChange>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12481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55" w:author="Andrea Stafford Hintz" w:date="2016-09-18T16:51:00Z">
            <w:rPr>
              <w:rFonts w:ascii="Times New Roman" w:eastAsia="Times New Roman" w:hAnsi="Times New Roman" w:cs="Times New Roman"/>
              <w:sz w:val="24"/>
              <w:szCs w:val="24"/>
            </w:rPr>
          </w:rPrChange>
        </w:rPr>
        <w:t xml:space="preserve">Most of the books on the shelf had been collecting dust. </w:t>
      </w:r>
      <w:commentRangeStart w:id="6356"/>
      <w:r w:rsidRPr="009400B4">
        <w:rPr>
          <w:rFonts w:ascii="Times New Roman" w:hAnsi="Times New Roman"/>
          <w:sz w:val="24"/>
          <w:rPrChange w:id="6357" w:author="Andrea Stafford Hintz" w:date="2016-09-18T16:51:00Z">
            <w:rPr>
              <w:rFonts w:ascii="Times New Roman" w:eastAsia="Times New Roman" w:hAnsi="Times New Roman" w:cs="Times New Roman"/>
              <w:sz w:val="24"/>
              <w:szCs w:val="24"/>
            </w:rPr>
          </w:rPrChange>
        </w:rPr>
        <w:t xml:space="preserve">But </w:t>
      </w:r>
      <w:r w:rsidRPr="009400B4">
        <w:rPr>
          <w:rFonts w:ascii="Times New Roman" w:hAnsi="Times New Roman"/>
          <w:i/>
          <w:sz w:val="24"/>
          <w:rPrChange w:id="6358" w:author="Andrea Stafford Hintz" w:date="2016-09-18T16:51:00Z">
            <w:rPr>
              <w:rFonts w:ascii="Times New Roman" w:eastAsia="Times New Roman" w:hAnsi="Times New Roman" w:cs="Times New Roman"/>
              <w:i/>
              <w:sz w:val="24"/>
              <w:szCs w:val="24"/>
            </w:rPr>
          </w:rPrChange>
        </w:rPr>
        <w:t xml:space="preserve">Tales of Dead London </w:t>
      </w:r>
      <w:r w:rsidRPr="009400B4">
        <w:rPr>
          <w:rFonts w:ascii="Times New Roman" w:hAnsi="Times New Roman"/>
          <w:sz w:val="24"/>
          <w:rPrChange w:id="6359" w:author="Andrea Stafford Hintz" w:date="2016-09-18T16:51:00Z">
            <w:rPr>
              <w:rFonts w:ascii="Times New Roman" w:eastAsia="Times New Roman" w:hAnsi="Times New Roman" w:cs="Times New Roman"/>
              <w:sz w:val="24"/>
              <w:szCs w:val="24"/>
            </w:rPr>
          </w:rPrChange>
        </w:rPr>
        <w:t xml:space="preserve">was not the least bit dusty. </w:t>
      </w:r>
      <w:commentRangeEnd w:id="6356"/>
      <w:r w:rsidR="008C18EA">
        <w:rPr>
          <w:rStyle w:val="CommentReference"/>
        </w:rPr>
        <w:commentReference w:id="6356"/>
      </w:r>
      <w:r w:rsidRPr="009400B4">
        <w:rPr>
          <w:rFonts w:ascii="Times New Roman" w:hAnsi="Times New Roman"/>
          <w:sz w:val="24"/>
          <w:rPrChange w:id="6360" w:author="Andrea Stafford Hintz" w:date="2016-09-18T16:51:00Z">
            <w:rPr>
              <w:rFonts w:ascii="Times New Roman" w:eastAsia="Times New Roman" w:hAnsi="Times New Roman" w:cs="Times New Roman"/>
              <w:sz w:val="24"/>
              <w:szCs w:val="24"/>
            </w:rPr>
          </w:rPrChange>
        </w:rPr>
        <w:t>Which meant that unless it had only recently been added to the library, the book had recently been handled. Annabel picked it up now. As she did, the heavy mechanical sound of revolving gears and gyrating pulleys announced that the elevator had started up again.</w:t>
      </w:r>
    </w:p>
    <w:p w14:paraId="734BE9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61" w:author="Andrea Stafford Hintz" w:date="2016-09-18T16:51:00Z">
            <w:rPr>
              <w:rFonts w:ascii="Times New Roman" w:eastAsia="Times New Roman" w:hAnsi="Times New Roman" w:cs="Times New Roman"/>
              <w:sz w:val="24"/>
              <w:szCs w:val="24"/>
            </w:rPr>
          </w:rPrChange>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423C91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62" w:author="Andrea Stafford Hintz" w:date="2016-09-18T16:51:00Z">
            <w:rPr>
              <w:rFonts w:ascii="Times New Roman" w:eastAsia="Times New Roman" w:hAnsi="Times New Roman" w:cs="Times New Roman"/>
              <w:sz w:val="24"/>
              <w:szCs w:val="24"/>
            </w:rPr>
          </w:rPrChange>
        </w:rPr>
        <w:t>Finally, the elevator finished its ascent, and Annabel let go of the book. It snapped back into place with a slight clicking sound.</w:t>
      </w:r>
    </w:p>
    <w:p w14:paraId="28B4A3ED" w14:textId="60C2C9D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363" w:author="Andrea Stafford Hintz" w:date="2016-09-18T16:51:00Z">
            <w:rPr>
              <w:rFonts w:ascii="Times New Roman" w:eastAsia="Times New Roman" w:hAnsi="Times New Roman" w:cs="Times New Roman"/>
              <w:sz w:val="24"/>
              <w:szCs w:val="24"/>
            </w:rPr>
          </w:rPrChange>
        </w:rPr>
        <w:t xml:space="preserve">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w:t>
      </w:r>
      <w:proofErr w:type="spellStart"/>
      <w:ins w:id="6364" w:author="Andrea Stafford Hintz" w:date="2016-09-18T16:51:00Z">
        <w:r w:rsidR="00A22D6C" w:rsidRPr="009400B4">
          <w:rPr>
            <w:rFonts w:ascii="Times New Roman" w:eastAsia="Times New Roman" w:hAnsi="Times New Roman" w:cs="Times New Roman"/>
            <w:sz w:val="24"/>
            <w:szCs w:val="24"/>
          </w:rPr>
          <w:t>abyss</w:t>
        </w:r>
      </w:ins>
      <w:del w:id="6365" w:author="Andrea Stafford Hintz" w:date="2016-09-03T21:28:00Z">
        <w:r w:rsidRPr="00C245FD" w:rsidDel="00E746BE">
          <w:rPr>
            <w:rFonts w:ascii="Times New Roman" w:hAnsi="Times New Roman" w:cs="Times New Roman"/>
            <w:sz w:val="24"/>
            <w:szCs w:val="24"/>
          </w:rPr>
          <w:delText>elevator shaft</w:delText>
        </w:r>
      </w:del>
      <w:ins w:id="6366" w:author="Andrea Stafford Hintz" w:date="2016-09-03T21:28:00Z">
        <w:r w:rsidR="00E746BE" w:rsidRPr="21B8031A">
          <w:rPr>
            <w:rFonts w:ascii="Times New Roman" w:eastAsia="Times New Roman" w:hAnsi="Times New Roman" w:cs="Times New Roman"/>
            <w:sz w:val="24"/>
            <w:szCs w:val="24"/>
            <w:rPrChange w:id="6367" w:author="Bryce Raffle" w:date="2016-09-06T11:42:00Z">
              <w:rPr>
                <w:rFonts w:ascii="Times New Roman" w:hAnsi="Times New Roman" w:cs="Times New Roman"/>
                <w:sz w:val="24"/>
                <w:szCs w:val="24"/>
              </w:rPr>
            </w:rPrChange>
          </w:rPr>
          <w:t>abyss</w:t>
        </w:r>
      </w:ins>
      <w:proofErr w:type="spellEnd"/>
      <w:r w:rsidRPr="009400B4">
        <w:rPr>
          <w:rFonts w:ascii="Times New Roman" w:hAnsi="Times New Roman"/>
          <w:sz w:val="24"/>
          <w:rPrChange w:id="6368" w:author="Andrea Stafford Hintz" w:date="2016-09-18T16:51:00Z">
            <w:rPr>
              <w:rFonts w:ascii="Times New Roman" w:eastAsia="Times New Roman" w:hAnsi="Times New Roman" w:cs="Times New Roman"/>
              <w:sz w:val="24"/>
              <w:szCs w:val="24"/>
            </w:rPr>
          </w:rPrChange>
        </w:rPr>
        <w:t>.</w:t>
      </w:r>
    </w:p>
    <w:p w14:paraId="3501905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8"/>
          <w:headerReference w:type="default" r:id="rId99"/>
          <w:footerReference w:type="even" r:id="rId100"/>
          <w:footerReference w:type="default" r:id="rId101"/>
          <w:headerReference w:type="first" r:id="rId102"/>
          <w:footerReference w:type="first" r:id="rId103"/>
          <w:pgSz w:w="12242" w:h="15842"/>
          <w:pgMar w:top="1440" w:right="1440" w:bottom="1440" w:left="1440" w:header="720" w:footer="720" w:gutter="0"/>
          <w:cols w:space="720"/>
          <w:titlePg/>
        </w:sectPr>
      </w:pPr>
    </w:p>
    <w:p w14:paraId="180C34C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6369" w:name="Chapter_16"/>
      <w:r w:rsidRPr="009400B4">
        <w:rPr>
          <w:rFonts w:ascii="Times New Roman" w:hAnsi="Times New Roman"/>
          <w:sz w:val="24"/>
          <w:rPrChange w:id="6370" w:author="Andrea Stafford Hintz" w:date="2016-09-18T16:51:00Z">
            <w:rPr>
              <w:rFonts w:ascii="Times New Roman" w:eastAsia="Times New Roman" w:hAnsi="Times New Roman" w:cs="Times New Roman"/>
              <w:sz w:val="24"/>
              <w:szCs w:val="24"/>
            </w:rPr>
          </w:rPrChange>
        </w:rPr>
        <w:t>Chapter</w:t>
      </w:r>
      <w:bookmarkEnd w:id="6369"/>
      <w:r w:rsidRPr="009400B4">
        <w:rPr>
          <w:rFonts w:ascii="Times New Roman" w:hAnsi="Times New Roman"/>
          <w:sz w:val="24"/>
          <w:rPrChange w:id="6371" w:author="Andrea Stafford Hintz" w:date="2016-09-18T16:51:00Z">
            <w:rPr>
              <w:rFonts w:ascii="Times New Roman" w:eastAsia="Times New Roman" w:hAnsi="Times New Roman" w:cs="Times New Roman"/>
              <w:sz w:val="24"/>
              <w:szCs w:val="24"/>
            </w:rPr>
          </w:rPrChange>
        </w:rPr>
        <w:t xml:space="preserve"> Sixteen</w:t>
      </w:r>
    </w:p>
    <w:p w14:paraId="275071F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372" w:author="Andrea Stafford Hintz" w:date="2016-09-18T16:51:00Z">
            <w:rPr>
              <w:rFonts w:ascii="Times New Roman" w:eastAsia="Times New Roman" w:hAnsi="Times New Roman" w:cs="Times New Roman"/>
              <w:sz w:val="24"/>
              <w:szCs w:val="24"/>
            </w:rPr>
          </w:rPrChange>
        </w:rPr>
        <w:t>“Invention, it must be humbly admitted, does not consist in creating out of void, but out of chaos.”</w:t>
      </w:r>
    </w:p>
    <w:p w14:paraId="543187E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B38252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373" w:author="Andrea Stafford Hintz" w:date="2016-09-18T16:51:00Z">
            <w:rPr>
              <w:rFonts w:ascii="Times New Roman" w:eastAsia="Times New Roman" w:hAnsi="Times New Roman" w:cs="Times New Roman"/>
              <w:sz w:val="24"/>
              <w:szCs w:val="24"/>
            </w:rPr>
          </w:rPrChange>
        </w:rPr>
        <w:t>- Mary Shelley</w:t>
      </w:r>
    </w:p>
    <w:p w14:paraId="03F525E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BBCA4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54B40C9" w14:textId="612F78C2"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374" w:name="Scene_36"/>
      <w:commentRangeStart w:id="6375"/>
      <w:commentRangeStart w:id="6376"/>
      <w:del w:id="6377" w:author="Andrea Stafford Hintz" w:date="2016-09-03T21:30:00Z">
        <w:r w:rsidRPr="00C245FD" w:rsidDel="00E746BE">
          <w:rPr>
            <w:rFonts w:ascii="Times New Roman" w:hAnsi="Times New Roman" w:cs="Times New Roman"/>
            <w:sz w:val="24"/>
            <w:szCs w:val="24"/>
          </w:rPr>
          <w:delText>There</w:delText>
        </w:r>
        <w:bookmarkEnd w:id="6374"/>
        <w:commentRangeEnd w:id="6375"/>
        <w:r w:rsidR="00E746BE" w:rsidDel="00E746BE">
          <w:rPr>
            <w:rStyle w:val="CommentReference"/>
          </w:rPr>
          <w:commentReference w:id="6375"/>
        </w:r>
        <w:r w:rsidRPr="00C245FD" w:rsidDel="00E746BE">
          <w:rPr>
            <w:rFonts w:ascii="Times New Roman" w:hAnsi="Times New Roman" w:cs="Times New Roman"/>
            <w:sz w:val="24"/>
            <w:szCs w:val="24"/>
          </w:rPr>
          <w:delText xml:space="preserve"> </w:delText>
        </w:r>
      </w:del>
      <w:ins w:id="6378" w:author="Andrea Stafford Hintz" w:date="2016-09-03T21:30:00Z">
        <w:r w:rsidR="00E746BE" w:rsidRPr="009400B4">
          <w:rPr>
            <w:rFonts w:ascii="Times New Roman" w:hAnsi="Times New Roman"/>
            <w:sz w:val="24"/>
            <w:rPrChange w:id="6379" w:author="Andrea Stafford Hintz" w:date="2016-09-18T16:51:00Z">
              <w:rPr>
                <w:rFonts w:ascii="Times New Roman" w:eastAsia="Times New Roman" w:hAnsi="Times New Roman" w:cs="Times New Roman"/>
                <w:sz w:val="24"/>
                <w:szCs w:val="24"/>
              </w:rPr>
            </w:rPrChange>
          </w:rPr>
          <w:t xml:space="preserve">Annabel </w:t>
        </w:r>
        <w:commentRangeEnd w:id="6376"/>
        <w:r w:rsidR="00E746BE">
          <w:rPr>
            <w:rStyle w:val="CommentReference"/>
          </w:rPr>
          <w:commentReference w:id="6376"/>
        </w:r>
      </w:ins>
      <w:proofErr w:type="spellStart"/>
      <w:ins w:id="6380" w:author="Andrea Stafford Hintz" w:date="2016-09-18T16:51:00Z">
        <w:r w:rsidR="00A22D6C" w:rsidRPr="009400B4">
          <w:rPr>
            <w:rFonts w:ascii="Times New Roman" w:eastAsia="Times New Roman" w:hAnsi="Times New Roman" w:cs="Times New Roman"/>
            <w:sz w:val="24"/>
            <w:szCs w:val="24"/>
          </w:rPr>
          <w:t>heard</w:t>
        </w:r>
      </w:ins>
      <w:ins w:id="6381" w:author="Andrea Stafford Hintz" w:date="2016-09-03T21:30:00Z">
        <w:r w:rsidR="00E746BE" w:rsidRPr="21B8031A">
          <w:rPr>
            <w:rFonts w:ascii="Times New Roman" w:eastAsia="Times New Roman" w:hAnsi="Times New Roman" w:cs="Times New Roman"/>
            <w:sz w:val="24"/>
            <w:szCs w:val="24"/>
            <w:rPrChange w:id="6382" w:author="Bryce Raffle" w:date="2016-09-06T11:42:00Z">
              <w:rPr>
                <w:rFonts w:ascii="Times New Roman" w:hAnsi="Times New Roman" w:cs="Times New Roman"/>
                <w:sz w:val="24"/>
                <w:szCs w:val="24"/>
              </w:rPr>
            </w:rPrChange>
          </w:rPr>
          <w:t>heard</w:t>
        </w:r>
      </w:ins>
      <w:proofErr w:type="spellEnd"/>
      <w:del w:id="6383" w:author="Andrea Stafford Hintz" w:date="2016-09-03T21:30:00Z">
        <w:r w:rsidRPr="00C245FD" w:rsidDel="00E746BE">
          <w:rPr>
            <w:rFonts w:ascii="Times New Roman" w:hAnsi="Times New Roman" w:cs="Times New Roman"/>
            <w:sz w:val="24"/>
            <w:szCs w:val="24"/>
          </w:rPr>
          <w:delText>was</w:delText>
        </w:r>
      </w:del>
      <w:r w:rsidRPr="009400B4">
        <w:rPr>
          <w:rFonts w:ascii="Times New Roman" w:hAnsi="Times New Roman"/>
          <w:sz w:val="24"/>
          <w:rPrChange w:id="6384" w:author="Andrea Stafford Hintz" w:date="2016-09-18T16:51:00Z">
            <w:rPr>
              <w:rFonts w:ascii="Times New Roman" w:eastAsia="Times New Roman" w:hAnsi="Times New Roman" w:cs="Times New Roman"/>
              <w:sz w:val="24"/>
              <w:szCs w:val="24"/>
            </w:rPr>
          </w:rPrChange>
        </w:rPr>
        <w:t xml:space="preserve"> a ratcheting sound from above and a thunderous boom from deep below. </w:t>
      </w:r>
      <w:commentRangeStart w:id="6385"/>
      <w:r w:rsidRPr="009400B4">
        <w:rPr>
          <w:rFonts w:ascii="Times New Roman" w:hAnsi="Times New Roman"/>
          <w:sz w:val="24"/>
          <w:rPrChange w:id="6386" w:author="Andrea Stafford Hintz" w:date="2016-09-18T16:51:00Z">
            <w:rPr>
              <w:rFonts w:ascii="Times New Roman" w:eastAsia="Times New Roman" w:hAnsi="Times New Roman" w:cs="Times New Roman"/>
              <w:sz w:val="24"/>
              <w:szCs w:val="24"/>
            </w:rPr>
          </w:rPrChange>
        </w:rPr>
        <w:t>It seemed as if the floor was rising</w:t>
      </w:r>
      <w:ins w:id="6387" w:author="Andrea Stafford Hintz" w:date="2016-09-18T16:51:00Z">
        <w:r w:rsidR="00A22D6C" w:rsidRPr="009400B4">
          <w:rPr>
            <w:rFonts w:ascii="Times New Roman" w:eastAsia="Times New Roman" w:hAnsi="Times New Roman" w:cs="Times New Roman"/>
            <w:sz w:val="24"/>
            <w:szCs w:val="24"/>
          </w:rPr>
          <w:t>;</w:t>
        </w:r>
      </w:ins>
      <w:del w:id="6388" w:author="Andrea Stafford Hintz" w:date="2016-09-03T21:32:00Z">
        <w:r w:rsidRPr="00C245FD" w:rsidDel="00E746BE">
          <w:rPr>
            <w:rFonts w:ascii="Times New Roman" w:hAnsi="Times New Roman" w:cs="Times New Roman"/>
            <w:sz w:val="24"/>
            <w:szCs w:val="24"/>
          </w:rPr>
          <w:delText>,</w:delText>
        </w:r>
      </w:del>
      <w:ins w:id="6389" w:author="Andrea Stafford Hintz" w:date="2016-09-03T21:32:00Z">
        <w:r w:rsidR="00E746BE" w:rsidRPr="21B8031A">
          <w:rPr>
            <w:rFonts w:ascii="Times New Roman" w:eastAsia="Times New Roman" w:hAnsi="Times New Roman" w:cs="Times New Roman"/>
            <w:sz w:val="24"/>
            <w:szCs w:val="24"/>
            <w:rPrChange w:id="6390" w:author="Bryce Raffle" w:date="2016-09-06T11:42:00Z">
              <w:rPr>
                <w:rFonts w:ascii="Times New Roman" w:hAnsi="Times New Roman" w:cs="Times New Roman"/>
                <w:sz w:val="24"/>
                <w:szCs w:val="24"/>
              </w:rPr>
            </w:rPrChange>
          </w:rPr>
          <w:t>;</w:t>
        </w:r>
      </w:ins>
      <w:r w:rsidRPr="009400B4">
        <w:rPr>
          <w:rFonts w:ascii="Times New Roman" w:hAnsi="Times New Roman"/>
          <w:sz w:val="24"/>
          <w:rPrChange w:id="6391" w:author="Andrea Stafford Hintz" w:date="2016-09-18T16:51:00Z">
            <w:rPr>
              <w:rFonts w:ascii="Times New Roman" w:eastAsia="Times New Roman" w:hAnsi="Times New Roman" w:cs="Times New Roman"/>
              <w:sz w:val="24"/>
              <w:szCs w:val="24"/>
            </w:rPr>
          </w:rPrChange>
        </w:rPr>
        <w:t xml:space="preserve"> </w:t>
      </w:r>
      <w:ins w:id="6392" w:author="Andrea Stafford Hintz" w:date="2016-09-03T21:33:00Z">
        <w:r w:rsidR="00E746BE" w:rsidRPr="009400B4">
          <w:rPr>
            <w:rFonts w:ascii="Times New Roman" w:hAnsi="Times New Roman"/>
            <w:sz w:val="24"/>
            <w:rPrChange w:id="6393" w:author="Andrea Stafford Hintz" w:date="2016-09-18T16:51:00Z">
              <w:rPr>
                <w:rFonts w:ascii="Times New Roman" w:eastAsia="Times New Roman" w:hAnsi="Times New Roman" w:cs="Times New Roman"/>
                <w:sz w:val="24"/>
                <w:szCs w:val="24"/>
              </w:rPr>
            </w:rPrChange>
          </w:rPr>
          <w:t xml:space="preserve">it </w:t>
        </w:r>
      </w:ins>
      <w:proofErr w:type="spellStart"/>
      <w:ins w:id="6394" w:author="Andrea Stafford Hintz" w:date="2016-09-18T16:51:00Z">
        <w:r w:rsidR="00A22D6C" w:rsidRPr="009400B4">
          <w:rPr>
            <w:rFonts w:ascii="Times New Roman" w:eastAsia="Times New Roman" w:hAnsi="Times New Roman" w:cs="Times New Roman"/>
            <w:sz w:val="24"/>
            <w:szCs w:val="24"/>
          </w:rPr>
          <w:t>moved</w:t>
        </w:r>
      </w:ins>
      <w:del w:id="6395" w:author="Andrea Stafford Hintz" w:date="2016-09-18T16:51:00Z">
        <w:r w:rsidRPr="21B8031A">
          <w:rPr>
            <w:rFonts w:ascii="Times New Roman" w:eastAsia="Times New Roman" w:hAnsi="Times New Roman" w:cs="Times New Roman"/>
            <w:sz w:val="24"/>
            <w:szCs w:val="24"/>
            <w:rPrChange w:id="6396" w:author="Bryce Raffle" w:date="2016-09-06T11:42:00Z">
              <w:rPr>
                <w:rFonts w:ascii="Times New Roman" w:hAnsi="Times New Roman" w:cs="Times New Roman"/>
                <w:sz w:val="24"/>
                <w:szCs w:val="24"/>
              </w:rPr>
            </w:rPrChange>
          </w:rPr>
          <w:delText>mov</w:delText>
        </w:r>
      </w:del>
      <w:ins w:id="6397" w:author="Andrea Stafford Hintz" w:date="2016-09-03T21:33:00Z">
        <w:r w:rsidR="00E746BE" w:rsidRPr="21B8031A">
          <w:rPr>
            <w:rFonts w:ascii="Times New Roman" w:eastAsia="Times New Roman" w:hAnsi="Times New Roman" w:cs="Times New Roman"/>
            <w:sz w:val="24"/>
            <w:szCs w:val="24"/>
            <w:rPrChange w:id="6398" w:author="Bryce Raffle" w:date="2016-09-06T11:42:00Z">
              <w:rPr>
                <w:rFonts w:ascii="Times New Roman" w:hAnsi="Times New Roman" w:cs="Times New Roman"/>
                <w:sz w:val="24"/>
                <w:szCs w:val="24"/>
              </w:rPr>
            </w:rPrChange>
          </w:rPr>
          <w:t>ed</w:t>
        </w:r>
      </w:ins>
      <w:proofErr w:type="spellEnd"/>
      <w:del w:id="6399" w:author="Andrea Stafford Hintz" w:date="2016-09-03T21:33:00Z">
        <w:r w:rsidRPr="00C245FD" w:rsidDel="00E746BE">
          <w:rPr>
            <w:rFonts w:ascii="Times New Roman" w:hAnsi="Times New Roman" w:cs="Times New Roman"/>
            <w:sz w:val="24"/>
            <w:szCs w:val="24"/>
          </w:rPr>
          <w:delText>ing</w:delText>
        </w:r>
      </w:del>
      <w:r w:rsidRPr="009400B4">
        <w:rPr>
          <w:rFonts w:ascii="Times New Roman" w:hAnsi="Times New Roman"/>
          <w:sz w:val="24"/>
          <w:rPrChange w:id="6400" w:author="Andrea Stafford Hintz" w:date="2016-09-18T16:51:00Z">
            <w:rPr>
              <w:rFonts w:ascii="Times New Roman" w:eastAsia="Times New Roman" w:hAnsi="Times New Roman" w:cs="Times New Roman"/>
              <w:sz w:val="24"/>
              <w:szCs w:val="24"/>
            </w:rPr>
          </w:rPrChange>
        </w:rPr>
        <w:t xml:space="preserve"> up </w:t>
      </w:r>
      <w:ins w:id="6401" w:author="Andrea Stafford Hintz" w:date="2016-09-03T21:34:00Z">
        <w:r w:rsidR="00E746BE" w:rsidRPr="009400B4">
          <w:rPr>
            <w:rFonts w:ascii="Times New Roman" w:hAnsi="Times New Roman"/>
            <w:sz w:val="24"/>
            <w:rPrChange w:id="6402" w:author="Andrea Stafford Hintz" w:date="2016-09-18T16:51:00Z">
              <w:rPr>
                <w:rFonts w:ascii="Times New Roman" w:eastAsia="Times New Roman" w:hAnsi="Times New Roman" w:cs="Times New Roman"/>
                <w:sz w:val="24"/>
                <w:szCs w:val="24"/>
              </w:rPr>
            </w:rPrChange>
          </w:rPr>
          <w:t xml:space="preserve">at a </w:t>
        </w:r>
      </w:ins>
      <w:del w:id="6403" w:author="Andrea Stafford Hintz" w:date="2016-09-03T21:34:00Z">
        <w:r w:rsidRPr="00C245FD" w:rsidDel="00E746BE">
          <w:rPr>
            <w:rFonts w:ascii="Times New Roman" w:hAnsi="Times New Roman" w:cs="Times New Roman"/>
            <w:sz w:val="24"/>
            <w:szCs w:val="24"/>
          </w:rPr>
          <w:delText xml:space="preserve">with </w:delText>
        </w:r>
      </w:del>
      <w:r w:rsidRPr="009400B4">
        <w:rPr>
          <w:rFonts w:ascii="Times New Roman" w:hAnsi="Times New Roman"/>
          <w:sz w:val="24"/>
          <w:rPrChange w:id="6404" w:author="Andrea Stafford Hintz" w:date="2016-09-18T16:51:00Z">
            <w:rPr>
              <w:rFonts w:ascii="Times New Roman" w:eastAsia="Times New Roman" w:hAnsi="Times New Roman" w:cs="Times New Roman"/>
              <w:sz w:val="24"/>
              <w:szCs w:val="24"/>
            </w:rPr>
          </w:rPrChange>
        </w:rPr>
        <w:t>surprising speed</w:t>
      </w:r>
      <w:ins w:id="6405" w:author="Andrea Stafford Hintz" w:date="2016-09-03T21:34:00Z">
        <w:r w:rsidR="00E746BE" w:rsidRPr="009400B4">
          <w:rPr>
            <w:rFonts w:ascii="Times New Roman" w:hAnsi="Times New Roman"/>
            <w:sz w:val="24"/>
            <w:rPrChange w:id="6406" w:author="Andrea Stafford Hintz" w:date="2016-09-18T16:51:00Z">
              <w:rPr>
                <w:rFonts w:ascii="Times New Roman" w:eastAsia="Times New Roman" w:hAnsi="Times New Roman" w:cs="Times New Roman"/>
                <w:sz w:val="24"/>
                <w:szCs w:val="24"/>
              </w:rPr>
            </w:rPrChange>
          </w:rPr>
          <w:t>,</w:t>
        </w:r>
      </w:ins>
      <w:r w:rsidRPr="009400B4">
        <w:rPr>
          <w:rFonts w:ascii="Times New Roman" w:hAnsi="Times New Roman"/>
          <w:sz w:val="24"/>
          <w:rPrChange w:id="6407" w:author="Andrea Stafford Hintz" w:date="2016-09-18T16:51:00Z">
            <w:rPr>
              <w:rFonts w:ascii="Times New Roman" w:eastAsia="Times New Roman" w:hAnsi="Times New Roman" w:cs="Times New Roman"/>
              <w:sz w:val="24"/>
              <w:szCs w:val="24"/>
            </w:rPr>
          </w:rPrChange>
        </w:rPr>
        <w:t xml:space="preserve"> </w:t>
      </w:r>
      <w:proofErr w:type="spellStart"/>
      <w:ins w:id="6408" w:author="Andrea Stafford Hintz" w:date="2016-09-18T16:51:00Z">
        <w:r w:rsidR="00A22D6C" w:rsidRPr="009400B4">
          <w:rPr>
            <w:rFonts w:ascii="Times New Roman" w:eastAsia="Times New Roman" w:hAnsi="Times New Roman" w:cs="Times New Roman"/>
            <w:sz w:val="24"/>
            <w:szCs w:val="24"/>
          </w:rPr>
          <w:t>with</w:t>
        </w:r>
      </w:ins>
      <w:del w:id="6409" w:author="Andrea Stafford Hintz" w:date="2016-09-18T16:51:00Z">
        <w:r w:rsidRPr="21B8031A">
          <w:rPr>
            <w:rFonts w:ascii="Times New Roman" w:eastAsia="Times New Roman" w:hAnsi="Times New Roman" w:cs="Times New Roman"/>
            <w:sz w:val="24"/>
            <w:szCs w:val="24"/>
            <w:rPrChange w:id="6410" w:author="Bryce Raffle" w:date="2016-09-06T11:42:00Z">
              <w:rPr>
                <w:rFonts w:ascii="Times New Roman" w:hAnsi="Times New Roman" w:cs="Times New Roman"/>
                <w:sz w:val="24"/>
                <w:szCs w:val="24"/>
              </w:rPr>
            </w:rPrChange>
          </w:rPr>
          <w:delText>w</w:delText>
        </w:r>
      </w:del>
      <w:ins w:id="6411" w:author="Andrea Stafford Hintz" w:date="2016-09-03T21:33:00Z">
        <w:r w:rsidR="00E746BE" w:rsidRPr="21B8031A">
          <w:rPr>
            <w:rFonts w:ascii="Times New Roman" w:eastAsia="Times New Roman" w:hAnsi="Times New Roman" w:cs="Times New Roman"/>
            <w:sz w:val="24"/>
            <w:szCs w:val="24"/>
            <w:rPrChange w:id="6412" w:author="Bryce Raffle" w:date="2016-09-06T11:42:00Z">
              <w:rPr>
                <w:rFonts w:ascii="Times New Roman" w:hAnsi="Times New Roman" w:cs="Times New Roman"/>
                <w:sz w:val="24"/>
                <w:szCs w:val="24"/>
              </w:rPr>
            </w:rPrChange>
          </w:rPr>
          <w:t>ith</w:t>
        </w:r>
      </w:ins>
      <w:proofErr w:type="spellEnd"/>
      <w:del w:id="6413" w:author="Andrea Stafford Hintz" w:date="2016-09-03T21:32:00Z">
        <w:r w:rsidRPr="00C245FD" w:rsidDel="00E746BE">
          <w:rPr>
            <w:rFonts w:ascii="Times New Roman" w:hAnsi="Times New Roman" w:cs="Times New Roman"/>
            <w:sz w:val="24"/>
            <w:szCs w:val="24"/>
          </w:rPr>
          <w:delText>ith</w:delText>
        </w:r>
      </w:del>
      <w:r w:rsidRPr="009400B4">
        <w:rPr>
          <w:rFonts w:ascii="Times New Roman" w:hAnsi="Times New Roman"/>
          <w:sz w:val="24"/>
          <w:rPrChange w:id="6414" w:author="Andrea Stafford Hintz" w:date="2016-09-18T16:51:00Z">
            <w:rPr>
              <w:rFonts w:ascii="Times New Roman" w:eastAsia="Times New Roman" w:hAnsi="Times New Roman" w:cs="Times New Roman"/>
              <w:sz w:val="24"/>
              <w:szCs w:val="24"/>
            </w:rPr>
          </w:rPrChange>
        </w:rPr>
        <w:t xml:space="preserve"> the grating sound of grinding metal and slowly revolving gears.</w:t>
      </w:r>
      <w:commentRangeEnd w:id="6385"/>
      <w:r w:rsidR="00E746BE">
        <w:rPr>
          <w:rStyle w:val="CommentReference"/>
        </w:rPr>
        <w:commentReference w:id="6385"/>
      </w:r>
    </w:p>
    <w:p w14:paraId="23012DC5" w14:textId="59022F8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15" w:author="Andrea Stafford Hintz" w:date="2016-09-18T16:51:00Z">
            <w:rPr>
              <w:rFonts w:ascii="Times New Roman" w:eastAsia="Times New Roman" w:hAnsi="Times New Roman" w:cs="Times New Roman"/>
              <w:sz w:val="24"/>
              <w:szCs w:val="24"/>
            </w:rPr>
          </w:rPrChange>
        </w:rPr>
        <w:t xml:space="preserve">As the elevator shuddered and rattled, </w:t>
      </w:r>
      <w:commentRangeStart w:id="6416"/>
      <w:r w:rsidRPr="009400B4">
        <w:rPr>
          <w:rFonts w:ascii="Times New Roman" w:hAnsi="Times New Roman"/>
          <w:sz w:val="24"/>
          <w:rPrChange w:id="6417" w:author="Andrea Stafford Hintz" w:date="2016-09-18T16:51:00Z">
            <w:rPr>
              <w:rFonts w:ascii="Times New Roman" w:eastAsia="Times New Roman" w:hAnsi="Times New Roman" w:cs="Times New Roman"/>
              <w:sz w:val="24"/>
              <w:szCs w:val="24"/>
            </w:rPr>
          </w:rPrChange>
        </w:rPr>
        <w:t>the floor continued to rise</w:t>
      </w:r>
      <w:commentRangeEnd w:id="6416"/>
      <w:r w:rsidR="00E746BE">
        <w:rPr>
          <w:rStyle w:val="CommentReference"/>
        </w:rPr>
        <w:commentReference w:id="6416"/>
      </w:r>
      <w:r w:rsidRPr="009400B4">
        <w:rPr>
          <w:rFonts w:ascii="Times New Roman" w:hAnsi="Times New Roman"/>
          <w:sz w:val="24"/>
          <w:rPrChange w:id="6418" w:author="Andrea Stafford Hintz" w:date="2016-09-18T16:51:00Z">
            <w:rPr>
              <w:rFonts w:ascii="Times New Roman" w:eastAsia="Times New Roman" w:hAnsi="Times New Roman" w:cs="Times New Roman"/>
              <w:sz w:val="24"/>
              <w:szCs w:val="24"/>
            </w:rPr>
          </w:rPrChange>
        </w:rPr>
        <w:t>,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7F45B4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19" w:author="Andrea Stafford Hintz" w:date="2016-09-18T16:51:00Z">
            <w:rPr>
              <w:rFonts w:ascii="Times New Roman" w:eastAsia="Times New Roman" w:hAnsi="Times New Roman" w:cs="Times New Roman"/>
              <w:sz w:val="24"/>
              <w:szCs w:val="24"/>
            </w:rPr>
          </w:rPrChange>
        </w:rPr>
        <w:t>She lost track of how many stories she’d descended. Her ears popped uncomfortably. She could see a distant light above her, from Palmer’s office. At last, the elevator reached the bottom. She was in an office.</w:t>
      </w:r>
    </w:p>
    <w:p w14:paraId="303365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20" w:author="Andrea Stafford Hintz" w:date="2016-09-18T16:51:00Z">
            <w:rPr>
              <w:rFonts w:ascii="Times New Roman" w:eastAsia="Times New Roman" w:hAnsi="Times New Roman" w:cs="Times New Roman"/>
              <w:sz w:val="24"/>
              <w:szCs w:val="24"/>
            </w:rPr>
          </w:rPrChange>
        </w:rPr>
        <w:t>It was nearly identical to the one upstairs.</w:t>
      </w:r>
    </w:p>
    <w:p w14:paraId="3ED4D9F7" w14:textId="7538A61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21" w:author="Andrea Stafford Hintz" w:date="2016-09-18T16:51:00Z">
            <w:rPr>
              <w:rFonts w:ascii="Times New Roman" w:eastAsia="Times New Roman" w:hAnsi="Times New Roman" w:cs="Times New Roman"/>
              <w:sz w:val="24"/>
              <w:szCs w:val="24"/>
            </w:rPr>
          </w:rPrChange>
        </w:rPr>
        <w:t xml:space="preserve">She managed to release the latch of the elevator’s gate, and exited the claustrophobic space. Her hand hovered near her gun holster, </w:t>
      </w:r>
      <w:commentRangeStart w:id="6422"/>
      <w:r w:rsidRPr="009400B4">
        <w:rPr>
          <w:rFonts w:ascii="Times New Roman" w:hAnsi="Times New Roman"/>
          <w:sz w:val="24"/>
          <w:rPrChange w:id="6423" w:author="Andrea Stafford Hintz" w:date="2016-09-18T16:51:00Z">
            <w:rPr>
              <w:rFonts w:ascii="Times New Roman" w:eastAsia="Times New Roman" w:hAnsi="Times New Roman" w:cs="Times New Roman"/>
              <w:sz w:val="24"/>
              <w:szCs w:val="24"/>
            </w:rPr>
          </w:rPrChange>
        </w:rPr>
        <w:t>which was concealed beneath a few layers of her skirt</w:t>
      </w:r>
      <w:commentRangeEnd w:id="6422"/>
      <w:r w:rsidR="00E746BE">
        <w:rPr>
          <w:rStyle w:val="CommentReference"/>
        </w:rPr>
        <w:commentReference w:id="6422"/>
      </w:r>
      <w:r w:rsidRPr="009400B4">
        <w:rPr>
          <w:rFonts w:ascii="Times New Roman" w:hAnsi="Times New Roman"/>
          <w:sz w:val="24"/>
          <w:rPrChange w:id="6424" w:author="Andrea Stafford Hintz" w:date="2016-09-18T16:51:00Z">
            <w:rPr>
              <w:rFonts w:ascii="Times New Roman" w:eastAsia="Times New Roman" w:hAnsi="Times New Roman" w:cs="Times New Roman"/>
              <w:sz w:val="24"/>
              <w:szCs w:val="24"/>
            </w:rPr>
          </w:rPrChange>
        </w:rPr>
        <w:t xml:space="preserve">, but the office was empty. Her nerves began to settle as she looked around the </w:t>
      </w:r>
      <w:proofErr w:type="spellStart"/>
      <w:ins w:id="6425" w:author="Andrea Stafford Hintz" w:date="2016-09-18T16:51:00Z">
        <w:r w:rsidR="00A22D6C" w:rsidRPr="009400B4">
          <w:rPr>
            <w:rFonts w:ascii="Times New Roman" w:eastAsia="Times New Roman" w:hAnsi="Times New Roman" w:cs="Times New Roman"/>
            <w:sz w:val="24"/>
            <w:szCs w:val="24"/>
          </w:rPr>
          <w:t>room</w:t>
        </w:r>
      </w:ins>
      <w:del w:id="6426" w:author="Andrea Stafford Hintz" w:date="2016-09-03T21:38:00Z">
        <w:r w:rsidRPr="00C245FD" w:rsidDel="00EC1546">
          <w:rPr>
            <w:rFonts w:ascii="Times New Roman" w:hAnsi="Times New Roman" w:cs="Times New Roman"/>
            <w:sz w:val="24"/>
            <w:szCs w:val="24"/>
          </w:rPr>
          <w:delText>office</w:delText>
        </w:r>
      </w:del>
      <w:ins w:id="6427" w:author="Andrea Stafford Hintz" w:date="2016-09-03T21:38:00Z">
        <w:r w:rsidR="00EC1546" w:rsidRPr="21B8031A">
          <w:rPr>
            <w:rFonts w:ascii="Times New Roman" w:eastAsia="Times New Roman" w:hAnsi="Times New Roman" w:cs="Times New Roman"/>
            <w:sz w:val="24"/>
            <w:szCs w:val="24"/>
            <w:rPrChange w:id="6428" w:author="Bryce Raffle" w:date="2016-09-06T11:42:00Z">
              <w:rPr>
                <w:rFonts w:ascii="Times New Roman" w:hAnsi="Times New Roman" w:cs="Times New Roman"/>
                <w:sz w:val="24"/>
                <w:szCs w:val="24"/>
              </w:rPr>
            </w:rPrChange>
          </w:rPr>
          <w:t>room</w:t>
        </w:r>
      </w:ins>
      <w:proofErr w:type="spellEnd"/>
      <w:r w:rsidRPr="009400B4">
        <w:rPr>
          <w:rFonts w:ascii="Times New Roman" w:hAnsi="Times New Roman"/>
          <w:sz w:val="24"/>
          <w:rPrChange w:id="6429" w:author="Andrea Stafford Hintz" w:date="2016-09-18T16:51:00Z">
            <w:rPr>
              <w:rFonts w:ascii="Times New Roman" w:eastAsia="Times New Roman" w:hAnsi="Times New Roman" w:cs="Times New Roman"/>
              <w:sz w:val="24"/>
              <w:szCs w:val="24"/>
            </w:rPr>
          </w:rPrChange>
        </w:rPr>
        <w:t>.</w:t>
      </w:r>
    </w:p>
    <w:p w14:paraId="06BA9B92" w14:textId="0ED908A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30" w:author="Andrea Stafford Hintz" w:date="2016-09-18T16:51:00Z">
            <w:rPr>
              <w:rFonts w:ascii="Times New Roman" w:eastAsia="Times New Roman" w:hAnsi="Times New Roman" w:cs="Times New Roman"/>
              <w:sz w:val="24"/>
              <w:szCs w:val="24"/>
            </w:rPr>
          </w:rPrChange>
        </w:rPr>
        <w:t xml:space="preserve">This office had curtains over the windows, like the one upstairs, though she suspected that if she were to pull them aside, she’d be looking at a bare wall. Still, they provided the comforting illusion that she was not several stories underground. The </w:t>
      </w:r>
      <w:proofErr w:type="spellStart"/>
      <w:r w:rsidRPr="009400B4">
        <w:rPr>
          <w:rFonts w:ascii="Times New Roman" w:hAnsi="Times New Roman"/>
          <w:sz w:val="24"/>
          <w:rPrChange w:id="6431" w:author="Andrea Stafford Hintz" w:date="2016-09-18T16:51:00Z">
            <w:rPr>
              <w:rFonts w:ascii="Times New Roman" w:eastAsia="Times New Roman" w:hAnsi="Times New Roman" w:cs="Times New Roman"/>
              <w:sz w:val="24"/>
              <w:szCs w:val="24"/>
            </w:rPr>
          </w:rPrChange>
        </w:rPr>
        <w:t>desk</w:t>
      </w:r>
      <w:del w:id="6432" w:author="Andrea Stafford Hintz" w:date="2016-09-18T16:51:00Z">
        <w:r w:rsidRPr="21B8031A">
          <w:rPr>
            <w:rFonts w:ascii="Times New Roman" w:eastAsia="Times New Roman" w:hAnsi="Times New Roman" w:cs="Times New Roman"/>
            <w:sz w:val="24"/>
            <w:szCs w:val="24"/>
            <w:rPrChange w:id="6433" w:author="Bryce Raffle" w:date="2016-09-06T11:42:00Z">
              <w:rPr>
                <w:rFonts w:ascii="Times New Roman" w:hAnsi="Times New Roman" w:cs="Times New Roman"/>
                <w:sz w:val="24"/>
                <w:szCs w:val="24"/>
              </w:rPr>
            </w:rPrChange>
          </w:rPr>
          <w:delText xml:space="preserve"> </w:delText>
        </w:r>
      </w:del>
      <w:del w:id="6434" w:author="Andrea Stafford Hintz" w:date="2016-09-03T21:38:00Z">
        <w:r w:rsidRPr="00C245FD" w:rsidDel="00EC1546">
          <w:rPr>
            <w:rFonts w:ascii="Times New Roman" w:hAnsi="Times New Roman" w:cs="Times New Roman"/>
            <w:sz w:val="24"/>
            <w:szCs w:val="24"/>
          </w:rPr>
          <w:delText xml:space="preserve">in this office </w:delText>
        </w:r>
      </w:del>
      <w:r w:rsidRPr="009400B4">
        <w:rPr>
          <w:rFonts w:ascii="Times New Roman" w:hAnsi="Times New Roman"/>
          <w:sz w:val="24"/>
          <w:rPrChange w:id="6435" w:author="Andrea Stafford Hintz" w:date="2016-09-18T16:51:00Z">
            <w:rPr>
              <w:rFonts w:ascii="Times New Roman" w:eastAsia="Times New Roman" w:hAnsi="Times New Roman" w:cs="Times New Roman"/>
              <w:sz w:val="24"/>
              <w:szCs w:val="24"/>
            </w:rPr>
          </w:rPrChange>
        </w:rPr>
        <w:t>was</w:t>
      </w:r>
      <w:proofErr w:type="spellEnd"/>
      <w:r w:rsidRPr="009400B4">
        <w:rPr>
          <w:rFonts w:ascii="Times New Roman" w:hAnsi="Times New Roman"/>
          <w:sz w:val="24"/>
          <w:rPrChange w:id="6436" w:author="Andrea Stafford Hintz" w:date="2016-09-18T16:51:00Z">
            <w:rPr>
              <w:rFonts w:ascii="Times New Roman" w:eastAsia="Times New Roman" w:hAnsi="Times New Roman" w:cs="Times New Roman"/>
              <w:sz w:val="24"/>
              <w:szCs w:val="24"/>
            </w:rPr>
          </w:rPrChange>
        </w:rPr>
        <w:t xml:space="preserve"> clearly used regularly. It was covered in scratches, tea stains, and loosely </w:t>
      </w:r>
      <w:r w:rsidR="00C245FD" w:rsidRPr="009400B4">
        <w:rPr>
          <w:rFonts w:ascii="Times New Roman" w:hAnsi="Times New Roman"/>
          <w:sz w:val="24"/>
          <w:rPrChange w:id="6437" w:author="Andrea Stafford Hintz" w:date="2016-09-18T16:51:00Z">
            <w:rPr>
              <w:rFonts w:ascii="Times New Roman" w:eastAsia="Times New Roman" w:hAnsi="Times New Roman" w:cs="Times New Roman"/>
              <w:sz w:val="24"/>
              <w:szCs w:val="24"/>
            </w:rPr>
          </w:rPrChange>
        </w:rPr>
        <w:t>organized</w:t>
      </w:r>
      <w:r w:rsidRPr="009400B4">
        <w:rPr>
          <w:rFonts w:ascii="Times New Roman" w:hAnsi="Times New Roman"/>
          <w:sz w:val="24"/>
          <w:rPrChange w:id="6438" w:author="Andrea Stafford Hintz" w:date="2016-09-18T16:51:00Z">
            <w:rPr>
              <w:rFonts w:ascii="Times New Roman" w:eastAsia="Times New Roman" w:hAnsi="Times New Roman" w:cs="Times New Roman"/>
              <w:sz w:val="24"/>
              <w:szCs w:val="24"/>
            </w:rPr>
          </w:rPrChange>
        </w:rPr>
        <w:t xml:space="preserve"> sheets of </w:t>
      </w:r>
      <w:ins w:id="6439" w:author="Andrea Stafford Hintz" w:date="2016-09-03T21:38:00Z">
        <w:r w:rsidR="00EC1546" w:rsidRPr="009400B4">
          <w:rPr>
            <w:rFonts w:ascii="Times New Roman" w:hAnsi="Times New Roman"/>
            <w:sz w:val="24"/>
            <w:rPrChange w:id="6440" w:author="Andrea Stafford Hintz" w:date="2016-09-18T16:51:00Z">
              <w:rPr>
                <w:rFonts w:ascii="Times New Roman" w:eastAsia="Times New Roman" w:hAnsi="Times New Roman" w:cs="Times New Roman"/>
                <w:sz w:val="24"/>
                <w:szCs w:val="24"/>
              </w:rPr>
            </w:rPrChange>
          </w:rPr>
          <w:t xml:space="preserve">crumpled, </w:t>
        </w:r>
      </w:ins>
      <w:r w:rsidRPr="009400B4">
        <w:rPr>
          <w:rFonts w:ascii="Times New Roman" w:hAnsi="Times New Roman"/>
          <w:sz w:val="24"/>
          <w:rPrChange w:id="6441" w:author="Andrea Stafford Hintz" w:date="2016-09-18T16:51:00Z">
            <w:rPr>
              <w:rFonts w:ascii="Times New Roman" w:eastAsia="Times New Roman" w:hAnsi="Times New Roman" w:cs="Times New Roman"/>
              <w:sz w:val="24"/>
              <w:szCs w:val="24"/>
            </w:rPr>
          </w:rPrChange>
        </w:rPr>
        <w:t xml:space="preserve">dog-eared </w:t>
      </w:r>
      <w:del w:id="6442" w:author="Andrea Stafford Hintz" w:date="2016-09-03T21:39:00Z">
        <w:r w:rsidRPr="00C245FD" w:rsidDel="00EC1546">
          <w:rPr>
            <w:rFonts w:ascii="Times New Roman" w:hAnsi="Times New Roman" w:cs="Times New Roman"/>
            <w:sz w:val="24"/>
            <w:szCs w:val="24"/>
          </w:rPr>
          <w:delText>a</w:delText>
        </w:r>
      </w:del>
      <w:del w:id="6443" w:author="Andrea Stafford Hintz" w:date="2016-09-03T21:38:00Z">
        <w:r w:rsidRPr="00C245FD" w:rsidDel="00EC1546">
          <w:rPr>
            <w:rFonts w:ascii="Times New Roman" w:hAnsi="Times New Roman" w:cs="Times New Roman"/>
            <w:sz w:val="24"/>
            <w:szCs w:val="24"/>
          </w:rPr>
          <w:delText>n</w:delText>
        </w:r>
      </w:del>
      <w:del w:id="6444" w:author="Andrea Stafford Hintz" w:date="2016-09-03T21:39:00Z">
        <w:r w:rsidRPr="00C245FD" w:rsidDel="00EC1546">
          <w:rPr>
            <w:rFonts w:ascii="Times New Roman" w:hAnsi="Times New Roman" w:cs="Times New Roman"/>
            <w:sz w:val="24"/>
            <w:szCs w:val="24"/>
          </w:rPr>
          <w:delText xml:space="preserve">d </w:delText>
        </w:r>
      </w:del>
      <w:del w:id="6445" w:author="Andrea Stafford Hintz" w:date="2016-09-03T21:38:00Z">
        <w:r w:rsidRPr="00C245FD" w:rsidDel="00EC1546">
          <w:rPr>
            <w:rFonts w:ascii="Times New Roman" w:hAnsi="Times New Roman" w:cs="Times New Roman"/>
            <w:sz w:val="24"/>
            <w:szCs w:val="24"/>
          </w:rPr>
          <w:delText xml:space="preserve">crumpled </w:delText>
        </w:r>
      </w:del>
      <w:r w:rsidRPr="009400B4">
        <w:rPr>
          <w:rFonts w:ascii="Times New Roman" w:hAnsi="Times New Roman"/>
          <w:sz w:val="24"/>
          <w:rPrChange w:id="6446" w:author="Andrea Stafford Hintz" w:date="2016-09-18T16:51:00Z">
            <w:rPr>
              <w:rFonts w:ascii="Times New Roman" w:eastAsia="Times New Roman" w:hAnsi="Times New Roman" w:cs="Times New Roman"/>
              <w:sz w:val="24"/>
              <w:szCs w:val="24"/>
            </w:rPr>
          </w:rPrChange>
        </w:rPr>
        <w:t xml:space="preserve">papers. Annabel skimmed through some of the documents at the top of the pile as she </w:t>
      </w:r>
      <w:commentRangeStart w:id="6447"/>
      <w:r w:rsidRPr="009400B4">
        <w:rPr>
          <w:rFonts w:ascii="Times New Roman" w:hAnsi="Times New Roman"/>
          <w:sz w:val="24"/>
          <w:rPrChange w:id="6448" w:author="Andrea Stafford Hintz" w:date="2016-09-18T16:51:00Z">
            <w:rPr>
              <w:rFonts w:ascii="Times New Roman" w:eastAsia="Times New Roman" w:hAnsi="Times New Roman" w:cs="Times New Roman"/>
              <w:sz w:val="24"/>
              <w:szCs w:val="24"/>
            </w:rPr>
          </w:rPrChange>
        </w:rPr>
        <w:t xml:space="preserve">perused </w:t>
      </w:r>
      <w:commentRangeEnd w:id="6447"/>
      <w:r w:rsidR="00EC1546">
        <w:rPr>
          <w:rStyle w:val="CommentReference"/>
        </w:rPr>
        <w:commentReference w:id="6447"/>
      </w:r>
      <w:r w:rsidRPr="009400B4">
        <w:rPr>
          <w:rFonts w:ascii="Times New Roman" w:hAnsi="Times New Roman"/>
          <w:sz w:val="24"/>
          <w:rPrChange w:id="6449" w:author="Andrea Stafford Hintz" w:date="2016-09-18T16:51:00Z">
            <w:rPr>
              <w:rFonts w:ascii="Times New Roman" w:eastAsia="Times New Roman" w:hAnsi="Times New Roman" w:cs="Times New Roman"/>
              <w:sz w:val="24"/>
              <w:szCs w:val="24"/>
            </w:rPr>
          </w:rPrChange>
        </w:rPr>
        <w:t>the office.</w:t>
      </w:r>
    </w:p>
    <w:p w14:paraId="3FEEE4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50" w:author="Andrea Stafford Hintz" w:date="2016-09-18T16:51:00Z">
            <w:rPr>
              <w:rFonts w:ascii="Times New Roman" w:eastAsia="Times New Roman" w:hAnsi="Times New Roman" w:cs="Times New Roman"/>
              <w:sz w:val="24"/>
              <w:szCs w:val="24"/>
            </w:rPr>
          </w:rPrChange>
        </w:rPr>
        <w:t>She headed to the door and peered through the pane of glass. The coast appeared to be clear, but she cracked open the door and was careful as she leaned out for a second look. A moment later, she was heading down the hall.</w:t>
      </w:r>
    </w:p>
    <w:p w14:paraId="4ABD8F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51" w:author="Andrea Stafford Hintz" w:date="2016-09-18T16:51:00Z">
            <w:rPr>
              <w:rFonts w:ascii="Times New Roman" w:eastAsia="Times New Roman" w:hAnsi="Times New Roman" w:cs="Times New Roman"/>
              <w:sz w:val="24"/>
              <w:szCs w:val="24"/>
            </w:rPr>
          </w:rPrChange>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14:paraId="65269A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i/>
          <w:sz w:val="24"/>
          <w:rPrChange w:id="6452" w:author="Andrea Stafford Hintz" w:date="2016-09-18T16:51:00Z">
            <w:rPr>
              <w:rFonts w:ascii="Times New Roman" w:eastAsia="Times New Roman" w:hAnsi="Times New Roman" w:cs="Times New Roman"/>
              <w:i/>
              <w:sz w:val="24"/>
              <w:szCs w:val="24"/>
            </w:rPr>
          </w:rPrChange>
        </w:rPr>
        <w:t>Abraham Palmer</w:t>
      </w:r>
      <w:r w:rsidRPr="009400B4">
        <w:rPr>
          <w:rFonts w:ascii="Times New Roman" w:hAnsi="Times New Roman"/>
          <w:sz w:val="24"/>
          <w:rPrChange w:id="6453" w:author="Andrea Stafford Hintz" w:date="2016-09-18T16:51:00Z">
            <w:rPr>
              <w:rFonts w:ascii="Times New Roman" w:eastAsia="Times New Roman" w:hAnsi="Times New Roman" w:cs="Times New Roman"/>
              <w:sz w:val="24"/>
              <w:szCs w:val="24"/>
            </w:rPr>
          </w:rPrChange>
        </w:rPr>
        <w:t xml:space="preserve">, said the first nameplate. </w:t>
      </w:r>
      <w:r w:rsidRPr="009400B4">
        <w:rPr>
          <w:rFonts w:ascii="Times New Roman" w:hAnsi="Times New Roman"/>
          <w:i/>
          <w:sz w:val="24"/>
          <w:rPrChange w:id="6454" w:author="Andrea Stafford Hintz" w:date="2016-09-18T16:51:00Z">
            <w:rPr>
              <w:rFonts w:ascii="Times New Roman" w:eastAsia="Times New Roman" w:hAnsi="Times New Roman" w:cs="Times New Roman"/>
              <w:i/>
              <w:sz w:val="24"/>
              <w:szCs w:val="24"/>
            </w:rPr>
          </w:rPrChange>
        </w:rPr>
        <w:t xml:space="preserve">Mrs. Elizabeth Grimmer, </w:t>
      </w:r>
      <w:r w:rsidRPr="009400B4">
        <w:rPr>
          <w:rFonts w:ascii="Times New Roman" w:hAnsi="Times New Roman"/>
          <w:sz w:val="24"/>
          <w:rPrChange w:id="6455" w:author="Andrea Stafford Hintz" w:date="2016-09-18T16:51:00Z">
            <w:rPr>
              <w:rFonts w:ascii="Times New Roman" w:eastAsia="Times New Roman" w:hAnsi="Times New Roman" w:cs="Times New Roman"/>
              <w:sz w:val="24"/>
              <w:szCs w:val="24"/>
            </w:rPr>
          </w:rPrChange>
        </w:rPr>
        <w:t>said another.</w:t>
      </w:r>
    </w:p>
    <w:p w14:paraId="14F68F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56" w:author="Andrea Stafford Hintz" w:date="2016-09-18T16:51:00Z">
            <w:rPr>
              <w:rFonts w:ascii="Times New Roman" w:eastAsia="Times New Roman" w:hAnsi="Times New Roman" w:cs="Times New Roman"/>
              <w:sz w:val="24"/>
              <w:szCs w:val="24"/>
            </w:rPr>
          </w:rPrChange>
        </w:rPr>
        <w:t>Mr. O’s mother, Annabel thought. She still wasn’t accustomed to thinking of him as Jonathan Grimmer.</w:t>
      </w:r>
    </w:p>
    <w:p w14:paraId="51F041E4" w14:textId="5AE7A83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57" w:author="Andrea Stafford Hintz" w:date="2016-09-18T16:51:00Z">
            <w:rPr>
              <w:rFonts w:ascii="Times New Roman" w:eastAsia="Times New Roman" w:hAnsi="Times New Roman" w:cs="Times New Roman"/>
              <w:sz w:val="24"/>
              <w:szCs w:val="24"/>
            </w:rPr>
          </w:rPrChange>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w:t>
      </w:r>
      <w:del w:id="6458" w:author="Andrea Stafford Hintz" w:date="2016-09-03T21:41:00Z">
        <w:r w:rsidRPr="00C245FD" w:rsidDel="00EC1546">
          <w:rPr>
            <w:rFonts w:ascii="Times New Roman" w:hAnsi="Times New Roman" w:cs="Times New Roman"/>
            <w:sz w:val="24"/>
            <w:szCs w:val="24"/>
          </w:rPr>
          <w:delText>, she thought</w:delText>
        </w:r>
      </w:del>
      <w:r w:rsidRPr="009400B4">
        <w:rPr>
          <w:rFonts w:ascii="Times New Roman" w:hAnsi="Times New Roman"/>
          <w:sz w:val="24"/>
          <w:rPrChange w:id="6459" w:author="Andrea Stafford Hintz" w:date="2016-09-18T16:51:00Z">
            <w:rPr>
              <w:rFonts w:ascii="Times New Roman" w:eastAsia="Times New Roman" w:hAnsi="Times New Roman" w:cs="Times New Roman"/>
              <w:sz w:val="24"/>
              <w:szCs w:val="24"/>
            </w:rPr>
          </w:rPrChange>
        </w:rPr>
        <w:t>.</w:t>
      </w:r>
    </w:p>
    <w:p w14:paraId="091CA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60" w:author="Andrea Stafford Hintz" w:date="2016-09-18T16:51:00Z">
            <w:rPr>
              <w:rFonts w:ascii="Times New Roman" w:eastAsia="Times New Roman" w:hAnsi="Times New Roman" w:cs="Times New Roman"/>
              <w:sz w:val="24"/>
              <w:szCs w:val="24"/>
            </w:rPr>
          </w:rPrChange>
        </w:rPr>
        <w:t xml:space="preserve">She passed another door. </w:t>
      </w:r>
      <w:r w:rsidRPr="009400B4">
        <w:rPr>
          <w:rFonts w:ascii="Times New Roman" w:hAnsi="Times New Roman"/>
          <w:i/>
          <w:sz w:val="24"/>
          <w:rPrChange w:id="6461" w:author="Andrea Stafford Hintz" w:date="2016-09-18T16:51:00Z">
            <w:rPr>
              <w:rFonts w:ascii="Times New Roman" w:eastAsia="Times New Roman" w:hAnsi="Times New Roman" w:cs="Times New Roman"/>
              <w:i/>
              <w:sz w:val="24"/>
              <w:szCs w:val="24"/>
            </w:rPr>
          </w:rPrChange>
        </w:rPr>
        <w:t>Solomon Grundy, Engineer.</w:t>
      </w:r>
      <w:r w:rsidRPr="009400B4">
        <w:rPr>
          <w:rFonts w:ascii="Times New Roman" w:hAnsi="Times New Roman"/>
          <w:sz w:val="24"/>
          <w:rPrChange w:id="6462" w:author="Andrea Stafford Hintz" w:date="2016-09-18T16:51:00Z">
            <w:rPr>
              <w:rFonts w:ascii="Times New Roman" w:eastAsia="Times New Roman" w:hAnsi="Times New Roman" w:cs="Times New Roman"/>
              <w:sz w:val="24"/>
              <w:szCs w:val="24"/>
            </w:rPr>
          </w:rPrChange>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2B8F81FE" w14:textId="3CCE06A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63" w:author="Andrea Stafford Hintz" w:date="2016-09-18T16:51:00Z">
            <w:rPr>
              <w:rFonts w:ascii="Times New Roman" w:eastAsia="Times New Roman" w:hAnsi="Times New Roman" w:cs="Times New Roman"/>
              <w:sz w:val="24"/>
              <w:szCs w:val="24"/>
            </w:rPr>
          </w:rPrChange>
        </w:rPr>
        <w:t xml:space="preserve">The next one over was not </w:t>
      </w:r>
      <w:r w:rsidR="00C245FD" w:rsidRPr="009400B4">
        <w:rPr>
          <w:rFonts w:ascii="Times New Roman" w:hAnsi="Times New Roman"/>
          <w:sz w:val="24"/>
          <w:rPrChange w:id="6464" w:author="Andrea Stafford Hintz" w:date="2016-09-18T16:51:00Z">
            <w:rPr>
              <w:rFonts w:ascii="Times New Roman" w:eastAsia="Times New Roman" w:hAnsi="Times New Roman" w:cs="Times New Roman"/>
              <w:sz w:val="24"/>
              <w:szCs w:val="24"/>
            </w:rPr>
          </w:rPrChange>
        </w:rPr>
        <w:t>labeled</w:t>
      </w:r>
      <w:r w:rsidRPr="009400B4">
        <w:rPr>
          <w:rFonts w:ascii="Times New Roman" w:hAnsi="Times New Roman"/>
          <w:sz w:val="24"/>
          <w:rPrChange w:id="6465" w:author="Andrea Stafford Hintz" w:date="2016-09-18T16:51:00Z">
            <w:rPr>
              <w:rFonts w:ascii="Times New Roman" w:eastAsia="Times New Roman" w:hAnsi="Times New Roman" w:cs="Times New Roman"/>
              <w:sz w:val="24"/>
              <w:szCs w:val="24"/>
            </w:rPr>
          </w:rPrChange>
        </w:rPr>
        <w:t xml:space="preserve"> with the name of any person. It was simply called </w:t>
      </w:r>
      <w:r w:rsidRPr="009400B4">
        <w:rPr>
          <w:rFonts w:ascii="Times New Roman" w:hAnsi="Times New Roman"/>
          <w:i/>
          <w:sz w:val="24"/>
          <w:rPrChange w:id="6466" w:author="Andrea Stafford Hintz" w:date="2016-09-18T16:51:00Z">
            <w:rPr>
              <w:rFonts w:ascii="Times New Roman" w:eastAsia="Times New Roman" w:hAnsi="Times New Roman" w:cs="Times New Roman"/>
              <w:i/>
              <w:sz w:val="24"/>
              <w:szCs w:val="24"/>
            </w:rPr>
          </w:rPrChange>
        </w:rPr>
        <w:t>Alpha Laboratory</w:t>
      </w:r>
      <w:r w:rsidRPr="009400B4">
        <w:rPr>
          <w:rFonts w:ascii="Times New Roman" w:hAnsi="Times New Roman"/>
          <w:sz w:val="24"/>
          <w:rPrChange w:id="6467" w:author="Andrea Stafford Hintz" w:date="2016-09-18T16:51:00Z">
            <w:rPr>
              <w:rFonts w:ascii="Times New Roman" w:eastAsia="Times New Roman" w:hAnsi="Times New Roman" w:cs="Times New Roman"/>
              <w:sz w:val="24"/>
              <w:szCs w:val="24"/>
            </w:rPr>
          </w:rPrChange>
        </w:rPr>
        <w:t>. She tried the door</w:t>
      </w:r>
      <w:del w:id="6468" w:author="Andrea Stafford Hintz" w:date="2016-09-03T21:42:00Z">
        <w:r w:rsidRPr="00C245FD" w:rsidDel="00EC1546">
          <w:rPr>
            <w:rFonts w:ascii="Times New Roman" w:hAnsi="Times New Roman" w:cs="Times New Roman"/>
            <w:sz w:val="24"/>
            <w:szCs w:val="24"/>
          </w:rPr>
          <w:delText>,</w:delText>
        </w:r>
      </w:del>
      <w:r w:rsidRPr="009400B4">
        <w:rPr>
          <w:rFonts w:ascii="Times New Roman" w:hAnsi="Times New Roman"/>
          <w:sz w:val="24"/>
          <w:rPrChange w:id="6469"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6470" w:author="Andrea Stafford Hintz" w:date="2016-09-18T16:51:00Z">
            <w:rPr>
              <w:rFonts w:ascii="Times New Roman" w:eastAsia="Times New Roman" w:hAnsi="Times New Roman" w:cs="Times New Roman"/>
              <w:sz w:val="24"/>
              <w:szCs w:val="24"/>
            </w:rPr>
          </w:rPrChange>
        </w:rPr>
        <w:t>and</w:t>
      </w:r>
      <w:del w:id="6471" w:author="Andrea Stafford Hintz" w:date="2016-09-03T21:41:00Z">
        <w:r w:rsidRPr="00C245FD" w:rsidDel="00EC1546">
          <w:rPr>
            <w:rFonts w:ascii="Times New Roman" w:hAnsi="Times New Roman" w:cs="Times New Roman"/>
            <w:sz w:val="24"/>
            <w:szCs w:val="24"/>
          </w:rPr>
          <w:delText xml:space="preserve"> it swung open,</w:delText>
        </w:r>
      </w:del>
      <w:del w:id="6472" w:author="Andrea Stafford Hintz" w:date="2016-09-18T16:51:00Z">
        <w:r w:rsidRPr="21B8031A">
          <w:rPr>
            <w:rFonts w:ascii="Times New Roman" w:eastAsia="Times New Roman" w:hAnsi="Times New Roman" w:cs="Times New Roman"/>
            <w:sz w:val="24"/>
            <w:szCs w:val="24"/>
            <w:rPrChange w:id="6473"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6474" w:author="Andrea Stafford Hintz" w:date="2016-09-18T16:51:00Z">
            <w:rPr>
              <w:rFonts w:ascii="Times New Roman" w:eastAsia="Times New Roman" w:hAnsi="Times New Roman" w:cs="Times New Roman"/>
              <w:sz w:val="24"/>
              <w:szCs w:val="24"/>
            </w:rPr>
          </w:rPrChange>
        </w:rPr>
        <w:t>much</w:t>
      </w:r>
      <w:proofErr w:type="spellEnd"/>
      <w:r w:rsidRPr="009400B4">
        <w:rPr>
          <w:rFonts w:ascii="Times New Roman" w:hAnsi="Times New Roman"/>
          <w:sz w:val="24"/>
          <w:rPrChange w:id="6475" w:author="Andrea Stafford Hintz" w:date="2016-09-18T16:51:00Z">
            <w:rPr>
              <w:rFonts w:ascii="Times New Roman" w:eastAsia="Times New Roman" w:hAnsi="Times New Roman" w:cs="Times New Roman"/>
              <w:sz w:val="24"/>
              <w:szCs w:val="24"/>
            </w:rPr>
          </w:rPrChange>
        </w:rPr>
        <w:t xml:space="preserve"> </w:t>
      </w:r>
      <w:proofErr w:type="spellStart"/>
      <w:r w:rsidRPr="009400B4">
        <w:rPr>
          <w:rFonts w:ascii="Times New Roman" w:hAnsi="Times New Roman"/>
          <w:sz w:val="24"/>
          <w:rPrChange w:id="6476" w:author="Andrea Stafford Hintz" w:date="2016-09-18T16:51:00Z">
            <w:rPr>
              <w:rFonts w:ascii="Times New Roman" w:eastAsia="Times New Roman" w:hAnsi="Times New Roman" w:cs="Times New Roman"/>
              <w:sz w:val="24"/>
              <w:szCs w:val="24"/>
            </w:rPr>
          </w:rPrChange>
        </w:rPr>
        <w:t>to</w:t>
      </w:r>
      <w:del w:id="6477" w:author="Andrea Stafford Hintz" w:date="2016-09-18T16:51:00Z">
        <w:r w:rsidRPr="21B8031A">
          <w:rPr>
            <w:rFonts w:ascii="Times New Roman" w:eastAsia="Times New Roman" w:hAnsi="Times New Roman" w:cs="Times New Roman"/>
            <w:sz w:val="24"/>
            <w:szCs w:val="24"/>
            <w:rPrChange w:id="6478" w:author="Bryce Raffle" w:date="2016-09-06T11:42:00Z">
              <w:rPr>
                <w:rFonts w:ascii="Times New Roman" w:hAnsi="Times New Roman" w:cs="Times New Roman"/>
                <w:sz w:val="24"/>
                <w:szCs w:val="24"/>
              </w:rPr>
            </w:rPrChange>
          </w:rPr>
          <w:delText xml:space="preserve"> </w:delText>
        </w:r>
      </w:del>
      <w:del w:id="6479" w:author="Andrea Stafford Hintz" w:date="2016-09-03T21:42:00Z">
        <w:r w:rsidRPr="00C245FD" w:rsidDel="00EC1546">
          <w:rPr>
            <w:rFonts w:ascii="Times New Roman" w:hAnsi="Times New Roman" w:cs="Times New Roman"/>
            <w:sz w:val="24"/>
            <w:szCs w:val="24"/>
          </w:rPr>
          <w:delText xml:space="preserve">Annabel’s </w:delText>
        </w:r>
      </w:del>
      <w:ins w:id="6480" w:author="Andrea Stafford Hintz" w:date="2016-09-03T21:42:00Z">
        <w:r w:rsidR="00EC1546" w:rsidRPr="009400B4">
          <w:rPr>
            <w:rFonts w:ascii="Times New Roman" w:hAnsi="Times New Roman"/>
            <w:sz w:val="24"/>
            <w:rPrChange w:id="6481" w:author="Andrea Stafford Hintz" w:date="2016-09-18T16:51:00Z">
              <w:rPr>
                <w:rFonts w:ascii="Times New Roman" w:eastAsia="Times New Roman" w:hAnsi="Times New Roman" w:cs="Times New Roman"/>
                <w:sz w:val="24"/>
                <w:szCs w:val="24"/>
              </w:rPr>
            </w:rPrChange>
          </w:rPr>
          <w:t>her</w:t>
        </w:r>
        <w:proofErr w:type="spellEnd"/>
        <w:r w:rsidR="00EC1546" w:rsidRPr="009400B4">
          <w:rPr>
            <w:rFonts w:ascii="Times New Roman" w:hAnsi="Times New Roman"/>
            <w:sz w:val="24"/>
            <w:rPrChange w:id="6482"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6483" w:author="Andrea Stafford Hintz" w:date="2016-09-18T16:51:00Z">
            <w:rPr>
              <w:rFonts w:ascii="Times New Roman" w:eastAsia="Times New Roman" w:hAnsi="Times New Roman" w:cs="Times New Roman"/>
              <w:sz w:val="24"/>
              <w:szCs w:val="24"/>
            </w:rPr>
          </w:rPrChange>
        </w:rPr>
        <w:t>surprise</w:t>
      </w:r>
      <w:ins w:id="6484" w:author="Andrea Stafford Hintz" w:date="2016-09-03T21:42:00Z">
        <w:r w:rsidR="00EC1546" w:rsidRPr="009400B4">
          <w:rPr>
            <w:rFonts w:ascii="Times New Roman" w:hAnsi="Times New Roman"/>
            <w:sz w:val="24"/>
            <w:rPrChange w:id="6485" w:author="Andrea Stafford Hintz" w:date="2016-09-18T16:51:00Z">
              <w:rPr>
                <w:rFonts w:ascii="Times New Roman" w:eastAsia="Times New Roman" w:hAnsi="Times New Roman" w:cs="Times New Roman"/>
                <w:sz w:val="24"/>
                <w:szCs w:val="24"/>
              </w:rPr>
            </w:rPrChange>
          </w:rPr>
          <w:t>,</w:t>
        </w:r>
      </w:ins>
      <w:ins w:id="6486" w:author="Andrea Stafford Hintz" w:date="2016-09-03T21:41:00Z">
        <w:r w:rsidR="00EC1546" w:rsidRPr="009400B4">
          <w:rPr>
            <w:rFonts w:ascii="Times New Roman" w:hAnsi="Times New Roman"/>
            <w:sz w:val="24"/>
            <w:rPrChange w:id="6487" w:author="Andrea Stafford Hintz" w:date="2016-09-18T16:51:00Z">
              <w:rPr>
                <w:rFonts w:ascii="Times New Roman" w:eastAsia="Times New Roman" w:hAnsi="Times New Roman" w:cs="Times New Roman"/>
                <w:sz w:val="24"/>
                <w:szCs w:val="24"/>
              </w:rPr>
            </w:rPrChange>
          </w:rPr>
          <w:t xml:space="preserve"> it swung open</w:t>
        </w:r>
      </w:ins>
      <w:r w:rsidRPr="009400B4">
        <w:rPr>
          <w:rFonts w:ascii="Times New Roman" w:hAnsi="Times New Roman"/>
          <w:sz w:val="24"/>
          <w:rPrChange w:id="6488" w:author="Andrea Stafford Hintz" w:date="2016-09-18T16:51:00Z">
            <w:rPr>
              <w:rFonts w:ascii="Times New Roman" w:eastAsia="Times New Roman" w:hAnsi="Times New Roman" w:cs="Times New Roman"/>
              <w:sz w:val="24"/>
              <w:szCs w:val="24"/>
            </w:rPr>
          </w:rPrChange>
        </w:rPr>
        <w:t>.</w:t>
      </w:r>
    </w:p>
    <w:p w14:paraId="3B7AAE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89" w:author="Andrea Stafford Hintz" w:date="2016-09-18T16:51:00Z">
            <w:rPr>
              <w:rFonts w:ascii="Times New Roman" w:eastAsia="Times New Roman" w:hAnsi="Times New Roman" w:cs="Times New Roman"/>
              <w:sz w:val="24"/>
              <w:szCs w:val="24"/>
            </w:rPr>
          </w:rPrChange>
        </w:rPr>
        <w:t xml:space="preserve">The room was unlit, and appeared to be empty. Annabel entered the room, closing the door behind her. </w:t>
      </w:r>
      <w:commentRangeStart w:id="6490"/>
      <w:r w:rsidRPr="009400B4">
        <w:rPr>
          <w:rFonts w:ascii="Times New Roman" w:hAnsi="Times New Roman"/>
          <w:sz w:val="24"/>
          <w:rPrChange w:id="6491" w:author="Andrea Stafford Hintz" w:date="2016-09-18T16:51:00Z">
            <w:rPr>
              <w:rFonts w:ascii="Times New Roman" w:eastAsia="Times New Roman" w:hAnsi="Times New Roman" w:cs="Times New Roman"/>
              <w:sz w:val="24"/>
              <w:szCs w:val="24"/>
            </w:rPr>
          </w:rPrChange>
        </w:rPr>
        <w:t>She began lighting the room’s lamps</w:t>
      </w:r>
      <w:commentRangeEnd w:id="6490"/>
      <w:r w:rsidR="00EC1546">
        <w:rPr>
          <w:rStyle w:val="CommentReference"/>
        </w:rPr>
        <w:commentReference w:id="6490"/>
      </w:r>
      <w:r w:rsidRPr="009400B4">
        <w:rPr>
          <w:rFonts w:ascii="Times New Roman" w:hAnsi="Times New Roman"/>
          <w:sz w:val="24"/>
          <w:rPrChange w:id="6492" w:author="Andrea Stafford Hintz" w:date="2016-09-18T16:51:00Z">
            <w:rPr>
              <w:rFonts w:ascii="Times New Roman" w:eastAsia="Times New Roman" w:hAnsi="Times New Roman" w:cs="Times New Roman"/>
              <w:sz w:val="24"/>
              <w:szCs w:val="24"/>
            </w:rPr>
          </w:rPrChange>
        </w:rPr>
        <w:t>. Even before she’d finished her task, she’d caught a glimpse of an image that would undoubtedly haunt her dreams that night and for nights to come.</w:t>
      </w:r>
    </w:p>
    <w:p w14:paraId="6C7E00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93" w:author="Andrea Stafford Hintz" w:date="2016-09-18T16:51:00Z">
            <w:rPr>
              <w:rFonts w:ascii="Times New Roman" w:eastAsia="Times New Roman" w:hAnsi="Times New Roman" w:cs="Times New Roman"/>
              <w:sz w:val="24"/>
              <w:szCs w:val="24"/>
            </w:rPr>
          </w:rPrChange>
        </w:rPr>
        <w:t>She choked back a cry of horror as she stared at an enormous, cylindrical fish tank of thick glass, which stood on one side of the room, the contents of the tank becoming more clear as each new lamp cast light upon the room.</w:t>
      </w:r>
    </w:p>
    <w:p w14:paraId="38D361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494" w:author="Andrea Stafford Hintz" w:date="2016-09-18T16:51:00Z">
            <w:rPr>
              <w:rFonts w:ascii="Times New Roman" w:eastAsia="Times New Roman" w:hAnsi="Times New Roman" w:cs="Times New Roman"/>
              <w:sz w:val="24"/>
              <w:szCs w:val="24"/>
            </w:rPr>
          </w:rPrChange>
        </w:rPr>
        <w:t>“Oh dearest God in heaven,” she said under her breath, “</w:t>
      </w:r>
      <w:commentRangeStart w:id="6495"/>
      <w:r w:rsidRPr="009400B4">
        <w:rPr>
          <w:rFonts w:ascii="Times New Roman" w:hAnsi="Times New Roman"/>
          <w:sz w:val="24"/>
          <w:rPrChange w:id="6496" w:author="Andrea Stafford Hintz" w:date="2016-09-18T16:51:00Z">
            <w:rPr>
              <w:rFonts w:ascii="Times New Roman" w:eastAsia="Times New Roman" w:hAnsi="Times New Roman" w:cs="Times New Roman"/>
              <w:sz w:val="24"/>
              <w:szCs w:val="24"/>
            </w:rPr>
          </w:rPrChange>
        </w:rPr>
        <w:t>What in God’s name is that</w:t>
      </w:r>
      <w:commentRangeEnd w:id="6495"/>
      <w:r w:rsidR="00EC1546">
        <w:rPr>
          <w:rStyle w:val="CommentReference"/>
        </w:rPr>
        <w:commentReference w:id="6495"/>
      </w:r>
      <w:r w:rsidRPr="009400B4">
        <w:rPr>
          <w:rFonts w:ascii="Times New Roman" w:hAnsi="Times New Roman"/>
          <w:sz w:val="24"/>
          <w:rPrChange w:id="6497" w:author="Andrea Stafford Hintz" w:date="2016-09-18T16:51:00Z">
            <w:rPr>
              <w:rFonts w:ascii="Times New Roman" w:eastAsia="Times New Roman" w:hAnsi="Times New Roman" w:cs="Times New Roman"/>
              <w:sz w:val="24"/>
              <w:szCs w:val="24"/>
            </w:rPr>
          </w:rPrChange>
        </w:rPr>
        <w:t>?”</w:t>
      </w:r>
    </w:p>
    <w:p w14:paraId="205D143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498" w:author="Andrea Stafford Hintz" w:date="2016-09-18T16:51:00Z">
            <w:rPr>
              <w:rFonts w:ascii="Times New Roman" w:eastAsia="Times New Roman" w:hAnsi="Times New Roman" w:cs="Times New Roman"/>
              <w:sz w:val="24"/>
              <w:szCs w:val="24"/>
            </w:rPr>
          </w:rPrChange>
        </w:rPr>
        <w:t>#</w:t>
      </w:r>
    </w:p>
    <w:p w14:paraId="2DDCD0FB" w14:textId="1B93290A"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499" w:name="Scene_37"/>
      <w:r w:rsidRPr="009400B4">
        <w:rPr>
          <w:rFonts w:ascii="Times New Roman" w:hAnsi="Times New Roman"/>
          <w:sz w:val="24"/>
          <w:rPrChange w:id="6500" w:author="Andrea Stafford Hintz" w:date="2016-09-18T16:51:00Z">
            <w:rPr>
              <w:rFonts w:ascii="Times New Roman" w:eastAsia="Times New Roman" w:hAnsi="Times New Roman" w:cs="Times New Roman"/>
              <w:sz w:val="24"/>
              <w:szCs w:val="24"/>
            </w:rPr>
          </w:rPrChange>
        </w:rPr>
        <w:t>Though</w:t>
      </w:r>
      <w:bookmarkEnd w:id="6499"/>
      <w:r w:rsidRPr="009400B4">
        <w:rPr>
          <w:rFonts w:ascii="Times New Roman" w:hAnsi="Times New Roman"/>
          <w:sz w:val="24"/>
          <w:rPrChange w:id="6501" w:author="Andrea Stafford Hintz" w:date="2016-09-18T16:51:00Z">
            <w:rPr>
              <w:rFonts w:ascii="Times New Roman" w:eastAsia="Times New Roman" w:hAnsi="Times New Roman" w:cs="Times New Roman"/>
              <w:sz w:val="24"/>
              <w:szCs w:val="24"/>
            </w:rPr>
          </w:rPrChange>
        </w:rPr>
        <w:t xml:space="preserve"> he had never had occasion to visit Newgate</w:t>
      </w:r>
      <w:ins w:id="6502" w:author="Andrea Stafford Hintz" w:date="2016-09-03T21:46:00Z">
        <w:r w:rsidR="00EC1546" w:rsidRPr="009400B4">
          <w:rPr>
            <w:rFonts w:ascii="Times New Roman" w:hAnsi="Times New Roman"/>
            <w:sz w:val="24"/>
            <w:rPrChange w:id="6503" w:author="Andrea Stafford Hintz" w:date="2016-09-18T16:51:00Z">
              <w:rPr>
                <w:rFonts w:ascii="Times New Roman" w:eastAsia="Times New Roman" w:hAnsi="Times New Roman" w:cs="Times New Roman"/>
                <w:sz w:val="24"/>
                <w:szCs w:val="24"/>
              </w:rPr>
            </w:rPrChange>
          </w:rPr>
          <w:t xml:space="preserve"> personally</w:t>
        </w:r>
      </w:ins>
      <w:r w:rsidRPr="009400B4">
        <w:rPr>
          <w:rFonts w:ascii="Times New Roman" w:hAnsi="Times New Roman"/>
          <w:sz w:val="24"/>
          <w:rPrChange w:id="6504" w:author="Andrea Stafford Hintz" w:date="2016-09-18T16:51:00Z">
            <w:rPr>
              <w:rFonts w:ascii="Times New Roman" w:eastAsia="Times New Roman" w:hAnsi="Times New Roman" w:cs="Times New Roman"/>
              <w:sz w:val="24"/>
              <w:szCs w:val="24"/>
            </w:rPr>
          </w:rPrChange>
        </w:rPr>
        <w:t xml:space="preserve">, </w:t>
      </w:r>
      <w:del w:id="6505" w:author="Andrea Stafford Hintz" w:date="2016-09-03T21:46:00Z">
        <w:r w:rsidRPr="00C245FD" w:rsidDel="00EC1546">
          <w:rPr>
            <w:rFonts w:ascii="Times New Roman" w:hAnsi="Times New Roman" w:cs="Times New Roman"/>
            <w:sz w:val="24"/>
            <w:szCs w:val="24"/>
          </w:rPr>
          <w:delText xml:space="preserve">through his association with Parson Sinews, who had visited the prison to attend a number of hangings, </w:delText>
        </w:r>
      </w:del>
      <w:r w:rsidRPr="009400B4">
        <w:rPr>
          <w:rFonts w:ascii="Times New Roman" w:hAnsi="Times New Roman"/>
          <w:sz w:val="24"/>
          <w:rPrChange w:id="6506" w:author="Andrea Stafford Hintz" w:date="2016-09-18T16:51:00Z">
            <w:rPr>
              <w:rFonts w:ascii="Times New Roman" w:eastAsia="Times New Roman" w:hAnsi="Times New Roman" w:cs="Times New Roman"/>
              <w:sz w:val="24"/>
              <w:szCs w:val="24"/>
            </w:rPr>
          </w:rPrChange>
        </w:rPr>
        <w:t>Roderick had a vague understanding of its layout</w:t>
      </w:r>
      <w:ins w:id="6507" w:author="Andrea Stafford Hintz" w:date="2016-09-03T21:46:00Z">
        <w:r w:rsidR="00EC1546" w:rsidRPr="009400B4">
          <w:rPr>
            <w:rFonts w:ascii="Times New Roman" w:hAnsi="Times New Roman"/>
            <w:sz w:val="24"/>
            <w:rPrChange w:id="6508" w:author="Andrea Stafford Hintz" w:date="2016-09-18T16:51:00Z">
              <w:rPr>
                <w:rFonts w:ascii="Times New Roman" w:eastAsia="Times New Roman" w:hAnsi="Times New Roman" w:cs="Times New Roman"/>
                <w:sz w:val="24"/>
                <w:szCs w:val="24"/>
              </w:rPr>
            </w:rPrChange>
          </w:rPr>
          <w:t xml:space="preserve"> thanks to his discussions with Parson Sinews.</w:t>
        </w:r>
      </w:ins>
      <w:ins w:id="6509" w:author="Andrea Stafford Hintz" w:date="2016-09-03T21:47:00Z">
        <w:r w:rsidR="00EC1546" w:rsidRPr="21B8031A">
          <w:rPr>
            <w:rFonts w:ascii="Times New Roman" w:eastAsia="Times New Roman" w:hAnsi="Times New Roman" w:cs="Times New Roman"/>
            <w:sz w:val="24"/>
            <w:szCs w:val="24"/>
            <w:rPrChange w:id="6510" w:author="Bryce Raffle" w:date="2016-09-06T11:42:00Z">
              <w:rPr>
                <w:rFonts w:ascii="Times New Roman" w:hAnsi="Times New Roman" w:cs="Times New Roman"/>
                <w:sz w:val="24"/>
                <w:szCs w:val="24"/>
              </w:rPr>
            </w:rPrChange>
          </w:rPr>
          <w:t xml:space="preserve"> </w:t>
        </w:r>
      </w:ins>
      <w:del w:id="6511" w:author="Andrea Stafford Hintz" w:date="2016-09-03T21:47:00Z">
        <w:r w:rsidRPr="00C245FD" w:rsidDel="00EC1546">
          <w:rPr>
            <w:rFonts w:ascii="Times New Roman" w:hAnsi="Times New Roman" w:cs="Times New Roman"/>
            <w:sz w:val="24"/>
            <w:szCs w:val="24"/>
          </w:rPr>
          <w:delText xml:space="preserve">. </w:delText>
        </w:r>
      </w:del>
      <w:r w:rsidRPr="009400B4">
        <w:rPr>
          <w:rFonts w:ascii="Times New Roman" w:hAnsi="Times New Roman"/>
          <w:sz w:val="24"/>
          <w:rPrChange w:id="6512" w:author="Andrea Stafford Hintz" w:date="2016-09-18T16:51:00Z">
            <w:rPr>
              <w:rFonts w:ascii="Times New Roman" w:eastAsia="Times New Roman" w:hAnsi="Times New Roman" w:cs="Times New Roman"/>
              <w:sz w:val="24"/>
              <w:szCs w:val="24"/>
            </w:rPr>
          </w:rPrChange>
        </w:rPr>
        <w:t xml:space="preserve">This wasn’t </w:t>
      </w:r>
      <w:proofErr w:type="spellStart"/>
      <w:r w:rsidRPr="009400B4">
        <w:rPr>
          <w:rFonts w:ascii="Times New Roman" w:hAnsi="Times New Roman"/>
          <w:sz w:val="24"/>
          <w:rPrChange w:id="6513"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6514" w:author="Andrea Stafford Hintz" w:date="2016-09-18T16:51:00Z">
            <w:rPr>
              <w:rFonts w:ascii="Times New Roman" w:eastAsia="Times New Roman" w:hAnsi="Times New Roman" w:cs="Times New Roman"/>
              <w:sz w:val="24"/>
              <w:szCs w:val="24"/>
            </w:rPr>
          </w:rPrChange>
        </w:rPr>
        <w:t xml:space="preserve"> first visit to the prison, nor Mr. Hargrave’s. Still, Roderick led the way, the two policemen following close behind as they climbed the short staircase. He paused at the top of the stairs and motioned for the policemen to do the same.</w:t>
      </w:r>
    </w:p>
    <w:p w14:paraId="0B49E89B" w14:textId="0E7254F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15" w:author="Andrea Stafford Hintz" w:date="2016-09-18T16:51:00Z">
            <w:rPr>
              <w:rFonts w:ascii="Times New Roman" w:eastAsia="Times New Roman" w:hAnsi="Times New Roman" w:cs="Times New Roman"/>
              <w:sz w:val="24"/>
              <w:szCs w:val="24"/>
            </w:rPr>
          </w:rPrChange>
        </w:rPr>
        <w:t xml:space="preserve">Before rounding the corner, he took a moment to listen. It was eerily quiet. Roderick realized, in the silence, that his heart was racing. He half expected to round the corner and find himself face to face with another zombie. But so far the zombies hadn’t proven to be stealthy hunters. They </w:t>
      </w:r>
      <w:commentRangeStart w:id="6516"/>
      <w:r w:rsidRPr="009400B4">
        <w:rPr>
          <w:rFonts w:ascii="Times New Roman" w:hAnsi="Times New Roman"/>
          <w:sz w:val="24"/>
          <w:rPrChange w:id="6517" w:author="Andrea Stafford Hintz" w:date="2016-09-18T16:51:00Z">
            <w:rPr>
              <w:rFonts w:ascii="Times New Roman" w:eastAsia="Times New Roman" w:hAnsi="Times New Roman" w:cs="Times New Roman"/>
              <w:sz w:val="24"/>
              <w:szCs w:val="24"/>
            </w:rPr>
          </w:rPrChange>
        </w:rPr>
        <w:t xml:space="preserve">clumsily </w:t>
      </w:r>
      <w:commentRangeEnd w:id="6516"/>
      <w:r w:rsidR="006D4D1E">
        <w:rPr>
          <w:rStyle w:val="CommentReference"/>
        </w:rPr>
        <w:commentReference w:id="6516"/>
      </w:r>
      <w:r w:rsidRPr="009400B4">
        <w:rPr>
          <w:rFonts w:ascii="Times New Roman" w:hAnsi="Times New Roman"/>
          <w:sz w:val="24"/>
          <w:rPrChange w:id="6518" w:author="Andrea Stafford Hintz" w:date="2016-09-18T16:51:00Z">
            <w:rPr>
              <w:rFonts w:ascii="Times New Roman" w:eastAsia="Times New Roman" w:hAnsi="Times New Roman" w:cs="Times New Roman"/>
              <w:sz w:val="24"/>
              <w:szCs w:val="24"/>
            </w:rPr>
          </w:rPrChange>
        </w:rPr>
        <w:t xml:space="preserve">stumbled towards their prey. He should be able to hear them before he ran into them, so long as he </w:t>
      </w:r>
      <w:del w:id="6519" w:author="Andrea Stafford Hintz" w:date="2016-08-22T11:52:00Z">
        <w:r w:rsidRPr="00C245FD" w:rsidDel="001F6887">
          <w:rPr>
            <w:rFonts w:ascii="Times New Roman" w:hAnsi="Times New Roman" w:cs="Times New Roman"/>
            <w:sz w:val="24"/>
            <w:szCs w:val="24"/>
          </w:rPr>
          <w:delText xml:space="preserve">was </w:delText>
        </w:r>
      </w:del>
      <w:r w:rsidRPr="009400B4">
        <w:rPr>
          <w:rFonts w:ascii="Times New Roman" w:hAnsi="Times New Roman"/>
          <w:sz w:val="24"/>
          <w:rPrChange w:id="6520" w:author="Andrea Stafford Hintz" w:date="2016-09-18T16:51:00Z">
            <w:rPr>
              <w:rFonts w:ascii="Times New Roman" w:eastAsia="Times New Roman" w:hAnsi="Times New Roman" w:cs="Times New Roman"/>
              <w:sz w:val="24"/>
              <w:szCs w:val="24"/>
            </w:rPr>
          </w:rPrChange>
        </w:rPr>
        <w:t>took his time and didn’t rush in. Still, he couldn’t shake the feeling that he was heading in to certain danger.</w:t>
      </w:r>
    </w:p>
    <w:p w14:paraId="2D6D3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21" w:author="Andrea Stafford Hintz" w:date="2016-09-18T16:51:00Z">
            <w:rPr>
              <w:rFonts w:ascii="Times New Roman" w:eastAsia="Times New Roman" w:hAnsi="Times New Roman" w:cs="Times New Roman"/>
              <w:sz w:val="24"/>
              <w:szCs w:val="24"/>
            </w:rPr>
          </w:rPrChange>
        </w:rPr>
        <w:t xml:space="preserve">At last, certain that the coast was clear, he rounded the corner. No zombies loomed in front of him. He motioned for the policemen to follow, and headed into the passage. His footsteps echoed against the bare walls. The floor was cold and hard on his </w:t>
      </w:r>
      <w:commentRangeStart w:id="6522"/>
      <w:r w:rsidRPr="009400B4">
        <w:rPr>
          <w:rFonts w:ascii="Times New Roman" w:hAnsi="Times New Roman"/>
          <w:sz w:val="24"/>
          <w:rPrChange w:id="6523" w:author="Andrea Stafford Hintz" w:date="2016-09-18T16:51:00Z">
            <w:rPr>
              <w:rFonts w:ascii="Times New Roman" w:eastAsia="Times New Roman" w:hAnsi="Times New Roman" w:cs="Times New Roman"/>
              <w:sz w:val="24"/>
              <w:szCs w:val="24"/>
            </w:rPr>
          </w:rPrChange>
        </w:rPr>
        <w:t>bare feet</w:t>
      </w:r>
      <w:commentRangeEnd w:id="6522"/>
      <w:r w:rsidR="006D4D1E">
        <w:rPr>
          <w:rStyle w:val="CommentReference"/>
        </w:rPr>
        <w:commentReference w:id="6522"/>
      </w:r>
      <w:r w:rsidRPr="009400B4">
        <w:rPr>
          <w:rFonts w:ascii="Times New Roman" w:hAnsi="Times New Roman"/>
          <w:sz w:val="24"/>
          <w:rPrChange w:id="6524" w:author="Andrea Stafford Hintz" w:date="2016-09-18T16:51:00Z">
            <w:rPr>
              <w:rFonts w:ascii="Times New Roman" w:eastAsia="Times New Roman" w:hAnsi="Times New Roman" w:cs="Times New Roman"/>
              <w:sz w:val="24"/>
              <w:szCs w:val="24"/>
            </w:rPr>
          </w:rPrChange>
        </w:rPr>
        <w:t>.</w:t>
      </w:r>
    </w:p>
    <w:p w14:paraId="51F18E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25" w:author="Andrea Stafford Hintz" w:date="2016-09-18T16:51:00Z">
            <w:rPr>
              <w:rFonts w:ascii="Times New Roman" w:eastAsia="Times New Roman" w:hAnsi="Times New Roman" w:cs="Times New Roman"/>
              <w:sz w:val="24"/>
              <w:szCs w:val="24"/>
            </w:rPr>
          </w:rPrChange>
        </w:rP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3B06DC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26" w:author="Andrea Stafford Hintz" w:date="2016-09-18T16:51:00Z">
            <w:rPr>
              <w:rFonts w:ascii="Times New Roman" w:eastAsia="Times New Roman" w:hAnsi="Times New Roman" w:cs="Times New Roman"/>
              <w:sz w:val="24"/>
              <w:szCs w:val="24"/>
            </w:rPr>
          </w:rPrChange>
        </w:rP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1141E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27" w:author="Andrea Stafford Hintz" w:date="2016-09-18T16:51:00Z">
            <w:rPr>
              <w:rFonts w:ascii="Times New Roman" w:eastAsia="Times New Roman" w:hAnsi="Times New Roman" w:cs="Times New Roman"/>
              <w:sz w:val="24"/>
              <w:szCs w:val="24"/>
            </w:rPr>
          </w:rPrChange>
        </w:rPr>
        <w:t xml:space="preserve">“They might not </w:t>
      </w:r>
      <w:r w:rsidRPr="009400B4">
        <w:rPr>
          <w:rFonts w:ascii="Times New Roman" w:hAnsi="Times New Roman"/>
          <w:i/>
          <w:sz w:val="24"/>
          <w:rPrChange w:id="6528" w:author="Andrea Stafford Hintz" w:date="2016-09-18T16:51:00Z">
            <w:rPr>
              <w:rFonts w:ascii="Times New Roman" w:eastAsia="Times New Roman" w:hAnsi="Times New Roman" w:cs="Times New Roman"/>
              <w:i/>
              <w:sz w:val="24"/>
              <w:szCs w:val="24"/>
            </w:rPr>
          </w:rPrChange>
        </w:rPr>
        <w:t>all</w:t>
      </w:r>
      <w:r w:rsidRPr="009400B4">
        <w:rPr>
          <w:rFonts w:ascii="Times New Roman" w:hAnsi="Times New Roman"/>
          <w:sz w:val="24"/>
          <w:rPrChange w:id="6529" w:author="Andrea Stafford Hintz" w:date="2016-09-18T16:51:00Z">
            <w:rPr>
              <w:rFonts w:ascii="Times New Roman" w:eastAsia="Times New Roman" w:hAnsi="Times New Roman" w:cs="Times New Roman"/>
              <w:sz w:val="24"/>
              <w:szCs w:val="24"/>
            </w:rPr>
          </w:rPrChange>
        </w:rPr>
        <w:t xml:space="preserve"> be zombies,” Roderick said quietly, “But at least some of them are.”</w:t>
      </w:r>
    </w:p>
    <w:p w14:paraId="27F2C1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30" w:author="Andrea Stafford Hintz" w:date="2016-09-18T16:51:00Z">
            <w:rPr>
              <w:rFonts w:ascii="Times New Roman" w:eastAsia="Times New Roman" w:hAnsi="Times New Roman" w:cs="Times New Roman"/>
              <w:sz w:val="24"/>
              <w:szCs w:val="24"/>
            </w:rPr>
          </w:rPrChange>
        </w:rPr>
        <w:t>He took comfort in the knowledge that their prisoners were locked in their cells, and rounded the corner.</w:t>
      </w:r>
    </w:p>
    <w:p w14:paraId="26F7D9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31" w:author="Andrea Stafford Hintz" w:date="2016-09-18T16:51:00Z">
            <w:rPr>
              <w:rFonts w:ascii="Times New Roman" w:eastAsia="Times New Roman" w:hAnsi="Times New Roman" w:cs="Times New Roman"/>
              <w:sz w:val="24"/>
              <w:szCs w:val="24"/>
            </w:rPr>
          </w:rPrChange>
        </w:rPr>
        <w:t>“Let’s see if Mr. Sinews made it here in one piece, shall we?”</w:t>
      </w:r>
    </w:p>
    <w:p w14:paraId="0D515C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532" w:author="Andrea Stafford Hintz" w:date="2016-09-18T16:51:00Z">
            <w:rPr>
              <w:rFonts w:ascii="Times New Roman" w:eastAsia="Times New Roman" w:hAnsi="Times New Roman" w:cs="Times New Roman"/>
              <w:sz w:val="24"/>
              <w:szCs w:val="24"/>
            </w:rPr>
          </w:rPrChange>
        </w:rPr>
        <w:t>#</w:t>
      </w:r>
    </w:p>
    <w:p w14:paraId="0547CD48" w14:textId="77777777" w:rsidR="00952343" w:rsidRPr="00C245FD" w:rsidRDefault="00B67EA3" w:rsidP="00C245FD">
      <w:pPr>
        <w:tabs>
          <w:tab w:val="left" w:pos="1440"/>
          <w:tab w:val="left" w:pos="2160"/>
          <w:tab w:val="left" w:pos="2880"/>
        </w:tabs>
        <w:spacing w:line="480" w:lineRule="auto"/>
        <w:jc w:val="both"/>
        <w:outlineLvl w:val="0"/>
        <w:rPr>
          <w:rFonts w:ascii="Times New Roman" w:hAnsi="Times New Roman" w:cs="Times New Roman"/>
          <w:sz w:val="24"/>
          <w:szCs w:val="24"/>
        </w:rPr>
      </w:pPr>
      <w:r w:rsidRPr="009400B4">
        <w:rPr>
          <w:rFonts w:ascii="Times New Roman" w:hAnsi="Times New Roman"/>
          <w:i/>
          <w:sz w:val="24"/>
          <w:rPrChange w:id="6533" w:author="Andrea Stafford Hintz" w:date="2016-09-18T16:51:00Z">
            <w:rPr>
              <w:rFonts w:ascii="Times New Roman" w:eastAsia="Times New Roman" w:hAnsi="Times New Roman" w:cs="Times New Roman"/>
              <w:i/>
              <w:sz w:val="24"/>
              <w:szCs w:val="24"/>
            </w:rPr>
          </w:rPrChange>
        </w:rPr>
        <w:t>“</w:t>
      </w:r>
      <w:bookmarkStart w:id="6534" w:name="Scene_38"/>
      <w:r w:rsidRPr="009400B4">
        <w:rPr>
          <w:rFonts w:ascii="Times New Roman" w:hAnsi="Times New Roman"/>
          <w:i/>
          <w:sz w:val="24"/>
          <w:rPrChange w:id="6535" w:author="Andrea Stafford Hintz" w:date="2016-09-18T16:51:00Z">
            <w:rPr>
              <w:rFonts w:ascii="Times New Roman" w:eastAsia="Times New Roman" w:hAnsi="Times New Roman" w:cs="Times New Roman"/>
              <w:i/>
              <w:sz w:val="24"/>
              <w:szCs w:val="24"/>
            </w:rPr>
          </w:rPrChange>
        </w:rPr>
        <w:t>Miss</w:t>
      </w:r>
      <w:bookmarkEnd w:id="6534"/>
      <w:r w:rsidRPr="009400B4">
        <w:rPr>
          <w:rFonts w:ascii="Times New Roman" w:hAnsi="Times New Roman"/>
          <w:sz w:val="24"/>
          <w:rPrChange w:id="6536" w:author="Andrea Stafford Hintz" w:date="2016-09-18T16:51:00Z">
            <w:rPr>
              <w:rFonts w:ascii="Times New Roman" w:eastAsia="Times New Roman" w:hAnsi="Times New Roman" w:cs="Times New Roman"/>
              <w:sz w:val="24"/>
              <w:szCs w:val="24"/>
            </w:rPr>
          </w:rPrChange>
        </w:rPr>
        <w:t xml:space="preserve"> Monday?” Jonathan asked. “Not </w:t>
      </w:r>
      <w:r w:rsidRPr="009400B4">
        <w:rPr>
          <w:rFonts w:ascii="Times New Roman" w:hAnsi="Times New Roman"/>
          <w:i/>
          <w:sz w:val="24"/>
          <w:rPrChange w:id="6537" w:author="Andrea Stafford Hintz" w:date="2016-09-18T16:51:00Z">
            <w:rPr>
              <w:rFonts w:ascii="Times New Roman" w:eastAsia="Times New Roman" w:hAnsi="Times New Roman" w:cs="Times New Roman"/>
              <w:i/>
              <w:sz w:val="24"/>
              <w:szCs w:val="24"/>
            </w:rPr>
          </w:rPrChange>
        </w:rPr>
        <w:t>Mr.</w:t>
      </w:r>
      <w:r w:rsidRPr="009400B4">
        <w:rPr>
          <w:rFonts w:ascii="Times New Roman" w:hAnsi="Times New Roman"/>
          <w:sz w:val="24"/>
          <w:rPrChange w:id="6538" w:author="Andrea Stafford Hintz" w:date="2016-09-18T16:51:00Z">
            <w:rPr>
              <w:rFonts w:ascii="Times New Roman" w:eastAsia="Times New Roman" w:hAnsi="Times New Roman" w:cs="Times New Roman"/>
              <w:sz w:val="24"/>
              <w:szCs w:val="24"/>
            </w:rPr>
          </w:rPrChange>
        </w:rPr>
        <w:t xml:space="preserve"> Monday?</w:t>
      </w:r>
      <w:r w:rsidRPr="009400B4">
        <w:rPr>
          <w:rFonts w:ascii="Times New Roman" w:hAnsi="Times New Roman"/>
          <w:i/>
          <w:sz w:val="24"/>
          <w:rPrChange w:id="6539" w:author="Andrea Stafford Hintz" w:date="2016-09-18T16:51:00Z">
            <w:rPr>
              <w:rFonts w:ascii="Times New Roman" w:eastAsia="Times New Roman" w:hAnsi="Times New Roman" w:cs="Times New Roman"/>
              <w:i/>
              <w:sz w:val="24"/>
              <w:szCs w:val="24"/>
            </w:rPr>
          </w:rPrChange>
        </w:rPr>
        <w:t xml:space="preserve"> </w:t>
      </w:r>
      <w:r w:rsidRPr="009400B4">
        <w:rPr>
          <w:rFonts w:ascii="Times New Roman" w:hAnsi="Times New Roman"/>
          <w:sz w:val="24"/>
          <w:rPrChange w:id="6540" w:author="Andrea Stafford Hintz" w:date="2016-09-18T16:51:00Z">
            <w:rPr>
              <w:rFonts w:ascii="Times New Roman" w:eastAsia="Times New Roman" w:hAnsi="Times New Roman" w:cs="Times New Roman"/>
              <w:sz w:val="24"/>
              <w:szCs w:val="24"/>
            </w:rPr>
          </w:rPrChange>
        </w:rPr>
        <w:t>You’re certain?</w:t>
      </w:r>
      <w:r w:rsidRPr="009400B4">
        <w:rPr>
          <w:rFonts w:ascii="Times New Roman" w:hAnsi="Times New Roman"/>
          <w:i/>
          <w:sz w:val="24"/>
          <w:rPrChange w:id="6541" w:author="Andrea Stafford Hintz" w:date="2016-09-18T16:51:00Z">
            <w:rPr>
              <w:rFonts w:ascii="Times New Roman" w:eastAsia="Times New Roman" w:hAnsi="Times New Roman" w:cs="Times New Roman"/>
              <w:i/>
              <w:sz w:val="24"/>
              <w:szCs w:val="24"/>
            </w:rPr>
          </w:rPrChange>
        </w:rPr>
        <w:t>”</w:t>
      </w:r>
    </w:p>
    <w:p w14:paraId="2E9B0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2" w:author="Andrea Stafford Hintz" w:date="2016-09-18T16:51:00Z">
            <w:rPr>
              <w:rFonts w:ascii="Times New Roman" w:eastAsia="Times New Roman" w:hAnsi="Times New Roman" w:cs="Times New Roman"/>
              <w:sz w:val="24"/>
              <w:szCs w:val="24"/>
            </w:rPr>
          </w:rPrChange>
        </w:rPr>
        <w:t>“Positive,” Mrs. Thompson confirmed.</w:t>
      </w:r>
    </w:p>
    <w:p w14:paraId="0CCBB5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3" w:author="Andrea Stafford Hintz" w:date="2016-09-18T16:51:00Z">
            <w:rPr>
              <w:rFonts w:ascii="Times New Roman" w:eastAsia="Times New Roman" w:hAnsi="Times New Roman" w:cs="Times New Roman"/>
              <w:sz w:val="24"/>
              <w:szCs w:val="24"/>
            </w:rPr>
          </w:rPrChange>
        </w:rPr>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7E0A72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4" w:author="Andrea Stafford Hintz" w:date="2016-09-18T16:51:00Z">
            <w:rPr>
              <w:rFonts w:ascii="Times New Roman" w:eastAsia="Times New Roman" w:hAnsi="Times New Roman" w:cs="Times New Roman"/>
              <w:sz w:val="24"/>
              <w:szCs w:val="24"/>
            </w:rPr>
          </w:rPrChange>
        </w:rPr>
        <w:t>“Thank you, Mrs. Thompson,” he said. “If you could do me a favor? Don’t mention to anyone else that I was at Lord Connor’s.”</w:t>
      </w:r>
    </w:p>
    <w:p w14:paraId="71D3E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5" w:author="Andrea Stafford Hintz" w:date="2016-09-18T16:51:00Z">
            <w:rPr>
              <w:rFonts w:ascii="Times New Roman" w:eastAsia="Times New Roman" w:hAnsi="Times New Roman" w:cs="Times New Roman"/>
              <w:sz w:val="24"/>
              <w:szCs w:val="24"/>
            </w:rPr>
          </w:rPrChange>
        </w:rP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14:paraId="6847AF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6" w:author="Andrea Stafford Hintz" w:date="2016-09-18T16:51:00Z">
            <w:rPr>
              <w:rFonts w:ascii="Times New Roman" w:eastAsia="Times New Roman" w:hAnsi="Times New Roman" w:cs="Times New Roman"/>
              <w:sz w:val="24"/>
              <w:szCs w:val="24"/>
            </w:rPr>
          </w:rPrChange>
        </w:rPr>
        <w:t>Just as Jonathan was about to conclude that Palmer wasn’t in, the door swung open.</w:t>
      </w:r>
    </w:p>
    <w:p w14:paraId="212040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7" w:author="Andrea Stafford Hintz" w:date="2016-09-18T16:51:00Z">
            <w:rPr>
              <w:rFonts w:ascii="Times New Roman" w:eastAsia="Times New Roman" w:hAnsi="Times New Roman" w:cs="Times New Roman"/>
              <w:sz w:val="24"/>
              <w:szCs w:val="24"/>
            </w:rPr>
          </w:rPrChange>
        </w:rPr>
        <w:t>“Jonathan!” the older man exclaimed, “It’s good you’re here. It’s been quite the day for us here. Come in, come in.”</w:t>
      </w:r>
    </w:p>
    <w:p w14:paraId="6D4DEE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48" w:author="Andrea Stafford Hintz" w:date="2016-09-18T16:51:00Z">
            <w:rPr>
              <w:rFonts w:ascii="Times New Roman" w:eastAsia="Times New Roman" w:hAnsi="Times New Roman" w:cs="Times New Roman"/>
              <w:sz w:val="24"/>
              <w:szCs w:val="24"/>
            </w:rPr>
          </w:rPrChange>
        </w:rPr>
        <w:t>Palmer’s office was practically identical to Jonathan’s father’s—</w:t>
      </w:r>
      <w:r w:rsidRPr="009400B4">
        <w:rPr>
          <w:rFonts w:ascii="Times New Roman" w:hAnsi="Times New Roman"/>
          <w:i/>
          <w:sz w:val="24"/>
          <w:rPrChange w:id="6549" w:author="Andrea Stafford Hintz" w:date="2016-09-18T16:51:00Z">
            <w:rPr>
              <w:rFonts w:ascii="Times New Roman" w:eastAsia="Times New Roman" w:hAnsi="Times New Roman" w:cs="Times New Roman"/>
              <w:i/>
              <w:sz w:val="24"/>
              <w:szCs w:val="24"/>
            </w:rPr>
          </w:rPrChange>
        </w:rPr>
        <w:t>his—</w:t>
      </w:r>
      <w:r w:rsidRPr="009400B4">
        <w:rPr>
          <w:rFonts w:ascii="Times New Roman" w:hAnsi="Times New Roman"/>
          <w:sz w:val="24"/>
          <w:rPrChange w:id="6550" w:author="Andrea Stafford Hintz" w:date="2016-09-18T16:51:00Z">
            <w:rPr>
              <w:rFonts w:ascii="Times New Roman" w:eastAsia="Times New Roman" w:hAnsi="Times New Roman" w:cs="Times New Roman"/>
              <w:sz w:val="24"/>
              <w:szCs w:val="24"/>
            </w:rPr>
          </w:rPrChange>
        </w:rPr>
        <w:t>office. Desk on one side, shelves along the wall, a sturdy lamp in the corner. A gold and red carpet on the floor. Jonathan grabbed a chair and made himself comfortable, while Palmer shut the door behind them.</w:t>
      </w:r>
    </w:p>
    <w:p w14:paraId="61D30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51" w:author="Andrea Stafford Hintz" w:date="2016-09-18T16:51:00Z">
            <w:rPr>
              <w:rFonts w:ascii="Times New Roman" w:eastAsia="Times New Roman" w:hAnsi="Times New Roman" w:cs="Times New Roman"/>
              <w:sz w:val="24"/>
              <w:szCs w:val="24"/>
            </w:rPr>
          </w:rPrChange>
        </w:rPr>
        <w:t>“I trust you heard about…” Palmer began. There simply weren’t words for what was happening.</w:t>
      </w:r>
    </w:p>
    <w:p w14:paraId="77A6D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52" w:author="Andrea Stafford Hintz" w:date="2016-09-18T16:51:00Z">
            <w:rPr>
              <w:rFonts w:ascii="Times New Roman" w:eastAsia="Times New Roman" w:hAnsi="Times New Roman" w:cs="Times New Roman"/>
              <w:sz w:val="24"/>
              <w:szCs w:val="24"/>
            </w:rPr>
          </w:rPrChange>
        </w:rPr>
        <w:t>“Mrs. Thompson informed me as I came in.”</w:t>
      </w:r>
    </w:p>
    <w:p w14:paraId="55F20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53" w:author="Andrea Stafford Hintz" w:date="2016-09-18T16:51:00Z">
            <w:rPr>
              <w:rFonts w:ascii="Times New Roman" w:eastAsia="Times New Roman" w:hAnsi="Times New Roman" w:cs="Times New Roman"/>
              <w:sz w:val="24"/>
              <w:szCs w:val="24"/>
            </w:rPr>
          </w:rPrChange>
        </w:rPr>
        <w:t>Palmer took a seat in the chair facing him. The chair let out a wheeze of air as Palmer settled into it, the old chair creaking noisily.</w:t>
      </w:r>
    </w:p>
    <w:p w14:paraId="3FFE9CF0" w14:textId="6CEDDBE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54" w:author="Andrea Stafford Hintz" w:date="2016-09-18T16:51:00Z">
            <w:rPr>
              <w:rFonts w:ascii="Times New Roman" w:eastAsia="Times New Roman" w:hAnsi="Times New Roman" w:cs="Times New Roman"/>
              <w:sz w:val="24"/>
              <w:szCs w:val="24"/>
            </w:rPr>
          </w:rPrChange>
        </w:rPr>
        <w:t xml:space="preserve">Jonathan had known Palmer for most of his life. He had been with the Grimmer Company for so long now that Jonathan </w:t>
      </w:r>
      <w:del w:id="6555" w:author="Andrea Stafford Hintz" w:date="2016-09-03T21:52:00Z">
        <w:r w:rsidRPr="00C245FD" w:rsidDel="006D4D1E">
          <w:rPr>
            <w:rFonts w:ascii="Times New Roman" w:hAnsi="Times New Roman" w:cs="Times New Roman"/>
            <w:sz w:val="24"/>
            <w:szCs w:val="24"/>
          </w:rPr>
          <w:delText xml:space="preserve">practically </w:delText>
        </w:r>
      </w:del>
      <w:r w:rsidRPr="009400B4">
        <w:rPr>
          <w:rFonts w:ascii="Times New Roman" w:hAnsi="Times New Roman"/>
          <w:sz w:val="24"/>
          <w:rPrChange w:id="6556" w:author="Andrea Stafford Hintz" w:date="2016-09-18T16:51:00Z">
            <w:rPr>
              <w:rFonts w:ascii="Times New Roman" w:eastAsia="Times New Roman" w:hAnsi="Times New Roman" w:cs="Times New Roman"/>
              <w:sz w:val="24"/>
              <w:szCs w:val="24"/>
            </w:rPr>
          </w:rPrChange>
        </w:rPr>
        <w:t xml:space="preserve">considered him family. Palmer was in his </w:t>
      </w:r>
      <w:r w:rsidR="00C245FD" w:rsidRPr="009400B4">
        <w:rPr>
          <w:rFonts w:ascii="Times New Roman" w:hAnsi="Times New Roman"/>
          <w:sz w:val="24"/>
          <w:rPrChange w:id="6557" w:author="Andrea Stafford Hintz" w:date="2016-09-18T16:51:00Z">
            <w:rPr>
              <w:rFonts w:ascii="Times New Roman" w:eastAsia="Times New Roman" w:hAnsi="Times New Roman" w:cs="Times New Roman"/>
              <w:sz w:val="24"/>
              <w:szCs w:val="24"/>
            </w:rPr>
          </w:rPrChange>
        </w:rPr>
        <w:t>forties</w:t>
      </w:r>
      <w:r w:rsidRPr="009400B4">
        <w:rPr>
          <w:rFonts w:ascii="Times New Roman" w:hAnsi="Times New Roman"/>
          <w:sz w:val="24"/>
          <w:rPrChange w:id="6558" w:author="Andrea Stafford Hintz" w:date="2016-09-18T16:51:00Z">
            <w:rPr>
              <w:rFonts w:ascii="Times New Roman" w:eastAsia="Times New Roman" w:hAnsi="Times New Roman" w:cs="Times New Roman"/>
              <w:sz w:val="24"/>
              <w:szCs w:val="24"/>
            </w:rPr>
          </w:rPrChange>
        </w:rPr>
        <w:t>, had dark brown hair that was quickly becoming more and more speckled with grey, and spoke with an American accent. Jonathan often wondered when Palmer had come to London, and why.</w:t>
      </w:r>
    </w:p>
    <w:p w14:paraId="25D779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59" w:author="Andrea Stafford Hintz" w:date="2016-09-18T16:51:00Z">
            <w:rPr>
              <w:rFonts w:ascii="Times New Roman" w:eastAsia="Times New Roman" w:hAnsi="Times New Roman" w:cs="Times New Roman"/>
              <w:sz w:val="24"/>
              <w:szCs w:val="24"/>
            </w:rPr>
          </w:rPrChange>
        </w:rPr>
        <w:t>“Dreadful business,” he said, “I hope you don’t mind my going straight to the press without waiting for your approval.”</w:t>
      </w:r>
    </w:p>
    <w:p w14:paraId="564BEE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0" w:author="Andrea Stafford Hintz" w:date="2016-09-18T16:51:00Z">
            <w:rPr>
              <w:rFonts w:ascii="Times New Roman" w:eastAsia="Times New Roman" w:hAnsi="Times New Roman" w:cs="Times New Roman"/>
              <w:sz w:val="24"/>
              <w:szCs w:val="24"/>
            </w:rPr>
          </w:rPrChange>
        </w:rPr>
        <w:t>Jonathan dismissed his concern with a wave of his hand.</w:t>
      </w:r>
    </w:p>
    <w:p w14:paraId="39F8F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1" w:author="Andrea Stafford Hintz" w:date="2016-09-18T16:51:00Z">
            <w:rPr>
              <w:rFonts w:ascii="Times New Roman" w:eastAsia="Times New Roman" w:hAnsi="Times New Roman" w:cs="Times New Roman"/>
              <w:sz w:val="24"/>
              <w:szCs w:val="24"/>
            </w:rPr>
          </w:rPrChange>
        </w:rPr>
        <w:t>“I’m sure our competitors were just as quick to catch wind of what happened.”</w:t>
      </w:r>
    </w:p>
    <w:p w14:paraId="1F0889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2" w:author="Andrea Stafford Hintz" w:date="2016-09-18T16:51:00Z">
            <w:rPr>
              <w:rFonts w:ascii="Times New Roman" w:eastAsia="Times New Roman" w:hAnsi="Times New Roman" w:cs="Times New Roman"/>
              <w:sz w:val="24"/>
              <w:szCs w:val="24"/>
            </w:rPr>
          </w:rPrChange>
        </w:rPr>
        <w:t>“Precisely so,” Palmer agreed, “We couldn’t afford to stand idle while the other papers hit the streets this morning. We should have a special edition ready for this evening.”</w:t>
      </w:r>
    </w:p>
    <w:p w14:paraId="25A29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3" w:author="Andrea Stafford Hintz" w:date="2016-09-18T16:51:00Z">
            <w:rPr>
              <w:rFonts w:ascii="Times New Roman" w:eastAsia="Times New Roman" w:hAnsi="Times New Roman" w:cs="Times New Roman"/>
              <w:sz w:val="24"/>
              <w:szCs w:val="24"/>
            </w:rPr>
          </w:rPrChange>
        </w:rPr>
        <w:t>“Good,” said Jonathan idly. “That’s good.”</w:t>
      </w:r>
    </w:p>
    <w:p w14:paraId="6A41F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4" w:author="Andrea Stafford Hintz" w:date="2016-09-18T16:51:00Z">
            <w:rPr>
              <w:rFonts w:ascii="Times New Roman" w:eastAsia="Times New Roman" w:hAnsi="Times New Roman" w:cs="Times New Roman"/>
              <w:sz w:val="24"/>
              <w:szCs w:val="24"/>
            </w:rPr>
          </w:rPrChange>
        </w:rPr>
        <w:t>He had to give Palmer credit. The man was practical, reliable. Even in crisis, he could be depended upon to keep the company running.</w:t>
      </w:r>
    </w:p>
    <w:p w14:paraId="00CB2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5" w:author="Andrea Stafford Hintz" w:date="2016-09-18T16:51:00Z">
            <w:rPr>
              <w:rFonts w:ascii="Times New Roman" w:eastAsia="Times New Roman" w:hAnsi="Times New Roman" w:cs="Times New Roman"/>
              <w:sz w:val="24"/>
              <w:szCs w:val="24"/>
            </w:rPr>
          </w:rPrChange>
        </w:rPr>
        <w:t>“Mr. Palmer, I trust you to do what’s right for this company,” Jonathan told him.</w:t>
      </w:r>
    </w:p>
    <w:p w14:paraId="0C73CB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6" w:author="Andrea Stafford Hintz" w:date="2016-09-18T16:51:00Z">
            <w:rPr>
              <w:rFonts w:ascii="Times New Roman" w:eastAsia="Times New Roman" w:hAnsi="Times New Roman" w:cs="Times New Roman"/>
              <w:sz w:val="24"/>
              <w:szCs w:val="24"/>
            </w:rPr>
          </w:rPrChange>
        </w:rPr>
        <w:t>“Thank you, Mr. Grimmer. I appreciate that.”</w:t>
      </w:r>
    </w:p>
    <w:p w14:paraId="5141B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7" w:author="Andrea Stafford Hintz" w:date="2016-09-18T16:51:00Z">
            <w:rPr>
              <w:rFonts w:ascii="Times New Roman" w:eastAsia="Times New Roman" w:hAnsi="Times New Roman" w:cs="Times New Roman"/>
              <w:sz w:val="24"/>
              <w:szCs w:val="24"/>
            </w:rPr>
          </w:rPrChange>
        </w:rPr>
        <w:t>Jonathan decided to cut to the chase. “I’m going to leave running the company in your capable hands, for now at least. I need to concentrate on finding the Resurrection Man.”</w:t>
      </w:r>
    </w:p>
    <w:p w14:paraId="619E3F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8" w:author="Andrea Stafford Hintz" w:date="2016-09-18T16:51:00Z">
            <w:rPr>
              <w:rFonts w:ascii="Times New Roman" w:eastAsia="Times New Roman" w:hAnsi="Times New Roman" w:cs="Times New Roman"/>
              <w:sz w:val="24"/>
              <w:szCs w:val="24"/>
            </w:rPr>
          </w:rPrChange>
        </w:rPr>
        <w:t>Palmer nearly spat out his coffee. He set his cup down on his desk, leaving a ring of coffee on the topmost sheet of paper on the pile.</w:t>
      </w:r>
    </w:p>
    <w:p w14:paraId="0EF306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69" w:author="Andrea Stafford Hintz" w:date="2016-09-18T16:51:00Z">
            <w:rPr>
              <w:rFonts w:ascii="Times New Roman" w:eastAsia="Times New Roman" w:hAnsi="Times New Roman" w:cs="Times New Roman"/>
              <w:sz w:val="24"/>
              <w:szCs w:val="24"/>
            </w:rPr>
          </w:rPrChange>
        </w:rPr>
        <w:t>“What do you mean? Why?”</w:t>
      </w:r>
    </w:p>
    <w:p w14:paraId="1C4FD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0" w:author="Andrea Stafford Hintz" w:date="2016-09-18T16:51:00Z">
            <w:rPr>
              <w:rFonts w:ascii="Times New Roman" w:eastAsia="Times New Roman" w:hAnsi="Times New Roman" w:cs="Times New Roman"/>
              <w:sz w:val="24"/>
              <w:szCs w:val="24"/>
            </w:rPr>
          </w:rPrChange>
        </w:rPr>
        <w:t>Jonathan chewed on his lip, giving the question some thought. He wasn’t sure he wanted to go into the details. “I’m working on a story,” he said simply. “I want to interview Anthony Tidkins.”</w:t>
      </w:r>
    </w:p>
    <w:p w14:paraId="3D52F7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1" w:author="Andrea Stafford Hintz" w:date="2016-09-18T16:51:00Z">
            <w:rPr>
              <w:rFonts w:ascii="Times New Roman" w:eastAsia="Times New Roman" w:hAnsi="Times New Roman" w:cs="Times New Roman"/>
              <w:sz w:val="24"/>
              <w:szCs w:val="24"/>
            </w:rPr>
          </w:rPrChange>
        </w:rPr>
        <w:t>“Jonathan,” said Mr. Palmer, in the stern tone of a father speaking to his son. “Our focus should be on reporting these acts of violence that are happening all throughout the city.”</w:t>
      </w:r>
    </w:p>
    <w:p w14:paraId="32F512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2" w:author="Andrea Stafford Hintz" w:date="2016-09-18T16:51:00Z">
            <w:rPr>
              <w:rFonts w:ascii="Times New Roman" w:eastAsia="Times New Roman" w:hAnsi="Times New Roman" w:cs="Times New Roman"/>
              <w:sz w:val="24"/>
              <w:szCs w:val="24"/>
            </w:rPr>
          </w:rPrChange>
        </w:rPr>
        <w:t>Jonathan shook his head. He stood up so that he was looking down at Palmer. Mr. Palmer might be Jonathan’s senior, but Jonathan was the head of the company now. He needed Palmer’s cooperation, not his advice.</w:t>
      </w:r>
    </w:p>
    <w:p w14:paraId="7EE2D3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3" w:author="Andrea Stafford Hintz" w:date="2016-09-18T16:51:00Z">
            <w:rPr>
              <w:rFonts w:ascii="Times New Roman" w:eastAsia="Times New Roman" w:hAnsi="Times New Roman" w:cs="Times New Roman"/>
              <w:sz w:val="24"/>
              <w:szCs w:val="24"/>
            </w:rPr>
          </w:rPrChange>
        </w:rPr>
        <w:t>“Mr. Palmer, I believe Anthony Tidkins is central to these acts of violence.”</w:t>
      </w:r>
    </w:p>
    <w:p w14:paraId="5EEAF0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4" w:author="Andrea Stafford Hintz" w:date="2016-09-18T16:51:00Z">
            <w:rPr>
              <w:rFonts w:ascii="Times New Roman" w:eastAsia="Times New Roman" w:hAnsi="Times New Roman" w:cs="Times New Roman"/>
              <w:sz w:val="24"/>
              <w:szCs w:val="24"/>
            </w:rPr>
          </w:rPrChange>
        </w:rPr>
        <w:t>“What do you mean?”</w:t>
      </w:r>
    </w:p>
    <w:p w14:paraId="760C6D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5" w:author="Andrea Stafford Hintz" w:date="2016-09-18T16:51:00Z">
            <w:rPr>
              <w:rFonts w:ascii="Times New Roman" w:eastAsia="Times New Roman" w:hAnsi="Times New Roman" w:cs="Times New Roman"/>
              <w:sz w:val="24"/>
              <w:szCs w:val="24"/>
            </w:rPr>
          </w:rPrChange>
        </w:rPr>
        <w:t>“The Resurrectionists were studying a disease. Tidkins called it the Lazarus Virus. You may have heard about it; Tidkins apparently published a paper on the subject before he went into hiding.”</w:t>
      </w:r>
    </w:p>
    <w:p w14:paraId="55C14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6" w:author="Andrea Stafford Hintz" w:date="2016-09-18T16:51:00Z">
            <w:rPr>
              <w:rFonts w:ascii="Times New Roman" w:eastAsia="Times New Roman" w:hAnsi="Times New Roman" w:cs="Times New Roman"/>
              <w:sz w:val="24"/>
              <w:szCs w:val="24"/>
            </w:rPr>
          </w:rPrChange>
        </w:rPr>
        <w:t>“Yes, I remember,” said Palmer, “If I recall correctly, the virus is supposed to bring the dead to life, as zombies. But what does that have to do with these acts of violence?”</w:t>
      </w:r>
    </w:p>
    <w:p w14:paraId="73022F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7" w:author="Andrea Stafford Hintz" w:date="2016-09-18T16:51:00Z">
            <w:rPr>
              <w:rFonts w:ascii="Times New Roman" w:eastAsia="Times New Roman" w:hAnsi="Times New Roman" w:cs="Times New Roman"/>
              <w:sz w:val="24"/>
              <w:szCs w:val="24"/>
            </w:rPr>
          </w:rPrChange>
        </w:rPr>
        <w:t>“I believe these acts of violence are being committed by zombies,” Jonathan said.</w:t>
      </w:r>
    </w:p>
    <w:p w14:paraId="35EB6D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8" w:author="Andrea Stafford Hintz" w:date="2016-09-18T16:51:00Z">
            <w:rPr>
              <w:rFonts w:ascii="Times New Roman" w:eastAsia="Times New Roman" w:hAnsi="Times New Roman" w:cs="Times New Roman"/>
              <w:sz w:val="24"/>
              <w:szCs w:val="24"/>
            </w:rPr>
          </w:rPrChange>
        </w:rP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14:paraId="23DCE1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79" w:author="Andrea Stafford Hintz" w:date="2016-09-18T16:51:00Z">
            <w:rPr>
              <w:rFonts w:ascii="Times New Roman" w:eastAsia="Times New Roman" w:hAnsi="Times New Roman" w:cs="Times New Roman"/>
              <w:sz w:val="24"/>
              <w:szCs w:val="24"/>
            </w:rPr>
          </w:rPrChange>
        </w:rPr>
        <w:t>“I don’t care how it sounds, Mr. Palmer,” Jonathan replied, but he sat down. “Just tell me what you know about Anthony Tidkins.”</w:t>
      </w:r>
    </w:p>
    <w:p w14:paraId="6BB51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80" w:author="Andrea Stafford Hintz" w:date="2016-09-18T16:51:00Z">
            <w:rPr>
              <w:rFonts w:ascii="Times New Roman" w:eastAsia="Times New Roman" w:hAnsi="Times New Roman" w:cs="Times New Roman"/>
              <w:sz w:val="24"/>
              <w:szCs w:val="24"/>
            </w:rPr>
          </w:rPrChange>
        </w:rPr>
        <w:t>Palmer sighed. “You seem quite determined,” he said.</w:t>
      </w:r>
    </w:p>
    <w:p w14:paraId="1DE75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81" w:author="Andrea Stafford Hintz" w:date="2016-09-18T16:51:00Z">
            <w:rPr>
              <w:rFonts w:ascii="Times New Roman" w:eastAsia="Times New Roman" w:hAnsi="Times New Roman" w:cs="Times New Roman"/>
              <w:sz w:val="24"/>
              <w:szCs w:val="24"/>
            </w:rPr>
          </w:rPrChange>
        </w:rPr>
        <w:t>“I am,” Jonathan assured him.</w:t>
      </w:r>
    </w:p>
    <w:p w14:paraId="4FB32D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82" w:author="Andrea Stafford Hintz" w:date="2016-09-18T16:51:00Z">
            <w:rPr>
              <w:rFonts w:ascii="Times New Roman" w:eastAsia="Times New Roman" w:hAnsi="Times New Roman" w:cs="Times New Roman"/>
              <w:sz w:val="24"/>
              <w:szCs w:val="24"/>
            </w:rPr>
          </w:rPrChange>
        </w:rPr>
        <w:t>“And you’re sure you can’t be persuaded to give up looking for the Resurrection Man?”</w:t>
      </w:r>
    </w:p>
    <w:p w14:paraId="27D7AF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83" w:author="Andrea Stafford Hintz" w:date="2016-09-18T16:51:00Z">
            <w:rPr>
              <w:rFonts w:ascii="Times New Roman" w:eastAsia="Times New Roman" w:hAnsi="Times New Roman" w:cs="Times New Roman"/>
              <w:sz w:val="24"/>
              <w:szCs w:val="24"/>
            </w:rPr>
          </w:rPrChange>
        </w:rPr>
        <w:t>Jonathan shook his head. “No.”</w:t>
      </w:r>
    </w:p>
    <w:p w14:paraId="186F9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84" w:author="Andrea Stafford Hintz" w:date="2016-09-18T16:51:00Z">
            <w:rPr>
              <w:rFonts w:ascii="Times New Roman" w:eastAsia="Times New Roman" w:hAnsi="Times New Roman" w:cs="Times New Roman"/>
              <w:sz w:val="24"/>
              <w:szCs w:val="24"/>
            </w:rPr>
          </w:rPrChange>
        </w:rPr>
        <w:t>“Very well,” said Palmer. “I’ll tell you what I know about the Resurrection Man.”</w:t>
      </w:r>
    </w:p>
    <w:p w14:paraId="0CAFCB2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04"/>
          <w:headerReference w:type="default" r:id="rId105"/>
          <w:footerReference w:type="even" r:id="rId106"/>
          <w:footerReference w:type="default" r:id="rId107"/>
          <w:headerReference w:type="first" r:id="rId108"/>
          <w:footerReference w:type="first" r:id="rId109"/>
          <w:pgSz w:w="12242" w:h="15842"/>
          <w:pgMar w:top="1440" w:right="1440" w:bottom="1440" w:left="1440" w:header="720" w:footer="720" w:gutter="0"/>
          <w:cols w:space="720"/>
          <w:titlePg/>
        </w:sectPr>
      </w:pPr>
    </w:p>
    <w:p w14:paraId="4F11DAA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6585" w:name="Chapter_17"/>
      <w:r w:rsidRPr="009400B4">
        <w:rPr>
          <w:rFonts w:ascii="Times New Roman" w:hAnsi="Times New Roman"/>
          <w:sz w:val="24"/>
          <w:rPrChange w:id="6586" w:author="Andrea Stafford Hintz" w:date="2016-09-18T16:51:00Z">
            <w:rPr>
              <w:rFonts w:ascii="Times New Roman" w:eastAsia="Times New Roman" w:hAnsi="Times New Roman" w:cs="Times New Roman"/>
              <w:sz w:val="24"/>
              <w:szCs w:val="24"/>
            </w:rPr>
          </w:rPrChange>
        </w:rPr>
        <w:t>Chapter</w:t>
      </w:r>
      <w:bookmarkEnd w:id="6585"/>
      <w:r w:rsidRPr="009400B4">
        <w:rPr>
          <w:rFonts w:ascii="Times New Roman" w:hAnsi="Times New Roman"/>
          <w:sz w:val="24"/>
          <w:rPrChange w:id="6587" w:author="Andrea Stafford Hintz" w:date="2016-09-18T16:51:00Z">
            <w:rPr>
              <w:rFonts w:ascii="Times New Roman" w:eastAsia="Times New Roman" w:hAnsi="Times New Roman" w:cs="Times New Roman"/>
              <w:sz w:val="24"/>
              <w:szCs w:val="24"/>
            </w:rPr>
          </w:rPrChange>
        </w:rPr>
        <w:t xml:space="preserve"> Seventeen</w:t>
      </w:r>
    </w:p>
    <w:p w14:paraId="7AFE35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588" w:author="Andrea Stafford Hintz" w:date="2016-09-18T16:51:00Z">
            <w:rPr>
              <w:rFonts w:ascii="Times New Roman" w:eastAsia="Times New Roman" w:hAnsi="Times New Roman" w:cs="Times New Roman"/>
              <w:sz w:val="24"/>
              <w:szCs w:val="24"/>
            </w:rPr>
          </w:rPrChange>
        </w:rPr>
        <w:t>“I have often been asked why I am so fond of playing male parts. As a matter of fact, it is not male parts, but male brains that I prefer.”</w:t>
      </w:r>
    </w:p>
    <w:p w14:paraId="0545FB4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8C5BE9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589" w:author="Andrea Stafford Hintz" w:date="2016-09-18T16:51:00Z">
            <w:rPr>
              <w:rFonts w:ascii="Times New Roman" w:eastAsia="Times New Roman" w:hAnsi="Times New Roman" w:cs="Times New Roman"/>
              <w:sz w:val="24"/>
              <w:szCs w:val="24"/>
            </w:rPr>
          </w:rPrChange>
        </w:rPr>
        <w:t>- Sarah Bernhardt</w:t>
      </w:r>
    </w:p>
    <w:p w14:paraId="052E757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D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F95B6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590" w:name="Scene_39"/>
      <w:r w:rsidRPr="009400B4">
        <w:rPr>
          <w:rFonts w:ascii="Times New Roman" w:hAnsi="Times New Roman"/>
          <w:sz w:val="24"/>
          <w:rPrChange w:id="6591" w:author="Andrea Stafford Hintz" w:date="2016-09-18T16:51:00Z">
            <w:rPr>
              <w:rFonts w:ascii="Times New Roman" w:eastAsia="Times New Roman" w:hAnsi="Times New Roman" w:cs="Times New Roman"/>
              <w:sz w:val="24"/>
              <w:szCs w:val="24"/>
            </w:rPr>
          </w:rPrChange>
        </w:rPr>
        <w:t xml:space="preserve"> The</w:t>
      </w:r>
      <w:bookmarkEnd w:id="6590"/>
      <w:r w:rsidRPr="009400B4">
        <w:rPr>
          <w:rFonts w:ascii="Times New Roman" w:hAnsi="Times New Roman"/>
          <w:sz w:val="24"/>
          <w:rPrChange w:id="6592" w:author="Andrea Stafford Hintz" w:date="2016-09-18T16:51:00Z">
            <w:rPr>
              <w:rFonts w:ascii="Times New Roman" w:eastAsia="Times New Roman" w:hAnsi="Times New Roman" w:cs="Times New Roman"/>
              <w:sz w:val="24"/>
              <w:szCs w:val="24"/>
            </w:rPr>
          </w:rPrChange>
        </w:rPr>
        <w:t xml:space="preserve"> tank was filled to the top with dark, murky water, completely sealed to prevent the creature within from escaping. Pressed against the glass was a set of lifeless, rotten fingers.</w:t>
      </w:r>
    </w:p>
    <w:p w14:paraId="7E3555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93" w:author="Andrea Stafford Hintz" w:date="2016-09-18T16:51:00Z">
            <w:rPr>
              <w:rFonts w:ascii="Times New Roman" w:eastAsia="Times New Roman" w:hAnsi="Times New Roman" w:cs="Times New Roman"/>
              <w:sz w:val="24"/>
              <w:szCs w:val="24"/>
            </w:rPr>
          </w:rPrChange>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5F1E7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94" w:author="Andrea Stafford Hintz" w:date="2016-09-18T16:51:00Z">
            <w:rPr>
              <w:rFonts w:ascii="Times New Roman" w:eastAsia="Times New Roman" w:hAnsi="Times New Roman" w:cs="Times New Roman"/>
              <w:sz w:val="24"/>
              <w:szCs w:val="24"/>
            </w:rPr>
          </w:rPrChange>
        </w:rPr>
        <w:t>But it was the creature’s face which truly filled Annabel with unshakable terror, and from which she could not tear away her gaze.</w:t>
      </w:r>
    </w:p>
    <w:p w14:paraId="2F02A9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95" w:author="Andrea Stafford Hintz" w:date="2016-09-18T16:51:00Z">
            <w:rPr>
              <w:rFonts w:ascii="Times New Roman" w:eastAsia="Times New Roman" w:hAnsi="Times New Roman" w:cs="Times New Roman"/>
              <w:sz w:val="24"/>
              <w:szCs w:val="24"/>
            </w:rPr>
          </w:rPrChange>
        </w:rPr>
        <w:t>Its jaws, still gnashing, its yellowing teeth—many of which lay on the floor of the tank, leaving only a few, randomly placed in its mouth—ground against the glass walls as if to gnaw its way free. The zombie stared at Annabel through the glass.</w:t>
      </w:r>
    </w:p>
    <w:p w14:paraId="14253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96" w:author="Andrea Stafford Hintz" w:date="2016-09-18T16:51:00Z">
            <w:rPr>
              <w:rFonts w:ascii="Times New Roman" w:eastAsia="Times New Roman" w:hAnsi="Times New Roman" w:cs="Times New Roman"/>
              <w:sz w:val="24"/>
              <w:szCs w:val="24"/>
            </w:rPr>
          </w:rPrChange>
        </w:rPr>
        <w:t>She could see her own face, reflected in the glass, and knew that her expression was one of utter horror. But still, she stepped closer to the tank, looking in amazement and repulsion at the once-human thing that swam within the confines of its glass prison.</w:t>
      </w:r>
    </w:p>
    <w:p w14:paraId="71FB4991" w14:textId="56FFA94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597" w:author="Andrea Stafford Hintz" w:date="2016-09-18T16:51:00Z">
            <w:rPr>
              <w:rFonts w:ascii="Times New Roman" w:eastAsia="Times New Roman" w:hAnsi="Times New Roman" w:cs="Times New Roman"/>
              <w:sz w:val="24"/>
              <w:szCs w:val="24"/>
            </w:rPr>
          </w:rPrChange>
        </w:rPr>
        <w:t xml:space="preserve">Its nose, decomposed so thoroughly that Annabel could see the wretched creature’s skull through its nostrils. Its ears, tattered and torn like scraps of old cloth. And its eyes, its dreadful eyes. White and lifeless, unblinking, as the creature moved its head to stare </w:t>
      </w:r>
      <w:del w:id="6598" w:author="Andrea Stafford Hintz" w:date="2016-09-03T21:55:00Z">
        <w:r w:rsidRPr="00C245FD" w:rsidDel="006D4D1E">
          <w:rPr>
            <w:rFonts w:ascii="Times New Roman" w:hAnsi="Times New Roman" w:cs="Times New Roman"/>
            <w:sz w:val="24"/>
            <w:szCs w:val="24"/>
          </w:rPr>
          <w:delText xml:space="preserve">alternately </w:delText>
        </w:r>
      </w:del>
      <w:r w:rsidRPr="009400B4">
        <w:rPr>
          <w:rFonts w:ascii="Times New Roman" w:hAnsi="Times New Roman"/>
          <w:sz w:val="24"/>
          <w:rPrChange w:id="6599" w:author="Andrea Stafford Hintz" w:date="2016-09-18T16:51:00Z">
            <w:rPr>
              <w:rFonts w:ascii="Times New Roman" w:eastAsia="Times New Roman" w:hAnsi="Times New Roman" w:cs="Times New Roman"/>
              <w:sz w:val="24"/>
              <w:szCs w:val="24"/>
            </w:rPr>
          </w:rPrChange>
        </w:rPr>
        <w:t>at Annabel.</w:t>
      </w:r>
    </w:p>
    <w:p w14:paraId="504222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0" w:author="Andrea Stafford Hintz" w:date="2016-09-18T16:51:00Z">
            <w:rPr>
              <w:rFonts w:ascii="Times New Roman" w:eastAsia="Times New Roman" w:hAnsi="Times New Roman" w:cs="Times New Roman"/>
              <w:sz w:val="24"/>
              <w:szCs w:val="24"/>
            </w:rPr>
          </w:rPrChange>
        </w:rP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1429F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1" w:author="Andrea Stafford Hintz" w:date="2016-09-18T16:51:00Z">
            <w:rPr>
              <w:rFonts w:ascii="Times New Roman" w:eastAsia="Times New Roman" w:hAnsi="Times New Roman" w:cs="Times New Roman"/>
              <w:sz w:val="24"/>
              <w:szCs w:val="24"/>
            </w:rPr>
          </w:rPrChange>
        </w:rPr>
        <w:t>Seeming not to notice Annabel’s wariness, he flashed her a smile and busied himself with his work, entirely ignoring her. After a while, he looked up, and seemed to notice for the first time that she was still there.</w:t>
      </w:r>
    </w:p>
    <w:p w14:paraId="2A3B6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2" w:author="Andrea Stafford Hintz" w:date="2016-09-18T16:51:00Z">
            <w:rPr>
              <w:rFonts w:ascii="Times New Roman" w:eastAsia="Times New Roman" w:hAnsi="Times New Roman" w:cs="Times New Roman"/>
              <w:sz w:val="24"/>
              <w:szCs w:val="24"/>
            </w:rPr>
          </w:rPrChange>
        </w:rPr>
        <w:t>“What is it?” she asked, looking back and forth between the zombie in the tank and the old man.</w:t>
      </w:r>
    </w:p>
    <w:p w14:paraId="451382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3" w:author="Andrea Stafford Hintz" w:date="2016-09-18T16:51:00Z">
            <w:rPr>
              <w:rFonts w:ascii="Times New Roman" w:eastAsia="Times New Roman" w:hAnsi="Times New Roman" w:cs="Times New Roman"/>
              <w:sz w:val="24"/>
              <w:szCs w:val="24"/>
            </w:rPr>
          </w:rPrChange>
        </w:rPr>
        <w:t>“It’s an experiment,” he said.</w:t>
      </w:r>
    </w:p>
    <w:p w14:paraId="1891AD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4" w:author="Andrea Stafford Hintz" w:date="2016-09-18T16:51:00Z">
            <w:rPr>
              <w:rFonts w:ascii="Times New Roman" w:eastAsia="Times New Roman" w:hAnsi="Times New Roman" w:cs="Times New Roman"/>
              <w:sz w:val="24"/>
              <w:szCs w:val="24"/>
            </w:rPr>
          </w:rPrChange>
        </w:rPr>
        <w:t>She turned back to the tank. Her skin crawled.</w:t>
      </w:r>
    </w:p>
    <w:p w14:paraId="27BF18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5" w:author="Andrea Stafford Hintz" w:date="2016-09-18T16:51:00Z">
            <w:rPr>
              <w:rFonts w:ascii="Times New Roman" w:eastAsia="Times New Roman" w:hAnsi="Times New Roman" w:cs="Times New Roman"/>
              <w:sz w:val="24"/>
              <w:szCs w:val="24"/>
            </w:rPr>
          </w:rPrChange>
        </w:rPr>
        <w:t>“An experiment?” she repeated, horrified, but managing to keep her voice calm.</w:t>
      </w:r>
    </w:p>
    <w:p w14:paraId="691298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6" w:author="Andrea Stafford Hintz" w:date="2016-09-18T16:51:00Z">
            <w:rPr>
              <w:rFonts w:ascii="Times New Roman" w:eastAsia="Times New Roman" w:hAnsi="Times New Roman" w:cs="Times New Roman"/>
              <w:sz w:val="24"/>
              <w:szCs w:val="24"/>
            </w:rPr>
          </w:rPrChange>
        </w:rPr>
        <w:t>“We wanted to see if they could breathe underwater,” he explained.</w:t>
      </w:r>
    </w:p>
    <w:p w14:paraId="0966093E"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6607" w:author="Andrea Stafford Hintz" w:date="2016-09-18T16:51:00Z">
            <w:rPr>
              <w:rFonts w:ascii="Times New Roman" w:eastAsia="Times New Roman" w:hAnsi="Times New Roman" w:cs="Times New Roman"/>
              <w:sz w:val="24"/>
              <w:szCs w:val="24"/>
            </w:rPr>
          </w:rPrChange>
        </w:rPr>
        <w:t>“And?” she asked</w:t>
      </w:r>
    </w:p>
    <w:p w14:paraId="2A7D3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08" w:author="Andrea Stafford Hintz" w:date="2016-09-18T16:51:00Z">
            <w:rPr>
              <w:rFonts w:ascii="Times New Roman" w:eastAsia="Times New Roman" w:hAnsi="Times New Roman" w:cs="Times New Roman"/>
              <w:sz w:val="24"/>
              <w:szCs w:val="24"/>
            </w:rPr>
          </w:rPrChange>
        </w:rPr>
        <w:t xml:space="preserve">“And it turns out they don’t </w:t>
      </w:r>
      <w:r w:rsidRPr="009400B4">
        <w:rPr>
          <w:rFonts w:ascii="Times New Roman" w:hAnsi="Times New Roman"/>
          <w:i/>
          <w:sz w:val="24"/>
          <w:rPrChange w:id="6609" w:author="Andrea Stafford Hintz" w:date="2016-09-18T16:51:00Z">
            <w:rPr>
              <w:rFonts w:ascii="Times New Roman" w:eastAsia="Times New Roman" w:hAnsi="Times New Roman" w:cs="Times New Roman"/>
              <w:i/>
              <w:sz w:val="24"/>
              <w:szCs w:val="24"/>
            </w:rPr>
          </w:rPrChange>
        </w:rPr>
        <w:t>need</w:t>
      </w:r>
      <w:r w:rsidRPr="009400B4">
        <w:rPr>
          <w:rFonts w:ascii="Times New Roman" w:hAnsi="Times New Roman"/>
          <w:sz w:val="24"/>
          <w:rPrChange w:id="6610" w:author="Andrea Stafford Hintz" w:date="2016-09-18T16:51:00Z">
            <w:rPr>
              <w:rFonts w:ascii="Times New Roman" w:eastAsia="Times New Roman" w:hAnsi="Times New Roman" w:cs="Times New Roman"/>
              <w:sz w:val="24"/>
              <w:szCs w:val="24"/>
            </w:rPr>
          </w:rPrChange>
        </w:rPr>
        <w:t xml:space="preserve"> to breathe,” he said. “To clarify, most of them </w:t>
      </w:r>
      <w:r w:rsidRPr="009400B4">
        <w:rPr>
          <w:rFonts w:ascii="Times New Roman" w:hAnsi="Times New Roman"/>
          <w:i/>
          <w:sz w:val="24"/>
          <w:rPrChange w:id="6611" w:author="Andrea Stafford Hintz" w:date="2016-09-18T16:51:00Z">
            <w:rPr>
              <w:rFonts w:ascii="Times New Roman" w:eastAsia="Times New Roman" w:hAnsi="Times New Roman" w:cs="Times New Roman"/>
              <w:i/>
              <w:sz w:val="24"/>
              <w:szCs w:val="24"/>
            </w:rPr>
          </w:rPrChange>
        </w:rPr>
        <w:t>do</w:t>
      </w:r>
      <w:r w:rsidRPr="009400B4">
        <w:rPr>
          <w:rFonts w:ascii="Times New Roman" w:hAnsi="Times New Roman"/>
          <w:sz w:val="24"/>
          <w:rPrChange w:id="6612" w:author="Andrea Stafford Hintz" w:date="2016-09-18T16:51:00Z">
            <w:rPr>
              <w:rFonts w:ascii="Times New Roman" w:eastAsia="Times New Roman" w:hAnsi="Times New Roman" w:cs="Times New Roman"/>
              <w:sz w:val="24"/>
              <w:szCs w:val="24"/>
            </w:rPr>
          </w:rPrChange>
        </w:rPr>
        <w:t xml:space="preserve"> breathe, but I suspect that’s out of force of habit, rather than necessity. After all, they were human once, and breathing is part of human nature.”</w:t>
      </w:r>
    </w:p>
    <w:p w14:paraId="20AB9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3" w:author="Andrea Stafford Hintz" w:date="2016-09-18T16:51:00Z">
            <w:rPr>
              <w:rFonts w:ascii="Times New Roman" w:eastAsia="Times New Roman" w:hAnsi="Times New Roman" w:cs="Times New Roman"/>
              <w:sz w:val="24"/>
              <w:szCs w:val="24"/>
            </w:rPr>
          </w:rPrChange>
        </w:rPr>
        <w:t>“So, they do retain some aspects of their human nature?” she concluded.</w:t>
      </w:r>
    </w:p>
    <w:p w14:paraId="72CFB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4" w:author="Andrea Stafford Hintz" w:date="2016-09-18T16:51:00Z">
            <w:rPr>
              <w:rFonts w:ascii="Times New Roman" w:eastAsia="Times New Roman" w:hAnsi="Times New Roman" w:cs="Times New Roman"/>
              <w:sz w:val="24"/>
              <w:szCs w:val="24"/>
            </w:rPr>
          </w:rPrChange>
        </w:rPr>
        <w:t>She stepped back as the thing inside the tank moved its head and looked at her, unblinking.</w:t>
      </w:r>
    </w:p>
    <w:p w14:paraId="266079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5" w:author="Andrea Stafford Hintz" w:date="2016-09-18T16:51:00Z">
            <w:rPr>
              <w:rFonts w:ascii="Times New Roman" w:eastAsia="Times New Roman" w:hAnsi="Times New Roman" w:cs="Times New Roman"/>
              <w:sz w:val="24"/>
              <w:szCs w:val="24"/>
            </w:rPr>
          </w:rPrChange>
        </w:rP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14:paraId="5E23E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6" w:author="Andrea Stafford Hintz" w:date="2016-09-18T16:51:00Z">
            <w:rPr>
              <w:rFonts w:ascii="Times New Roman" w:eastAsia="Times New Roman" w:hAnsi="Times New Roman" w:cs="Times New Roman"/>
              <w:sz w:val="24"/>
              <w:szCs w:val="24"/>
            </w:rPr>
          </w:rPrChange>
        </w:rP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14:paraId="216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7" w:author="Andrea Stafford Hintz" w:date="2016-09-18T16:51:00Z">
            <w:rPr>
              <w:rFonts w:ascii="Times New Roman" w:eastAsia="Times New Roman" w:hAnsi="Times New Roman" w:cs="Times New Roman"/>
              <w:sz w:val="24"/>
              <w:szCs w:val="24"/>
            </w:rPr>
          </w:rPrChange>
        </w:rPr>
        <w:t>The scientist was staring at her, waiting for an explanation.</w:t>
      </w:r>
    </w:p>
    <w:p w14:paraId="778EA3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8" w:author="Andrea Stafford Hintz" w:date="2016-09-18T16:51:00Z">
            <w:rPr>
              <w:rFonts w:ascii="Times New Roman" w:eastAsia="Times New Roman" w:hAnsi="Times New Roman" w:cs="Times New Roman"/>
              <w:sz w:val="24"/>
              <w:szCs w:val="24"/>
            </w:rPr>
          </w:rPrChange>
        </w:rPr>
        <w:t>“Lord Henry Connor,” she said, keeping her voice firm, steady. “Among others.”</w:t>
      </w:r>
    </w:p>
    <w:p w14:paraId="3634E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19" w:author="Andrea Stafford Hintz" w:date="2016-09-18T16:51:00Z">
            <w:rPr>
              <w:rFonts w:ascii="Times New Roman" w:eastAsia="Times New Roman" w:hAnsi="Times New Roman" w:cs="Times New Roman"/>
              <w:sz w:val="24"/>
              <w:szCs w:val="24"/>
            </w:rPr>
          </w:rPrChange>
        </w:rPr>
        <w:t>The scientist nodded.</w:t>
      </w:r>
    </w:p>
    <w:p w14:paraId="25D46D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0" w:author="Andrea Stafford Hintz" w:date="2016-09-18T16:51:00Z">
            <w:rPr>
              <w:rFonts w:ascii="Times New Roman" w:eastAsia="Times New Roman" w:hAnsi="Times New Roman" w:cs="Times New Roman"/>
              <w:sz w:val="24"/>
              <w:szCs w:val="24"/>
            </w:rPr>
          </w:rPrChange>
        </w:rPr>
        <w:t>“Ah, yes, Lord Connor,” he said. “So, you were one of those sent to the masquerade, yes?”</w:t>
      </w:r>
    </w:p>
    <w:p w14:paraId="6188DC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1" w:author="Andrea Stafford Hintz" w:date="2016-09-18T16:51:00Z">
            <w:rPr>
              <w:rFonts w:ascii="Times New Roman" w:eastAsia="Times New Roman" w:hAnsi="Times New Roman" w:cs="Times New Roman"/>
              <w:sz w:val="24"/>
              <w:szCs w:val="24"/>
            </w:rPr>
          </w:rPrChange>
        </w:rPr>
        <w:t xml:space="preserve">Annabel nodded. </w:t>
      </w:r>
      <w:r w:rsidRPr="009400B4">
        <w:rPr>
          <w:rFonts w:ascii="Times New Roman" w:hAnsi="Times New Roman"/>
          <w:i/>
          <w:sz w:val="24"/>
          <w:rPrChange w:id="6622" w:author="Andrea Stafford Hintz" w:date="2016-09-18T16:51:00Z">
            <w:rPr>
              <w:rFonts w:ascii="Times New Roman" w:eastAsia="Times New Roman" w:hAnsi="Times New Roman" w:cs="Times New Roman"/>
              <w:i/>
              <w:sz w:val="24"/>
              <w:szCs w:val="24"/>
            </w:rPr>
          </w:rPrChange>
        </w:rPr>
        <w:t>Best to go along with it</w:t>
      </w:r>
      <w:r w:rsidRPr="009400B4">
        <w:rPr>
          <w:rFonts w:ascii="Times New Roman" w:hAnsi="Times New Roman"/>
          <w:sz w:val="24"/>
          <w:rPrChange w:id="6623" w:author="Andrea Stafford Hintz" w:date="2016-09-18T16:51:00Z">
            <w:rPr>
              <w:rFonts w:ascii="Times New Roman" w:eastAsia="Times New Roman" w:hAnsi="Times New Roman" w:cs="Times New Roman"/>
              <w:sz w:val="24"/>
              <w:szCs w:val="24"/>
            </w:rPr>
          </w:rPrChange>
        </w:rPr>
        <w:t>, she thought.</w:t>
      </w:r>
    </w:p>
    <w:p w14:paraId="5A8CAD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4" w:author="Andrea Stafford Hintz" w:date="2016-09-18T16:51:00Z">
            <w:rPr>
              <w:rFonts w:ascii="Times New Roman" w:eastAsia="Times New Roman" w:hAnsi="Times New Roman" w:cs="Times New Roman"/>
              <w:sz w:val="24"/>
              <w:szCs w:val="24"/>
            </w:rPr>
          </w:rPrChange>
        </w:rPr>
        <w:t>“He was one of us, you know.”</w:t>
      </w:r>
    </w:p>
    <w:p w14:paraId="61F348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5" w:author="Andrea Stafford Hintz" w:date="2016-09-18T16:51:00Z">
            <w:rPr>
              <w:rFonts w:ascii="Times New Roman" w:eastAsia="Times New Roman" w:hAnsi="Times New Roman" w:cs="Times New Roman"/>
              <w:sz w:val="24"/>
              <w:szCs w:val="24"/>
            </w:rPr>
          </w:rPrChange>
        </w:rPr>
        <w:t>“A Resurrectionist?” said Annabel.</w:t>
      </w:r>
    </w:p>
    <w:p w14:paraId="4D4302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6" w:author="Andrea Stafford Hintz" w:date="2016-09-18T16:51:00Z">
            <w:rPr>
              <w:rFonts w:ascii="Times New Roman" w:eastAsia="Times New Roman" w:hAnsi="Times New Roman" w:cs="Times New Roman"/>
              <w:sz w:val="24"/>
              <w:szCs w:val="24"/>
            </w:rPr>
          </w:rPrChange>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14:paraId="1ED20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27" w:author="Andrea Stafford Hintz" w:date="2016-09-18T16:51:00Z">
            <w:rPr>
              <w:rFonts w:ascii="Times New Roman" w:eastAsia="Times New Roman" w:hAnsi="Times New Roman" w:cs="Times New Roman"/>
              <w:sz w:val="24"/>
              <w:szCs w:val="24"/>
            </w:rPr>
          </w:rPrChange>
        </w:rPr>
        <w:t xml:space="preserve">“Do you know </w:t>
      </w:r>
      <w:r w:rsidRPr="009400B4">
        <w:rPr>
          <w:rFonts w:ascii="Times New Roman" w:hAnsi="Times New Roman"/>
          <w:i/>
          <w:sz w:val="24"/>
          <w:rPrChange w:id="6628" w:author="Andrea Stafford Hintz" w:date="2016-09-18T16:51:00Z">
            <w:rPr>
              <w:rFonts w:ascii="Times New Roman" w:eastAsia="Times New Roman" w:hAnsi="Times New Roman" w:cs="Times New Roman"/>
              <w:i/>
              <w:sz w:val="24"/>
              <w:szCs w:val="24"/>
            </w:rPr>
          </w:rPrChange>
        </w:rPr>
        <w:t>why</w:t>
      </w:r>
      <w:r w:rsidRPr="009400B4">
        <w:rPr>
          <w:rFonts w:ascii="Times New Roman" w:hAnsi="Times New Roman"/>
          <w:sz w:val="24"/>
          <w:rPrChange w:id="6629" w:author="Andrea Stafford Hintz" w:date="2016-09-18T16:51:00Z">
            <w:rPr>
              <w:rFonts w:ascii="Times New Roman" w:eastAsia="Times New Roman" w:hAnsi="Times New Roman" w:cs="Times New Roman"/>
              <w:sz w:val="24"/>
              <w:szCs w:val="24"/>
            </w:rPr>
          </w:rPrChange>
        </w:rPr>
        <w:t xml:space="preserve"> Connor was turned into one of…</w:t>
      </w:r>
      <w:r w:rsidRPr="009400B4">
        <w:rPr>
          <w:rFonts w:ascii="Times New Roman" w:hAnsi="Times New Roman"/>
          <w:i/>
          <w:sz w:val="24"/>
          <w:rPrChange w:id="6630" w:author="Andrea Stafford Hintz" w:date="2016-09-18T16:51:00Z">
            <w:rPr>
              <w:rFonts w:ascii="Times New Roman" w:eastAsia="Times New Roman" w:hAnsi="Times New Roman" w:cs="Times New Roman"/>
              <w:i/>
              <w:sz w:val="24"/>
              <w:szCs w:val="24"/>
            </w:rPr>
          </w:rPrChange>
        </w:rPr>
        <w:t>these</w:t>
      </w:r>
      <w:r w:rsidRPr="009400B4">
        <w:rPr>
          <w:rFonts w:ascii="Times New Roman" w:hAnsi="Times New Roman"/>
          <w:sz w:val="24"/>
          <w:rPrChange w:id="6631" w:author="Andrea Stafford Hintz" w:date="2016-09-18T16:51:00Z">
            <w:rPr>
              <w:rFonts w:ascii="Times New Roman" w:eastAsia="Times New Roman" w:hAnsi="Times New Roman" w:cs="Times New Roman"/>
              <w:sz w:val="24"/>
              <w:szCs w:val="24"/>
            </w:rPr>
          </w:rPrChange>
        </w:rPr>
        <w:t>?” she asked, pointing at the creature in the dank water. She noticed that he was right about the creature. It wasn’t breathing.</w:t>
      </w:r>
    </w:p>
    <w:p w14:paraId="7A97D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32" w:author="Andrea Stafford Hintz" w:date="2016-09-18T16:51:00Z">
            <w:rPr>
              <w:rFonts w:ascii="Times New Roman" w:eastAsia="Times New Roman" w:hAnsi="Times New Roman" w:cs="Times New Roman"/>
              <w:sz w:val="24"/>
              <w:szCs w:val="24"/>
            </w:rPr>
          </w:rPrChange>
        </w:rPr>
        <w:t>A dark look crossed over the old man’s face. “Anthony Tidkins,” he muttered, almost under his breath. “Before he came along, we were free to pursue whatever scientific interests caught our fancy. Now, we do what Anthony says. Anyone who crosses him…”</w:t>
      </w:r>
    </w:p>
    <w:p w14:paraId="2D7120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33" w:author="Andrea Stafford Hintz" w:date="2016-09-18T16:51:00Z">
            <w:rPr>
              <w:rFonts w:ascii="Times New Roman" w:eastAsia="Times New Roman" w:hAnsi="Times New Roman" w:cs="Times New Roman"/>
              <w:sz w:val="24"/>
              <w:szCs w:val="24"/>
            </w:rPr>
          </w:rPrChange>
        </w:rPr>
        <w:t>“Right,” she said, as if this wasn’t news to her, but her mind was spinning.</w:t>
      </w:r>
    </w:p>
    <w:p w14:paraId="67EB4F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34" w:author="Andrea Stafford Hintz" w:date="2016-09-18T16:51:00Z">
            <w:rPr>
              <w:rFonts w:ascii="Times New Roman" w:eastAsia="Times New Roman" w:hAnsi="Times New Roman" w:cs="Times New Roman"/>
              <w:sz w:val="24"/>
              <w:szCs w:val="24"/>
            </w:rPr>
          </w:rPrChange>
        </w:rPr>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sidRPr="009400B4">
        <w:rPr>
          <w:rFonts w:ascii="Times New Roman" w:hAnsi="Times New Roman"/>
          <w:i/>
          <w:sz w:val="24"/>
          <w:rPrChange w:id="6635" w:author="Andrea Stafford Hintz" w:date="2016-09-18T16:51:00Z">
            <w:rPr>
              <w:rFonts w:ascii="Times New Roman" w:eastAsia="Times New Roman" w:hAnsi="Times New Roman" w:cs="Times New Roman"/>
              <w:i/>
              <w:sz w:val="24"/>
              <w:szCs w:val="24"/>
            </w:rPr>
          </w:rPrChange>
        </w:rPr>
        <w:t>No, not killed</w:t>
      </w:r>
      <w:r w:rsidRPr="009400B4">
        <w:rPr>
          <w:rFonts w:ascii="Times New Roman" w:hAnsi="Times New Roman"/>
          <w:sz w:val="24"/>
          <w:rPrChange w:id="6636" w:author="Andrea Stafford Hintz" w:date="2016-09-18T16:51:00Z">
            <w:rPr>
              <w:rFonts w:ascii="Times New Roman" w:eastAsia="Times New Roman" w:hAnsi="Times New Roman" w:cs="Times New Roman"/>
              <w:sz w:val="24"/>
              <w:szCs w:val="24"/>
            </w:rPr>
          </w:rPrChange>
        </w:rPr>
        <w:t>, she realized. Connor had been turned into a zombie. Her brow furrowed. If Tidkins had infected Connor with Lazarus, that meant he already had access to the virus. Why did he need to steal it from Connor’s safe?</w:t>
      </w:r>
    </w:p>
    <w:p w14:paraId="4959E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37" w:author="Andrea Stafford Hintz" w:date="2016-09-18T16:51:00Z">
            <w:rPr>
              <w:rFonts w:ascii="Times New Roman" w:eastAsia="Times New Roman" w:hAnsi="Times New Roman" w:cs="Times New Roman"/>
              <w:sz w:val="24"/>
              <w:szCs w:val="24"/>
            </w:rPr>
          </w:rPrChange>
        </w:rPr>
        <w:t>“What’s your field of study?” asked the scientist. “I haven’t seen you down here before.”</w:t>
      </w:r>
    </w:p>
    <w:p w14:paraId="19D4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38" w:author="Andrea Stafford Hintz" w:date="2016-09-18T16:51:00Z">
            <w:rPr>
              <w:rFonts w:ascii="Times New Roman" w:eastAsia="Times New Roman" w:hAnsi="Times New Roman" w:cs="Times New Roman"/>
              <w:sz w:val="24"/>
              <w:szCs w:val="24"/>
            </w:rPr>
          </w:rPrChange>
        </w:rPr>
        <w:t>Annabel tensed. She knew nothing about science, but she couldn’t afford to give herself up. She took a stab at it, latching on to something he’d said earlier.</w:t>
      </w:r>
    </w:p>
    <w:p w14:paraId="7BF35F2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6639" w:author="Andrea Stafford Hintz" w:date="2016-09-18T16:51:00Z">
            <w:rPr>
              <w:rFonts w:ascii="Times New Roman" w:eastAsia="Times New Roman" w:hAnsi="Times New Roman" w:cs="Times New Roman"/>
              <w:sz w:val="24"/>
              <w:szCs w:val="24"/>
            </w:rPr>
          </w:rPrChange>
        </w:rPr>
        <w:t>“Oh, well, I used to be an anatomist,” she said. “Only now…”</w:t>
      </w:r>
    </w:p>
    <w:p w14:paraId="42962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0" w:author="Andrea Stafford Hintz" w:date="2016-09-18T16:51:00Z">
            <w:rPr>
              <w:rFonts w:ascii="Times New Roman" w:eastAsia="Times New Roman" w:hAnsi="Times New Roman" w:cs="Times New Roman"/>
              <w:sz w:val="24"/>
              <w:szCs w:val="24"/>
            </w:rPr>
          </w:rPrChange>
        </w:rPr>
        <w:t>The old man sniffed.</w:t>
      </w:r>
    </w:p>
    <w:p w14:paraId="1503F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1" w:author="Andrea Stafford Hintz" w:date="2016-09-18T16:51:00Z">
            <w:rPr>
              <w:rFonts w:ascii="Times New Roman" w:eastAsia="Times New Roman" w:hAnsi="Times New Roman" w:cs="Times New Roman"/>
              <w:sz w:val="24"/>
              <w:szCs w:val="24"/>
            </w:rPr>
          </w:rPrChange>
        </w:rPr>
        <w:t xml:space="preserve">“Now you study the </w:t>
      </w:r>
      <w:r w:rsidRPr="009400B4">
        <w:rPr>
          <w:rFonts w:ascii="Times New Roman" w:hAnsi="Times New Roman"/>
          <w:i/>
          <w:sz w:val="24"/>
          <w:rPrChange w:id="6642" w:author="Andrea Stafford Hintz" w:date="2016-09-18T16:51:00Z">
            <w:rPr>
              <w:rFonts w:ascii="Times New Roman" w:eastAsia="Times New Roman" w:hAnsi="Times New Roman" w:cs="Times New Roman"/>
              <w:i/>
              <w:sz w:val="24"/>
              <w:szCs w:val="24"/>
            </w:rPr>
          </w:rPrChange>
        </w:rPr>
        <w:t>un</w:t>
      </w:r>
      <w:r w:rsidRPr="009400B4">
        <w:rPr>
          <w:rFonts w:ascii="Times New Roman" w:hAnsi="Times New Roman"/>
          <w:sz w:val="24"/>
          <w:rPrChange w:id="6643" w:author="Andrea Stafford Hintz" w:date="2016-09-18T16:51:00Z">
            <w:rPr>
              <w:rFonts w:ascii="Times New Roman" w:eastAsia="Times New Roman" w:hAnsi="Times New Roman" w:cs="Times New Roman"/>
              <w:sz w:val="24"/>
              <w:szCs w:val="24"/>
            </w:rPr>
          </w:rPrChange>
        </w:rPr>
        <w:t>living,” he finished. He walked around from behind his desk, hobbling a bit on his cane. “I was a surgeon.”</w:t>
      </w:r>
    </w:p>
    <w:p w14:paraId="54E48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4" w:author="Andrea Stafford Hintz" w:date="2016-09-18T16:51:00Z">
            <w:rPr>
              <w:rFonts w:ascii="Times New Roman" w:eastAsia="Times New Roman" w:hAnsi="Times New Roman" w:cs="Times New Roman"/>
              <w:sz w:val="24"/>
              <w:szCs w:val="24"/>
            </w:rPr>
          </w:rPrChange>
        </w:rPr>
        <w:t>Annabel smiled tightly. A surgeon would certainly know plenty about anatomy. Hopefully he didn’t ask too many questions.</w:t>
      </w:r>
    </w:p>
    <w:p w14:paraId="5DDD5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5" w:author="Andrea Stafford Hintz" w:date="2016-09-18T16:51:00Z">
            <w:rPr>
              <w:rFonts w:ascii="Times New Roman" w:eastAsia="Times New Roman" w:hAnsi="Times New Roman" w:cs="Times New Roman"/>
              <w:sz w:val="24"/>
              <w:szCs w:val="24"/>
            </w:rPr>
          </w:rPrChange>
        </w:rPr>
        <w:t>“Dr. Henry Jekyll,” he said, holding out his hand. She shook it. “Firm grip you have, Doctor…?”</w:t>
      </w:r>
    </w:p>
    <w:p w14:paraId="0E9C9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6" w:author="Andrea Stafford Hintz" w:date="2016-09-18T16:51:00Z">
            <w:rPr>
              <w:rFonts w:ascii="Times New Roman" w:eastAsia="Times New Roman" w:hAnsi="Times New Roman" w:cs="Times New Roman"/>
              <w:sz w:val="24"/>
              <w:szCs w:val="24"/>
            </w:rPr>
          </w:rPrChange>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2973D7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47" w:author="Andrea Stafford Hintz" w:date="2016-09-18T16:51:00Z">
            <w:rPr>
              <w:rFonts w:ascii="Times New Roman" w:eastAsia="Times New Roman" w:hAnsi="Times New Roman" w:cs="Times New Roman"/>
              <w:sz w:val="24"/>
              <w:szCs w:val="24"/>
            </w:rPr>
          </w:rPrChange>
        </w:rPr>
        <w:t xml:space="preserve">“Dr. </w:t>
      </w:r>
      <w:proofErr w:type="spellStart"/>
      <w:r w:rsidRPr="009400B4">
        <w:rPr>
          <w:rFonts w:ascii="Times New Roman" w:hAnsi="Times New Roman"/>
          <w:sz w:val="24"/>
          <w:rPrChange w:id="6648" w:author="Andrea Stafford Hintz" w:date="2016-09-18T16:51:00Z">
            <w:rPr>
              <w:rFonts w:ascii="Times New Roman" w:eastAsia="Times New Roman" w:hAnsi="Times New Roman" w:cs="Times New Roman"/>
              <w:sz w:val="24"/>
              <w:szCs w:val="24"/>
            </w:rPr>
          </w:rPrChange>
        </w:rPr>
        <w:t>Musidora</w:t>
      </w:r>
      <w:proofErr w:type="spellEnd"/>
      <w:r w:rsidRPr="009400B4">
        <w:rPr>
          <w:rFonts w:ascii="Times New Roman" w:hAnsi="Times New Roman"/>
          <w:sz w:val="24"/>
          <w:rPrChange w:id="6649" w:author="Andrea Stafford Hintz" w:date="2016-09-18T16:51:00Z">
            <w:rPr>
              <w:rFonts w:ascii="Times New Roman" w:eastAsia="Times New Roman" w:hAnsi="Times New Roman" w:cs="Times New Roman"/>
              <w:sz w:val="24"/>
              <w:szCs w:val="24"/>
            </w:rPr>
          </w:rPrChange>
        </w:rPr>
        <w:t xml:space="preserve"> Sinclair,” she answered.</w:t>
      </w:r>
    </w:p>
    <w:p w14:paraId="5C2AF6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50" w:author="Andrea Stafford Hintz" w:date="2016-09-18T16:51:00Z">
            <w:rPr>
              <w:rFonts w:ascii="Times New Roman" w:eastAsia="Times New Roman" w:hAnsi="Times New Roman" w:cs="Times New Roman"/>
              <w:sz w:val="24"/>
              <w:szCs w:val="24"/>
            </w:rPr>
          </w:rPrChange>
        </w:rPr>
        <w:t xml:space="preserve">Dr. Jekyll nodded his approval. Apparently Annabel had passed the test. </w:t>
      </w:r>
      <w:proofErr w:type="spellStart"/>
      <w:r w:rsidRPr="009400B4">
        <w:rPr>
          <w:rFonts w:ascii="Times New Roman" w:hAnsi="Times New Roman"/>
          <w:sz w:val="24"/>
          <w:rPrChange w:id="6651" w:author="Andrea Stafford Hintz" w:date="2016-09-18T16:51:00Z">
            <w:rPr>
              <w:rFonts w:ascii="Times New Roman" w:eastAsia="Times New Roman" w:hAnsi="Times New Roman" w:cs="Times New Roman"/>
              <w:sz w:val="24"/>
              <w:szCs w:val="24"/>
            </w:rPr>
          </w:rPrChange>
        </w:rPr>
        <w:t>Musidora</w:t>
      </w:r>
      <w:proofErr w:type="spellEnd"/>
      <w:r w:rsidRPr="009400B4">
        <w:rPr>
          <w:rFonts w:ascii="Times New Roman" w:hAnsi="Times New Roman"/>
          <w:sz w:val="24"/>
          <w:rPrChange w:id="6652" w:author="Andrea Stafford Hintz" w:date="2016-09-18T16:51:00Z">
            <w:rPr>
              <w:rFonts w:ascii="Times New Roman" w:eastAsia="Times New Roman" w:hAnsi="Times New Roman" w:cs="Times New Roman"/>
              <w:sz w:val="24"/>
              <w:szCs w:val="24"/>
            </w:rPr>
          </w:rPrChange>
        </w:rPr>
        <w:t xml:space="preserve"> Sinclair was from </w:t>
      </w:r>
      <w:r w:rsidRPr="009400B4">
        <w:rPr>
          <w:rFonts w:ascii="Times New Roman" w:hAnsi="Times New Roman"/>
          <w:i/>
          <w:sz w:val="24"/>
          <w:rPrChange w:id="6653" w:author="Andrea Stafford Hintz" w:date="2016-09-18T16:51:00Z">
            <w:rPr>
              <w:rFonts w:ascii="Times New Roman" w:eastAsia="Times New Roman" w:hAnsi="Times New Roman" w:cs="Times New Roman"/>
              <w:i/>
              <w:sz w:val="24"/>
              <w:szCs w:val="24"/>
            </w:rPr>
          </w:rPrChange>
        </w:rPr>
        <w:t>The Necromancer</w:t>
      </w:r>
      <w:r w:rsidRPr="009400B4">
        <w:rPr>
          <w:rFonts w:ascii="Times New Roman" w:hAnsi="Times New Roman"/>
          <w:sz w:val="24"/>
          <w:rPrChange w:id="6654" w:author="Andrea Stafford Hintz" w:date="2016-09-18T16:51:00Z">
            <w:rPr>
              <w:rFonts w:ascii="Times New Roman" w:eastAsia="Times New Roman" w:hAnsi="Times New Roman" w:cs="Times New Roman"/>
              <w:sz w:val="24"/>
              <w:szCs w:val="24"/>
            </w:rPr>
          </w:rPrChange>
        </w:rPr>
        <w:t>. Annabel thought it appropriate, considering the Resurrectionists were supposed to be raising the dead.</w:t>
      </w:r>
    </w:p>
    <w:p w14:paraId="773A49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55" w:author="Andrea Stafford Hintz" w:date="2016-09-18T16:51:00Z">
            <w:rPr>
              <w:rFonts w:ascii="Times New Roman" w:eastAsia="Times New Roman" w:hAnsi="Times New Roman" w:cs="Times New Roman"/>
              <w:sz w:val="24"/>
              <w:szCs w:val="24"/>
            </w:rPr>
          </w:rPrChange>
        </w:rPr>
        <w:t xml:space="preserve">“So what </w:t>
      </w:r>
      <w:r w:rsidRPr="009400B4">
        <w:rPr>
          <w:rFonts w:ascii="Times New Roman" w:hAnsi="Times New Roman"/>
          <w:i/>
          <w:sz w:val="24"/>
          <w:rPrChange w:id="6656" w:author="Andrea Stafford Hintz" w:date="2016-09-18T16:51:00Z">
            <w:rPr>
              <w:rFonts w:ascii="Times New Roman" w:eastAsia="Times New Roman" w:hAnsi="Times New Roman" w:cs="Times New Roman"/>
              <w:i/>
              <w:sz w:val="24"/>
              <w:szCs w:val="24"/>
            </w:rPr>
          </w:rPrChange>
        </w:rPr>
        <w:t>are</w:t>
      </w:r>
      <w:r w:rsidRPr="009400B4">
        <w:rPr>
          <w:rFonts w:ascii="Times New Roman" w:hAnsi="Times New Roman"/>
          <w:sz w:val="24"/>
          <w:rPrChange w:id="6657" w:author="Andrea Stafford Hintz" w:date="2016-09-18T16:51:00Z">
            <w:rPr>
              <w:rFonts w:ascii="Times New Roman" w:eastAsia="Times New Roman" w:hAnsi="Times New Roman" w:cs="Times New Roman"/>
              <w:sz w:val="24"/>
              <w:szCs w:val="24"/>
            </w:rPr>
          </w:rPrChange>
        </w:rPr>
        <w:t xml:space="preserve"> these things exactly?” she asked, tapping her fingers on the glass.</w:t>
      </w:r>
    </w:p>
    <w:p w14:paraId="1227F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58" w:author="Andrea Stafford Hintz" w:date="2016-09-18T16:51:00Z">
            <w:rPr>
              <w:rFonts w:ascii="Times New Roman" w:eastAsia="Times New Roman" w:hAnsi="Times New Roman" w:cs="Times New Roman"/>
              <w:sz w:val="24"/>
              <w:szCs w:val="24"/>
            </w:rPr>
          </w:rPrChange>
        </w:rPr>
        <w:t>“Fascinating specimen, isn’t it?” Dr. Jekyll replied, excitedly hobbling over on his cane.</w:t>
      </w:r>
    </w:p>
    <w:p w14:paraId="22FE93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59" w:author="Andrea Stafford Hintz" w:date="2016-09-18T16:51:00Z">
            <w:rPr>
              <w:rFonts w:ascii="Times New Roman" w:eastAsia="Times New Roman" w:hAnsi="Times New Roman" w:cs="Times New Roman"/>
              <w:sz w:val="24"/>
              <w:szCs w:val="24"/>
            </w:rPr>
          </w:rPrChange>
        </w:rPr>
        <w:t>He was staring into the tank now, too, but his expression was not one of horror. He was fascinated.</w:t>
      </w:r>
    </w:p>
    <w:p w14:paraId="1B7B3D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0" w:author="Andrea Stafford Hintz" w:date="2016-09-18T16:51:00Z">
            <w:rPr>
              <w:rFonts w:ascii="Times New Roman" w:eastAsia="Times New Roman" w:hAnsi="Times New Roman" w:cs="Times New Roman"/>
              <w:sz w:val="24"/>
              <w:szCs w:val="24"/>
            </w:rPr>
          </w:rPrChange>
        </w:rP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14:paraId="61FDF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1" w:author="Andrea Stafford Hintz" w:date="2016-09-18T16:51:00Z">
            <w:rPr>
              <w:rFonts w:ascii="Times New Roman" w:eastAsia="Times New Roman" w:hAnsi="Times New Roman" w:cs="Times New Roman"/>
              <w:sz w:val="24"/>
              <w:szCs w:val="24"/>
            </w:rPr>
          </w:rPrChange>
        </w:rPr>
        <w:t>“The Lazarus Virus,” Annabel finished.</w:t>
      </w:r>
    </w:p>
    <w:p w14:paraId="6766C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2" w:author="Andrea Stafford Hintz" w:date="2016-09-18T16:51:00Z">
            <w:rPr>
              <w:rFonts w:ascii="Times New Roman" w:eastAsia="Times New Roman" w:hAnsi="Times New Roman" w:cs="Times New Roman"/>
              <w:sz w:val="24"/>
              <w:szCs w:val="24"/>
            </w:rPr>
          </w:rPrChange>
        </w:rPr>
        <w:t>“That’s right,” the scientist confirmed. He offered her a broad smile. “So you do know a bit about it already?”</w:t>
      </w:r>
    </w:p>
    <w:p w14:paraId="6D9FA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3" w:author="Andrea Stafford Hintz" w:date="2016-09-18T16:51:00Z">
            <w:rPr>
              <w:rFonts w:ascii="Times New Roman" w:eastAsia="Times New Roman" w:hAnsi="Times New Roman" w:cs="Times New Roman"/>
              <w:sz w:val="24"/>
              <w:szCs w:val="24"/>
            </w:rPr>
          </w:rPrChange>
        </w:rPr>
        <w:t>Annabel nodded. “I know they’re dangerous,” she said. “And I know the infection is spreading throughout the city. There was a vial of green liquid—”</w:t>
      </w:r>
    </w:p>
    <w:p w14:paraId="21BC78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4" w:author="Andrea Stafford Hintz" w:date="2016-09-18T16:51:00Z">
            <w:rPr>
              <w:rFonts w:ascii="Times New Roman" w:eastAsia="Times New Roman" w:hAnsi="Times New Roman" w:cs="Times New Roman"/>
              <w:sz w:val="24"/>
              <w:szCs w:val="24"/>
            </w:rPr>
          </w:rPrChange>
        </w:rPr>
        <w:t xml:space="preserve">“Ah yes!” Dr. Jekyll exclaimed, “Yes, </w:t>
      </w:r>
      <w:r w:rsidRPr="009400B4">
        <w:rPr>
          <w:rFonts w:ascii="Times New Roman" w:hAnsi="Times New Roman"/>
          <w:i/>
          <w:sz w:val="24"/>
          <w:rPrChange w:id="6665" w:author="Andrea Stafford Hintz" w:date="2016-09-18T16:51:00Z">
            <w:rPr>
              <w:rFonts w:ascii="Times New Roman" w:eastAsia="Times New Roman" w:hAnsi="Times New Roman" w:cs="Times New Roman"/>
              <w:i/>
              <w:sz w:val="24"/>
              <w:szCs w:val="24"/>
            </w:rPr>
          </w:rPrChange>
        </w:rPr>
        <w:t xml:space="preserve">Francis Varney’s </w:t>
      </w:r>
      <w:r w:rsidRPr="009400B4">
        <w:rPr>
          <w:rFonts w:ascii="Times New Roman" w:hAnsi="Times New Roman"/>
          <w:sz w:val="24"/>
          <w:rPrChange w:id="6666" w:author="Andrea Stafford Hintz" w:date="2016-09-18T16:51:00Z">
            <w:rPr>
              <w:rFonts w:ascii="Times New Roman" w:eastAsia="Times New Roman" w:hAnsi="Times New Roman" w:cs="Times New Roman"/>
              <w:sz w:val="24"/>
              <w:szCs w:val="24"/>
            </w:rPr>
          </w:rPrChange>
        </w:rPr>
        <w:t xml:space="preserve">contribution to the </w:t>
      </w:r>
      <w:r w:rsidRPr="009400B4">
        <w:rPr>
          <w:rFonts w:ascii="Times New Roman" w:hAnsi="Times New Roman"/>
          <w:i/>
          <w:sz w:val="24"/>
          <w:rPrChange w:id="6667" w:author="Andrea Stafford Hintz" w:date="2016-09-18T16:51:00Z">
            <w:rPr>
              <w:rFonts w:ascii="Times New Roman" w:eastAsia="Times New Roman" w:hAnsi="Times New Roman" w:cs="Times New Roman"/>
              <w:i/>
              <w:sz w:val="24"/>
              <w:szCs w:val="24"/>
            </w:rPr>
          </w:rPrChange>
        </w:rPr>
        <w:t>Dead London Project</w:t>
      </w:r>
      <w:r w:rsidRPr="009400B4">
        <w:rPr>
          <w:rFonts w:ascii="Times New Roman" w:hAnsi="Times New Roman"/>
          <w:sz w:val="24"/>
          <w:rPrChange w:id="6668" w:author="Andrea Stafford Hintz" w:date="2016-09-18T16:51:00Z">
            <w:rPr>
              <w:rFonts w:ascii="Times New Roman" w:eastAsia="Times New Roman" w:hAnsi="Times New Roman" w:cs="Times New Roman"/>
              <w:sz w:val="24"/>
              <w:szCs w:val="24"/>
            </w:rPr>
          </w:rPrChange>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566C3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69" w:author="Andrea Stafford Hintz" w:date="2016-09-18T16:51:00Z">
            <w:rPr>
              <w:rFonts w:ascii="Times New Roman" w:eastAsia="Times New Roman" w:hAnsi="Times New Roman" w:cs="Times New Roman"/>
              <w:sz w:val="24"/>
              <w:szCs w:val="24"/>
            </w:rPr>
          </w:rPrChange>
        </w:rPr>
        <w:t xml:space="preserve">Annabel forced a smile, and gave him a quick nod. </w:t>
      </w:r>
    </w:p>
    <w:p w14:paraId="10BD0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0" w:author="Andrea Stafford Hintz" w:date="2016-09-18T16:51:00Z">
            <w:rPr>
              <w:rFonts w:ascii="Times New Roman" w:eastAsia="Times New Roman" w:hAnsi="Times New Roman" w:cs="Times New Roman"/>
              <w:sz w:val="24"/>
              <w:szCs w:val="24"/>
            </w:rPr>
          </w:rPrChange>
        </w:rPr>
        <w:t>“But why?” she asked. “Why spread the virus at all?”</w:t>
      </w:r>
    </w:p>
    <w:p w14:paraId="3FB71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1" w:author="Andrea Stafford Hintz" w:date="2016-09-18T16:51:00Z">
            <w:rPr>
              <w:rFonts w:ascii="Times New Roman" w:eastAsia="Times New Roman" w:hAnsi="Times New Roman" w:cs="Times New Roman"/>
              <w:sz w:val="24"/>
              <w:szCs w:val="24"/>
            </w:rPr>
          </w:rPrChange>
        </w:rPr>
        <w:t>Jekyll frowned, and tilted his head. His bushy eyebrows narrowed suspiciously. “You mean you don’t know?”</w:t>
      </w:r>
    </w:p>
    <w:p w14:paraId="6E21C3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2" w:author="Andrea Stafford Hintz" w:date="2016-09-18T16:51:00Z">
            <w:rPr>
              <w:rFonts w:ascii="Times New Roman" w:eastAsia="Times New Roman" w:hAnsi="Times New Roman" w:cs="Times New Roman"/>
              <w:sz w:val="24"/>
              <w:szCs w:val="24"/>
            </w:rPr>
          </w:rPrChange>
        </w:rPr>
        <w:t>Annabel shook her head.</w:t>
      </w:r>
    </w:p>
    <w:p w14:paraId="20660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3" w:author="Andrea Stafford Hintz" w:date="2016-09-18T16:51:00Z">
            <w:rPr>
              <w:rFonts w:ascii="Times New Roman" w:eastAsia="Times New Roman" w:hAnsi="Times New Roman" w:cs="Times New Roman"/>
              <w:sz w:val="24"/>
              <w:szCs w:val="24"/>
            </w:rPr>
          </w:rPrChange>
        </w:rPr>
        <w:t>Dr. Jekyll decided to take pity on her. He patted her shoulder. “Dr. Sinclair,” he said grandly, “We’re trying to cure death.”</w:t>
      </w:r>
    </w:p>
    <w:p w14:paraId="05137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4" w:author="Andrea Stafford Hintz" w:date="2016-09-18T16:51:00Z">
            <w:rPr>
              <w:rFonts w:ascii="Times New Roman" w:eastAsia="Times New Roman" w:hAnsi="Times New Roman" w:cs="Times New Roman"/>
              <w:sz w:val="24"/>
              <w:szCs w:val="24"/>
            </w:rPr>
          </w:rPrChange>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14:paraId="57B3B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75" w:author="Andrea Stafford Hintz" w:date="2016-09-18T16:51:00Z">
            <w:rPr>
              <w:rFonts w:ascii="Times New Roman" w:eastAsia="Times New Roman" w:hAnsi="Times New Roman" w:cs="Times New Roman"/>
              <w:sz w:val="24"/>
              <w:szCs w:val="24"/>
            </w:rPr>
          </w:rPrChange>
        </w:rPr>
        <w:t xml:space="preserve">“Anthony Tidkins believes that somewhere, in this vast city, </w:t>
      </w:r>
      <w:r w:rsidRPr="009400B4">
        <w:rPr>
          <w:rFonts w:ascii="Times New Roman" w:hAnsi="Times New Roman"/>
          <w:i/>
          <w:sz w:val="24"/>
          <w:rPrChange w:id="6676" w:author="Andrea Stafford Hintz" w:date="2016-09-18T16:51:00Z">
            <w:rPr>
              <w:rFonts w:ascii="Times New Roman" w:eastAsia="Times New Roman" w:hAnsi="Times New Roman" w:cs="Times New Roman"/>
              <w:i/>
              <w:sz w:val="24"/>
              <w:szCs w:val="24"/>
            </w:rPr>
          </w:rPrChange>
        </w:rPr>
        <w:t>someone</w:t>
      </w:r>
      <w:r w:rsidRPr="009400B4">
        <w:rPr>
          <w:rFonts w:ascii="Times New Roman" w:hAnsi="Times New Roman"/>
          <w:sz w:val="24"/>
          <w:rPrChange w:id="6677" w:author="Andrea Stafford Hintz" w:date="2016-09-18T16:51:00Z">
            <w:rPr>
              <w:rFonts w:ascii="Times New Roman" w:eastAsia="Times New Roman" w:hAnsi="Times New Roman" w:cs="Times New Roman"/>
              <w:sz w:val="24"/>
              <w:szCs w:val="24"/>
            </w:rPr>
          </w:rPrChange>
        </w:rPr>
        <w:t xml:space="preserve"> will be exposed to the virus and </w:t>
      </w:r>
      <w:r w:rsidRPr="009400B4">
        <w:rPr>
          <w:rFonts w:ascii="Times New Roman" w:hAnsi="Times New Roman"/>
          <w:i/>
          <w:sz w:val="24"/>
          <w:rPrChange w:id="6678" w:author="Andrea Stafford Hintz" w:date="2016-09-18T16:51:00Z">
            <w:rPr>
              <w:rFonts w:ascii="Times New Roman" w:eastAsia="Times New Roman" w:hAnsi="Times New Roman" w:cs="Times New Roman"/>
              <w:i/>
              <w:sz w:val="24"/>
              <w:szCs w:val="24"/>
            </w:rPr>
          </w:rPrChange>
        </w:rPr>
        <w:t>not</w:t>
      </w:r>
      <w:r w:rsidRPr="009400B4">
        <w:rPr>
          <w:rFonts w:ascii="Times New Roman" w:hAnsi="Times New Roman"/>
          <w:sz w:val="24"/>
          <w:rPrChange w:id="6679" w:author="Andrea Stafford Hintz" w:date="2016-09-18T16:51:00Z">
            <w:rPr>
              <w:rFonts w:ascii="Times New Roman" w:eastAsia="Times New Roman" w:hAnsi="Times New Roman" w:cs="Times New Roman"/>
              <w:sz w:val="24"/>
              <w:szCs w:val="24"/>
            </w:rPr>
          </w:rPrChange>
        </w:rPr>
        <w:t xml:space="preserve"> become one of these creatures.” He tapped the glass, and the zombie snapped its teeth ineffectively against the glass. “He believes that the human race is resilient, that we may be naturally immune to some viruses. If just </w:t>
      </w:r>
      <w:r w:rsidRPr="009400B4">
        <w:rPr>
          <w:rFonts w:ascii="Times New Roman" w:hAnsi="Times New Roman"/>
          <w:i/>
          <w:sz w:val="24"/>
          <w:rPrChange w:id="6680" w:author="Andrea Stafford Hintz" w:date="2016-09-18T16:51:00Z">
            <w:rPr>
              <w:rFonts w:ascii="Times New Roman" w:eastAsia="Times New Roman" w:hAnsi="Times New Roman" w:cs="Times New Roman"/>
              <w:i/>
              <w:sz w:val="24"/>
              <w:szCs w:val="24"/>
            </w:rPr>
          </w:rPrChange>
        </w:rPr>
        <w:t>one</w:t>
      </w:r>
      <w:r w:rsidRPr="009400B4">
        <w:rPr>
          <w:rFonts w:ascii="Times New Roman" w:hAnsi="Times New Roman"/>
          <w:sz w:val="24"/>
          <w:rPrChange w:id="6681" w:author="Andrea Stafford Hintz" w:date="2016-09-18T16:51:00Z">
            <w:rPr>
              <w:rFonts w:ascii="Times New Roman" w:eastAsia="Times New Roman" w:hAnsi="Times New Roman" w:cs="Times New Roman"/>
              <w:sz w:val="24"/>
              <w:szCs w:val="24"/>
            </w:rPr>
          </w:rPrChange>
        </w:rPr>
        <w:t xml:space="preserve"> person proved to be immune to Lazarus, their blood might be used to create a cure.”</w:t>
      </w:r>
    </w:p>
    <w:p w14:paraId="24CBF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82" w:author="Andrea Stafford Hintz" w:date="2016-09-18T16:51:00Z">
            <w:rPr>
              <w:rFonts w:ascii="Times New Roman" w:eastAsia="Times New Roman" w:hAnsi="Times New Roman" w:cs="Times New Roman"/>
              <w:sz w:val="24"/>
              <w:szCs w:val="24"/>
            </w:rPr>
          </w:rPrChange>
        </w:rPr>
        <w:t xml:space="preserve">Annabel gasped. So they </w:t>
      </w:r>
      <w:r w:rsidRPr="009400B4">
        <w:rPr>
          <w:rFonts w:ascii="Times New Roman" w:hAnsi="Times New Roman"/>
          <w:i/>
          <w:sz w:val="24"/>
          <w:rPrChange w:id="6683" w:author="Andrea Stafford Hintz" w:date="2016-09-18T16:51:00Z">
            <w:rPr>
              <w:rFonts w:ascii="Times New Roman" w:eastAsia="Times New Roman" w:hAnsi="Times New Roman" w:cs="Times New Roman"/>
              <w:i/>
              <w:sz w:val="24"/>
              <w:szCs w:val="24"/>
            </w:rPr>
          </w:rPrChange>
        </w:rPr>
        <w:t>were</w:t>
      </w:r>
      <w:r w:rsidRPr="009400B4">
        <w:rPr>
          <w:rFonts w:ascii="Times New Roman" w:hAnsi="Times New Roman"/>
          <w:sz w:val="24"/>
          <w:rPrChange w:id="6684" w:author="Andrea Stafford Hintz" w:date="2016-09-18T16:51:00Z">
            <w:rPr>
              <w:rFonts w:ascii="Times New Roman" w:eastAsia="Times New Roman" w:hAnsi="Times New Roman" w:cs="Times New Roman"/>
              <w:sz w:val="24"/>
              <w:szCs w:val="24"/>
            </w:rPr>
          </w:rPrChange>
        </w:rPr>
        <w:t xml:space="preserve"> working on a cure. They didn’t have it yet, but there was still a chance to save the city.</w:t>
      </w:r>
    </w:p>
    <w:p w14:paraId="3ED4C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85" w:author="Andrea Stafford Hintz" w:date="2016-09-18T16:51:00Z">
            <w:rPr>
              <w:rFonts w:ascii="Times New Roman" w:eastAsia="Times New Roman" w:hAnsi="Times New Roman" w:cs="Times New Roman"/>
              <w:sz w:val="24"/>
              <w:szCs w:val="24"/>
            </w:rPr>
          </w:rPrChange>
        </w:rPr>
        <w:t>“So you spread the disease just to find a cure for it? That’s insane.”</w:t>
      </w:r>
    </w:p>
    <w:p w14:paraId="04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86" w:author="Andrea Stafford Hintz" w:date="2016-09-18T16:51:00Z">
            <w:rPr>
              <w:rFonts w:ascii="Times New Roman" w:eastAsia="Times New Roman" w:hAnsi="Times New Roman" w:cs="Times New Roman"/>
              <w:sz w:val="24"/>
              <w:szCs w:val="24"/>
            </w:rPr>
          </w:rPrChange>
        </w:rPr>
        <w:t>“Cure Lazarus, cure death,” he said simply. He stared into the dark glass tank, Annabel’s face and his staring back at him in the reflection. “Lazarus isn’t an ordinary disease,” he elaborated.</w:t>
      </w:r>
    </w:p>
    <w:p w14:paraId="53A616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87" w:author="Andrea Stafford Hintz" w:date="2016-09-18T16:51:00Z">
            <w:rPr>
              <w:rFonts w:ascii="Times New Roman" w:eastAsia="Times New Roman" w:hAnsi="Times New Roman" w:cs="Times New Roman"/>
              <w:sz w:val="24"/>
              <w:szCs w:val="24"/>
            </w:rPr>
          </w:rPrChange>
        </w:rPr>
        <w:t xml:space="preserve">Annabel snorted dismissively. </w:t>
      </w:r>
      <w:r w:rsidRPr="009400B4">
        <w:rPr>
          <w:rFonts w:ascii="Times New Roman" w:hAnsi="Times New Roman"/>
          <w:i/>
          <w:sz w:val="24"/>
          <w:rPrChange w:id="6688" w:author="Andrea Stafford Hintz" w:date="2016-09-18T16:51:00Z">
            <w:rPr>
              <w:rFonts w:ascii="Times New Roman" w:eastAsia="Times New Roman" w:hAnsi="Times New Roman" w:cs="Times New Roman"/>
              <w:i/>
              <w:sz w:val="24"/>
              <w:szCs w:val="24"/>
            </w:rPr>
          </w:rPrChange>
        </w:rPr>
        <w:t>Clearly</w:t>
      </w:r>
      <w:r w:rsidRPr="009400B4">
        <w:rPr>
          <w:rFonts w:ascii="Times New Roman" w:hAnsi="Times New Roman"/>
          <w:sz w:val="24"/>
          <w:rPrChange w:id="6689" w:author="Andrea Stafford Hintz" w:date="2016-09-18T16:51:00Z">
            <w:rPr>
              <w:rFonts w:ascii="Times New Roman" w:eastAsia="Times New Roman" w:hAnsi="Times New Roman" w:cs="Times New Roman"/>
              <w:sz w:val="24"/>
              <w:szCs w:val="24"/>
            </w:rPr>
          </w:rPrChange>
        </w:rPr>
        <w:t>, she thought.</w:t>
      </w:r>
    </w:p>
    <w:p w14:paraId="25C688ED" w14:textId="5113FB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0" w:author="Andrea Stafford Hintz" w:date="2016-09-18T16:51:00Z">
            <w:rPr>
              <w:rFonts w:ascii="Times New Roman" w:eastAsia="Times New Roman" w:hAnsi="Times New Roman" w:cs="Times New Roman"/>
              <w:sz w:val="24"/>
              <w:szCs w:val="24"/>
            </w:rPr>
          </w:rPrChange>
        </w:rPr>
        <w:t xml:space="preserve">“For the infected, death is a metamorphic process, transforming them from humans into predatory beasts. They do not </w:t>
      </w:r>
      <w:del w:id="6691" w:author="Andrea Stafford Hintz" w:date="2016-08-22T11:53:00Z">
        <w:r w:rsidRPr="00C245FD" w:rsidDel="001F6887">
          <w:rPr>
            <w:rFonts w:ascii="Times New Roman" w:hAnsi="Times New Roman" w:cs="Times New Roman"/>
            <w:sz w:val="24"/>
            <w:szCs w:val="24"/>
          </w:rPr>
          <w:delText>speak,</w:delText>
        </w:r>
      </w:del>
      <w:ins w:id="6692" w:author="Andrea Stafford Hintz" w:date="2016-08-22T11:53:00Z">
        <w:r w:rsidR="001F6887" w:rsidRPr="009400B4">
          <w:rPr>
            <w:rFonts w:ascii="Times New Roman" w:hAnsi="Times New Roman"/>
            <w:sz w:val="24"/>
            <w:rPrChange w:id="6693" w:author="Andrea Stafford Hintz" w:date="2016-09-18T16:51:00Z">
              <w:rPr>
                <w:rFonts w:ascii="Times New Roman" w:eastAsia="Times New Roman" w:hAnsi="Times New Roman" w:cs="Times New Roman"/>
                <w:sz w:val="24"/>
                <w:szCs w:val="24"/>
              </w:rPr>
            </w:rPrChange>
          </w:rPr>
          <w:t>speak;</w:t>
        </w:r>
      </w:ins>
      <w:r w:rsidRPr="009400B4">
        <w:rPr>
          <w:rFonts w:ascii="Times New Roman" w:hAnsi="Times New Roman"/>
          <w:sz w:val="24"/>
          <w:rPrChange w:id="6694" w:author="Andrea Stafford Hintz" w:date="2016-09-18T16:51:00Z">
            <w:rPr>
              <w:rFonts w:ascii="Times New Roman" w:eastAsia="Times New Roman" w:hAnsi="Times New Roman" w:cs="Times New Roman"/>
              <w:sz w:val="24"/>
              <w:szCs w:val="24"/>
            </w:rPr>
          </w:rPrChange>
        </w:rPr>
        <w:t xml:space="preserve">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4C7FB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5" w:author="Andrea Stafford Hintz" w:date="2016-09-18T16:51:00Z">
            <w:rPr>
              <w:rFonts w:ascii="Times New Roman" w:eastAsia="Times New Roman" w:hAnsi="Times New Roman" w:cs="Times New Roman"/>
              <w:sz w:val="24"/>
              <w:szCs w:val="24"/>
            </w:rPr>
          </w:rPrChange>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14:paraId="59CE5C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6" w:author="Andrea Stafford Hintz" w:date="2016-09-18T16:51:00Z">
            <w:rPr>
              <w:rFonts w:ascii="Times New Roman" w:eastAsia="Times New Roman" w:hAnsi="Times New Roman" w:cs="Times New Roman"/>
              <w:sz w:val="24"/>
              <w:szCs w:val="24"/>
            </w:rPr>
          </w:rPrChange>
        </w:rP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14:paraId="5CCF0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7" w:author="Andrea Stafford Hintz" w:date="2016-09-18T16:51:00Z">
            <w:rPr>
              <w:rFonts w:ascii="Times New Roman" w:eastAsia="Times New Roman" w:hAnsi="Times New Roman" w:cs="Times New Roman"/>
              <w:sz w:val="24"/>
              <w:szCs w:val="24"/>
            </w:rPr>
          </w:rPrChange>
        </w:rPr>
        <w:t>“You think that’s possible?” Annabel asked.</w:t>
      </w:r>
    </w:p>
    <w:p w14:paraId="0E56B2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8" w:author="Andrea Stafford Hintz" w:date="2016-09-18T16:51:00Z">
            <w:rPr>
              <w:rFonts w:ascii="Times New Roman" w:eastAsia="Times New Roman" w:hAnsi="Times New Roman" w:cs="Times New Roman"/>
              <w:sz w:val="24"/>
              <w:szCs w:val="24"/>
            </w:rPr>
          </w:rPrChange>
        </w:rPr>
        <w:t>Turning away from the glass tank, he fixed his eyes on Annabel, and seemed to notice her brass eye for the first time. He narrowed his eyes.</w:t>
      </w:r>
    </w:p>
    <w:p w14:paraId="2F047A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699" w:author="Andrea Stafford Hintz" w:date="2016-09-18T16:51:00Z">
            <w:rPr>
              <w:rFonts w:ascii="Times New Roman" w:eastAsia="Times New Roman" w:hAnsi="Times New Roman" w:cs="Times New Roman"/>
              <w:sz w:val="24"/>
              <w:szCs w:val="24"/>
            </w:rPr>
          </w:rPrChange>
        </w:rPr>
        <w:t>“What do you think?” he asked, coldly.</w:t>
      </w:r>
    </w:p>
    <w:p w14:paraId="59E1A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0" w:author="Andrea Stafford Hintz" w:date="2016-09-18T16:51:00Z">
            <w:rPr>
              <w:rFonts w:ascii="Times New Roman" w:eastAsia="Times New Roman" w:hAnsi="Times New Roman" w:cs="Times New Roman"/>
              <w:sz w:val="24"/>
              <w:szCs w:val="24"/>
            </w:rPr>
          </w:rPrChange>
        </w:rPr>
        <w:t>“I’m not sure,” she said, nervous but managing to keep her voice even.</w:t>
      </w:r>
    </w:p>
    <w:p w14:paraId="3FD8F2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1" w:author="Andrea Stafford Hintz" w:date="2016-09-18T16:51:00Z">
            <w:rPr>
              <w:rFonts w:ascii="Times New Roman" w:eastAsia="Times New Roman" w:hAnsi="Times New Roman" w:cs="Times New Roman"/>
              <w:sz w:val="24"/>
              <w:szCs w:val="24"/>
            </w:rPr>
          </w:rPrChange>
        </w:rPr>
        <w:t>“Speculate.”</w:t>
      </w:r>
    </w:p>
    <w:p w14:paraId="00E86B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2" w:author="Andrea Stafford Hintz" w:date="2016-09-18T16:51:00Z">
            <w:rPr>
              <w:rFonts w:ascii="Times New Roman" w:eastAsia="Times New Roman" w:hAnsi="Times New Roman" w:cs="Times New Roman"/>
              <w:sz w:val="24"/>
              <w:szCs w:val="24"/>
            </w:rPr>
          </w:rPrChange>
        </w:rPr>
        <w:t>Annabel’s mouth became dry. She suddenly felt cold. She forced a smile and a laugh.</w:t>
      </w:r>
    </w:p>
    <w:p w14:paraId="6F817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3" w:author="Andrea Stafford Hintz" w:date="2016-09-18T16:51:00Z">
            <w:rPr>
              <w:rFonts w:ascii="Times New Roman" w:eastAsia="Times New Roman" w:hAnsi="Times New Roman" w:cs="Times New Roman"/>
              <w:sz w:val="24"/>
              <w:szCs w:val="24"/>
            </w:rPr>
          </w:rPrChange>
        </w:rPr>
        <w:t>Her hand drifted to her gun belt. She would shoot this old man here and now if she had to, but she worried the gunshot would draw more Resurrectionists. Better to talk her way out of this if she could.</w:t>
      </w:r>
    </w:p>
    <w:p w14:paraId="55AB0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4" w:author="Andrea Stafford Hintz" w:date="2016-09-18T16:51:00Z">
            <w:rPr>
              <w:rFonts w:ascii="Times New Roman" w:eastAsia="Times New Roman" w:hAnsi="Times New Roman" w:cs="Times New Roman"/>
              <w:sz w:val="24"/>
              <w:szCs w:val="24"/>
            </w:rPr>
          </w:rPrChange>
        </w:rPr>
        <w:t>“Yes, I suppose it’s possible,” she said.</w:t>
      </w:r>
    </w:p>
    <w:p w14:paraId="1D131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5" w:author="Andrea Stafford Hintz" w:date="2016-09-18T16:51:00Z">
            <w:rPr>
              <w:rFonts w:ascii="Times New Roman" w:eastAsia="Times New Roman" w:hAnsi="Times New Roman" w:cs="Times New Roman"/>
              <w:sz w:val="24"/>
              <w:szCs w:val="24"/>
            </w:rPr>
          </w:rPrChange>
        </w:rPr>
        <w:t>After a moment of tense silence, as the scientist stared at her clockwork eye, narrowing his eyes and studying her, he clapped his hands together, startling her.</w:t>
      </w:r>
    </w:p>
    <w:p w14:paraId="0154F6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6" w:author="Andrea Stafford Hintz" w:date="2016-09-18T16:51:00Z">
            <w:rPr>
              <w:rFonts w:ascii="Times New Roman" w:eastAsia="Times New Roman" w:hAnsi="Times New Roman" w:cs="Times New Roman"/>
              <w:sz w:val="24"/>
              <w:szCs w:val="24"/>
            </w:rPr>
          </w:rPrChange>
        </w:rPr>
        <w:t>“Well,” he said, “That settles it then. There’s someone who’s very anxious to meet you.”</w:t>
      </w:r>
    </w:p>
    <w:p w14:paraId="336EB6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7" w:author="Andrea Stafford Hintz" w:date="2016-09-18T16:51:00Z">
            <w:rPr>
              <w:rFonts w:ascii="Times New Roman" w:eastAsia="Times New Roman" w:hAnsi="Times New Roman" w:cs="Times New Roman"/>
              <w:sz w:val="24"/>
              <w:szCs w:val="24"/>
            </w:rPr>
          </w:rPrChange>
        </w:rPr>
        <w:t>Annabel felt a cold sweat running down her back. He knew who she was, she was sure of it.</w:t>
      </w:r>
    </w:p>
    <w:p w14:paraId="396C29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08" w:author="Andrea Stafford Hintz" w:date="2016-09-18T16:51:00Z">
            <w:rPr>
              <w:rFonts w:ascii="Times New Roman" w:eastAsia="Times New Roman" w:hAnsi="Times New Roman" w:cs="Times New Roman"/>
              <w:sz w:val="24"/>
              <w:szCs w:val="24"/>
            </w:rPr>
          </w:rPrChange>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14:paraId="057EB1C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709" w:author="Andrea Stafford Hintz" w:date="2016-09-18T16:51:00Z">
            <w:rPr>
              <w:rFonts w:ascii="Times New Roman" w:eastAsia="Times New Roman" w:hAnsi="Times New Roman" w:cs="Times New Roman"/>
              <w:sz w:val="24"/>
              <w:szCs w:val="24"/>
            </w:rPr>
          </w:rPrChange>
        </w:rPr>
        <w:t>#</w:t>
      </w:r>
    </w:p>
    <w:p w14:paraId="6875DEE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710" w:name="Scene_40"/>
      <w:r w:rsidRPr="009400B4">
        <w:rPr>
          <w:rFonts w:ascii="Times New Roman" w:hAnsi="Times New Roman"/>
          <w:sz w:val="24"/>
          <w:rPrChange w:id="6711" w:author="Andrea Stafford Hintz" w:date="2016-09-18T16:51:00Z">
            <w:rPr>
              <w:rFonts w:ascii="Times New Roman" w:eastAsia="Times New Roman" w:hAnsi="Times New Roman" w:cs="Times New Roman"/>
              <w:sz w:val="24"/>
              <w:szCs w:val="24"/>
            </w:rPr>
          </w:rPrChange>
        </w:rPr>
        <w:t>Although</w:t>
      </w:r>
      <w:bookmarkEnd w:id="6710"/>
      <w:r w:rsidRPr="009400B4">
        <w:rPr>
          <w:rFonts w:ascii="Times New Roman" w:hAnsi="Times New Roman"/>
          <w:sz w:val="24"/>
          <w:rPrChange w:id="6712" w:author="Andrea Stafford Hintz" w:date="2016-09-18T16:51:00Z">
            <w:rPr>
              <w:rFonts w:ascii="Times New Roman" w:eastAsia="Times New Roman" w:hAnsi="Times New Roman" w:cs="Times New Roman"/>
              <w:sz w:val="24"/>
              <w:szCs w:val="24"/>
            </w:rPr>
          </w:rPrChange>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0CF426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3" w:author="Andrea Stafford Hintz" w:date="2016-09-18T16:51:00Z">
            <w:rPr>
              <w:rFonts w:ascii="Times New Roman" w:eastAsia="Times New Roman" w:hAnsi="Times New Roman" w:cs="Times New Roman"/>
              <w:sz w:val="24"/>
              <w:szCs w:val="24"/>
            </w:rPr>
          </w:rPrChange>
        </w:rP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0D6A1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4" w:author="Andrea Stafford Hintz" w:date="2016-09-18T16:51:00Z">
            <w:rPr>
              <w:rFonts w:ascii="Times New Roman" w:eastAsia="Times New Roman" w:hAnsi="Times New Roman" w:cs="Times New Roman"/>
              <w:sz w:val="24"/>
              <w:szCs w:val="24"/>
            </w:rPr>
          </w:rPrChange>
        </w:rPr>
        <w:t>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He shivered, suddenly feeling the cold of the stone floor on his bare feet.</w:t>
      </w:r>
    </w:p>
    <w:p w14:paraId="3A387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5" w:author="Andrea Stafford Hintz" w:date="2016-09-18T16:51:00Z">
            <w:rPr>
              <w:rFonts w:ascii="Times New Roman" w:eastAsia="Times New Roman" w:hAnsi="Times New Roman" w:cs="Times New Roman"/>
              <w:sz w:val="24"/>
              <w:szCs w:val="24"/>
            </w:rPr>
          </w:rPrChange>
        </w:rPr>
        <w:t>“Let’s hurry up and get this over with,” he said, hand against his racing heart. “The sooner we find Sinews, the sooner we can get out of here.”</w:t>
      </w:r>
    </w:p>
    <w:p w14:paraId="24314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6" w:author="Andrea Stafford Hintz" w:date="2016-09-18T16:51:00Z">
            <w:rPr>
              <w:rFonts w:ascii="Times New Roman" w:eastAsia="Times New Roman" w:hAnsi="Times New Roman" w:cs="Times New Roman"/>
              <w:sz w:val="24"/>
              <w:szCs w:val="24"/>
            </w:rPr>
          </w:rPrChange>
        </w:rPr>
        <w:t>Taggert nodded in agreement, twirling his mustache, a nervous habit Roderick had caught him at often lately.</w:t>
      </w:r>
    </w:p>
    <w:p w14:paraId="10CF0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7" w:author="Andrea Stafford Hintz" w:date="2016-09-18T16:51:00Z">
            <w:rPr>
              <w:rFonts w:ascii="Times New Roman" w:eastAsia="Times New Roman" w:hAnsi="Times New Roman" w:cs="Times New Roman"/>
              <w:sz w:val="24"/>
              <w:szCs w:val="24"/>
            </w:rPr>
          </w:rPrChange>
        </w:rPr>
        <w:t>“When we find him—” Taggert began. He paused to check the next cell, and recoiled when he found its occupant. “Do you think he’ll still be alive? Or do you think this whole bloody prison is infected?”</w:t>
      </w:r>
    </w:p>
    <w:p w14:paraId="722F7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18" w:author="Andrea Stafford Hintz" w:date="2016-09-18T16:51:00Z">
            <w:rPr>
              <w:rFonts w:ascii="Times New Roman" w:eastAsia="Times New Roman" w:hAnsi="Times New Roman" w:cs="Times New Roman"/>
              <w:sz w:val="24"/>
              <w:szCs w:val="24"/>
            </w:rPr>
          </w:rPrChange>
        </w:rPr>
        <w:t xml:space="preserve">“I’ve no idea,” Roderick said. “The virus can be distributed using infectious gas; we know that from the incident at Lord Connor’s. But we don’t know how far this gas is able to spread. Perhaps one of those mechanical birds was sent into the </w:t>
      </w:r>
      <w:r w:rsidR="00C245FD" w:rsidRPr="009400B4">
        <w:rPr>
          <w:rFonts w:ascii="Times New Roman" w:hAnsi="Times New Roman"/>
          <w:sz w:val="24"/>
          <w:rPrChange w:id="6719" w:author="Andrea Stafford Hintz" w:date="2016-09-18T16:51:00Z">
            <w:rPr>
              <w:rFonts w:ascii="Times New Roman" w:eastAsia="Times New Roman" w:hAnsi="Times New Roman" w:cs="Times New Roman"/>
              <w:sz w:val="24"/>
              <w:szCs w:val="24"/>
            </w:rPr>
          </w:rPrChange>
        </w:rPr>
        <w:t>prison</w:t>
      </w:r>
      <w:r w:rsidRPr="009400B4">
        <w:rPr>
          <w:rFonts w:ascii="Times New Roman" w:hAnsi="Times New Roman"/>
          <w:sz w:val="24"/>
          <w:rPrChange w:id="6720" w:author="Andrea Stafford Hintz" w:date="2016-09-18T16:51:00Z">
            <w:rPr>
              <w:rFonts w:ascii="Times New Roman" w:eastAsia="Times New Roman" w:hAnsi="Times New Roman" w:cs="Times New Roman"/>
              <w:sz w:val="24"/>
              <w:szCs w:val="24"/>
            </w:rPr>
          </w:rPrChange>
        </w:rPr>
        <w:t>, or somewhere nearby. If this plague is airborne, even breathing is dangerous.”</w:t>
      </w:r>
    </w:p>
    <w:p w14:paraId="21EA91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1" w:author="Andrea Stafford Hintz" w:date="2016-09-18T16:51:00Z">
            <w:rPr>
              <w:rFonts w:ascii="Times New Roman" w:eastAsia="Times New Roman" w:hAnsi="Times New Roman" w:cs="Times New Roman"/>
              <w:sz w:val="24"/>
              <w:szCs w:val="24"/>
            </w:rPr>
          </w:rPrChange>
        </w:rPr>
        <w:t>“Then how do we know we won’t be infected just by being here?” Taggert asked, checking the next cell.</w:t>
      </w:r>
    </w:p>
    <w:p w14:paraId="3EE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2" w:author="Andrea Stafford Hintz" w:date="2016-09-18T16:51:00Z">
            <w:rPr>
              <w:rFonts w:ascii="Times New Roman" w:eastAsia="Times New Roman" w:hAnsi="Times New Roman" w:cs="Times New Roman"/>
              <w:sz w:val="24"/>
              <w:szCs w:val="24"/>
            </w:rPr>
          </w:rPrChange>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4CCD37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3" w:author="Andrea Stafford Hintz" w:date="2016-09-18T16:51:00Z">
            <w:rPr>
              <w:rFonts w:ascii="Times New Roman" w:eastAsia="Times New Roman" w:hAnsi="Times New Roman" w:cs="Times New Roman"/>
              <w:sz w:val="24"/>
              <w:szCs w:val="24"/>
            </w:rPr>
          </w:rPrChange>
        </w:rPr>
        <w:t>“Brains?” Hargrave repeated.</w:t>
      </w:r>
    </w:p>
    <w:p w14:paraId="77CE73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4" w:author="Andrea Stafford Hintz" w:date="2016-09-18T16:51:00Z">
            <w:rPr>
              <w:rFonts w:ascii="Times New Roman" w:eastAsia="Times New Roman" w:hAnsi="Times New Roman" w:cs="Times New Roman"/>
              <w:sz w:val="24"/>
              <w:szCs w:val="24"/>
            </w:rPr>
          </w:rPrChange>
        </w:rPr>
        <w:t>“Or kidneys, intestines, livers. I’m not sure the dead are picky eaters. Anyway, until we’ve checked every last cell, we won’t know for sure.”</w:t>
      </w:r>
    </w:p>
    <w:p w14:paraId="463339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5" w:author="Andrea Stafford Hintz" w:date="2016-09-18T16:51:00Z">
            <w:rPr>
              <w:rFonts w:ascii="Times New Roman" w:eastAsia="Times New Roman" w:hAnsi="Times New Roman" w:cs="Times New Roman"/>
              <w:sz w:val="24"/>
              <w:szCs w:val="24"/>
            </w:rPr>
          </w:rPrChange>
        </w:rPr>
        <w:t>“We could check the log book,” said Hargrave, as he took his turn to peer into another cell.</w:t>
      </w:r>
    </w:p>
    <w:p w14:paraId="362AB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6" w:author="Andrea Stafford Hintz" w:date="2016-09-18T16:51:00Z">
            <w:rPr>
              <w:rFonts w:ascii="Times New Roman" w:eastAsia="Times New Roman" w:hAnsi="Times New Roman" w:cs="Times New Roman"/>
              <w:sz w:val="24"/>
              <w:szCs w:val="24"/>
            </w:rPr>
          </w:rPrChange>
        </w:rPr>
        <w:t>“Beg your pardon?” said Roderick.</w:t>
      </w:r>
    </w:p>
    <w:p w14:paraId="20BA98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7" w:author="Andrea Stafford Hintz" w:date="2016-09-18T16:51:00Z">
            <w:rPr>
              <w:rFonts w:ascii="Times New Roman" w:eastAsia="Times New Roman" w:hAnsi="Times New Roman" w:cs="Times New Roman"/>
              <w:sz w:val="24"/>
              <w:szCs w:val="24"/>
            </w:rPr>
          </w:rPrChange>
        </w:rPr>
        <w:t>“He’s right,” Taggert said, “The prison has records of its inmates. We can use that to determine where Mr. Sinews is being held.”</w:t>
      </w:r>
    </w:p>
    <w:p w14:paraId="318197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8" w:author="Andrea Stafford Hintz" w:date="2016-09-18T16:51:00Z">
            <w:rPr>
              <w:rFonts w:ascii="Times New Roman" w:eastAsia="Times New Roman" w:hAnsi="Times New Roman" w:cs="Times New Roman"/>
              <w:sz w:val="24"/>
              <w:szCs w:val="24"/>
            </w:rPr>
          </w:rPrChange>
        </w:rPr>
        <w:t>“Of course!” Roderick exclaimed, “I’m an idiot! Why didn’t I think of that? I suppose we’ll have to double back, then?”</w:t>
      </w:r>
    </w:p>
    <w:p w14:paraId="53A37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29" w:author="Andrea Stafford Hintz" w:date="2016-09-18T16:51:00Z">
            <w:rPr>
              <w:rFonts w:ascii="Times New Roman" w:eastAsia="Times New Roman" w:hAnsi="Times New Roman" w:cs="Times New Roman"/>
              <w:sz w:val="24"/>
              <w:szCs w:val="24"/>
            </w:rPr>
          </w:rPrChange>
        </w:rPr>
        <w:t>Taggert nodded, and gestured for Roderick and Mr. Hargrave to follow him, as he took the lead this time.</w:t>
      </w:r>
    </w:p>
    <w:p w14:paraId="40E9144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9400B4">
        <w:rPr>
          <w:rFonts w:ascii="Times New Roman" w:hAnsi="Times New Roman"/>
          <w:sz w:val="24"/>
          <w:rPrChange w:id="6730" w:author="Andrea Stafford Hintz" w:date="2016-09-18T16:51:00Z">
            <w:rPr>
              <w:rFonts w:ascii="Times New Roman" w:eastAsia="Times New Roman" w:hAnsi="Times New Roman" w:cs="Times New Roman"/>
              <w:sz w:val="24"/>
              <w:szCs w:val="24"/>
            </w:rPr>
          </w:rPrChange>
        </w:rPr>
        <w:t>“And don’t be too hard on yourself. You’re under a great deal of—”</w:t>
      </w:r>
    </w:p>
    <w:p w14:paraId="48BCA7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1" w:author="Andrea Stafford Hintz" w:date="2016-09-18T16:51:00Z">
            <w:rPr>
              <w:rFonts w:ascii="Times New Roman" w:eastAsia="Times New Roman" w:hAnsi="Times New Roman" w:cs="Times New Roman"/>
              <w:sz w:val="24"/>
              <w:szCs w:val="24"/>
            </w:rPr>
          </w:rPrChange>
        </w:rPr>
        <w:t>He broke off suddenly, as he rounded the corner.</w:t>
      </w:r>
    </w:p>
    <w:p w14:paraId="087BC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2" w:author="Andrea Stafford Hintz" w:date="2016-09-18T16:51:00Z">
            <w:rPr>
              <w:rFonts w:ascii="Times New Roman" w:eastAsia="Times New Roman" w:hAnsi="Times New Roman" w:cs="Times New Roman"/>
              <w:sz w:val="24"/>
              <w:szCs w:val="24"/>
            </w:rPr>
          </w:rPrChange>
        </w:rPr>
        <w:t>“Taggert?” Hargrave headed around the corner after him, then suddenly drew back.</w:t>
      </w:r>
    </w:p>
    <w:p w14:paraId="0FC27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3" w:author="Andrea Stafford Hintz" w:date="2016-09-18T16:51:00Z">
            <w:rPr>
              <w:rFonts w:ascii="Times New Roman" w:eastAsia="Times New Roman" w:hAnsi="Times New Roman" w:cs="Times New Roman"/>
              <w:sz w:val="24"/>
              <w:szCs w:val="24"/>
            </w:rPr>
          </w:rPrChange>
        </w:rPr>
        <w:t>“What is it?” asked Roderick.</w:t>
      </w:r>
    </w:p>
    <w:p w14:paraId="321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4" w:author="Andrea Stafford Hintz" w:date="2016-09-18T16:51:00Z">
            <w:rPr>
              <w:rFonts w:ascii="Times New Roman" w:eastAsia="Times New Roman" w:hAnsi="Times New Roman" w:cs="Times New Roman"/>
              <w:sz w:val="24"/>
              <w:szCs w:val="24"/>
            </w:rPr>
          </w:rPrChange>
        </w:rPr>
        <w:t>“Back! Back!” cried Hargrave, turning around and urging Roderick to run.</w:t>
      </w:r>
    </w:p>
    <w:p w14:paraId="453D28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5" w:author="Andrea Stafford Hintz" w:date="2016-09-18T16:51:00Z">
            <w:rPr>
              <w:rFonts w:ascii="Times New Roman" w:eastAsia="Times New Roman" w:hAnsi="Times New Roman" w:cs="Times New Roman"/>
              <w:sz w:val="24"/>
              <w:szCs w:val="24"/>
            </w:rPr>
          </w:rPrChange>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5639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6" w:author="Andrea Stafford Hintz" w:date="2016-09-18T16:51:00Z">
            <w:rPr>
              <w:rFonts w:ascii="Times New Roman" w:eastAsia="Times New Roman" w:hAnsi="Times New Roman" w:cs="Times New Roman"/>
              <w:sz w:val="24"/>
              <w:szCs w:val="24"/>
            </w:rPr>
          </w:rPrChange>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0293AB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proofErr w:type="spellStart"/>
      <w:r w:rsidRPr="009400B4">
        <w:rPr>
          <w:rFonts w:ascii="Times New Roman" w:hAnsi="Times New Roman"/>
          <w:sz w:val="24"/>
          <w:rPrChange w:id="6737" w:author="Andrea Stafford Hintz" w:date="2016-09-18T16:51:00Z">
            <w:rPr>
              <w:rFonts w:ascii="Times New Roman" w:eastAsia="Times New Roman" w:hAnsi="Times New Roman" w:cs="Times New Roman"/>
              <w:sz w:val="24"/>
              <w:szCs w:val="24"/>
            </w:rPr>
          </w:rPrChange>
        </w:rPr>
        <w:t>Taggert’s</w:t>
      </w:r>
      <w:proofErr w:type="spellEnd"/>
      <w:r w:rsidRPr="009400B4">
        <w:rPr>
          <w:rFonts w:ascii="Times New Roman" w:hAnsi="Times New Roman"/>
          <w:sz w:val="24"/>
          <w:rPrChange w:id="6738" w:author="Andrea Stafford Hintz" w:date="2016-09-18T16:51:00Z">
            <w:rPr>
              <w:rFonts w:ascii="Times New Roman" w:eastAsia="Times New Roman" w:hAnsi="Times New Roman" w:cs="Times New Roman"/>
              <w:sz w:val="24"/>
              <w:szCs w:val="24"/>
            </w:rPr>
          </w:rPrChange>
        </w:rPr>
        <w:t xml:space="preserve"> screams were pitiful, but there was nothing Roderick or Hargrave could do. If they didn’t run, they would be next. Hargrave had already pushed past Roderick, and was tearing down the hallway. Roderick sprinted after him. He spared a glance over his shoulder. Taggert was slumped over, either dead or passed out from the pain. For his sake, Roderick hoped he was dead.</w:t>
      </w:r>
    </w:p>
    <w:p w14:paraId="76237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39" w:author="Andrea Stafford Hintz" w:date="2016-09-18T16:51:00Z">
            <w:rPr>
              <w:rFonts w:ascii="Times New Roman" w:eastAsia="Times New Roman" w:hAnsi="Times New Roman" w:cs="Times New Roman"/>
              <w:sz w:val="24"/>
              <w:szCs w:val="24"/>
            </w:rPr>
          </w:rPrChange>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fear overcoming exhaustion as he tore down the long hallway.</w:t>
      </w:r>
    </w:p>
    <w:p w14:paraId="493AE8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40" w:author="Andrea Stafford Hintz" w:date="2016-09-18T16:51:00Z">
            <w:rPr>
              <w:rFonts w:ascii="Times New Roman" w:eastAsia="Times New Roman" w:hAnsi="Times New Roman" w:cs="Times New Roman"/>
              <w:sz w:val="24"/>
              <w:szCs w:val="24"/>
            </w:rPr>
          </w:rPrChange>
        </w:rPr>
        <w:t>Along the way, dead prisoners thrust their hands through the bars of their cells, grasping at Hargrave and Roderick. The ones that were out of their cells, some of them inmates, some of them prison staff, staggered after.</w:t>
      </w:r>
    </w:p>
    <w:p w14:paraId="73F40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41" w:author="Andrea Stafford Hintz" w:date="2016-09-18T16:51:00Z">
            <w:rPr>
              <w:rFonts w:ascii="Times New Roman" w:eastAsia="Times New Roman" w:hAnsi="Times New Roman" w:cs="Times New Roman"/>
              <w:sz w:val="24"/>
              <w:szCs w:val="24"/>
            </w:rPr>
          </w:rPrChange>
        </w:rPr>
        <w:t>“This way,” Hargrave called, rounding a corner at the end of the hall.</w:t>
      </w:r>
    </w:p>
    <w:p w14:paraId="75108E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42" w:author="Andrea Stafford Hintz" w:date="2016-09-18T16:51:00Z">
            <w:rPr>
              <w:rFonts w:ascii="Times New Roman" w:eastAsia="Times New Roman" w:hAnsi="Times New Roman" w:cs="Times New Roman"/>
              <w:sz w:val="24"/>
              <w:szCs w:val="24"/>
            </w:rPr>
          </w:rPrChange>
        </w:rPr>
        <w:t xml:space="preserve">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w:t>
      </w:r>
      <w:commentRangeStart w:id="6743"/>
      <w:r w:rsidRPr="009400B4">
        <w:rPr>
          <w:rFonts w:ascii="Times New Roman" w:hAnsi="Times New Roman"/>
          <w:sz w:val="24"/>
          <w:rPrChange w:id="6744" w:author="Andrea Stafford Hintz" w:date="2016-09-18T16:51:00Z">
            <w:rPr>
              <w:rFonts w:ascii="Times New Roman" w:eastAsia="Times New Roman" w:hAnsi="Times New Roman" w:cs="Times New Roman"/>
              <w:sz w:val="24"/>
              <w:szCs w:val="24"/>
            </w:rPr>
          </w:rPrChange>
        </w:rPr>
        <w:t>The thought of his rational mind turning to predatory instinct and the desire to eat human flesh.</w:t>
      </w:r>
      <w:commentRangeEnd w:id="6743"/>
      <w:r w:rsidR="00CF7FDA">
        <w:rPr>
          <w:rStyle w:val="CommentReference"/>
        </w:rPr>
        <w:commentReference w:id="6743"/>
      </w:r>
      <w:r w:rsidRPr="009400B4">
        <w:rPr>
          <w:rFonts w:ascii="Times New Roman" w:hAnsi="Times New Roman"/>
          <w:sz w:val="24"/>
          <w:rPrChange w:id="6745" w:author="Andrea Stafford Hintz" w:date="2016-09-18T16:51:00Z">
            <w:rPr>
              <w:rFonts w:ascii="Times New Roman" w:eastAsia="Times New Roman" w:hAnsi="Times New Roman" w:cs="Times New Roman"/>
              <w:sz w:val="24"/>
              <w:szCs w:val="24"/>
            </w:rPr>
          </w:rPrChange>
        </w:rPr>
        <w:t xml:space="preserve"> Desperate, his feet hammered up the staircase, up two flights of steps.</w:t>
      </w:r>
    </w:p>
    <w:p w14:paraId="173059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46" w:author="Andrea Stafford Hintz" w:date="2016-09-18T16:51:00Z">
            <w:rPr>
              <w:rFonts w:ascii="Times New Roman" w:eastAsia="Times New Roman" w:hAnsi="Times New Roman" w:cs="Times New Roman"/>
              <w:sz w:val="24"/>
              <w:szCs w:val="24"/>
            </w:rPr>
          </w:rPrChange>
        </w:rPr>
        <w:t xml:space="preserve">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w:t>
      </w:r>
      <w:r w:rsidRPr="009400B4">
        <w:rPr>
          <w:rFonts w:ascii="Times New Roman" w:hAnsi="Times New Roman"/>
          <w:sz w:val="24"/>
          <w:highlight w:val="yellow"/>
          <w:rPrChange w:id="6747" w:author="Andrea Stafford Hintz" w:date="2016-09-18T16:51:00Z">
            <w:rPr>
              <w:rFonts w:ascii="Times New Roman" w:eastAsia="Times New Roman" w:hAnsi="Times New Roman" w:cs="Times New Roman"/>
              <w:sz w:val="24"/>
              <w:szCs w:val="24"/>
              <w:highlight w:val="yellow"/>
            </w:rPr>
          </w:rPrChange>
        </w:rPr>
        <w:t>agile and quick</w:t>
      </w:r>
      <w:r w:rsidRPr="009400B4">
        <w:rPr>
          <w:rFonts w:ascii="Times New Roman" w:hAnsi="Times New Roman"/>
          <w:sz w:val="24"/>
          <w:rPrChange w:id="6748" w:author="Andrea Stafford Hintz" w:date="2016-09-18T16:51:00Z">
            <w:rPr>
              <w:rFonts w:ascii="Times New Roman" w:eastAsia="Times New Roman" w:hAnsi="Times New Roman" w:cs="Times New Roman"/>
              <w:sz w:val="24"/>
              <w:szCs w:val="24"/>
            </w:rPr>
          </w:rPrChange>
        </w:rPr>
        <w:t>, the infection still in its early stages. Roderick didn’t dare look back. All he could do was climb. Adrenaline and fear filled him with the energy to keep climbing.</w:t>
      </w:r>
    </w:p>
    <w:p w14:paraId="34E34D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49" w:author="Andrea Stafford Hintz" w:date="2016-09-18T16:51:00Z">
            <w:rPr>
              <w:rFonts w:ascii="Times New Roman" w:eastAsia="Times New Roman" w:hAnsi="Times New Roman" w:cs="Times New Roman"/>
              <w:sz w:val="24"/>
              <w:szCs w:val="24"/>
            </w:rPr>
          </w:rPrChange>
        </w:rPr>
        <w:t xml:space="preserve">As Roderick reached the top flight of steps, he caught sight of Hargrave, tearing down the hallway like the hounds of hell were after him. Roderick mounted the few final steps, zombies grasping at his heels, and panted for breath. Their </w:t>
      </w:r>
      <w:r w:rsidRPr="009400B4">
        <w:rPr>
          <w:rFonts w:ascii="Times New Roman" w:hAnsi="Times New Roman"/>
          <w:sz w:val="24"/>
          <w:highlight w:val="yellow"/>
          <w:rPrChange w:id="6750" w:author="Andrea Stafford Hintz" w:date="2016-09-18T16:51:00Z">
            <w:rPr>
              <w:rFonts w:ascii="Times New Roman" w:eastAsia="Times New Roman" w:hAnsi="Times New Roman" w:cs="Times New Roman"/>
              <w:sz w:val="24"/>
              <w:szCs w:val="24"/>
              <w:highlight w:val="yellow"/>
            </w:rPr>
          </w:rPrChange>
        </w:rPr>
        <w:t>clumsy swipes</w:t>
      </w:r>
      <w:r w:rsidRPr="009400B4">
        <w:rPr>
          <w:rFonts w:ascii="Times New Roman" w:hAnsi="Times New Roman"/>
          <w:sz w:val="24"/>
          <w:rPrChange w:id="6751" w:author="Andrea Stafford Hintz" w:date="2016-09-18T16:51:00Z">
            <w:rPr>
              <w:rFonts w:ascii="Times New Roman" w:eastAsia="Times New Roman" w:hAnsi="Times New Roman" w:cs="Times New Roman"/>
              <w:sz w:val="24"/>
              <w:szCs w:val="24"/>
            </w:rPr>
          </w:rPrChange>
        </w:rPr>
        <w:t xml:space="preserve"> missed his ankles by inches at best.</w:t>
      </w:r>
    </w:p>
    <w:p w14:paraId="0F18ED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52" w:author="Andrea Stafford Hintz" w:date="2016-09-18T16:51:00Z">
            <w:rPr>
              <w:rFonts w:ascii="Times New Roman" w:eastAsia="Times New Roman" w:hAnsi="Times New Roman" w:cs="Times New Roman"/>
              <w:sz w:val="24"/>
              <w:szCs w:val="24"/>
            </w:rPr>
          </w:rPrChange>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14:paraId="4A5DC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53" w:author="Andrea Stafford Hintz" w:date="2016-09-18T16:51:00Z">
            <w:rPr>
              <w:rFonts w:ascii="Times New Roman" w:eastAsia="Times New Roman" w:hAnsi="Times New Roman" w:cs="Times New Roman"/>
              <w:sz w:val="24"/>
              <w:szCs w:val="24"/>
            </w:rPr>
          </w:rPrChange>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0AFFBC8E" w14:textId="19494EC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54" w:author="Andrea Stafford Hintz" w:date="2016-09-18T16:51:00Z">
            <w:rPr>
              <w:rFonts w:ascii="Times New Roman" w:eastAsia="Times New Roman" w:hAnsi="Times New Roman" w:cs="Times New Roman"/>
              <w:sz w:val="24"/>
              <w:szCs w:val="24"/>
            </w:rPr>
          </w:rPrChange>
        </w:rPr>
        <w:t xml:space="preserve">This was it. This was how it would end. He felt their hands </w:t>
      </w:r>
      <w:ins w:id="6755" w:author="Andrea Stafford Hintz" w:date="2016-09-18T16:51:00Z">
        <w:r w:rsidR="00A22D6C" w:rsidRPr="009400B4">
          <w:rPr>
            <w:rFonts w:ascii="Times New Roman" w:eastAsia="Times New Roman" w:hAnsi="Times New Roman" w:cs="Times New Roman"/>
            <w:sz w:val="24"/>
            <w:szCs w:val="24"/>
          </w:rPr>
          <w:t>on</w:t>
        </w:r>
      </w:ins>
      <w:commentRangeStart w:id="6756"/>
      <w:commentRangeStart w:id="6757"/>
      <w:del w:id="6758" w:author="Andrea Stafford Hintz" w:date="2016-09-18T16:51:00Z">
        <w:r w:rsidRPr="75C2D9A6">
          <w:rPr>
            <w:rFonts w:ascii="Times New Roman" w:eastAsia="Times New Roman" w:hAnsi="Times New Roman" w:cs="Times New Roman"/>
            <w:sz w:val="24"/>
            <w:szCs w:val="24"/>
            <w:rPrChange w:id="6759" w:author="Bryce Raffle" w:date="2016-09-06T11:42:00Z">
              <w:rPr>
                <w:rFonts w:ascii="Times New Roman" w:hAnsi="Times New Roman" w:cs="Times New Roman"/>
                <w:sz w:val="24"/>
                <w:szCs w:val="24"/>
              </w:rPr>
            </w:rPrChange>
          </w:rPr>
          <w:delText>o</w:delText>
        </w:r>
      </w:del>
      <w:del w:id="6760" w:author="Bryce Raffle" w:date="2016-09-04T16:30:00Z">
        <w:r w:rsidRPr="00C245FD">
          <w:rPr>
            <w:rFonts w:ascii="Times New Roman" w:hAnsi="Times New Roman" w:cs="Times New Roman"/>
            <w:sz w:val="24"/>
            <w:szCs w:val="24"/>
          </w:rPr>
          <w:delText>pe</w:delText>
        </w:r>
      </w:del>
      <w:del w:id="6761" w:author="Andrea Stafford Hintz" w:date="2016-09-18T16:51:00Z">
        <w:r w:rsidRPr="75C2D9A6">
          <w:rPr>
            <w:rFonts w:ascii="Times New Roman" w:eastAsia="Times New Roman" w:hAnsi="Times New Roman" w:cs="Times New Roman"/>
            <w:sz w:val="24"/>
            <w:szCs w:val="24"/>
            <w:rPrChange w:id="6762" w:author="Bryce Raffle" w:date="2016-09-06T11:42:00Z">
              <w:rPr>
                <w:rFonts w:ascii="Times New Roman" w:hAnsi="Times New Roman" w:cs="Times New Roman"/>
                <w:sz w:val="24"/>
                <w:szCs w:val="24"/>
              </w:rPr>
            </w:rPrChange>
          </w:rPr>
          <w:delText>n</w:delText>
        </w:r>
      </w:del>
      <w:r w:rsidRPr="009400B4">
        <w:rPr>
          <w:rFonts w:ascii="Times New Roman" w:hAnsi="Times New Roman"/>
          <w:sz w:val="24"/>
          <w:rPrChange w:id="6763" w:author="Andrea Stafford Hintz" w:date="2016-09-18T16:51:00Z">
            <w:rPr>
              <w:rFonts w:ascii="Times New Roman" w:eastAsia="Times New Roman" w:hAnsi="Times New Roman" w:cs="Times New Roman"/>
              <w:sz w:val="24"/>
              <w:szCs w:val="24"/>
            </w:rPr>
          </w:rPrChange>
        </w:rPr>
        <w:t xml:space="preserve"> </w:t>
      </w:r>
      <w:commentRangeEnd w:id="6756"/>
      <w:r w:rsidR="00CF7FDA">
        <w:rPr>
          <w:rStyle w:val="CommentReference"/>
        </w:rPr>
        <w:commentReference w:id="6756"/>
      </w:r>
      <w:commentRangeEnd w:id="6757"/>
      <w:r>
        <w:rPr>
          <w:rStyle w:val="CommentReference"/>
        </w:rPr>
        <w:commentReference w:id="6757"/>
      </w:r>
      <w:r w:rsidRPr="009400B4">
        <w:rPr>
          <w:rFonts w:ascii="Times New Roman" w:hAnsi="Times New Roman"/>
          <w:sz w:val="24"/>
          <w:rPrChange w:id="6764" w:author="Andrea Stafford Hintz" w:date="2016-09-18T16:51:00Z">
            <w:rPr>
              <w:rFonts w:ascii="Times New Roman" w:eastAsia="Times New Roman" w:hAnsi="Times New Roman" w:cs="Times New Roman"/>
              <w:sz w:val="24"/>
              <w:szCs w:val="24"/>
            </w:rPr>
          </w:rPrChange>
        </w:rPr>
        <w:t>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14:paraId="0FF14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65" w:author="Andrea Stafford Hintz" w:date="2016-09-18T16:51:00Z">
            <w:rPr>
              <w:rFonts w:ascii="Times New Roman" w:eastAsia="Times New Roman" w:hAnsi="Times New Roman" w:cs="Times New Roman"/>
              <w:sz w:val="24"/>
              <w:szCs w:val="24"/>
            </w:rPr>
          </w:rPrChange>
        </w:rPr>
        <w:t>Instead, there was a deafening bang.</w:t>
      </w:r>
    </w:p>
    <w:p w14:paraId="375F75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66" w:author="Andrea Stafford Hintz" w:date="2016-09-18T16:51:00Z">
            <w:rPr>
              <w:rFonts w:ascii="Times New Roman" w:eastAsia="Times New Roman" w:hAnsi="Times New Roman" w:cs="Times New Roman"/>
              <w:sz w:val="24"/>
              <w:szCs w:val="24"/>
            </w:rPr>
          </w:rPrChange>
        </w:rPr>
        <w:t>His eyes snapped open. There was a spray of thick, gloppy blood, and the sound of a body hitting the floor. He smelled gunpowder. Another gunshot. Another body hit the floor. Roderick looked up and saw Hargrave standing over him, gun in hand.</w:t>
      </w:r>
    </w:p>
    <w:p w14:paraId="642D85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67" w:author="Andrea Stafford Hintz" w:date="2016-09-18T16:51:00Z">
            <w:rPr>
              <w:rFonts w:ascii="Times New Roman" w:eastAsia="Times New Roman" w:hAnsi="Times New Roman" w:cs="Times New Roman"/>
              <w:sz w:val="24"/>
              <w:szCs w:val="24"/>
            </w:rPr>
          </w:rPrChange>
        </w:rPr>
        <w:t>No time to ask where he’d gotten it, he reached up and took Hargrave’s other hand. The policeman hauled him to his feet, fired another shot into the mob of zombies, and took off again, running.</w:t>
      </w:r>
    </w:p>
    <w:p w14:paraId="41677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68" w:author="Andrea Stafford Hintz" w:date="2016-09-18T16:51:00Z">
            <w:rPr>
              <w:rFonts w:ascii="Times New Roman" w:eastAsia="Times New Roman" w:hAnsi="Times New Roman" w:cs="Times New Roman"/>
              <w:sz w:val="24"/>
              <w:szCs w:val="24"/>
            </w:rPr>
          </w:rPrChange>
        </w:rPr>
        <w:t>Roderick didn’t waste a second, just took off again after Hargrave, thanking his lucky stars that Hargrave had come back for him. Ahead, Hargrave stumbled to a sudden stop. Roderick felt his heart stop.</w:t>
      </w:r>
    </w:p>
    <w:p w14:paraId="38BAE3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6769" w:author="Andrea Stafford Hintz" w:date="2016-09-18T16:51:00Z">
            <w:rPr>
              <w:rFonts w:ascii="Times New Roman" w:eastAsia="Times New Roman" w:hAnsi="Times New Roman" w:cs="Times New Roman"/>
              <w:sz w:val="24"/>
              <w:szCs w:val="24"/>
            </w:rPr>
          </w:rPrChange>
        </w:rPr>
        <w:t>The way ahead was cut off by a second group of zombies, this one even bigger than the mob at their back. Too many to go through. They couldn’t go forward, and they couldn’t turn back. There was nowhere to run.</w:t>
      </w:r>
    </w:p>
    <w:p w14:paraId="74BCA17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10"/>
          <w:headerReference w:type="default" r:id="rId111"/>
          <w:footerReference w:type="even" r:id="rId112"/>
          <w:footerReference w:type="default" r:id="rId113"/>
          <w:headerReference w:type="first" r:id="rId114"/>
          <w:footerReference w:type="first" r:id="rId115"/>
          <w:pgSz w:w="12242" w:h="15842"/>
          <w:pgMar w:top="1440" w:right="1440" w:bottom="1440" w:left="1440" w:header="720" w:footer="720" w:gutter="0"/>
          <w:cols w:space="720"/>
          <w:titlePg/>
        </w:sectPr>
      </w:pPr>
    </w:p>
    <w:p w14:paraId="038B084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770" w:name="Chapter_18"/>
      <w:r w:rsidRPr="009400B4">
        <w:rPr>
          <w:rFonts w:ascii="Times New Roman" w:hAnsi="Times New Roman"/>
          <w:sz w:val="24"/>
          <w:rPrChange w:id="6771" w:author="Andrea Stafford Hintz" w:date="2016-09-18T16:51:00Z">
            <w:rPr>
              <w:rFonts w:ascii="Times New Roman" w:eastAsia="Times New Roman" w:hAnsi="Times New Roman" w:cs="Times New Roman"/>
              <w:sz w:val="24"/>
              <w:szCs w:val="24"/>
            </w:rPr>
          </w:rPrChange>
        </w:rPr>
        <w:t>Chapter</w:t>
      </w:r>
      <w:bookmarkEnd w:id="6770"/>
      <w:r w:rsidRPr="009400B4">
        <w:rPr>
          <w:rFonts w:ascii="Times New Roman" w:hAnsi="Times New Roman"/>
          <w:sz w:val="24"/>
          <w:rPrChange w:id="6772" w:author="Andrea Stafford Hintz" w:date="2016-09-18T16:51:00Z">
            <w:rPr>
              <w:rFonts w:ascii="Times New Roman" w:eastAsia="Times New Roman" w:hAnsi="Times New Roman" w:cs="Times New Roman"/>
              <w:sz w:val="24"/>
              <w:szCs w:val="24"/>
            </w:rPr>
          </w:rPrChange>
        </w:rPr>
        <w:t xml:space="preserve"> Eighteen</w:t>
      </w:r>
    </w:p>
    <w:p w14:paraId="07C87E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773" w:author="Andrea Stafford Hintz" w:date="2016-09-18T16:51:00Z">
            <w:rPr>
              <w:rFonts w:ascii="Times New Roman" w:eastAsia="Times New Roman" w:hAnsi="Times New Roman" w:cs="Times New Roman"/>
              <w:sz w:val="24"/>
              <w:szCs w:val="24"/>
            </w:rPr>
          </w:rPrChange>
        </w:rPr>
        <w:t>“Life isn’t about finding yourself. Life is about creating yourself.”</w:t>
      </w:r>
    </w:p>
    <w:p w14:paraId="319A992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2F1D0E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6774" w:author="Andrea Stafford Hintz" w:date="2016-09-18T16:51:00Z">
            <w:rPr>
              <w:rFonts w:ascii="Times New Roman" w:eastAsia="Times New Roman" w:hAnsi="Times New Roman" w:cs="Times New Roman"/>
              <w:sz w:val="24"/>
              <w:szCs w:val="24"/>
            </w:rPr>
          </w:rPrChange>
        </w:rPr>
        <w:t>- George Bernard Shaw</w:t>
      </w:r>
    </w:p>
    <w:p w14:paraId="61E8B537" w14:textId="77777777" w:rsidR="00952343" w:rsidRPr="00C245FD" w:rsidRDefault="00952343" w:rsidP="0099378B">
      <w:pPr>
        <w:tabs>
          <w:tab w:val="left" w:pos="1440"/>
          <w:tab w:val="left" w:pos="2160"/>
          <w:tab w:val="left" w:pos="2880"/>
        </w:tabs>
        <w:spacing w:line="480" w:lineRule="auto"/>
        <w:rPr>
          <w:rFonts w:ascii="Times New Roman" w:hAnsi="Times New Roman" w:cs="Times New Roman"/>
          <w:sz w:val="24"/>
          <w:szCs w:val="24"/>
        </w:rPr>
        <w:pPrChange w:id="6775" w:author="Andrea Stafford Hintz" w:date="2016-09-18T16:51:00Z">
          <w:pPr>
            <w:tabs>
              <w:tab w:val="left" w:pos="1440"/>
              <w:tab w:val="left" w:pos="2160"/>
              <w:tab w:val="left" w:pos="2880"/>
            </w:tabs>
            <w:spacing w:line="480" w:lineRule="auto"/>
            <w:jc w:val="center"/>
          </w:pPr>
        </w:pPrChange>
      </w:pPr>
    </w:p>
    <w:p w14:paraId="377CE3C3" w14:textId="77777777" w:rsidR="00952343" w:rsidRPr="00C245FD" w:rsidRDefault="00952343" w:rsidP="00C245FD">
      <w:pPr>
        <w:tabs>
          <w:tab w:val="left" w:pos="1440"/>
          <w:tab w:val="left" w:pos="2160"/>
          <w:tab w:val="left" w:pos="2880"/>
        </w:tabs>
        <w:spacing w:line="480" w:lineRule="auto"/>
        <w:jc w:val="center"/>
        <w:rPr>
          <w:del w:id="6776" w:author="Andrea Stafford Hintz" w:date="2016-09-18T16:51:00Z"/>
          <w:rFonts w:ascii="Times New Roman" w:hAnsi="Times New Roman" w:cs="Times New Roman"/>
          <w:sz w:val="24"/>
          <w:szCs w:val="24"/>
        </w:rPr>
      </w:pPr>
    </w:p>
    <w:p w14:paraId="4D3A6F14" w14:textId="16A50A3B" w:rsidR="00952343" w:rsidRPr="00C245FD" w:rsidRDefault="00B67EA3" w:rsidP="00C245FD">
      <w:pPr>
        <w:tabs>
          <w:tab w:val="left" w:pos="1440"/>
          <w:tab w:val="left" w:pos="2160"/>
          <w:tab w:val="left" w:pos="2880"/>
        </w:tabs>
        <w:spacing w:line="480" w:lineRule="auto"/>
        <w:jc w:val="both"/>
        <w:rPr>
          <w:del w:id="6777" w:author="Andrea Stafford Hintz" w:date="2016-09-18T16:51:00Z"/>
          <w:rFonts w:ascii="Times New Roman" w:hAnsi="Times New Roman" w:cs="Times New Roman"/>
          <w:i/>
          <w:sz w:val="24"/>
          <w:szCs w:val="24"/>
        </w:rPr>
      </w:pPr>
      <w:bookmarkStart w:id="6778" w:name="Scene_41"/>
      <w:del w:id="6779" w:author="Andrea Stafford Hintz" w:date="2016-09-18T16:51:00Z">
        <w:r w:rsidRPr="21B8031A">
          <w:rPr>
            <w:rFonts w:ascii="Times New Roman" w:eastAsia="Times New Roman" w:hAnsi="Times New Roman" w:cs="Times New Roman"/>
            <w:i/>
            <w:sz w:val="24"/>
            <w:szCs w:val="24"/>
            <w:rPrChange w:id="6780" w:author="Bryce Raffle" w:date="2016-09-06T11:42:00Z">
              <w:rPr>
                <w:rFonts w:ascii="Times New Roman" w:hAnsi="Times New Roman" w:cs="Times New Roman"/>
                <w:i/>
                <w:sz w:val="24"/>
                <w:szCs w:val="24"/>
              </w:rPr>
            </w:rPrChange>
          </w:rPr>
          <w:delText>Anthony</w:delText>
        </w:r>
        <w:bookmarkEnd w:id="6778"/>
        <w:r w:rsidRPr="21B8031A">
          <w:rPr>
            <w:rFonts w:ascii="Times New Roman" w:eastAsia="Times New Roman" w:hAnsi="Times New Roman" w:cs="Times New Roman"/>
            <w:i/>
            <w:sz w:val="24"/>
            <w:szCs w:val="24"/>
            <w:rPrChange w:id="6781" w:author="Bryce Raffle" w:date="2016-09-06T11:42:00Z">
              <w:rPr>
                <w:rFonts w:ascii="Times New Roman" w:hAnsi="Times New Roman" w:cs="Times New Roman"/>
                <w:i/>
                <w:sz w:val="24"/>
                <w:szCs w:val="24"/>
              </w:rPr>
            </w:rPrChange>
          </w:rPr>
          <w:delText xml:space="preserve"> Tidkins’ was truly a face that only a mother could love. </w:delText>
        </w:r>
        <w:commentRangeStart w:id="6782"/>
        <w:r w:rsidRPr="21B8031A">
          <w:rPr>
            <w:rFonts w:ascii="Times New Roman" w:eastAsia="Times New Roman" w:hAnsi="Times New Roman" w:cs="Times New Roman"/>
            <w:i/>
            <w:sz w:val="24"/>
            <w:szCs w:val="24"/>
            <w:rPrChange w:id="6783" w:author="Bryce Raffle" w:date="2016-09-06T11:42:00Z">
              <w:rPr>
                <w:rFonts w:ascii="Times New Roman" w:hAnsi="Times New Roman" w:cs="Times New Roman"/>
                <w:i/>
                <w:sz w:val="24"/>
                <w:szCs w:val="24"/>
              </w:rPr>
            </w:rPrChange>
          </w:rPr>
          <w:delText xml:space="preserve">And even she might have preferred him </w:delText>
        </w:r>
      </w:del>
      <w:ins w:id="6784" w:author="Andrea Stafford Hintz" w:date="2016-09-03T22:09:00Z">
        <w:r w:rsidR="00041377" w:rsidRPr="21B8031A">
          <w:rPr>
            <w:rFonts w:ascii="Times New Roman" w:eastAsia="Times New Roman" w:hAnsi="Times New Roman" w:cs="Times New Roman"/>
            <w:i/>
            <w:sz w:val="24"/>
            <w:szCs w:val="24"/>
            <w:rPrChange w:id="6785" w:author="Bryce Raffle" w:date="2016-09-06T11:42:00Z">
              <w:rPr>
                <w:rFonts w:ascii="Times New Roman" w:hAnsi="Times New Roman" w:cs="Times New Roman"/>
                <w:i/>
                <w:sz w:val="24"/>
                <w:szCs w:val="24"/>
              </w:rPr>
            </w:rPrChange>
          </w:rPr>
          <w:t xml:space="preserve">more </w:t>
        </w:r>
      </w:ins>
      <w:del w:id="6786" w:author="Andrea Stafford Hintz" w:date="2016-09-18T16:51:00Z">
        <w:r w:rsidRPr="21B8031A">
          <w:rPr>
            <w:rFonts w:ascii="Times New Roman" w:eastAsia="Times New Roman" w:hAnsi="Times New Roman" w:cs="Times New Roman"/>
            <w:i/>
            <w:sz w:val="24"/>
            <w:szCs w:val="24"/>
            <w:rPrChange w:id="6787" w:author="Bryce Raffle" w:date="2016-09-06T11:42:00Z">
              <w:rPr>
                <w:rFonts w:ascii="Times New Roman" w:hAnsi="Times New Roman" w:cs="Times New Roman"/>
                <w:i/>
                <w:sz w:val="24"/>
                <w:szCs w:val="24"/>
              </w:rPr>
            </w:rPrChange>
          </w:rPr>
          <w:delText>if he’d been pretty</w:delText>
        </w:r>
        <w:commentRangeEnd w:id="6782"/>
        <w:r w:rsidR="00CF7FDA">
          <w:rPr>
            <w:rStyle w:val="CommentReference"/>
          </w:rPr>
          <w:commentReference w:id="6782"/>
        </w:r>
        <w:r w:rsidRPr="21B8031A">
          <w:rPr>
            <w:rFonts w:ascii="Times New Roman" w:eastAsia="Times New Roman" w:hAnsi="Times New Roman" w:cs="Times New Roman"/>
            <w:i/>
            <w:sz w:val="24"/>
            <w:szCs w:val="24"/>
            <w:rPrChange w:id="6788" w:author="Bryce Raffle" w:date="2016-09-06T11:42:00Z">
              <w:rPr>
                <w:rFonts w:ascii="Times New Roman" w:hAnsi="Times New Roman" w:cs="Times New Roman"/>
                <w:i/>
                <w:sz w:val="24"/>
                <w:szCs w:val="24"/>
              </w:rPr>
            </w:rPrChange>
          </w:rPr>
          <w:delText>. It wasn’t as though he had a hideous disfigurement, an amputation, a scarred face</w:delText>
        </w:r>
      </w:del>
      <w:ins w:id="6789" w:author="Andrea Stafford Hintz" w:date="2016-09-03T22:09:00Z">
        <w:r w:rsidR="00041377" w:rsidRPr="21B8031A">
          <w:rPr>
            <w:rFonts w:ascii="Times New Roman" w:eastAsia="Times New Roman" w:hAnsi="Times New Roman" w:cs="Times New Roman"/>
            <w:i/>
            <w:sz w:val="24"/>
            <w:szCs w:val="24"/>
            <w:rPrChange w:id="6790" w:author="Bryce Raffle" w:date="2016-09-06T11:42:00Z">
              <w:rPr>
                <w:rFonts w:ascii="Times New Roman" w:hAnsi="Times New Roman" w:cs="Times New Roman"/>
                <w:i/>
                <w:sz w:val="24"/>
                <w:szCs w:val="24"/>
              </w:rPr>
            </w:rPrChange>
          </w:rPr>
          <w:t>,</w:t>
        </w:r>
      </w:ins>
      <w:del w:id="6791" w:author="Andrea Stafford Hintz" w:date="2016-09-18T16:51:00Z">
        <w:r w:rsidRPr="21B8031A">
          <w:rPr>
            <w:rFonts w:ascii="Times New Roman" w:eastAsia="Times New Roman" w:hAnsi="Times New Roman" w:cs="Times New Roman"/>
            <w:i/>
            <w:sz w:val="24"/>
            <w:szCs w:val="24"/>
            <w:rPrChange w:id="6792" w:author="Bryce Raffle" w:date="2016-09-06T11:42:00Z">
              <w:rPr>
                <w:rFonts w:ascii="Times New Roman" w:hAnsi="Times New Roman" w:cs="Times New Roman"/>
                <w:i/>
                <w:sz w:val="24"/>
                <w:szCs w:val="24"/>
              </w:rPr>
            </w:rPrChange>
          </w:rPr>
          <w:delText xml:space="preserve"> or </w:delText>
        </w:r>
      </w:del>
      <w:ins w:id="6793" w:author="Andrea Stafford Hintz" w:date="2016-09-03T22:09:00Z">
        <w:r w:rsidR="00041377" w:rsidRPr="21B8031A">
          <w:rPr>
            <w:rFonts w:ascii="Times New Roman" w:eastAsia="Times New Roman" w:hAnsi="Times New Roman" w:cs="Times New Roman"/>
            <w:i/>
            <w:sz w:val="24"/>
            <w:szCs w:val="24"/>
            <w:rPrChange w:id="6794" w:author="Bryce Raffle" w:date="2016-09-06T11:42:00Z">
              <w:rPr>
                <w:rFonts w:ascii="Times New Roman" w:hAnsi="Times New Roman" w:cs="Times New Roman"/>
                <w:i/>
                <w:sz w:val="24"/>
                <w:szCs w:val="24"/>
              </w:rPr>
            </w:rPrChange>
          </w:rPr>
          <w:t xml:space="preserve">even </w:t>
        </w:r>
      </w:ins>
      <w:del w:id="6795" w:author="Andrea Stafford Hintz" w:date="2016-09-18T16:51:00Z">
        <w:r w:rsidRPr="21B8031A">
          <w:rPr>
            <w:rFonts w:ascii="Times New Roman" w:eastAsia="Times New Roman" w:hAnsi="Times New Roman" w:cs="Times New Roman"/>
            <w:i/>
            <w:sz w:val="24"/>
            <w:szCs w:val="24"/>
            <w:rPrChange w:id="6796" w:author="Bryce Raffle" w:date="2016-09-06T11:42:00Z">
              <w:rPr>
                <w:rFonts w:ascii="Times New Roman" w:hAnsi="Times New Roman" w:cs="Times New Roman"/>
                <w:i/>
                <w:sz w:val="24"/>
                <w:szCs w:val="24"/>
              </w:rPr>
            </w:rPrChange>
          </w:rPr>
          <w:delText>blemishes. Mostly, what it came down to was a total absence of handsome features.</w:delText>
        </w:r>
      </w:del>
    </w:p>
    <w:p w14:paraId="55C437CB" w14:textId="578378AC" w:rsidR="00952343" w:rsidRPr="00C245FD" w:rsidRDefault="00B67EA3" w:rsidP="00C245FD">
      <w:pPr>
        <w:tabs>
          <w:tab w:val="left" w:pos="1440"/>
          <w:tab w:val="left" w:pos="2160"/>
          <w:tab w:val="left" w:pos="2880"/>
        </w:tabs>
        <w:spacing w:line="480" w:lineRule="auto"/>
        <w:ind w:firstLine="359"/>
        <w:jc w:val="both"/>
        <w:rPr>
          <w:del w:id="6797" w:author="Andrea Stafford Hintz" w:date="2016-09-18T16:51:00Z"/>
          <w:rFonts w:ascii="Times New Roman" w:hAnsi="Times New Roman" w:cs="Times New Roman"/>
          <w:i/>
          <w:sz w:val="24"/>
          <w:szCs w:val="24"/>
        </w:rPr>
      </w:pPr>
      <w:del w:id="6798" w:author="Andrea Stafford Hintz" w:date="2016-09-18T16:51:00Z">
        <w:r w:rsidRPr="21B8031A">
          <w:rPr>
            <w:rFonts w:ascii="Times New Roman" w:eastAsia="Times New Roman" w:hAnsi="Times New Roman" w:cs="Times New Roman"/>
            <w:i/>
            <w:sz w:val="24"/>
            <w:szCs w:val="24"/>
            <w:rPrChange w:id="6799" w:author="Bryce Raffle" w:date="2016-09-06T11:42:00Z">
              <w:rPr>
                <w:rFonts w:ascii="Times New Roman" w:hAnsi="Times New Roman" w:cs="Times New Roman"/>
                <w:i/>
                <w:sz w:val="24"/>
                <w:szCs w:val="24"/>
              </w:rPr>
            </w:rPrChange>
          </w:rPr>
          <w:delText>His chin, average. His eyes, pale. His cheekbones, just so slightly too high. His lips, just a bit too thin. His body, under</w:delText>
        </w:r>
      </w:del>
      <w:ins w:id="6800" w:author="Andrea Stafford Hintz" w:date="2016-09-03T22:09:00Z">
        <w:r w:rsidR="00041377" w:rsidRPr="21B8031A">
          <w:rPr>
            <w:rFonts w:ascii="Times New Roman" w:eastAsia="Times New Roman" w:hAnsi="Times New Roman" w:cs="Times New Roman"/>
            <w:i/>
            <w:sz w:val="24"/>
            <w:szCs w:val="24"/>
            <w:rPrChange w:id="6801" w:author="Bryce Raffle" w:date="2016-09-06T11:42:00Z">
              <w:rPr>
                <w:rFonts w:ascii="Times New Roman" w:hAnsi="Times New Roman" w:cs="Times New Roman"/>
                <w:i/>
                <w:sz w:val="24"/>
                <w:szCs w:val="24"/>
              </w:rPr>
            </w:rPrChange>
          </w:rPr>
          <w:t>-</w:t>
        </w:r>
      </w:ins>
      <w:del w:id="6802" w:author="Andrea Stafford Hintz" w:date="2016-09-03T22:09:00Z">
        <w:r w:rsidRPr="00C245FD" w:rsidDel="00041377">
          <w:rPr>
            <w:rFonts w:ascii="Times New Roman" w:hAnsi="Times New Roman" w:cs="Times New Roman"/>
            <w:i/>
            <w:sz w:val="24"/>
            <w:szCs w:val="24"/>
          </w:rPr>
          <w:delText xml:space="preserve"> </w:delText>
        </w:r>
      </w:del>
      <w:del w:id="6803" w:author="Andrea Stafford Hintz" w:date="2016-09-18T16:51:00Z">
        <w:r w:rsidRPr="21B8031A">
          <w:rPr>
            <w:rFonts w:ascii="Times New Roman" w:eastAsia="Times New Roman" w:hAnsi="Times New Roman" w:cs="Times New Roman"/>
            <w:i/>
            <w:sz w:val="24"/>
            <w:szCs w:val="24"/>
            <w:rPrChange w:id="6804" w:author="Bryce Raffle" w:date="2016-09-06T11:42:00Z">
              <w:rPr>
                <w:rFonts w:ascii="Times New Roman" w:hAnsi="Times New Roman" w:cs="Times New Roman"/>
                <w:i/>
                <w:sz w:val="24"/>
                <w:szCs w:val="24"/>
              </w:rPr>
            </w:rPrChange>
          </w:rPr>
          <w:delText>muscled, weak. Even his smile was imperfect, the gaps between his teeth too wide.</w:delText>
        </w:r>
      </w:del>
    </w:p>
    <w:p w14:paraId="639D454E" w14:textId="77777777" w:rsidR="00952343" w:rsidRPr="00C245FD" w:rsidRDefault="00B67EA3" w:rsidP="00C245FD">
      <w:pPr>
        <w:tabs>
          <w:tab w:val="left" w:pos="1440"/>
          <w:tab w:val="left" w:pos="2160"/>
          <w:tab w:val="left" w:pos="2880"/>
        </w:tabs>
        <w:spacing w:line="480" w:lineRule="auto"/>
        <w:ind w:firstLine="359"/>
        <w:jc w:val="both"/>
        <w:rPr>
          <w:del w:id="6805" w:author="Andrea Stafford Hintz" w:date="2016-09-18T16:51:00Z"/>
          <w:rFonts w:ascii="Times New Roman" w:hAnsi="Times New Roman" w:cs="Times New Roman"/>
          <w:i/>
          <w:sz w:val="24"/>
          <w:szCs w:val="24"/>
        </w:rPr>
      </w:pPr>
      <w:del w:id="6806" w:author="Andrea Stafford Hintz" w:date="2016-09-18T16:51:00Z">
        <w:r w:rsidRPr="21B8031A">
          <w:rPr>
            <w:rFonts w:ascii="Times New Roman" w:eastAsia="Times New Roman" w:hAnsi="Times New Roman" w:cs="Times New Roman"/>
            <w:i/>
            <w:sz w:val="24"/>
            <w:szCs w:val="24"/>
            <w:rPrChange w:id="6807" w:author="Bryce Raffle" w:date="2016-09-06T11:42:00Z">
              <w:rPr>
                <w:rFonts w:ascii="Times New Roman" w:hAnsi="Times New Roman" w:cs="Times New Roman"/>
                <w:i/>
                <w:sz w:val="24"/>
                <w:szCs w:val="24"/>
              </w:rPr>
            </w:rPrChange>
          </w:rPr>
          <w:delTex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w:delText>
        </w:r>
        <w:commentRangeStart w:id="6808"/>
        <w:r w:rsidRPr="21B8031A">
          <w:rPr>
            <w:rFonts w:ascii="Times New Roman" w:eastAsia="Times New Roman" w:hAnsi="Times New Roman" w:cs="Times New Roman"/>
            <w:i/>
            <w:sz w:val="24"/>
            <w:szCs w:val="24"/>
            <w:rPrChange w:id="6809" w:author="Bryce Raffle" w:date="2016-09-06T11:42:00Z">
              <w:rPr>
                <w:rFonts w:ascii="Times New Roman" w:hAnsi="Times New Roman" w:cs="Times New Roman"/>
                <w:i/>
                <w:sz w:val="24"/>
                <w:szCs w:val="24"/>
              </w:rPr>
            </w:rPrChange>
          </w:rPr>
          <w:delText>, pale and rose-hued eyes did the trick</w:delText>
        </w:r>
        <w:commentRangeEnd w:id="6808"/>
        <w:r w:rsidR="00041377">
          <w:rPr>
            <w:rStyle w:val="CommentReference"/>
          </w:rPr>
          <w:commentReference w:id="6808"/>
        </w:r>
        <w:r w:rsidRPr="21B8031A">
          <w:rPr>
            <w:rFonts w:ascii="Times New Roman" w:eastAsia="Times New Roman" w:hAnsi="Times New Roman" w:cs="Times New Roman"/>
            <w:i/>
            <w:sz w:val="24"/>
            <w:szCs w:val="24"/>
            <w:rPrChange w:id="6810" w:author="Bryce Raffle" w:date="2016-09-06T11:42:00Z">
              <w:rPr>
                <w:rFonts w:ascii="Times New Roman" w:hAnsi="Times New Roman" w:cs="Times New Roman"/>
                <w:i/>
                <w:sz w:val="24"/>
                <w:szCs w:val="24"/>
              </w:rPr>
            </w:rPrChange>
          </w:rPr>
          <w:delText>. More than that, he also had a heightened sensitivity to sunlight, frail health, and a steadily increasing number of various phobias.</w:delText>
        </w:r>
      </w:del>
    </w:p>
    <w:p w14:paraId="2378A405" w14:textId="77777777" w:rsidR="00952343" w:rsidRPr="00C245FD" w:rsidRDefault="00B67EA3" w:rsidP="00C245FD">
      <w:pPr>
        <w:tabs>
          <w:tab w:val="left" w:pos="1440"/>
          <w:tab w:val="left" w:pos="2160"/>
          <w:tab w:val="left" w:pos="2880"/>
        </w:tabs>
        <w:spacing w:line="480" w:lineRule="auto"/>
        <w:ind w:firstLine="359"/>
        <w:jc w:val="both"/>
        <w:rPr>
          <w:del w:id="6811" w:author="Andrea Stafford Hintz" w:date="2016-09-18T16:51:00Z"/>
          <w:rFonts w:ascii="Times New Roman" w:hAnsi="Times New Roman" w:cs="Times New Roman"/>
          <w:i/>
          <w:sz w:val="24"/>
          <w:szCs w:val="24"/>
        </w:rPr>
      </w:pPr>
      <w:del w:id="6812" w:author="Andrea Stafford Hintz" w:date="2016-09-18T16:51:00Z">
        <w:r w:rsidRPr="21B8031A">
          <w:rPr>
            <w:rFonts w:ascii="Times New Roman" w:eastAsia="Times New Roman" w:hAnsi="Times New Roman" w:cs="Times New Roman"/>
            <w:i/>
            <w:sz w:val="24"/>
            <w:szCs w:val="24"/>
            <w:rPrChange w:id="6813" w:author="Bryce Raffle" w:date="2016-09-06T11:42:00Z">
              <w:rPr>
                <w:rFonts w:ascii="Times New Roman" w:hAnsi="Times New Roman" w:cs="Times New Roman"/>
                <w:i/>
                <w:sz w:val="24"/>
                <w:szCs w:val="24"/>
              </w:rPr>
            </w:rPrChange>
          </w:rPr>
          <w:delTex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delText>
        </w:r>
      </w:del>
    </w:p>
    <w:p w14:paraId="66390FC2" w14:textId="77777777" w:rsidR="00952343" w:rsidRPr="00C245FD" w:rsidRDefault="00B67EA3" w:rsidP="00C245FD">
      <w:pPr>
        <w:tabs>
          <w:tab w:val="left" w:pos="1440"/>
          <w:tab w:val="left" w:pos="2160"/>
          <w:tab w:val="left" w:pos="2880"/>
        </w:tabs>
        <w:spacing w:line="480" w:lineRule="auto"/>
        <w:ind w:firstLine="359"/>
        <w:jc w:val="both"/>
        <w:rPr>
          <w:del w:id="6814" w:author="Andrea Stafford Hintz" w:date="2016-09-18T16:51:00Z"/>
          <w:rFonts w:ascii="Times New Roman" w:hAnsi="Times New Roman" w:cs="Times New Roman"/>
          <w:i/>
          <w:sz w:val="24"/>
          <w:szCs w:val="24"/>
        </w:rPr>
      </w:pPr>
      <w:del w:id="6815" w:author="Andrea Stafford Hintz" w:date="2016-09-18T16:51:00Z">
        <w:r w:rsidRPr="21B8031A">
          <w:rPr>
            <w:rFonts w:ascii="Times New Roman" w:eastAsia="Times New Roman" w:hAnsi="Times New Roman" w:cs="Times New Roman"/>
            <w:i/>
            <w:sz w:val="24"/>
            <w:szCs w:val="24"/>
            <w:rPrChange w:id="6816" w:author="Bryce Raffle" w:date="2016-09-06T11:42:00Z">
              <w:rPr>
                <w:rFonts w:ascii="Times New Roman" w:hAnsi="Times New Roman" w:cs="Times New Roman"/>
                <w:i/>
                <w:sz w:val="24"/>
                <w:szCs w:val="24"/>
              </w:rPr>
            </w:rPrChange>
          </w:rPr>
          <w:delText xml:space="preserve">One day, sitting on a bench by the Serpentine, watching the ducks waddling on the banks with a few friends, the word </w:delText>
        </w:r>
        <w:r w:rsidRPr="21B8031A">
          <w:rPr>
            <w:rFonts w:ascii="Times New Roman" w:eastAsia="Times New Roman" w:hAnsi="Times New Roman" w:cs="Times New Roman"/>
            <w:sz w:val="24"/>
            <w:szCs w:val="24"/>
            <w:rPrChange w:id="6817" w:author="Bryce Raffle" w:date="2016-09-06T11:42:00Z">
              <w:rPr>
                <w:rFonts w:ascii="Times New Roman" w:hAnsi="Times New Roman" w:cs="Times New Roman"/>
                <w:sz w:val="24"/>
                <w:szCs w:val="24"/>
              </w:rPr>
            </w:rPrChange>
          </w:rPr>
          <w:delText>freak</w:delText>
        </w:r>
        <w:r w:rsidRPr="21B8031A">
          <w:rPr>
            <w:rFonts w:ascii="Times New Roman" w:eastAsia="Times New Roman" w:hAnsi="Times New Roman" w:cs="Times New Roman"/>
            <w:i/>
            <w:sz w:val="24"/>
            <w:szCs w:val="24"/>
            <w:rPrChange w:id="6818" w:author="Bryce Raffle" w:date="2016-09-06T11:42:00Z">
              <w:rPr>
                <w:rFonts w:ascii="Times New Roman" w:hAnsi="Times New Roman" w:cs="Times New Roman"/>
                <w:i/>
                <w:sz w:val="24"/>
                <w:szCs w:val="24"/>
              </w:rPr>
            </w:rPrChange>
          </w:rPr>
          <w:delText xml:space="preserve"> echoed in the air. A pregnant silence followed, as Anthony Tidkins curled his hand into a fist.</w:delText>
        </w:r>
      </w:del>
    </w:p>
    <w:p w14:paraId="361E6B4E" w14:textId="77777777" w:rsidR="00952343" w:rsidRPr="00C245FD" w:rsidRDefault="00B67EA3" w:rsidP="00C245FD">
      <w:pPr>
        <w:tabs>
          <w:tab w:val="left" w:pos="1440"/>
          <w:tab w:val="left" w:pos="2160"/>
          <w:tab w:val="left" w:pos="2880"/>
        </w:tabs>
        <w:spacing w:line="480" w:lineRule="auto"/>
        <w:ind w:firstLine="359"/>
        <w:jc w:val="both"/>
        <w:rPr>
          <w:del w:id="6819" w:author="Andrea Stafford Hintz" w:date="2016-09-18T16:51:00Z"/>
          <w:rFonts w:ascii="Times New Roman" w:hAnsi="Times New Roman" w:cs="Times New Roman"/>
          <w:i/>
          <w:sz w:val="24"/>
          <w:szCs w:val="24"/>
        </w:rPr>
      </w:pPr>
      <w:del w:id="6820" w:author="Andrea Stafford Hintz" w:date="2016-09-18T16:51:00Z">
        <w:r w:rsidRPr="465572BD">
          <w:rPr>
            <w:rFonts w:ascii="Times New Roman" w:eastAsia="Times New Roman" w:hAnsi="Times New Roman" w:cs="Times New Roman"/>
            <w:i/>
            <w:sz w:val="24"/>
            <w:szCs w:val="24"/>
            <w:rPrChange w:id="6821" w:author="Bryce Raffle" w:date="2016-09-06T11:42:00Z">
              <w:rPr>
                <w:rFonts w:ascii="Times New Roman" w:hAnsi="Times New Roman" w:cs="Times New Roman"/>
                <w:i/>
                <w:sz w:val="24"/>
                <w:szCs w:val="24"/>
              </w:rPr>
            </w:rPrChange>
          </w:rPr>
          <w:delText>“What did you call me?” he demanded.</w:delText>
        </w:r>
      </w:del>
    </w:p>
    <w:p w14:paraId="48076368" w14:textId="77777777" w:rsidR="00952343" w:rsidRPr="00C245FD" w:rsidRDefault="00B67EA3" w:rsidP="00C245FD">
      <w:pPr>
        <w:tabs>
          <w:tab w:val="left" w:pos="1440"/>
          <w:tab w:val="left" w:pos="2160"/>
          <w:tab w:val="left" w:pos="2880"/>
        </w:tabs>
        <w:spacing w:line="480" w:lineRule="auto"/>
        <w:ind w:firstLine="359"/>
        <w:jc w:val="both"/>
        <w:rPr>
          <w:del w:id="6822" w:author="Andrea Stafford Hintz" w:date="2016-09-18T16:51:00Z"/>
          <w:rFonts w:ascii="Times New Roman" w:hAnsi="Times New Roman" w:cs="Times New Roman"/>
          <w:i/>
          <w:sz w:val="24"/>
          <w:szCs w:val="24"/>
        </w:rPr>
      </w:pPr>
      <w:del w:id="6823" w:author="Andrea Stafford Hintz" w:date="2016-09-18T16:51:00Z">
        <w:r w:rsidRPr="465572BD">
          <w:rPr>
            <w:rFonts w:ascii="Times New Roman" w:eastAsia="Times New Roman" w:hAnsi="Times New Roman" w:cs="Times New Roman"/>
            <w:i/>
            <w:sz w:val="24"/>
            <w:szCs w:val="24"/>
            <w:rPrChange w:id="6824" w:author="Bryce Raffle" w:date="2016-09-06T11:42:00Z">
              <w:rPr>
                <w:rFonts w:ascii="Times New Roman" w:hAnsi="Times New Roman" w:cs="Times New Roman"/>
                <w:i/>
                <w:sz w:val="24"/>
                <w:szCs w:val="24"/>
              </w:rPr>
            </w:rPrChange>
          </w:rPr>
          <w:delText>The boy sneered. Here was a boy half his size, frail-looking and weird, parasol in hand, dark glasses over his eyes, acting tough.</w:delText>
        </w:r>
      </w:del>
    </w:p>
    <w:p w14:paraId="5E7D5EFA" w14:textId="77777777" w:rsidR="00952343" w:rsidRPr="00C245FD" w:rsidRDefault="00B67EA3" w:rsidP="00C245FD">
      <w:pPr>
        <w:tabs>
          <w:tab w:val="left" w:pos="1440"/>
          <w:tab w:val="left" w:pos="2160"/>
          <w:tab w:val="left" w:pos="2880"/>
        </w:tabs>
        <w:spacing w:line="480" w:lineRule="auto"/>
        <w:ind w:firstLine="359"/>
        <w:jc w:val="both"/>
        <w:rPr>
          <w:del w:id="6825" w:author="Andrea Stafford Hintz" w:date="2016-09-18T16:51:00Z"/>
          <w:rFonts w:ascii="Times New Roman" w:hAnsi="Times New Roman" w:cs="Times New Roman"/>
          <w:i/>
          <w:sz w:val="24"/>
          <w:szCs w:val="24"/>
        </w:rPr>
      </w:pPr>
      <w:del w:id="6826" w:author="Andrea Stafford Hintz" w:date="2016-09-18T16:51:00Z">
        <w:r w:rsidRPr="465572BD">
          <w:rPr>
            <w:rFonts w:ascii="Times New Roman" w:eastAsia="Times New Roman" w:hAnsi="Times New Roman" w:cs="Times New Roman"/>
            <w:i/>
            <w:sz w:val="24"/>
            <w:szCs w:val="24"/>
            <w:rPrChange w:id="6827" w:author="Bryce Raffle" w:date="2016-09-06T11:42:00Z">
              <w:rPr>
                <w:rFonts w:ascii="Times New Roman" w:hAnsi="Times New Roman" w:cs="Times New Roman"/>
                <w:i/>
                <w:sz w:val="24"/>
                <w:szCs w:val="24"/>
              </w:rPr>
            </w:rPrChange>
          </w:rPr>
          <w:delText>“You’re gonna fight me?” he said with a laugh.</w:delText>
        </w:r>
      </w:del>
    </w:p>
    <w:p w14:paraId="0AB180A1" w14:textId="77777777" w:rsidR="00952343" w:rsidRPr="00C245FD" w:rsidRDefault="00B67EA3" w:rsidP="00C245FD">
      <w:pPr>
        <w:tabs>
          <w:tab w:val="left" w:pos="1440"/>
          <w:tab w:val="left" w:pos="2160"/>
          <w:tab w:val="left" w:pos="2880"/>
        </w:tabs>
        <w:spacing w:line="480" w:lineRule="auto"/>
        <w:ind w:firstLine="359"/>
        <w:jc w:val="both"/>
        <w:rPr>
          <w:del w:id="6828" w:author="Andrea Stafford Hintz" w:date="2016-09-18T16:51:00Z"/>
          <w:rFonts w:ascii="Times New Roman" w:hAnsi="Times New Roman" w:cs="Times New Roman"/>
          <w:i/>
          <w:sz w:val="24"/>
          <w:szCs w:val="24"/>
        </w:rPr>
      </w:pPr>
      <w:del w:id="6829" w:author="Andrea Stafford Hintz" w:date="2016-09-18T16:51:00Z">
        <w:r w:rsidRPr="465572BD">
          <w:rPr>
            <w:rFonts w:ascii="Times New Roman" w:eastAsia="Times New Roman" w:hAnsi="Times New Roman" w:cs="Times New Roman"/>
            <w:i/>
            <w:sz w:val="24"/>
            <w:szCs w:val="24"/>
            <w:rPrChange w:id="6830" w:author="Bryce Raffle" w:date="2016-09-06T11:42:00Z">
              <w:rPr>
                <w:rFonts w:ascii="Times New Roman" w:hAnsi="Times New Roman" w:cs="Times New Roman"/>
                <w:i/>
                <w:sz w:val="24"/>
                <w:szCs w:val="24"/>
              </w:rPr>
            </w:rPrChange>
          </w:rPr>
          <w:delText>“Yes,” said Anthony, folding his parasol in preparation for the altercation.</w:delText>
        </w:r>
      </w:del>
    </w:p>
    <w:p w14:paraId="56A051DD" w14:textId="77777777" w:rsidR="00952343" w:rsidRPr="00C245FD" w:rsidRDefault="00B67EA3" w:rsidP="00C245FD">
      <w:pPr>
        <w:tabs>
          <w:tab w:val="left" w:pos="1440"/>
          <w:tab w:val="left" w:pos="2160"/>
          <w:tab w:val="left" w:pos="2880"/>
        </w:tabs>
        <w:spacing w:line="480" w:lineRule="auto"/>
        <w:ind w:firstLine="359"/>
        <w:jc w:val="both"/>
        <w:rPr>
          <w:del w:id="6831" w:author="Andrea Stafford Hintz" w:date="2016-09-18T16:51:00Z"/>
          <w:rFonts w:ascii="Times New Roman" w:hAnsi="Times New Roman" w:cs="Times New Roman"/>
          <w:i/>
          <w:sz w:val="24"/>
          <w:szCs w:val="24"/>
        </w:rPr>
      </w:pPr>
      <w:del w:id="6832" w:author="Andrea Stafford Hintz" w:date="2016-09-18T16:51:00Z">
        <w:r w:rsidRPr="465572BD">
          <w:rPr>
            <w:rFonts w:ascii="Times New Roman" w:eastAsia="Times New Roman" w:hAnsi="Times New Roman" w:cs="Times New Roman"/>
            <w:i/>
            <w:sz w:val="24"/>
            <w:szCs w:val="24"/>
            <w:rPrChange w:id="6833" w:author="Bryce Raffle" w:date="2016-09-06T11:42:00Z">
              <w:rPr>
                <w:rFonts w:ascii="Times New Roman" w:hAnsi="Times New Roman" w:cs="Times New Roman"/>
                <w:i/>
                <w:sz w:val="24"/>
                <w:szCs w:val="24"/>
              </w:rPr>
            </w:rPrChange>
          </w:rPr>
          <w:delText>“Don’t,” said one of Anthony’s entourage. Under his breath, his friend whispered a cautionary reminder. “You’ve never won a fight before. Not one.”</w:delText>
        </w:r>
      </w:del>
    </w:p>
    <w:p w14:paraId="5F718006" w14:textId="77777777" w:rsidR="00952343" w:rsidRPr="00C245FD" w:rsidRDefault="00B67EA3" w:rsidP="00C245FD">
      <w:pPr>
        <w:tabs>
          <w:tab w:val="left" w:pos="1440"/>
          <w:tab w:val="left" w:pos="2160"/>
          <w:tab w:val="left" w:pos="2880"/>
        </w:tabs>
        <w:spacing w:line="480" w:lineRule="auto"/>
        <w:ind w:firstLine="359"/>
        <w:jc w:val="both"/>
        <w:rPr>
          <w:del w:id="6834" w:author="Andrea Stafford Hintz" w:date="2016-09-18T16:51:00Z"/>
          <w:rFonts w:ascii="Times New Roman" w:hAnsi="Times New Roman" w:cs="Times New Roman"/>
          <w:i/>
          <w:sz w:val="24"/>
          <w:szCs w:val="24"/>
        </w:rPr>
      </w:pPr>
      <w:del w:id="6835" w:author="Andrea Stafford Hintz" w:date="2016-09-18T16:51:00Z">
        <w:r w:rsidRPr="465572BD">
          <w:rPr>
            <w:rFonts w:ascii="Times New Roman" w:eastAsia="Times New Roman" w:hAnsi="Times New Roman" w:cs="Times New Roman"/>
            <w:i/>
            <w:sz w:val="24"/>
            <w:szCs w:val="24"/>
            <w:rPrChange w:id="6836" w:author="Bryce Raffle" w:date="2016-09-06T11:42:00Z">
              <w:rPr>
                <w:rFonts w:ascii="Times New Roman" w:hAnsi="Times New Roman" w:cs="Times New Roman"/>
                <w:i/>
                <w:sz w:val="24"/>
                <w:szCs w:val="24"/>
              </w:rPr>
            </w:rPrChange>
          </w:rPr>
          <w:delText>Anthony laughed. “Maybe this will be the first,” he said.</w:delText>
        </w:r>
      </w:del>
    </w:p>
    <w:p w14:paraId="20493FDF" w14:textId="77777777" w:rsidR="00952343" w:rsidRPr="00C245FD" w:rsidRDefault="00B67EA3" w:rsidP="00C245FD">
      <w:pPr>
        <w:tabs>
          <w:tab w:val="left" w:pos="1440"/>
          <w:tab w:val="left" w:pos="2160"/>
          <w:tab w:val="left" w:pos="2880"/>
        </w:tabs>
        <w:spacing w:line="480" w:lineRule="auto"/>
        <w:ind w:firstLine="359"/>
        <w:jc w:val="both"/>
        <w:rPr>
          <w:del w:id="6837" w:author="Andrea Stafford Hintz" w:date="2016-09-18T16:51:00Z"/>
          <w:rFonts w:ascii="Times New Roman" w:hAnsi="Times New Roman" w:cs="Times New Roman"/>
          <w:i/>
          <w:sz w:val="24"/>
          <w:szCs w:val="24"/>
        </w:rPr>
      </w:pPr>
      <w:del w:id="6838" w:author="Andrea Stafford Hintz" w:date="2016-09-18T16:51:00Z">
        <w:r w:rsidRPr="465572BD">
          <w:rPr>
            <w:rFonts w:ascii="Times New Roman" w:eastAsia="Times New Roman" w:hAnsi="Times New Roman" w:cs="Times New Roman"/>
            <w:i/>
            <w:sz w:val="24"/>
            <w:szCs w:val="24"/>
            <w:rPrChange w:id="6839" w:author="Bryce Raffle" w:date="2016-09-06T11:42:00Z">
              <w:rPr>
                <w:rFonts w:ascii="Times New Roman" w:hAnsi="Times New Roman" w:cs="Times New Roman"/>
                <w:i/>
                <w:sz w:val="24"/>
                <w:szCs w:val="24"/>
              </w:rPr>
            </w:rPrChange>
          </w:rPr>
          <w:delText>It wasn’t. Anthony returned home with a bloody lip and a black eye, soaking wet; he’d been pushed into the Serpentine.</w:delText>
        </w:r>
      </w:del>
    </w:p>
    <w:p w14:paraId="352411BF" w14:textId="77777777" w:rsidR="00952343" w:rsidRPr="00C245FD" w:rsidRDefault="00B67EA3" w:rsidP="00C245FD">
      <w:pPr>
        <w:tabs>
          <w:tab w:val="left" w:pos="1440"/>
          <w:tab w:val="left" w:pos="2160"/>
          <w:tab w:val="left" w:pos="2880"/>
        </w:tabs>
        <w:spacing w:line="480" w:lineRule="auto"/>
        <w:ind w:firstLine="359"/>
        <w:jc w:val="both"/>
        <w:rPr>
          <w:del w:id="6840" w:author="Andrea Stafford Hintz" w:date="2016-09-18T16:51:00Z"/>
          <w:rFonts w:ascii="Times New Roman" w:hAnsi="Times New Roman" w:cs="Times New Roman"/>
          <w:i/>
          <w:sz w:val="24"/>
          <w:szCs w:val="24"/>
        </w:rPr>
      </w:pPr>
      <w:del w:id="6841" w:author="Andrea Stafford Hintz" w:date="2016-09-18T16:51:00Z">
        <w:r w:rsidRPr="465572BD">
          <w:rPr>
            <w:rFonts w:ascii="Times New Roman" w:eastAsia="Times New Roman" w:hAnsi="Times New Roman" w:cs="Times New Roman"/>
            <w:i/>
            <w:sz w:val="24"/>
            <w:szCs w:val="24"/>
            <w:rPrChange w:id="6842" w:author="Bryce Raffle" w:date="2016-09-06T11:42:00Z">
              <w:rPr>
                <w:rFonts w:ascii="Times New Roman" w:hAnsi="Times New Roman" w:cs="Times New Roman"/>
                <w:i/>
                <w:sz w:val="24"/>
                <w:szCs w:val="24"/>
              </w:rPr>
            </w:rPrChange>
          </w:rPr>
          <w:delText>“Let me see your face,” said Mrs. Cartwright in that stern voice of hers. “Have you been fighting again, young man?”</w:delText>
        </w:r>
      </w:del>
    </w:p>
    <w:p w14:paraId="43C9AE05" w14:textId="77777777" w:rsidR="00952343" w:rsidRPr="00C245FD" w:rsidRDefault="00B67EA3" w:rsidP="00C245FD">
      <w:pPr>
        <w:tabs>
          <w:tab w:val="left" w:pos="1440"/>
          <w:tab w:val="left" w:pos="2160"/>
          <w:tab w:val="left" w:pos="2880"/>
        </w:tabs>
        <w:spacing w:line="480" w:lineRule="auto"/>
        <w:ind w:firstLine="359"/>
        <w:jc w:val="both"/>
        <w:rPr>
          <w:del w:id="6843" w:author="Andrea Stafford Hintz" w:date="2016-09-18T16:51:00Z"/>
          <w:rFonts w:ascii="Times New Roman" w:hAnsi="Times New Roman" w:cs="Times New Roman"/>
          <w:i/>
          <w:sz w:val="24"/>
          <w:szCs w:val="24"/>
        </w:rPr>
      </w:pPr>
      <w:del w:id="6844" w:author="Andrea Stafford Hintz" w:date="2016-09-18T16:51:00Z">
        <w:r w:rsidRPr="465572BD">
          <w:rPr>
            <w:rFonts w:ascii="Times New Roman" w:eastAsia="Times New Roman" w:hAnsi="Times New Roman" w:cs="Times New Roman"/>
            <w:i/>
            <w:sz w:val="24"/>
            <w:szCs w:val="24"/>
            <w:rPrChange w:id="6845" w:author="Bryce Raffle" w:date="2016-09-06T11:42:00Z">
              <w:rPr>
                <w:rFonts w:ascii="Times New Roman" w:hAnsi="Times New Roman" w:cs="Times New Roman"/>
                <w:i/>
                <w:sz w:val="24"/>
                <w:szCs w:val="24"/>
              </w:rPr>
            </w:rPrChange>
          </w:rPr>
          <w:delText>“Yes, ma’am,” he admitted, shamefaced.</w:delText>
        </w:r>
      </w:del>
    </w:p>
    <w:p w14:paraId="2B25C34B" w14:textId="77777777" w:rsidR="00952343" w:rsidRPr="00C245FD" w:rsidRDefault="00B67EA3" w:rsidP="00C245FD">
      <w:pPr>
        <w:tabs>
          <w:tab w:val="left" w:pos="1440"/>
          <w:tab w:val="left" w:pos="2160"/>
          <w:tab w:val="left" w:pos="2880"/>
        </w:tabs>
        <w:spacing w:line="480" w:lineRule="auto"/>
        <w:ind w:firstLine="359"/>
        <w:jc w:val="both"/>
        <w:rPr>
          <w:del w:id="6846" w:author="Andrea Stafford Hintz" w:date="2016-09-18T16:51:00Z"/>
          <w:rFonts w:ascii="Times New Roman" w:hAnsi="Times New Roman" w:cs="Times New Roman"/>
          <w:i/>
          <w:sz w:val="24"/>
          <w:szCs w:val="24"/>
        </w:rPr>
      </w:pPr>
      <w:del w:id="6847" w:author="Andrea Stafford Hintz" w:date="2016-09-18T16:51:00Z">
        <w:r w:rsidRPr="465572BD">
          <w:rPr>
            <w:rFonts w:ascii="Times New Roman" w:eastAsia="Times New Roman" w:hAnsi="Times New Roman" w:cs="Times New Roman"/>
            <w:i/>
            <w:sz w:val="24"/>
            <w:szCs w:val="24"/>
            <w:rPrChange w:id="6848" w:author="Bryce Raffle" w:date="2016-09-06T11:42:00Z">
              <w:rPr>
                <w:rFonts w:ascii="Times New Roman" w:hAnsi="Times New Roman" w:cs="Times New Roman"/>
                <w:i/>
                <w:sz w:val="24"/>
                <w:szCs w:val="24"/>
              </w:rPr>
            </w:rPrChange>
          </w:rPr>
          <w:delText>“You know I have to let your father know,” she said.</w:delText>
        </w:r>
      </w:del>
    </w:p>
    <w:p w14:paraId="62C1E70A" w14:textId="77777777" w:rsidR="00952343" w:rsidRPr="00C245FD" w:rsidRDefault="00B67EA3" w:rsidP="00C245FD">
      <w:pPr>
        <w:tabs>
          <w:tab w:val="left" w:pos="1440"/>
          <w:tab w:val="left" w:pos="2160"/>
          <w:tab w:val="left" w:pos="2880"/>
        </w:tabs>
        <w:spacing w:line="480" w:lineRule="auto"/>
        <w:ind w:firstLine="359"/>
        <w:jc w:val="both"/>
        <w:rPr>
          <w:del w:id="6849" w:author="Andrea Stafford Hintz" w:date="2016-09-18T16:51:00Z"/>
          <w:rFonts w:ascii="Times New Roman" w:hAnsi="Times New Roman" w:cs="Times New Roman"/>
          <w:i/>
          <w:sz w:val="24"/>
          <w:szCs w:val="24"/>
        </w:rPr>
      </w:pPr>
      <w:del w:id="6850" w:author="Andrea Stafford Hintz" w:date="2016-09-18T16:51:00Z">
        <w:r w:rsidRPr="465572BD">
          <w:rPr>
            <w:rFonts w:ascii="Times New Roman" w:eastAsia="Times New Roman" w:hAnsi="Times New Roman" w:cs="Times New Roman"/>
            <w:i/>
            <w:sz w:val="24"/>
            <w:szCs w:val="24"/>
            <w:rPrChange w:id="6851" w:author="Bryce Raffle" w:date="2016-09-06T11:42:00Z">
              <w:rPr>
                <w:rFonts w:ascii="Times New Roman" w:hAnsi="Times New Roman" w:cs="Times New Roman"/>
                <w:i/>
                <w:sz w:val="24"/>
                <w:szCs w:val="24"/>
              </w:rPr>
            </w:rPrChange>
          </w:rPr>
          <w:delText>Anthony nodded.</w:delText>
        </w:r>
      </w:del>
    </w:p>
    <w:p w14:paraId="43C95FD2" w14:textId="77777777" w:rsidR="00952343" w:rsidRPr="00C245FD" w:rsidRDefault="00B67EA3" w:rsidP="00C245FD">
      <w:pPr>
        <w:tabs>
          <w:tab w:val="left" w:pos="1440"/>
          <w:tab w:val="left" w:pos="2160"/>
          <w:tab w:val="left" w:pos="2880"/>
        </w:tabs>
        <w:spacing w:line="480" w:lineRule="auto"/>
        <w:ind w:firstLine="359"/>
        <w:jc w:val="both"/>
        <w:rPr>
          <w:del w:id="6852" w:author="Andrea Stafford Hintz" w:date="2016-09-18T16:51:00Z"/>
          <w:rFonts w:ascii="Times New Roman" w:hAnsi="Times New Roman" w:cs="Times New Roman"/>
          <w:i/>
          <w:sz w:val="24"/>
          <w:szCs w:val="24"/>
        </w:rPr>
      </w:pPr>
      <w:del w:id="6853" w:author="Andrea Stafford Hintz" w:date="2016-09-18T16:51:00Z">
        <w:r w:rsidRPr="465572BD">
          <w:rPr>
            <w:rFonts w:ascii="Times New Roman" w:eastAsia="Times New Roman" w:hAnsi="Times New Roman" w:cs="Times New Roman"/>
            <w:i/>
            <w:sz w:val="24"/>
            <w:szCs w:val="24"/>
            <w:rPrChange w:id="6854" w:author="Bryce Raffle" w:date="2016-09-06T11:42:00Z">
              <w:rPr>
                <w:rFonts w:ascii="Times New Roman" w:hAnsi="Times New Roman" w:cs="Times New Roman"/>
                <w:i/>
                <w:sz w:val="24"/>
                <w:szCs w:val="24"/>
              </w:rPr>
            </w:rPrChange>
          </w:rPr>
          <w:delText>“Yes, Mrs. Cartwright. I understand.”</w:delText>
        </w:r>
      </w:del>
    </w:p>
    <w:p w14:paraId="1F6DD86D" w14:textId="77777777" w:rsidR="00952343" w:rsidRPr="00C245FD" w:rsidRDefault="00B67EA3" w:rsidP="00C245FD">
      <w:pPr>
        <w:tabs>
          <w:tab w:val="left" w:pos="1440"/>
          <w:tab w:val="left" w:pos="2160"/>
          <w:tab w:val="left" w:pos="2880"/>
        </w:tabs>
        <w:spacing w:line="480" w:lineRule="auto"/>
        <w:ind w:firstLine="359"/>
        <w:jc w:val="both"/>
        <w:rPr>
          <w:del w:id="6855" w:author="Andrea Stafford Hintz" w:date="2016-09-18T16:51:00Z"/>
          <w:rFonts w:ascii="Times New Roman" w:hAnsi="Times New Roman" w:cs="Times New Roman"/>
          <w:i/>
          <w:sz w:val="24"/>
          <w:szCs w:val="24"/>
        </w:rPr>
      </w:pPr>
      <w:del w:id="6856" w:author="Andrea Stafford Hintz" w:date="2016-09-18T16:51:00Z">
        <w:r w:rsidRPr="465572BD">
          <w:rPr>
            <w:rFonts w:ascii="Times New Roman" w:eastAsia="Times New Roman" w:hAnsi="Times New Roman" w:cs="Times New Roman"/>
            <w:i/>
            <w:sz w:val="24"/>
            <w:szCs w:val="24"/>
            <w:rPrChange w:id="6857" w:author="Bryce Raffle" w:date="2016-09-06T11:42:00Z">
              <w:rPr>
                <w:rFonts w:ascii="Times New Roman" w:hAnsi="Times New Roman" w:cs="Times New Roman"/>
                <w:i/>
                <w:sz w:val="24"/>
                <w:szCs w:val="24"/>
              </w:rPr>
            </w:rPrChange>
          </w:rPr>
          <w:delText>“Be a good lad and run along to your room,” she said. “I’ll bring your supper up in a minute.”</w:delText>
        </w:r>
      </w:del>
    </w:p>
    <w:p w14:paraId="54149EF8" w14:textId="77777777" w:rsidR="00952343" w:rsidRPr="00C245FD" w:rsidRDefault="00B67EA3" w:rsidP="00C245FD">
      <w:pPr>
        <w:tabs>
          <w:tab w:val="left" w:pos="1440"/>
          <w:tab w:val="left" w:pos="2160"/>
          <w:tab w:val="left" w:pos="2880"/>
        </w:tabs>
        <w:spacing w:line="480" w:lineRule="auto"/>
        <w:ind w:firstLine="359"/>
        <w:jc w:val="both"/>
        <w:rPr>
          <w:del w:id="6858" w:author="Andrea Stafford Hintz" w:date="2016-09-18T16:51:00Z"/>
          <w:rFonts w:ascii="Times New Roman" w:hAnsi="Times New Roman" w:cs="Times New Roman"/>
          <w:i/>
          <w:sz w:val="24"/>
          <w:szCs w:val="24"/>
        </w:rPr>
      </w:pPr>
      <w:del w:id="6859" w:author="Andrea Stafford Hintz" w:date="2016-09-18T16:51:00Z">
        <w:r w:rsidRPr="465572BD">
          <w:rPr>
            <w:rFonts w:ascii="Times New Roman" w:eastAsia="Times New Roman" w:hAnsi="Times New Roman" w:cs="Times New Roman"/>
            <w:i/>
            <w:sz w:val="24"/>
            <w:szCs w:val="24"/>
            <w:rPrChange w:id="6860" w:author="Bryce Raffle" w:date="2016-09-06T11:42:00Z">
              <w:rPr>
                <w:rFonts w:ascii="Times New Roman" w:hAnsi="Times New Roman" w:cs="Times New Roman"/>
                <w:i/>
                <w:sz w:val="24"/>
                <w:szCs w:val="24"/>
              </w:rPr>
            </w:rPrChange>
          </w:rPr>
          <w:delText>He nodded and excused himself. He did as she asked, but he left his room open a crack, so he could overhear the conversation when Mrs. Cartwright told Anthony’s father about the fighting. When she did, his father hardly seemed interested.</w:delText>
        </w:r>
      </w:del>
    </w:p>
    <w:p w14:paraId="362373F9" w14:textId="77777777" w:rsidR="00952343" w:rsidRPr="00C245FD" w:rsidRDefault="00B67EA3" w:rsidP="00C245FD">
      <w:pPr>
        <w:tabs>
          <w:tab w:val="left" w:pos="1440"/>
          <w:tab w:val="left" w:pos="2160"/>
          <w:tab w:val="left" w:pos="2880"/>
        </w:tabs>
        <w:spacing w:line="480" w:lineRule="auto"/>
        <w:ind w:firstLine="359"/>
        <w:jc w:val="both"/>
        <w:rPr>
          <w:del w:id="6861" w:author="Andrea Stafford Hintz" w:date="2016-09-18T16:51:00Z"/>
          <w:rFonts w:ascii="Times New Roman" w:hAnsi="Times New Roman" w:cs="Times New Roman"/>
          <w:i/>
          <w:sz w:val="24"/>
          <w:szCs w:val="24"/>
        </w:rPr>
      </w:pPr>
      <w:del w:id="6862" w:author="Andrea Stafford Hintz" w:date="2016-09-18T16:51:00Z">
        <w:r w:rsidRPr="465572BD">
          <w:rPr>
            <w:rFonts w:ascii="Times New Roman" w:eastAsia="Times New Roman" w:hAnsi="Times New Roman" w:cs="Times New Roman"/>
            <w:i/>
            <w:sz w:val="24"/>
            <w:szCs w:val="24"/>
            <w:rPrChange w:id="6863" w:author="Bryce Raffle" w:date="2016-09-06T11:42:00Z">
              <w:rPr>
                <w:rFonts w:ascii="Times New Roman" w:hAnsi="Times New Roman" w:cs="Times New Roman"/>
                <w:i/>
                <w:sz w:val="24"/>
                <w:szCs w:val="24"/>
              </w:rPr>
            </w:rPrChange>
          </w:rPr>
          <w:delText>“Boys will be boys,” he muttered, clearly distracted by something.</w:delText>
        </w:r>
      </w:del>
    </w:p>
    <w:p w14:paraId="0924F62C" w14:textId="77777777" w:rsidR="00952343" w:rsidRPr="00C245FD" w:rsidRDefault="00B67EA3" w:rsidP="00C245FD">
      <w:pPr>
        <w:tabs>
          <w:tab w:val="left" w:pos="1440"/>
          <w:tab w:val="left" w:pos="2160"/>
          <w:tab w:val="left" w:pos="2880"/>
        </w:tabs>
        <w:spacing w:line="480" w:lineRule="auto"/>
        <w:ind w:firstLine="359"/>
        <w:jc w:val="both"/>
        <w:rPr>
          <w:del w:id="6864" w:author="Andrea Stafford Hintz" w:date="2016-09-18T16:51:00Z"/>
          <w:rFonts w:ascii="Times New Roman" w:hAnsi="Times New Roman" w:cs="Times New Roman"/>
          <w:i/>
          <w:sz w:val="24"/>
          <w:szCs w:val="24"/>
        </w:rPr>
      </w:pPr>
      <w:del w:id="6865" w:author="Andrea Stafford Hintz" w:date="2016-09-18T16:51:00Z">
        <w:r w:rsidRPr="14CA815D">
          <w:rPr>
            <w:rFonts w:ascii="Times New Roman" w:eastAsia="Times New Roman" w:hAnsi="Times New Roman" w:cs="Times New Roman"/>
            <w:i/>
            <w:sz w:val="24"/>
            <w:szCs w:val="24"/>
            <w:rPrChange w:id="6866" w:author="Bryce Raffle" w:date="2016-09-06T11:42:00Z">
              <w:rPr>
                <w:rFonts w:ascii="Times New Roman" w:hAnsi="Times New Roman" w:cs="Times New Roman"/>
                <w:i/>
                <w:sz w:val="24"/>
                <w:szCs w:val="24"/>
              </w:rPr>
            </w:rPrChange>
          </w:rPr>
          <w:delText>Mrs. Cartwright sighed. Through the crack in the door, Anthony saw the conversation unfold.</w:delText>
        </w:r>
      </w:del>
    </w:p>
    <w:p w14:paraId="6A0499DF" w14:textId="77777777" w:rsidR="00952343" w:rsidRPr="00C245FD" w:rsidRDefault="00B67EA3" w:rsidP="00C245FD">
      <w:pPr>
        <w:tabs>
          <w:tab w:val="left" w:pos="1440"/>
          <w:tab w:val="left" w:pos="2160"/>
          <w:tab w:val="left" w:pos="2880"/>
        </w:tabs>
        <w:spacing w:line="480" w:lineRule="auto"/>
        <w:ind w:firstLine="359"/>
        <w:jc w:val="both"/>
        <w:rPr>
          <w:del w:id="6867" w:author="Andrea Stafford Hintz" w:date="2016-09-18T16:51:00Z"/>
          <w:rFonts w:ascii="Times New Roman" w:hAnsi="Times New Roman" w:cs="Times New Roman"/>
          <w:i/>
          <w:sz w:val="24"/>
          <w:szCs w:val="24"/>
        </w:rPr>
      </w:pPr>
      <w:del w:id="6868" w:author="Andrea Stafford Hintz" w:date="2016-09-18T16:51:00Z">
        <w:r w:rsidRPr="465572BD">
          <w:rPr>
            <w:rFonts w:ascii="Times New Roman" w:eastAsia="Times New Roman" w:hAnsi="Times New Roman" w:cs="Times New Roman"/>
            <w:i/>
            <w:sz w:val="24"/>
            <w:szCs w:val="24"/>
            <w:rPrChange w:id="6869" w:author="Bryce Raffle" w:date="2016-09-06T11:42:00Z">
              <w:rPr>
                <w:rFonts w:ascii="Times New Roman" w:hAnsi="Times New Roman" w:cs="Times New Roman"/>
                <w:i/>
                <w:sz w:val="24"/>
                <w:szCs w:val="24"/>
              </w:rPr>
            </w:rPrChange>
          </w:rPr>
          <w:delText>“I’m busy, Mrs. Cartwright, if you please.”</w:delText>
        </w:r>
      </w:del>
    </w:p>
    <w:p w14:paraId="4D900070" w14:textId="77777777" w:rsidR="00952343" w:rsidRPr="00C245FD" w:rsidRDefault="00B67EA3" w:rsidP="00C245FD">
      <w:pPr>
        <w:tabs>
          <w:tab w:val="left" w:pos="1440"/>
          <w:tab w:val="left" w:pos="2160"/>
          <w:tab w:val="left" w:pos="2880"/>
        </w:tabs>
        <w:spacing w:line="480" w:lineRule="auto"/>
        <w:ind w:firstLine="359"/>
        <w:jc w:val="both"/>
        <w:rPr>
          <w:del w:id="6870" w:author="Andrea Stafford Hintz" w:date="2016-09-18T16:51:00Z"/>
          <w:rFonts w:ascii="Times New Roman" w:hAnsi="Times New Roman" w:cs="Times New Roman"/>
          <w:i/>
          <w:sz w:val="24"/>
          <w:szCs w:val="24"/>
        </w:rPr>
      </w:pPr>
      <w:del w:id="6871" w:author="Andrea Stafford Hintz" w:date="2016-09-18T16:51:00Z">
        <w:r w:rsidRPr="465572BD">
          <w:rPr>
            <w:rFonts w:ascii="Times New Roman" w:eastAsia="Times New Roman" w:hAnsi="Times New Roman" w:cs="Times New Roman"/>
            <w:i/>
            <w:sz w:val="24"/>
            <w:szCs w:val="24"/>
            <w:rPrChange w:id="6872" w:author="Bryce Raffle" w:date="2016-09-06T11:42:00Z">
              <w:rPr>
                <w:rFonts w:ascii="Times New Roman" w:hAnsi="Times New Roman" w:cs="Times New Roman"/>
                <w:i/>
                <w:sz w:val="24"/>
                <w:szCs w:val="24"/>
              </w:rPr>
            </w:rPrChange>
          </w:rPr>
          <w:delText>“Sir,” she said, but Anthony’s father barely looked up.</w:delText>
        </w:r>
      </w:del>
    </w:p>
    <w:p w14:paraId="286DAF44" w14:textId="77777777" w:rsidR="00952343" w:rsidRPr="00C245FD" w:rsidRDefault="00B67EA3" w:rsidP="00C245FD">
      <w:pPr>
        <w:tabs>
          <w:tab w:val="left" w:pos="1440"/>
          <w:tab w:val="left" w:pos="2160"/>
          <w:tab w:val="left" w:pos="2880"/>
        </w:tabs>
        <w:spacing w:line="480" w:lineRule="auto"/>
        <w:ind w:firstLine="359"/>
        <w:jc w:val="both"/>
        <w:rPr>
          <w:del w:id="6873" w:author="Andrea Stafford Hintz" w:date="2016-09-18T16:51:00Z"/>
          <w:rFonts w:ascii="Times New Roman" w:hAnsi="Times New Roman" w:cs="Times New Roman"/>
          <w:i/>
          <w:sz w:val="24"/>
          <w:szCs w:val="24"/>
        </w:rPr>
      </w:pPr>
      <w:del w:id="6874" w:author="Andrea Stafford Hintz" w:date="2016-09-18T16:51:00Z">
        <w:r w:rsidRPr="465572BD">
          <w:rPr>
            <w:rFonts w:ascii="Times New Roman" w:eastAsia="Times New Roman" w:hAnsi="Times New Roman" w:cs="Times New Roman"/>
            <w:i/>
            <w:sz w:val="24"/>
            <w:szCs w:val="24"/>
            <w:rPrChange w:id="6875" w:author="Bryce Raffle" w:date="2016-09-06T11:42:00Z">
              <w:rPr>
                <w:rFonts w:ascii="Times New Roman" w:hAnsi="Times New Roman" w:cs="Times New Roman"/>
                <w:i/>
                <w:sz w:val="24"/>
                <w:szCs w:val="24"/>
              </w:rPr>
            </w:rPrChange>
          </w:rPr>
          <w:delText>In some ways, Anthony would have preferred to be punished to being ignored. It had grown worse since his mother passed away a few years earlier. His father saw Anthony as nothing more than a burden.</w:delText>
        </w:r>
      </w:del>
    </w:p>
    <w:p w14:paraId="12E990BC" w14:textId="77777777" w:rsidR="00952343" w:rsidRPr="00C245FD" w:rsidRDefault="00B67EA3" w:rsidP="00C245FD">
      <w:pPr>
        <w:tabs>
          <w:tab w:val="left" w:pos="1440"/>
          <w:tab w:val="left" w:pos="2160"/>
          <w:tab w:val="left" w:pos="2880"/>
        </w:tabs>
        <w:spacing w:line="480" w:lineRule="auto"/>
        <w:ind w:firstLine="359"/>
        <w:jc w:val="both"/>
        <w:rPr>
          <w:del w:id="6876" w:author="Andrea Stafford Hintz" w:date="2016-09-18T16:51:00Z"/>
          <w:rFonts w:ascii="Times New Roman" w:hAnsi="Times New Roman" w:cs="Times New Roman"/>
          <w:i/>
          <w:sz w:val="24"/>
          <w:szCs w:val="24"/>
        </w:rPr>
      </w:pPr>
      <w:del w:id="6877" w:author="Andrea Stafford Hintz" w:date="2016-09-18T16:51:00Z">
        <w:r w:rsidRPr="465572BD">
          <w:rPr>
            <w:rFonts w:ascii="Times New Roman" w:eastAsia="Times New Roman" w:hAnsi="Times New Roman" w:cs="Times New Roman"/>
            <w:i/>
            <w:sz w:val="24"/>
            <w:szCs w:val="24"/>
            <w:rPrChange w:id="6878" w:author="Bryce Raffle" w:date="2016-09-06T11:42:00Z">
              <w:rPr>
                <w:rFonts w:ascii="Times New Roman" w:hAnsi="Times New Roman" w:cs="Times New Roman"/>
                <w:i/>
                <w:sz w:val="24"/>
                <w:szCs w:val="24"/>
              </w:rPr>
            </w:rPrChange>
          </w:rPr>
          <w:delText>Anthony quickly hid his face from the crack in the door so he wouldn’t be caught eavesdropping. He sat down on his bed and opened his book, just as Mrs. Cartwright came in.</w:delText>
        </w:r>
      </w:del>
    </w:p>
    <w:p w14:paraId="25622549" w14:textId="77777777" w:rsidR="00952343" w:rsidRPr="00C245FD" w:rsidRDefault="00B67EA3" w:rsidP="00C245FD">
      <w:pPr>
        <w:tabs>
          <w:tab w:val="left" w:pos="1440"/>
          <w:tab w:val="left" w:pos="2160"/>
          <w:tab w:val="left" w:pos="2880"/>
        </w:tabs>
        <w:spacing w:line="480" w:lineRule="auto"/>
        <w:ind w:firstLine="359"/>
        <w:jc w:val="both"/>
        <w:rPr>
          <w:del w:id="6879" w:author="Andrea Stafford Hintz" w:date="2016-09-18T16:51:00Z"/>
          <w:rFonts w:ascii="Times New Roman" w:hAnsi="Times New Roman" w:cs="Times New Roman"/>
          <w:i/>
          <w:sz w:val="24"/>
          <w:szCs w:val="24"/>
        </w:rPr>
      </w:pPr>
      <w:del w:id="6880" w:author="Andrea Stafford Hintz" w:date="2016-09-18T16:51:00Z">
        <w:r w:rsidRPr="465572BD">
          <w:rPr>
            <w:rFonts w:ascii="Times New Roman" w:eastAsia="Times New Roman" w:hAnsi="Times New Roman" w:cs="Times New Roman"/>
            <w:i/>
            <w:sz w:val="24"/>
            <w:szCs w:val="24"/>
            <w:rPrChange w:id="6881" w:author="Bryce Raffle" w:date="2016-09-06T11:42:00Z">
              <w:rPr>
                <w:rFonts w:ascii="Times New Roman" w:hAnsi="Times New Roman" w:cs="Times New Roman"/>
                <w:i/>
                <w:sz w:val="24"/>
                <w:szCs w:val="24"/>
              </w:rPr>
            </w:rPrChange>
          </w:rPr>
          <w:delText>“What’s that you’re reading?”</w:delText>
        </w:r>
      </w:del>
    </w:p>
    <w:p w14:paraId="413D22B5" w14:textId="77777777" w:rsidR="00952343" w:rsidRPr="00C245FD" w:rsidRDefault="00B67EA3" w:rsidP="00C245FD">
      <w:pPr>
        <w:tabs>
          <w:tab w:val="left" w:pos="1440"/>
          <w:tab w:val="left" w:pos="2160"/>
          <w:tab w:val="left" w:pos="2880"/>
        </w:tabs>
        <w:spacing w:line="480" w:lineRule="auto"/>
        <w:ind w:firstLine="359"/>
        <w:jc w:val="both"/>
        <w:rPr>
          <w:del w:id="6882" w:author="Andrea Stafford Hintz" w:date="2016-09-18T16:51:00Z"/>
          <w:rFonts w:ascii="Times New Roman" w:hAnsi="Times New Roman" w:cs="Times New Roman"/>
          <w:i/>
          <w:sz w:val="24"/>
          <w:szCs w:val="24"/>
        </w:rPr>
      </w:pPr>
      <w:del w:id="6883" w:author="Andrea Stafford Hintz" w:date="2016-09-18T16:51:00Z">
        <w:r w:rsidRPr="465572BD">
          <w:rPr>
            <w:rFonts w:ascii="Times New Roman" w:eastAsia="Times New Roman" w:hAnsi="Times New Roman" w:cs="Times New Roman"/>
            <w:i/>
            <w:sz w:val="24"/>
            <w:szCs w:val="24"/>
            <w:rPrChange w:id="6884" w:author="Bryce Raffle" w:date="2016-09-06T11:42:00Z">
              <w:rPr>
                <w:rFonts w:ascii="Times New Roman" w:hAnsi="Times New Roman" w:cs="Times New Roman"/>
                <w:i/>
                <w:sz w:val="24"/>
                <w:szCs w:val="24"/>
              </w:rPr>
            </w:rPrChange>
          </w:rPr>
          <w:delText>“Mysteries of London,” he told her.</w:delText>
        </w:r>
      </w:del>
    </w:p>
    <w:p w14:paraId="616954A4" w14:textId="77777777" w:rsidR="00952343" w:rsidRPr="00C245FD" w:rsidRDefault="00B67EA3" w:rsidP="00C245FD">
      <w:pPr>
        <w:tabs>
          <w:tab w:val="left" w:pos="1440"/>
          <w:tab w:val="left" w:pos="2160"/>
          <w:tab w:val="left" w:pos="2880"/>
        </w:tabs>
        <w:spacing w:line="480" w:lineRule="auto"/>
        <w:ind w:firstLine="359"/>
        <w:jc w:val="both"/>
        <w:rPr>
          <w:del w:id="6885" w:author="Andrea Stafford Hintz" w:date="2016-09-18T16:51:00Z"/>
          <w:rFonts w:ascii="Times New Roman" w:hAnsi="Times New Roman" w:cs="Times New Roman"/>
          <w:i/>
          <w:sz w:val="24"/>
          <w:szCs w:val="24"/>
        </w:rPr>
      </w:pPr>
      <w:del w:id="6886" w:author="Andrea Stafford Hintz" w:date="2016-09-18T16:51:00Z">
        <w:r w:rsidRPr="465572BD">
          <w:rPr>
            <w:rFonts w:ascii="Times New Roman" w:eastAsia="Times New Roman" w:hAnsi="Times New Roman" w:cs="Times New Roman"/>
            <w:i/>
            <w:sz w:val="24"/>
            <w:szCs w:val="24"/>
            <w:rPrChange w:id="6887" w:author="Bryce Raffle" w:date="2016-09-06T11:42:00Z">
              <w:rPr>
                <w:rFonts w:ascii="Times New Roman" w:hAnsi="Times New Roman" w:cs="Times New Roman"/>
                <w:i/>
                <w:sz w:val="24"/>
                <w:szCs w:val="24"/>
              </w:rPr>
            </w:rPrChange>
          </w:rPr>
          <w:delText>“Not another penny dreadful, is it?” she asked. “You know your father doesn’t like you reading that sort of thing.”</w:delText>
        </w:r>
      </w:del>
    </w:p>
    <w:p w14:paraId="20E0FE15" w14:textId="77777777" w:rsidR="00952343" w:rsidRPr="00C245FD" w:rsidRDefault="00B67EA3" w:rsidP="00C245FD">
      <w:pPr>
        <w:tabs>
          <w:tab w:val="left" w:pos="1440"/>
          <w:tab w:val="left" w:pos="2160"/>
          <w:tab w:val="left" w:pos="2880"/>
        </w:tabs>
        <w:spacing w:line="480" w:lineRule="auto"/>
        <w:ind w:firstLine="359"/>
        <w:jc w:val="both"/>
        <w:rPr>
          <w:del w:id="6888" w:author="Andrea Stafford Hintz" w:date="2016-09-18T16:51:00Z"/>
          <w:rFonts w:ascii="Times New Roman" w:hAnsi="Times New Roman" w:cs="Times New Roman"/>
          <w:i/>
          <w:sz w:val="24"/>
          <w:szCs w:val="24"/>
        </w:rPr>
      </w:pPr>
      <w:del w:id="6889" w:author="Andrea Stafford Hintz" w:date="2016-09-18T16:51:00Z">
        <w:r w:rsidRPr="465572BD">
          <w:rPr>
            <w:rFonts w:ascii="Times New Roman" w:eastAsia="Times New Roman" w:hAnsi="Times New Roman" w:cs="Times New Roman"/>
            <w:i/>
            <w:sz w:val="24"/>
            <w:szCs w:val="24"/>
            <w:rPrChange w:id="6890" w:author="Bryce Raffle" w:date="2016-09-06T11:42:00Z">
              <w:rPr>
                <w:rFonts w:ascii="Times New Roman" w:hAnsi="Times New Roman" w:cs="Times New Roman"/>
                <w:i/>
                <w:sz w:val="24"/>
                <w:szCs w:val="24"/>
              </w:rPr>
            </w:rPrChange>
          </w:rPr>
          <w:delText>Anthony pretended not to hear her, keeping his eyes on the book. Stupid of her to use that, he thought. Anthony knew perfectly well that his father didn’t care what he read, so long as he left his medical books on their shelves.</w:delText>
        </w:r>
      </w:del>
    </w:p>
    <w:p w14:paraId="728031AF" w14:textId="77777777" w:rsidR="00952343" w:rsidRPr="00C245FD" w:rsidRDefault="00B67EA3" w:rsidP="00C245FD">
      <w:pPr>
        <w:tabs>
          <w:tab w:val="left" w:pos="1440"/>
          <w:tab w:val="left" w:pos="2160"/>
          <w:tab w:val="left" w:pos="2880"/>
        </w:tabs>
        <w:spacing w:line="480" w:lineRule="auto"/>
        <w:ind w:firstLine="359"/>
        <w:jc w:val="both"/>
        <w:rPr>
          <w:del w:id="6891" w:author="Andrea Stafford Hintz" w:date="2016-09-18T16:51:00Z"/>
          <w:rFonts w:ascii="Times New Roman" w:hAnsi="Times New Roman" w:cs="Times New Roman"/>
          <w:i/>
          <w:sz w:val="24"/>
          <w:szCs w:val="24"/>
        </w:rPr>
      </w:pPr>
      <w:del w:id="6892" w:author="Andrea Stafford Hintz" w:date="2016-09-18T16:51:00Z">
        <w:r w:rsidRPr="465572BD">
          <w:rPr>
            <w:rFonts w:ascii="Times New Roman" w:eastAsia="Times New Roman" w:hAnsi="Times New Roman" w:cs="Times New Roman"/>
            <w:i/>
            <w:sz w:val="24"/>
            <w:szCs w:val="24"/>
            <w:rPrChange w:id="6893" w:author="Bryce Raffle" w:date="2016-09-06T11:42:00Z">
              <w:rPr>
                <w:rFonts w:ascii="Times New Roman" w:hAnsi="Times New Roman" w:cs="Times New Roman"/>
                <w:i/>
                <w:sz w:val="24"/>
                <w:szCs w:val="24"/>
              </w:rPr>
            </w:rPrChange>
          </w:rPr>
          <w:delText>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father’s books remained behind a locked cabinet, and Anthony was left reading penny dreadfuls.</w:delText>
        </w:r>
      </w:del>
    </w:p>
    <w:p w14:paraId="3AFF0069" w14:textId="77777777" w:rsidR="00952343" w:rsidRPr="00C245FD" w:rsidRDefault="00B67EA3" w:rsidP="00C245FD">
      <w:pPr>
        <w:tabs>
          <w:tab w:val="left" w:pos="1440"/>
          <w:tab w:val="left" w:pos="2160"/>
          <w:tab w:val="left" w:pos="2880"/>
        </w:tabs>
        <w:spacing w:line="480" w:lineRule="auto"/>
        <w:ind w:firstLine="359"/>
        <w:jc w:val="both"/>
        <w:rPr>
          <w:del w:id="6894" w:author="Andrea Stafford Hintz" w:date="2016-09-18T16:51:00Z"/>
          <w:rFonts w:ascii="Times New Roman" w:hAnsi="Times New Roman" w:cs="Times New Roman"/>
          <w:i/>
          <w:sz w:val="24"/>
          <w:szCs w:val="24"/>
        </w:rPr>
      </w:pPr>
      <w:del w:id="6895" w:author="Andrea Stafford Hintz" w:date="2016-09-18T16:51:00Z">
        <w:r w:rsidRPr="465572BD">
          <w:rPr>
            <w:rFonts w:ascii="Times New Roman" w:eastAsia="Times New Roman" w:hAnsi="Times New Roman" w:cs="Times New Roman"/>
            <w:i/>
            <w:sz w:val="24"/>
            <w:szCs w:val="24"/>
            <w:rPrChange w:id="6896" w:author="Bryce Raffle" w:date="2016-09-06T11:42:00Z">
              <w:rPr>
                <w:rFonts w:ascii="Times New Roman" w:hAnsi="Times New Roman" w:cs="Times New Roman"/>
                <w:i/>
                <w:sz w:val="24"/>
                <w:szCs w:val="24"/>
              </w:rPr>
            </w:rPrChange>
          </w:rPr>
          <w:delText>Mrs. Cartwright threw her hands up and walked out of his room in a huff.</w:delText>
        </w:r>
      </w:del>
    </w:p>
    <w:p w14:paraId="63BF7D1B" w14:textId="77777777" w:rsidR="00952343" w:rsidRPr="00C245FD" w:rsidRDefault="00B67EA3" w:rsidP="00C245FD">
      <w:pPr>
        <w:tabs>
          <w:tab w:val="left" w:pos="1440"/>
          <w:tab w:val="left" w:pos="2160"/>
          <w:tab w:val="left" w:pos="2880"/>
        </w:tabs>
        <w:spacing w:line="480" w:lineRule="auto"/>
        <w:ind w:firstLine="359"/>
        <w:jc w:val="both"/>
        <w:rPr>
          <w:del w:id="6897" w:author="Andrea Stafford Hintz" w:date="2016-09-18T16:51:00Z"/>
          <w:rFonts w:ascii="Times New Roman" w:hAnsi="Times New Roman" w:cs="Times New Roman"/>
          <w:i/>
          <w:sz w:val="24"/>
          <w:szCs w:val="24"/>
        </w:rPr>
      </w:pPr>
      <w:del w:id="6898" w:author="Andrea Stafford Hintz" w:date="2016-09-18T16:51:00Z">
        <w:r w:rsidRPr="465572BD">
          <w:rPr>
            <w:rFonts w:ascii="Times New Roman" w:eastAsia="Times New Roman" w:hAnsi="Times New Roman" w:cs="Times New Roman"/>
            <w:i/>
            <w:sz w:val="24"/>
            <w:szCs w:val="24"/>
            <w:rPrChange w:id="6899" w:author="Bryce Raffle" w:date="2016-09-06T11:42:00Z">
              <w:rPr>
                <w:rFonts w:ascii="Times New Roman" w:hAnsi="Times New Roman" w:cs="Times New Roman"/>
                <w:i/>
                <w:sz w:val="24"/>
                <w:szCs w:val="24"/>
              </w:rPr>
            </w:rPrChange>
          </w:rPr>
          <w:delText>“I give up!” she cried dramatically. “Neither of the men of this house will heed my advice.”</w:delText>
        </w:r>
      </w:del>
    </w:p>
    <w:p w14:paraId="442F6128" w14:textId="77777777" w:rsidR="00952343" w:rsidRPr="00C245FD" w:rsidRDefault="00B67EA3" w:rsidP="00C245FD">
      <w:pPr>
        <w:tabs>
          <w:tab w:val="left" w:pos="1440"/>
          <w:tab w:val="left" w:pos="2160"/>
          <w:tab w:val="left" w:pos="2880"/>
        </w:tabs>
        <w:spacing w:line="480" w:lineRule="auto"/>
        <w:jc w:val="center"/>
        <w:rPr>
          <w:del w:id="6900" w:author="Andrea Stafford Hintz" w:date="2016-09-18T16:51:00Z"/>
          <w:rFonts w:ascii="Times New Roman" w:hAnsi="Times New Roman" w:cs="Times New Roman"/>
          <w:sz w:val="24"/>
          <w:szCs w:val="24"/>
        </w:rPr>
      </w:pPr>
      <w:del w:id="6901" w:author="Andrea Stafford Hintz" w:date="2016-09-18T16:51:00Z">
        <w:r w:rsidRPr="465572BD">
          <w:rPr>
            <w:rFonts w:ascii="Times New Roman" w:eastAsia="Times New Roman" w:hAnsi="Times New Roman" w:cs="Times New Roman"/>
            <w:sz w:val="24"/>
            <w:szCs w:val="24"/>
            <w:rPrChange w:id="6902" w:author="Bryce Raffle" w:date="2016-09-06T11:42:00Z">
              <w:rPr>
                <w:rFonts w:ascii="Times New Roman" w:hAnsi="Times New Roman" w:cs="Times New Roman"/>
                <w:sz w:val="24"/>
                <w:szCs w:val="24"/>
              </w:rPr>
            </w:rPrChange>
          </w:rPr>
          <w:delText>#</w:delText>
        </w:r>
      </w:del>
    </w:p>
    <w:p w14:paraId="68AF0808" w14:textId="77777777" w:rsidR="00952343" w:rsidRPr="00C245FD" w:rsidRDefault="00B67EA3" w:rsidP="00C245FD">
      <w:pPr>
        <w:tabs>
          <w:tab w:val="left" w:pos="1440"/>
          <w:tab w:val="left" w:pos="2160"/>
          <w:tab w:val="left" w:pos="2880"/>
        </w:tabs>
        <w:spacing w:line="480" w:lineRule="auto"/>
        <w:jc w:val="both"/>
        <w:rPr>
          <w:del w:id="6903" w:author="Andrea Stafford Hintz" w:date="2016-09-18T16:51:00Z"/>
          <w:rFonts w:ascii="Times New Roman" w:hAnsi="Times New Roman" w:cs="Times New Roman"/>
          <w:i/>
          <w:sz w:val="24"/>
          <w:szCs w:val="24"/>
        </w:rPr>
      </w:pPr>
      <w:del w:id="6904" w:author="Andrea Stafford Hintz" w:date="2016-09-18T16:51:00Z">
        <w:r w:rsidRPr="465572BD">
          <w:rPr>
            <w:rFonts w:ascii="Times New Roman" w:eastAsia="Times New Roman" w:hAnsi="Times New Roman" w:cs="Times New Roman"/>
            <w:i/>
            <w:sz w:val="24"/>
            <w:szCs w:val="24"/>
            <w:rPrChange w:id="6905" w:author="Bryce Raffle" w:date="2016-09-06T11:42:00Z">
              <w:rPr>
                <w:rFonts w:ascii="Times New Roman" w:hAnsi="Times New Roman" w:cs="Times New Roman"/>
                <w:i/>
                <w:sz w:val="24"/>
                <w:szCs w:val="24"/>
              </w:rPr>
            </w:rPrChange>
          </w:rPr>
          <w:delText>“</w:delText>
        </w:r>
        <w:bookmarkStart w:id="6906" w:name="Scene_42"/>
        <w:r w:rsidRPr="465572BD">
          <w:rPr>
            <w:rFonts w:ascii="Times New Roman" w:eastAsia="Times New Roman" w:hAnsi="Times New Roman" w:cs="Times New Roman"/>
            <w:i/>
            <w:sz w:val="24"/>
            <w:szCs w:val="24"/>
            <w:rPrChange w:id="6907" w:author="Bryce Raffle" w:date="2016-09-06T11:42:00Z">
              <w:rPr>
                <w:rFonts w:ascii="Times New Roman" w:hAnsi="Times New Roman" w:cs="Times New Roman"/>
                <w:i/>
                <w:sz w:val="24"/>
                <w:szCs w:val="24"/>
              </w:rPr>
            </w:rPrChange>
          </w:rPr>
          <w:delText>Well</w:delText>
        </w:r>
        <w:bookmarkEnd w:id="6906"/>
        <w:r w:rsidRPr="465572BD">
          <w:rPr>
            <w:rFonts w:ascii="Times New Roman" w:eastAsia="Times New Roman" w:hAnsi="Times New Roman" w:cs="Times New Roman"/>
            <w:i/>
            <w:sz w:val="24"/>
            <w:szCs w:val="24"/>
            <w:rPrChange w:id="6908" w:author="Bryce Raffle" w:date="2016-09-06T11:42:00Z">
              <w:rPr>
                <w:rFonts w:ascii="Times New Roman" w:hAnsi="Times New Roman" w:cs="Times New Roman"/>
                <w:i/>
                <w:sz w:val="24"/>
                <w:szCs w:val="24"/>
              </w:rPr>
            </w:rPrChange>
          </w:rPr>
          <w:delText>?” said the surgeon, when Anthony knocked upon the door.</w:delText>
        </w:r>
      </w:del>
    </w:p>
    <w:p w14:paraId="1DD40635" w14:textId="77777777" w:rsidR="00952343" w:rsidRPr="00C245FD" w:rsidRDefault="00B67EA3" w:rsidP="00C245FD">
      <w:pPr>
        <w:tabs>
          <w:tab w:val="left" w:pos="1440"/>
          <w:tab w:val="left" w:pos="2160"/>
          <w:tab w:val="left" w:pos="2880"/>
        </w:tabs>
        <w:spacing w:line="480" w:lineRule="auto"/>
        <w:ind w:firstLine="359"/>
        <w:jc w:val="both"/>
        <w:rPr>
          <w:del w:id="6909" w:author="Andrea Stafford Hintz" w:date="2016-09-18T16:51:00Z"/>
          <w:rFonts w:ascii="Times New Roman" w:hAnsi="Times New Roman" w:cs="Times New Roman"/>
          <w:i/>
          <w:sz w:val="24"/>
          <w:szCs w:val="24"/>
        </w:rPr>
      </w:pPr>
      <w:del w:id="6910" w:author="Andrea Stafford Hintz" w:date="2016-09-18T16:51:00Z">
        <w:r w:rsidRPr="465572BD">
          <w:rPr>
            <w:rFonts w:ascii="Times New Roman" w:eastAsia="Times New Roman" w:hAnsi="Times New Roman" w:cs="Times New Roman"/>
            <w:i/>
            <w:sz w:val="24"/>
            <w:szCs w:val="24"/>
            <w:rPrChange w:id="6911" w:author="Bryce Raffle" w:date="2016-09-06T11:42:00Z">
              <w:rPr>
                <w:rFonts w:ascii="Times New Roman" w:hAnsi="Times New Roman" w:cs="Times New Roman"/>
                <w:i/>
                <w:sz w:val="24"/>
                <w:szCs w:val="24"/>
              </w:rPr>
            </w:rPrChange>
          </w:rPr>
          <w:delText>“Are you Dr. Allen?” he asked nervously. “My father sent me.”</w:delText>
        </w:r>
      </w:del>
    </w:p>
    <w:p w14:paraId="69FED6EC" w14:textId="77777777" w:rsidR="00952343" w:rsidRPr="00C245FD" w:rsidRDefault="00B67EA3" w:rsidP="00C245FD">
      <w:pPr>
        <w:tabs>
          <w:tab w:val="left" w:pos="1440"/>
          <w:tab w:val="left" w:pos="2160"/>
          <w:tab w:val="left" w:pos="2880"/>
        </w:tabs>
        <w:spacing w:line="480" w:lineRule="auto"/>
        <w:ind w:firstLine="359"/>
        <w:jc w:val="both"/>
        <w:rPr>
          <w:del w:id="6912" w:author="Andrea Stafford Hintz" w:date="2016-09-18T16:51:00Z"/>
          <w:rFonts w:ascii="Times New Roman" w:hAnsi="Times New Roman" w:cs="Times New Roman"/>
          <w:i/>
          <w:sz w:val="24"/>
          <w:szCs w:val="24"/>
        </w:rPr>
      </w:pPr>
      <w:del w:id="6913" w:author="Andrea Stafford Hintz" w:date="2016-09-18T16:51:00Z">
        <w:r w:rsidRPr="465572BD">
          <w:rPr>
            <w:rFonts w:ascii="Times New Roman" w:eastAsia="Times New Roman" w:hAnsi="Times New Roman" w:cs="Times New Roman"/>
            <w:i/>
            <w:sz w:val="24"/>
            <w:szCs w:val="24"/>
            <w:rPrChange w:id="6914" w:author="Bryce Raffle" w:date="2016-09-06T11:42:00Z">
              <w:rPr>
                <w:rFonts w:ascii="Times New Roman" w:hAnsi="Times New Roman" w:cs="Times New Roman"/>
                <w:i/>
                <w:sz w:val="24"/>
                <w:szCs w:val="24"/>
              </w:rPr>
            </w:rPrChange>
          </w:rPr>
          <w:delText>The surgeon nodded. He stood aside and beckoned for the boy to enter.</w:delText>
        </w:r>
      </w:del>
    </w:p>
    <w:p w14:paraId="70881A5C" w14:textId="77777777" w:rsidR="00952343" w:rsidRPr="00C245FD" w:rsidRDefault="00B67EA3" w:rsidP="00C245FD">
      <w:pPr>
        <w:tabs>
          <w:tab w:val="left" w:pos="1440"/>
          <w:tab w:val="left" w:pos="2160"/>
          <w:tab w:val="left" w:pos="2880"/>
        </w:tabs>
        <w:spacing w:line="480" w:lineRule="auto"/>
        <w:ind w:firstLine="359"/>
        <w:jc w:val="both"/>
        <w:rPr>
          <w:del w:id="6915" w:author="Andrea Stafford Hintz" w:date="2016-09-18T16:51:00Z"/>
          <w:rFonts w:ascii="Times New Roman" w:hAnsi="Times New Roman" w:cs="Times New Roman"/>
          <w:i/>
          <w:sz w:val="24"/>
          <w:szCs w:val="24"/>
        </w:rPr>
      </w:pPr>
      <w:del w:id="6916" w:author="Andrea Stafford Hintz" w:date="2016-09-18T16:51:00Z">
        <w:r w:rsidRPr="465572BD">
          <w:rPr>
            <w:rFonts w:ascii="Times New Roman" w:eastAsia="Times New Roman" w:hAnsi="Times New Roman" w:cs="Times New Roman"/>
            <w:i/>
            <w:sz w:val="24"/>
            <w:szCs w:val="24"/>
            <w:rPrChange w:id="6917" w:author="Bryce Raffle" w:date="2016-09-06T11:42:00Z">
              <w:rPr>
                <w:rFonts w:ascii="Times New Roman" w:hAnsi="Times New Roman" w:cs="Times New Roman"/>
                <w:i/>
                <w:sz w:val="24"/>
                <w:szCs w:val="24"/>
              </w:rPr>
            </w:rPrChange>
          </w:rPr>
          <w:delText>The lock on the door of his father’s cabinet had not stopped Anthony from attempting to learn his father’s trade. Anthony had merely been forced to call upon the expertise of one of the boys in his entourage, a boy who earned money by selling bodies to anatomy schools.</w:delText>
        </w:r>
      </w:del>
    </w:p>
    <w:p w14:paraId="30683A94" w14:textId="77777777" w:rsidR="00952343" w:rsidRPr="00C245FD" w:rsidRDefault="00B67EA3" w:rsidP="00C245FD">
      <w:pPr>
        <w:tabs>
          <w:tab w:val="left" w:pos="1440"/>
          <w:tab w:val="left" w:pos="2160"/>
          <w:tab w:val="left" w:pos="2880"/>
        </w:tabs>
        <w:spacing w:line="480" w:lineRule="auto"/>
        <w:ind w:firstLine="359"/>
        <w:jc w:val="both"/>
        <w:rPr>
          <w:del w:id="6918" w:author="Andrea Stafford Hintz" w:date="2016-09-18T16:51:00Z"/>
          <w:rFonts w:ascii="Times New Roman" w:hAnsi="Times New Roman" w:cs="Times New Roman"/>
          <w:i/>
          <w:sz w:val="24"/>
          <w:szCs w:val="24"/>
        </w:rPr>
      </w:pPr>
      <w:del w:id="6919" w:author="Andrea Stafford Hintz" w:date="2016-09-18T16:51:00Z">
        <w:r w:rsidRPr="465572BD">
          <w:rPr>
            <w:rFonts w:ascii="Times New Roman" w:eastAsia="Times New Roman" w:hAnsi="Times New Roman" w:cs="Times New Roman"/>
            <w:i/>
            <w:sz w:val="24"/>
            <w:szCs w:val="24"/>
            <w:rPrChange w:id="6920" w:author="Bryce Raffle" w:date="2016-09-06T11:42:00Z">
              <w:rPr>
                <w:rFonts w:ascii="Times New Roman" w:hAnsi="Times New Roman" w:cs="Times New Roman"/>
                <w:i/>
                <w:sz w:val="24"/>
                <w:szCs w:val="24"/>
              </w:rPr>
            </w:rPrChange>
          </w:rPr>
          <w:delText>If Anthony couldn’t learn anatomy from books, he figured he could learn first-hand. He had performed several dissections before Mrs. Cartwright finally caught him. And had she ever screamed.</w:delText>
        </w:r>
      </w:del>
    </w:p>
    <w:p w14:paraId="299BFCAF" w14:textId="77777777" w:rsidR="00952343" w:rsidRPr="00C245FD" w:rsidRDefault="00B67EA3" w:rsidP="00C245FD">
      <w:pPr>
        <w:tabs>
          <w:tab w:val="left" w:pos="1440"/>
          <w:tab w:val="left" w:pos="2160"/>
          <w:tab w:val="left" w:pos="2880"/>
        </w:tabs>
        <w:spacing w:line="480" w:lineRule="auto"/>
        <w:ind w:firstLine="359"/>
        <w:jc w:val="both"/>
        <w:rPr>
          <w:del w:id="6921" w:author="Andrea Stafford Hintz" w:date="2016-09-18T16:51:00Z"/>
          <w:rFonts w:ascii="Times New Roman" w:hAnsi="Times New Roman" w:cs="Times New Roman"/>
          <w:i/>
          <w:sz w:val="24"/>
          <w:szCs w:val="24"/>
        </w:rPr>
      </w:pPr>
      <w:del w:id="6922" w:author="Andrea Stafford Hintz" w:date="2016-09-18T16:51:00Z">
        <w:r w:rsidRPr="465572BD">
          <w:rPr>
            <w:rFonts w:ascii="Times New Roman" w:eastAsia="Times New Roman" w:hAnsi="Times New Roman" w:cs="Times New Roman"/>
            <w:i/>
            <w:sz w:val="24"/>
            <w:szCs w:val="24"/>
            <w:rPrChange w:id="6923" w:author="Bryce Raffle" w:date="2016-09-06T11:42:00Z">
              <w:rPr>
                <w:rFonts w:ascii="Times New Roman" w:hAnsi="Times New Roman" w:cs="Times New Roman"/>
                <w:i/>
                <w:sz w:val="24"/>
                <w:szCs w:val="24"/>
              </w:rPr>
            </w:rPrChange>
          </w:rPr>
          <w:delText>At last, Anthony’s father was forced to take action.</w:delText>
        </w:r>
      </w:del>
    </w:p>
    <w:p w14:paraId="603992E6" w14:textId="77777777" w:rsidR="00952343" w:rsidRPr="00C245FD" w:rsidRDefault="00B67EA3" w:rsidP="00C245FD">
      <w:pPr>
        <w:tabs>
          <w:tab w:val="left" w:pos="1440"/>
          <w:tab w:val="left" w:pos="2160"/>
          <w:tab w:val="left" w:pos="2880"/>
        </w:tabs>
        <w:spacing w:line="480" w:lineRule="auto"/>
        <w:ind w:firstLine="359"/>
        <w:jc w:val="both"/>
        <w:rPr>
          <w:del w:id="6924" w:author="Andrea Stafford Hintz" w:date="2016-09-18T16:51:00Z"/>
          <w:rFonts w:ascii="Times New Roman" w:hAnsi="Times New Roman" w:cs="Times New Roman"/>
          <w:i/>
          <w:sz w:val="24"/>
          <w:szCs w:val="24"/>
        </w:rPr>
      </w:pPr>
      <w:del w:id="6925" w:author="Andrea Stafford Hintz" w:date="2016-09-18T16:51:00Z">
        <w:r w:rsidRPr="465572BD">
          <w:rPr>
            <w:rFonts w:ascii="Times New Roman" w:eastAsia="Times New Roman" w:hAnsi="Times New Roman" w:cs="Times New Roman"/>
            <w:i/>
            <w:sz w:val="24"/>
            <w:szCs w:val="24"/>
            <w:rPrChange w:id="6926" w:author="Bryce Raffle" w:date="2016-09-06T11:42:00Z">
              <w:rPr>
                <w:rFonts w:ascii="Times New Roman" w:hAnsi="Times New Roman" w:cs="Times New Roman"/>
                <w:i/>
                <w:sz w:val="24"/>
                <w:szCs w:val="24"/>
              </w:rPr>
            </w:rPrChange>
          </w:rPr>
          <w:delText>“Come in,” said the surgeon. He had a Scottish accent. “How was the journey here? Long, I imagine. Did you travel by train?”</w:delText>
        </w:r>
      </w:del>
    </w:p>
    <w:p w14:paraId="1BC56CC8" w14:textId="77777777" w:rsidR="00952343" w:rsidRPr="00C245FD" w:rsidRDefault="00B67EA3" w:rsidP="00C245FD">
      <w:pPr>
        <w:tabs>
          <w:tab w:val="left" w:pos="1440"/>
          <w:tab w:val="left" w:pos="2160"/>
          <w:tab w:val="left" w:pos="2880"/>
        </w:tabs>
        <w:spacing w:line="480" w:lineRule="auto"/>
        <w:ind w:firstLine="359"/>
        <w:jc w:val="both"/>
        <w:rPr>
          <w:del w:id="6927" w:author="Andrea Stafford Hintz" w:date="2016-09-18T16:51:00Z"/>
          <w:rFonts w:ascii="Times New Roman" w:hAnsi="Times New Roman" w:cs="Times New Roman"/>
          <w:i/>
          <w:sz w:val="24"/>
          <w:szCs w:val="24"/>
        </w:rPr>
      </w:pPr>
      <w:del w:id="6928" w:author="Andrea Stafford Hintz" w:date="2016-09-18T16:51:00Z">
        <w:r w:rsidRPr="465572BD">
          <w:rPr>
            <w:rFonts w:ascii="Times New Roman" w:eastAsia="Times New Roman" w:hAnsi="Times New Roman" w:cs="Times New Roman"/>
            <w:i/>
            <w:sz w:val="24"/>
            <w:szCs w:val="24"/>
            <w:rPrChange w:id="6929" w:author="Bryce Raffle" w:date="2016-09-06T11:42:00Z">
              <w:rPr>
                <w:rFonts w:ascii="Times New Roman" w:hAnsi="Times New Roman" w:cs="Times New Roman"/>
                <w:i/>
                <w:sz w:val="24"/>
                <w:szCs w:val="24"/>
              </w:rPr>
            </w:rPrChange>
          </w:rPr>
          <w:delText>“No, sir, by airship,” said Anthony.</w:delText>
        </w:r>
      </w:del>
    </w:p>
    <w:p w14:paraId="7FEAE55B" w14:textId="77777777" w:rsidR="00952343" w:rsidRPr="00C245FD" w:rsidRDefault="00B67EA3" w:rsidP="00C245FD">
      <w:pPr>
        <w:tabs>
          <w:tab w:val="left" w:pos="1440"/>
          <w:tab w:val="left" w:pos="2160"/>
          <w:tab w:val="left" w:pos="2880"/>
        </w:tabs>
        <w:spacing w:line="480" w:lineRule="auto"/>
        <w:ind w:firstLine="359"/>
        <w:jc w:val="both"/>
        <w:rPr>
          <w:del w:id="6930" w:author="Andrea Stafford Hintz" w:date="2016-09-18T16:51:00Z"/>
          <w:rFonts w:ascii="Times New Roman" w:hAnsi="Times New Roman" w:cs="Times New Roman"/>
          <w:i/>
          <w:sz w:val="24"/>
          <w:szCs w:val="24"/>
        </w:rPr>
      </w:pPr>
      <w:del w:id="6931" w:author="Andrea Stafford Hintz" w:date="2016-09-18T16:51:00Z">
        <w:r w:rsidRPr="465572BD">
          <w:rPr>
            <w:rFonts w:ascii="Times New Roman" w:eastAsia="Times New Roman" w:hAnsi="Times New Roman" w:cs="Times New Roman"/>
            <w:i/>
            <w:sz w:val="24"/>
            <w:szCs w:val="24"/>
            <w:rPrChange w:id="6932" w:author="Bryce Raffle" w:date="2016-09-06T11:42:00Z">
              <w:rPr>
                <w:rFonts w:ascii="Times New Roman" w:hAnsi="Times New Roman" w:cs="Times New Roman"/>
                <w:i/>
                <w:sz w:val="24"/>
                <w:szCs w:val="24"/>
              </w:rPr>
            </w:rPrChange>
          </w:rPr>
          <w:delText>Dr. Allen owned an anatomy school, one of the more successful schools in London. He lived in a small loft above the school.</w:delText>
        </w:r>
      </w:del>
    </w:p>
    <w:p w14:paraId="716DD6CE" w14:textId="77777777" w:rsidR="00952343" w:rsidRPr="00C245FD" w:rsidRDefault="00B67EA3" w:rsidP="00C245FD">
      <w:pPr>
        <w:tabs>
          <w:tab w:val="left" w:pos="1440"/>
          <w:tab w:val="left" w:pos="2160"/>
          <w:tab w:val="left" w:pos="2880"/>
        </w:tabs>
        <w:spacing w:line="480" w:lineRule="auto"/>
        <w:ind w:firstLine="359"/>
        <w:jc w:val="both"/>
        <w:rPr>
          <w:del w:id="6933" w:author="Andrea Stafford Hintz" w:date="2016-09-18T16:51:00Z"/>
          <w:rFonts w:ascii="Times New Roman" w:hAnsi="Times New Roman" w:cs="Times New Roman"/>
          <w:i/>
          <w:sz w:val="24"/>
          <w:szCs w:val="24"/>
        </w:rPr>
      </w:pPr>
      <w:del w:id="6934" w:author="Andrea Stafford Hintz" w:date="2016-09-18T16:51:00Z">
        <w:r w:rsidRPr="465572BD">
          <w:rPr>
            <w:rFonts w:ascii="Times New Roman" w:eastAsia="Times New Roman" w:hAnsi="Times New Roman" w:cs="Times New Roman"/>
            <w:i/>
            <w:sz w:val="24"/>
            <w:szCs w:val="24"/>
            <w:rPrChange w:id="6935" w:author="Bryce Raffle" w:date="2016-09-06T11:42:00Z">
              <w:rPr>
                <w:rFonts w:ascii="Times New Roman" w:hAnsi="Times New Roman" w:cs="Times New Roman"/>
                <w:i/>
                <w:sz w:val="24"/>
                <w:szCs w:val="24"/>
              </w:rPr>
            </w:rPrChange>
          </w:rPr>
          <w:delText>The surgeon led him to a dining room, pulled out a chair and gestured for Anthony to sit. As he sat, Anthony took in the room. The first thing that he noticed was that the surgeon’s books were not behind lock and key. They were not even neatly organized on a single shelf, but spread about the room, some of them open and marked up by the surgeon’s own pen. Most of the books were the same as the ones his father owned, but there were some that were unfamiliar.</w:delText>
        </w:r>
      </w:del>
    </w:p>
    <w:p w14:paraId="1DD69BB1" w14:textId="77777777" w:rsidR="00952343" w:rsidRPr="00C245FD" w:rsidRDefault="00B67EA3" w:rsidP="00C245FD">
      <w:pPr>
        <w:tabs>
          <w:tab w:val="left" w:pos="1440"/>
          <w:tab w:val="left" w:pos="2160"/>
          <w:tab w:val="left" w:pos="2880"/>
        </w:tabs>
        <w:spacing w:line="480" w:lineRule="auto"/>
        <w:ind w:firstLine="359"/>
        <w:jc w:val="both"/>
        <w:rPr>
          <w:del w:id="6936" w:author="Andrea Stafford Hintz" w:date="2016-09-18T16:51:00Z"/>
          <w:rFonts w:ascii="Times New Roman" w:hAnsi="Times New Roman" w:cs="Times New Roman"/>
          <w:i/>
          <w:sz w:val="24"/>
          <w:szCs w:val="24"/>
        </w:rPr>
      </w:pPr>
      <w:del w:id="6937" w:author="Andrea Stafford Hintz" w:date="2016-09-18T16:51:00Z">
        <w:r w:rsidRPr="465572BD">
          <w:rPr>
            <w:rFonts w:ascii="Times New Roman" w:eastAsia="Times New Roman" w:hAnsi="Times New Roman" w:cs="Times New Roman"/>
            <w:i/>
            <w:sz w:val="24"/>
            <w:szCs w:val="24"/>
            <w:rPrChange w:id="6938" w:author="Bryce Raffle" w:date="2016-09-06T11:42:00Z">
              <w:rPr>
                <w:rFonts w:ascii="Times New Roman" w:hAnsi="Times New Roman" w:cs="Times New Roman"/>
                <w:i/>
                <w:sz w:val="24"/>
                <w:szCs w:val="24"/>
              </w:rPr>
            </w:rPrChange>
          </w:rPr>
          <w:delText>He also had a number of preparations in glass jars—lizards with two tails, dissected internal organs, jellyfish, baby crocodiles, a monkey’s skull. A rooster with a human tooth in its mouth.</w:delText>
        </w:r>
      </w:del>
    </w:p>
    <w:p w14:paraId="4D1F9CB5" w14:textId="77777777" w:rsidR="00952343" w:rsidRPr="00C245FD" w:rsidRDefault="00B67EA3" w:rsidP="00C245FD">
      <w:pPr>
        <w:tabs>
          <w:tab w:val="left" w:pos="1440"/>
          <w:tab w:val="left" w:pos="2160"/>
          <w:tab w:val="left" w:pos="2880"/>
        </w:tabs>
        <w:spacing w:line="480" w:lineRule="auto"/>
        <w:ind w:firstLine="359"/>
        <w:jc w:val="both"/>
        <w:rPr>
          <w:del w:id="6939" w:author="Andrea Stafford Hintz" w:date="2016-09-18T16:51:00Z"/>
          <w:rFonts w:ascii="Times New Roman" w:hAnsi="Times New Roman" w:cs="Times New Roman"/>
          <w:i/>
          <w:sz w:val="24"/>
          <w:szCs w:val="24"/>
        </w:rPr>
      </w:pPr>
      <w:del w:id="6940" w:author="Andrea Stafford Hintz" w:date="2016-09-18T16:51:00Z">
        <w:r w:rsidRPr="465572BD">
          <w:rPr>
            <w:rFonts w:ascii="Times New Roman" w:eastAsia="Times New Roman" w:hAnsi="Times New Roman" w:cs="Times New Roman"/>
            <w:i/>
            <w:sz w:val="24"/>
            <w:szCs w:val="24"/>
            <w:rPrChange w:id="6941" w:author="Bryce Raffle" w:date="2016-09-06T11:42:00Z">
              <w:rPr>
                <w:rFonts w:ascii="Times New Roman" w:hAnsi="Times New Roman" w:cs="Times New Roman"/>
                <w:i/>
                <w:sz w:val="24"/>
                <w:szCs w:val="24"/>
              </w:rPr>
            </w:rPrChange>
          </w:rPr>
          <w:delText>The surgeon disappeared through the hallway for only a moment, and when he returned he was accompanied by a servant, who laid out a plate of food or the boy. Anthony dug in, but amidst eating, he began to pester the surgeon with questions.</w:delText>
        </w:r>
      </w:del>
    </w:p>
    <w:p w14:paraId="50CBA990" w14:textId="77777777" w:rsidR="00952343" w:rsidRPr="00C245FD" w:rsidRDefault="00B67EA3" w:rsidP="00C245FD">
      <w:pPr>
        <w:tabs>
          <w:tab w:val="left" w:pos="1440"/>
          <w:tab w:val="left" w:pos="2160"/>
          <w:tab w:val="left" w:pos="2880"/>
        </w:tabs>
        <w:spacing w:line="480" w:lineRule="auto"/>
        <w:ind w:firstLine="359"/>
        <w:jc w:val="both"/>
        <w:rPr>
          <w:del w:id="6942" w:author="Andrea Stafford Hintz" w:date="2016-09-18T16:51:00Z"/>
          <w:rFonts w:ascii="Times New Roman" w:hAnsi="Times New Roman" w:cs="Times New Roman"/>
          <w:i/>
          <w:sz w:val="24"/>
          <w:szCs w:val="24"/>
        </w:rPr>
      </w:pPr>
      <w:del w:id="6943" w:author="Andrea Stafford Hintz" w:date="2016-09-18T16:51:00Z">
        <w:r w:rsidRPr="465572BD">
          <w:rPr>
            <w:rFonts w:ascii="Times New Roman" w:eastAsia="Times New Roman" w:hAnsi="Times New Roman" w:cs="Times New Roman"/>
            <w:i/>
            <w:sz w:val="24"/>
            <w:szCs w:val="24"/>
            <w:rPrChange w:id="6944" w:author="Bryce Raffle" w:date="2016-09-06T11:42:00Z">
              <w:rPr>
                <w:rFonts w:ascii="Times New Roman" w:hAnsi="Times New Roman" w:cs="Times New Roman"/>
                <w:i/>
                <w:sz w:val="24"/>
                <w:szCs w:val="24"/>
              </w:rPr>
            </w:rPrChange>
          </w:rPr>
          <w:delText>“What book is that?” he asked.</w:delText>
        </w:r>
      </w:del>
    </w:p>
    <w:p w14:paraId="3034E30A" w14:textId="77777777" w:rsidR="00952343" w:rsidRPr="00C245FD" w:rsidRDefault="00B67EA3" w:rsidP="00C245FD">
      <w:pPr>
        <w:tabs>
          <w:tab w:val="left" w:pos="1440"/>
          <w:tab w:val="left" w:pos="2160"/>
          <w:tab w:val="left" w:pos="2880"/>
        </w:tabs>
        <w:spacing w:line="480" w:lineRule="auto"/>
        <w:ind w:firstLine="359"/>
        <w:jc w:val="both"/>
        <w:rPr>
          <w:del w:id="6945" w:author="Andrea Stafford Hintz" w:date="2016-09-18T16:51:00Z"/>
          <w:rFonts w:ascii="Times New Roman" w:hAnsi="Times New Roman" w:cs="Times New Roman"/>
          <w:i/>
          <w:sz w:val="24"/>
          <w:szCs w:val="24"/>
        </w:rPr>
      </w:pPr>
      <w:del w:id="6946" w:author="Andrea Stafford Hintz" w:date="2016-09-18T16:51:00Z">
        <w:r w:rsidRPr="465572BD">
          <w:rPr>
            <w:rFonts w:ascii="Times New Roman" w:eastAsia="Times New Roman" w:hAnsi="Times New Roman" w:cs="Times New Roman"/>
            <w:i/>
            <w:sz w:val="24"/>
            <w:szCs w:val="24"/>
            <w:rPrChange w:id="6947" w:author="Bryce Raffle" w:date="2016-09-06T11:42:00Z">
              <w:rPr>
                <w:rFonts w:ascii="Times New Roman" w:hAnsi="Times New Roman" w:cs="Times New Roman"/>
                <w:i/>
                <w:sz w:val="24"/>
                <w:szCs w:val="24"/>
              </w:rPr>
            </w:rPrChange>
          </w:rPr>
          <w:delText>“Gray’s Anatomy,” said the surgeon.</w:delText>
        </w:r>
      </w:del>
    </w:p>
    <w:p w14:paraId="77F6B56B" w14:textId="77777777" w:rsidR="00952343" w:rsidRPr="00C245FD" w:rsidRDefault="00B67EA3" w:rsidP="00C245FD">
      <w:pPr>
        <w:tabs>
          <w:tab w:val="left" w:pos="1440"/>
          <w:tab w:val="left" w:pos="2160"/>
          <w:tab w:val="left" w:pos="2880"/>
        </w:tabs>
        <w:spacing w:line="480" w:lineRule="auto"/>
        <w:ind w:firstLine="359"/>
        <w:jc w:val="both"/>
        <w:rPr>
          <w:del w:id="6948" w:author="Andrea Stafford Hintz" w:date="2016-09-18T16:51:00Z"/>
          <w:rFonts w:ascii="Times New Roman" w:hAnsi="Times New Roman" w:cs="Times New Roman"/>
          <w:i/>
          <w:sz w:val="24"/>
          <w:szCs w:val="24"/>
        </w:rPr>
      </w:pPr>
      <w:del w:id="6949" w:author="Andrea Stafford Hintz" w:date="2016-09-18T16:51:00Z">
        <w:r w:rsidRPr="465572BD">
          <w:rPr>
            <w:rFonts w:ascii="Times New Roman" w:eastAsia="Times New Roman" w:hAnsi="Times New Roman" w:cs="Times New Roman"/>
            <w:i/>
            <w:sz w:val="24"/>
            <w:szCs w:val="24"/>
            <w:rPrChange w:id="6950" w:author="Bryce Raffle" w:date="2016-09-06T11:42:00Z">
              <w:rPr>
                <w:rFonts w:ascii="Times New Roman" w:hAnsi="Times New Roman" w:cs="Times New Roman"/>
                <w:i/>
                <w:sz w:val="24"/>
                <w:szCs w:val="24"/>
              </w:rPr>
            </w:rPrChange>
          </w:rPr>
          <w:delText>“Oh,” said Anthony, a bit disappointed. “I’ve read that. Yours looks different from the copy my father owns.”</w:delText>
        </w:r>
      </w:del>
    </w:p>
    <w:p w14:paraId="4E9AD251" w14:textId="77777777" w:rsidR="00952343" w:rsidRPr="00C245FD" w:rsidRDefault="00B67EA3" w:rsidP="00C245FD">
      <w:pPr>
        <w:tabs>
          <w:tab w:val="left" w:pos="1440"/>
          <w:tab w:val="left" w:pos="2160"/>
          <w:tab w:val="left" w:pos="2880"/>
        </w:tabs>
        <w:spacing w:line="480" w:lineRule="auto"/>
        <w:ind w:firstLine="359"/>
        <w:jc w:val="both"/>
        <w:rPr>
          <w:del w:id="6951" w:author="Andrea Stafford Hintz" w:date="2016-09-18T16:51:00Z"/>
          <w:rFonts w:ascii="Times New Roman" w:hAnsi="Times New Roman" w:cs="Times New Roman"/>
          <w:i/>
          <w:sz w:val="24"/>
          <w:szCs w:val="24"/>
        </w:rPr>
      </w:pPr>
      <w:del w:id="6952" w:author="Andrea Stafford Hintz" w:date="2016-09-18T16:51:00Z">
        <w:r w:rsidRPr="465572BD">
          <w:rPr>
            <w:rFonts w:ascii="Times New Roman" w:eastAsia="Times New Roman" w:hAnsi="Times New Roman" w:cs="Times New Roman"/>
            <w:i/>
            <w:sz w:val="24"/>
            <w:szCs w:val="24"/>
            <w:rPrChange w:id="6953" w:author="Bryce Raffle" w:date="2016-09-06T11:42:00Z">
              <w:rPr>
                <w:rFonts w:ascii="Times New Roman" w:hAnsi="Times New Roman" w:cs="Times New Roman"/>
                <w:i/>
                <w:sz w:val="24"/>
                <w:szCs w:val="24"/>
              </w:rPr>
            </w:rPrChange>
          </w:rPr>
          <w:delText>“This is the American edition,” the surgeon explained. “So you’ve read Henry Gray?”</w:delText>
        </w:r>
      </w:del>
    </w:p>
    <w:p w14:paraId="24833E6D" w14:textId="77777777" w:rsidR="00952343" w:rsidRPr="00C245FD" w:rsidRDefault="00B67EA3" w:rsidP="00C245FD">
      <w:pPr>
        <w:tabs>
          <w:tab w:val="left" w:pos="1440"/>
          <w:tab w:val="left" w:pos="2160"/>
          <w:tab w:val="left" w:pos="2880"/>
        </w:tabs>
        <w:spacing w:line="480" w:lineRule="auto"/>
        <w:ind w:firstLine="359"/>
        <w:jc w:val="both"/>
        <w:rPr>
          <w:del w:id="6954" w:author="Andrea Stafford Hintz" w:date="2016-09-18T16:51:00Z"/>
          <w:rFonts w:ascii="Times New Roman" w:hAnsi="Times New Roman" w:cs="Times New Roman"/>
          <w:i/>
          <w:sz w:val="24"/>
          <w:szCs w:val="24"/>
        </w:rPr>
      </w:pPr>
      <w:del w:id="6955" w:author="Andrea Stafford Hintz" w:date="2016-09-18T16:51:00Z">
        <w:r w:rsidRPr="465572BD">
          <w:rPr>
            <w:rFonts w:ascii="Times New Roman" w:eastAsia="Times New Roman" w:hAnsi="Times New Roman" w:cs="Times New Roman"/>
            <w:i/>
            <w:sz w:val="24"/>
            <w:szCs w:val="24"/>
            <w:rPrChange w:id="6956" w:author="Bryce Raffle" w:date="2016-09-06T11:42:00Z">
              <w:rPr>
                <w:rFonts w:ascii="Times New Roman" w:hAnsi="Times New Roman" w:cs="Times New Roman"/>
                <w:i/>
                <w:sz w:val="24"/>
                <w:szCs w:val="24"/>
              </w:rPr>
            </w:rPrChange>
          </w:rPr>
          <w:delText>“I’ve practically memorized it,” said Anthony, more enthusiastic than boastful. “It’s fascinating, isn’t it?” Almost immediately, he became distracted. “What’s that one?” he asked around a mouthful of bread.</w:delText>
        </w:r>
      </w:del>
    </w:p>
    <w:p w14:paraId="59FE9CA2" w14:textId="77777777" w:rsidR="00952343" w:rsidRPr="00C245FD" w:rsidRDefault="00B67EA3" w:rsidP="00C245FD">
      <w:pPr>
        <w:tabs>
          <w:tab w:val="left" w:pos="1440"/>
          <w:tab w:val="left" w:pos="2160"/>
          <w:tab w:val="left" w:pos="2880"/>
        </w:tabs>
        <w:spacing w:line="480" w:lineRule="auto"/>
        <w:ind w:firstLine="359"/>
        <w:jc w:val="both"/>
        <w:rPr>
          <w:del w:id="6957" w:author="Andrea Stafford Hintz" w:date="2016-09-18T16:51:00Z"/>
          <w:rFonts w:ascii="Times New Roman" w:hAnsi="Times New Roman" w:cs="Times New Roman"/>
          <w:i/>
          <w:sz w:val="24"/>
          <w:szCs w:val="24"/>
        </w:rPr>
      </w:pPr>
      <w:del w:id="6958" w:author="Andrea Stafford Hintz" w:date="2016-09-18T16:51:00Z">
        <w:r w:rsidRPr="465572BD">
          <w:rPr>
            <w:rFonts w:ascii="Times New Roman" w:eastAsia="Times New Roman" w:hAnsi="Times New Roman" w:cs="Times New Roman"/>
            <w:i/>
            <w:sz w:val="24"/>
            <w:szCs w:val="24"/>
            <w:rPrChange w:id="6959" w:author="Bryce Raffle" w:date="2016-09-06T11:42:00Z">
              <w:rPr>
                <w:rFonts w:ascii="Times New Roman" w:hAnsi="Times New Roman" w:cs="Times New Roman"/>
                <w:i/>
                <w:sz w:val="24"/>
                <w:szCs w:val="24"/>
              </w:rPr>
            </w:rPrChange>
          </w:rPr>
          <w:delText>“The Institutes and Practice of Surgery. Have you read it?”</w:delText>
        </w:r>
      </w:del>
    </w:p>
    <w:p w14:paraId="17CBE62B" w14:textId="77777777" w:rsidR="00952343" w:rsidRPr="00C245FD" w:rsidRDefault="00B67EA3" w:rsidP="00C245FD">
      <w:pPr>
        <w:tabs>
          <w:tab w:val="left" w:pos="1440"/>
          <w:tab w:val="left" w:pos="2160"/>
          <w:tab w:val="left" w:pos="2880"/>
        </w:tabs>
        <w:spacing w:line="480" w:lineRule="auto"/>
        <w:ind w:firstLine="359"/>
        <w:jc w:val="both"/>
        <w:rPr>
          <w:del w:id="6960" w:author="Andrea Stafford Hintz" w:date="2016-09-18T16:51:00Z"/>
          <w:rFonts w:ascii="Times New Roman" w:hAnsi="Times New Roman" w:cs="Times New Roman"/>
          <w:i/>
          <w:sz w:val="24"/>
          <w:szCs w:val="24"/>
        </w:rPr>
      </w:pPr>
      <w:del w:id="6961" w:author="Andrea Stafford Hintz" w:date="2016-09-18T16:51:00Z">
        <w:r w:rsidRPr="465572BD">
          <w:rPr>
            <w:rFonts w:ascii="Times New Roman" w:eastAsia="Times New Roman" w:hAnsi="Times New Roman" w:cs="Times New Roman"/>
            <w:i/>
            <w:sz w:val="24"/>
            <w:szCs w:val="24"/>
            <w:rPrChange w:id="6962" w:author="Bryce Raffle" w:date="2016-09-06T11:42:00Z">
              <w:rPr>
                <w:rFonts w:ascii="Times New Roman" w:hAnsi="Times New Roman" w:cs="Times New Roman"/>
                <w:i/>
                <w:sz w:val="24"/>
                <w:szCs w:val="24"/>
              </w:rPr>
            </w:rPrChange>
          </w:rPr>
          <w:delText>Anthony nodded.</w:delText>
        </w:r>
      </w:del>
    </w:p>
    <w:p w14:paraId="0449C801" w14:textId="77777777" w:rsidR="00952343" w:rsidRPr="00C245FD" w:rsidRDefault="00B67EA3" w:rsidP="00C245FD">
      <w:pPr>
        <w:tabs>
          <w:tab w:val="left" w:pos="1440"/>
          <w:tab w:val="left" w:pos="2160"/>
          <w:tab w:val="left" w:pos="2880"/>
        </w:tabs>
        <w:spacing w:line="480" w:lineRule="auto"/>
        <w:ind w:firstLine="359"/>
        <w:jc w:val="both"/>
        <w:rPr>
          <w:del w:id="6963" w:author="Andrea Stafford Hintz" w:date="2016-09-18T16:51:00Z"/>
          <w:rFonts w:ascii="Times New Roman" w:hAnsi="Times New Roman" w:cs="Times New Roman"/>
          <w:i/>
          <w:sz w:val="24"/>
          <w:szCs w:val="24"/>
        </w:rPr>
      </w:pPr>
      <w:del w:id="6964" w:author="Andrea Stafford Hintz" w:date="2016-09-18T16:51:00Z">
        <w:r w:rsidRPr="465572BD">
          <w:rPr>
            <w:rFonts w:ascii="Times New Roman" w:eastAsia="Times New Roman" w:hAnsi="Times New Roman" w:cs="Times New Roman"/>
            <w:i/>
            <w:sz w:val="24"/>
            <w:szCs w:val="24"/>
            <w:rPrChange w:id="6965" w:author="Bryce Raffle" w:date="2016-09-06T11:42:00Z">
              <w:rPr>
                <w:rFonts w:ascii="Times New Roman" w:hAnsi="Times New Roman" w:cs="Times New Roman"/>
                <w:i/>
                <w:sz w:val="24"/>
                <w:szCs w:val="24"/>
              </w:rPr>
            </w:rPrChange>
          </w:rPr>
          <w:delText>“You like to read, don’t you?” said the surgeon.</w:delText>
        </w:r>
      </w:del>
    </w:p>
    <w:p w14:paraId="1D8A93AD" w14:textId="77777777" w:rsidR="00952343" w:rsidRPr="00C245FD" w:rsidRDefault="00B67EA3" w:rsidP="00C245FD">
      <w:pPr>
        <w:tabs>
          <w:tab w:val="left" w:pos="1440"/>
          <w:tab w:val="left" w:pos="2160"/>
          <w:tab w:val="left" w:pos="2880"/>
        </w:tabs>
        <w:spacing w:line="480" w:lineRule="auto"/>
        <w:ind w:firstLine="359"/>
        <w:jc w:val="both"/>
        <w:rPr>
          <w:del w:id="6966" w:author="Andrea Stafford Hintz" w:date="2016-09-18T16:51:00Z"/>
          <w:rFonts w:ascii="Times New Roman" w:hAnsi="Times New Roman" w:cs="Times New Roman"/>
          <w:i/>
          <w:sz w:val="24"/>
          <w:szCs w:val="24"/>
        </w:rPr>
      </w:pPr>
      <w:del w:id="6967" w:author="Andrea Stafford Hintz" w:date="2016-09-18T16:51:00Z">
        <w:r w:rsidRPr="465572BD">
          <w:rPr>
            <w:rFonts w:ascii="Times New Roman" w:eastAsia="Times New Roman" w:hAnsi="Times New Roman" w:cs="Times New Roman"/>
            <w:i/>
            <w:sz w:val="24"/>
            <w:szCs w:val="24"/>
            <w:rPrChange w:id="6968" w:author="Bryce Raffle" w:date="2016-09-06T11:42:00Z">
              <w:rPr>
                <w:rFonts w:ascii="Times New Roman" w:hAnsi="Times New Roman" w:cs="Times New Roman"/>
                <w:i/>
                <w:sz w:val="24"/>
                <w:szCs w:val="24"/>
              </w:rPr>
            </w:rPrChange>
          </w:rPr>
          <w:delText>Anthony nodded again.</w:delText>
        </w:r>
      </w:del>
    </w:p>
    <w:p w14:paraId="685007FF" w14:textId="77777777" w:rsidR="00952343" w:rsidRPr="00C245FD" w:rsidRDefault="00B67EA3" w:rsidP="00C245FD">
      <w:pPr>
        <w:tabs>
          <w:tab w:val="left" w:pos="1440"/>
          <w:tab w:val="left" w:pos="2160"/>
          <w:tab w:val="left" w:pos="2880"/>
        </w:tabs>
        <w:spacing w:line="480" w:lineRule="auto"/>
        <w:ind w:firstLine="359"/>
        <w:jc w:val="both"/>
        <w:rPr>
          <w:del w:id="6969" w:author="Andrea Stafford Hintz" w:date="2016-09-18T16:51:00Z"/>
          <w:rFonts w:ascii="Times New Roman" w:hAnsi="Times New Roman" w:cs="Times New Roman"/>
          <w:i/>
          <w:sz w:val="24"/>
          <w:szCs w:val="24"/>
        </w:rPr>
      </w:pPr>
      <w:del w:id="6970" w:author="Andrea Stafford Hintz" w:date="2016-09-18T16:51:00Z">
        <w:r w:rsidRPr="465572BD">
          <w:rPr>
            <w:rFonts w:ascii="Times New Roman" w:eastAsia="Times New Roman" w:hAnsi="Times New Roman" w:cs="Times New Roman"/>
            <w:i/>
            <w:sz w:val="24"/>
            <w:szCs w:val="24"/>
            <w:rPrChange w:id="6971" w:author="Bryce Raffle" w:date="2016-09-06T11:42:00Z">
              <w:rPr>
                <w:rFonts w:ascii="Times New Roman" w:hAnsi="Times New Roman" w:cs="Times New Roman"/>
                <w:i/>
                <w:sz w:val="24"/>
                <w:szCs w:val="24"/>
              </w:rPr>
            </w:rPrChange>
          </w:rPr>
          <w:delText>“We have that in common,” said the surgeon. “But I prefer reading bodies to reading books.”</w:delText>
        </w:r>
      </w:del>
    </w:p>
    <w:p w14:paraId="614FABA9" w14:textId="77777777" w:rsidR="00952343" w:rsidRPr="00C245FD" w:rsidRDefault="00B67EA3" w:rsidP="00C245FD">
      <w:pPr>
        <w:tabs>
          <w:tab w:val="left" w:pos="1440"/>
          <w:tab w:val="left" w:pos="2160"/>
          <w:tab w:val="left" w:pos="2880"/>
        </w:tabs>
        <w:spacing w:line="480" w:lineRule="auto"/>
        <w:ind w:firstLine="359"/>
        <w:jc w:val="both"/>
        <w:rPr>
          <w:del w:id="6972" w:author="Andrea Stafford Hintz" w:date="2016-09-18T16:51:00Z"/>
          <w:rFonts w:ascii="Times New Roman" w:hAnsi="Times New Roman" w:cs="Times New Roman"/>
          <w:i/>
          <w:sz w:val="24"/>
          <w:szCs w:val="24"/>
        </w:rPr>
      </w:pPr>
      <w:del w:id="6973" w:author="Andrea Stafford Hintz" w:date="2016-09-18T16:51:00Z">
        <w:r w:rsidRPr="465572BD">
          <w:rPr>
            <w:rFonts w:ascii="Times New Roman" w:eastAsia="Times New Roman" w:hAnsi="Times New Roman" w:cs="Times New Roman"/>
            <w:i/>
            <w:sz w:val="24"/>
            <w:szCs w:val="24"/>
            <w:rPrChange w:id="6974" w:author="Bryce Raffle" w:date="2016-09-06T11:42:00Z">
              <w:rPr>
                <w:rFonts w:ascii="Times New Roman" w:hAnsi="Times New Roman" w:cs="Times New Roman"/>
                <w:i/>
                <w:sz w:val="24"/>
                <w:szCs w:val="24"/>
              </w:rPr>
            </w:rPrChange>
          </w:rPr>
          <w:delText>“Reading bodies?” young Anthony Tidkins asked.</w:delText>
        </w:r>
      </w:del>
    </w:p>
    <w:p w14:paraId="48794D0F" w14:textId="77777777" w:rsidR="00952343" w:rsidRPr="00C245FD" w:rsidRDefault="00B67EA3" w:rsidP="00C245FD">
      <w:pPr>
        <w:tabs>
          <w:tab w:val="left" w:pos="1440"/>
          <w:tab w:val="left" w:pos="2160"/>
          <w:tab w:val="left" w:pos="2880"/>
        </w:tabs>
        <w:spacing w:line="480" w:lineRule="auto"/>
        <w:ind w:firstLine="359"/>
        <w:jc w:val="both"/>
        <w:rPr>
          <w:del w:id="6975" w:author="Andrea Stafford Hintz" w:date="2016-09-18T16:51:00Z"/>
          <w:rFonts w:ascii="Times New Roman" w:hAnsi="Times New Roman" w:cs="Times New Roman"/>
          <w:i/>
          <w:sz w:val="24"/>
          <w:szCs w:val="24"/>
        </w:rPr>
      </w:pPr>
      <w:del w:id="6976" w:author="Andrea Stafford Hintz" w:date="2016-09-18T16:51:00Z">
        <w:r w:rsidRPr="465572BD">
          <w:rPr>
            <w:rFonts w:ascii="Times New Roman" w:eastAsia="Times New Roman" w:hAnsi="Times New Roman" w:cs="Times New Roman"/>
            <w:i/>
            <w:sz w:val="24"/>
            <w:szCs w:val="24"/>
            <w:rPrChange w:id="6977" w:author="Bryce Raffle" w:date="2016-09-06T11:42:00Z">
              <w:rPr>
                <w:rFonts w:ascii="Times New Roman" w:hAnsi="Times New Roman" w:cs="Times New Roman"/>
                <w:i/>
                <w:sz w:val="24"/>
                <w:szCs w:val="24"/>
              </w:rPr>
            </w:rPrChange>
          </w:rPr>
          <w:delText>The surgeon nodded. “You can learn a lot about a man from his body. I understand you’ve conducted a few dissections of your own?”</w:delText>
        </w:r>
      </w:del>
    </w:p>
    <w:p w14:paraId="708E0A0B" w14:textId="77777777" w:rsidR="00952343" w:rsidRPr="00C245FD" w:rsidRDefault="00B67EA3" w:rsidP="00C245FD">
      <w:pPr>
        <w:tabs>
          <w:tab w:val="left" w:pos="1440"/>
          <w:tab w:val="left" w:pos="2160"/>
          <w:tab w:val="left" w:pos="2880"/>
        </w:tabs>
        <w:spacing w:line="480" w:lineRule="auto"/>
        <w:ind w:firstLine="359"/>
        <w:jc w:val="both"/>
        <w:rPr>
          <w:del w:id="6978" w:author="Andrea Stafford Hintz" w:date="2016-09-18T16:51:00Z"/>
          <w:rFonts w:ascii="Times New Roman" w:hAnsi="Times New Roman" w:cs="Times New Roman"/>
          <w:i/>
          <w:sz w:val="24"/>
          <w:szCs w:val="24"/>
        </w:rPr>
      </w:pPr>
      <w:del w:id="6979" w:author="Andrea Stafford Hintz" w:date="2016-09-18T16:51:00Z">
        <w:r w:rsidRPr="465572BD">
          <w:rPr>
            <w:rFonts w:ascii="Times New Roman" w:eastAsia="Times New Roman" w:hAnsi="Times New Roman" w:cs="Times New Roman"/>
            <w:i/>
            <w:sz w:val="24"/>
            <w:szCs w:val="24"/>
            <w:rPrChange w:id="6980" w:author="Bryce Raffle" w:date="2016-09-06T11:42:00Z">
              <w:rPr>
                <w:rFonts w:ascii="Times New Roman" w:hAnsi="Times New Roman" w:cs="Times New Roman"/>
                <w:i/>
                <w:sz w:val="24"/>
                <w:szCs w:val="24"/>
              </w:rPr>
            </w:rPrChange>
          </w:rPr>
          <w:delText>Anthony nodded, a guilty look on his face.</w:delText>
        </w:r>
      </w:del>
    </w:p>
    <w:p w14:paraId="142440C9" w14:textId="77777777" w:rsidR="00952343" w:rsidRPr="00C245FD" w:rsidRDefault="00B67EA3" w:rsidP="00C245FD">
      <w:pPr>
        <w:tabs>
          <w:tab w:val="left" w:pos="1440"/>
          <w:tab w:val="left" w:pos="2160"/>
          <w:tab w:val="left" w:pos="2880"/>
        </w:tabs>
        <w:spacing w:line="480" w:lineRule="auto"/>
        <w:ind w:firstLine="359"/>
        <w:jc w:val="both"/>
        <w:rPr>
          <w:del w:id="6981" w:author="Andrea Stafford Hintz" w:date="2016-09-18T16:51:00Z"/>
          <w:rFonts w:ascii="Times New Roman" w:hAnsi="Times New Roman" w:cs="Times New Roman"/>
          <w:i/>
          <w:sz w:val="24"/>
          <w:szCs w:val="24"/>
        </w:rPr>
      </w:pPr>
      <w:del w:id="6982" w:author="Andrea Stafford Hintz" w:date="2016-09-18T16:51:00Z">
        <w:r w:rsidRPr="465572BD">
          <w:rPr>
            <w:rFonts w:ascii="Times New Roman" w:eastAsia="Times New Roman" w:hAnsi="Times New Roman" w:cs="Times New Roman"/>
            <w:i/>
            <w:sz w:val="24"/>
            <w:szCs w:val="24"/>
            <w:rPrChange w:id="6983" w:author="Bryce Raffle" w:date="2016-09-06T11:42:00Z">
              <w:rPr>
                <w:rFonts w:ascii="Times New Roman" w:hAnsi="Times New Roman" w:cs="Times New Roman"/>
                <w:i/>
                <w:sz w:val="24"/>
                <w:szCs w:val="24"/>
              </w:rPr>
            </w:rPrChange>
          </w:rPr>
          <w:delText>“Good,” said the surgeon, getting up. Anthony looked surprised. “Come, leave your supper. It can wait.”</w:delText>
        </w:r>
      </w:del>
    </w:p>
    <w:p w14:paraId="4DD60B00" w14:textId="77777777" w:rsidR="00952343" w:rsidRPr="00C245FD" w:rsidRDefault="00B67EA3" w:rsidP="00C245FD">
      <w:pPr>
        <w:tabs>
          <w:tab w:val="left" w:pos="1440"/>
          <w:tab w:val="left" w:pos="2160"/>
          <w:tab w:val="left" w:pos="2880"/>
        </w:tabs>
        <w:spacing w:line="480" w:lineRule="auto"/>
        <w:ind w:firstLine="359"/>
        <w:jc w:val="both"/>
        <w:rPr>
          <w:del w:id="6984" w:author="Andrea Stafford Hintz" w:date="2016-09-18T16:51:00Z"/>
          <w:rFonts w:ascii="Times New Roman" w:hAnsi="Times New Roman" w:cs="Times New Roman"/>
          <w:i/>
          <w:sz w:val="24"/>
          <w:szCs w:val="24"/>
        </w:rPr>
      </w:pPr>
      <w:del w:id="6985" w:author="Andrea Stafford Hintz" w:date="2016-09-18T16:51:00Z">
        <w:r w:rsidRPr="465572BD">
          <w:rPr>
            <w:rFonts w:ascii="Times New Roman" w:eastAsia="Times New Roman" w:hAnsi="Times New Roman" w:cs="Times New Roman"/>
            <w:i/>
            <w:sz w:val="24"/>
            <w:szCs w:val="24"/>
            <w:rPrChange w:id="6986" w:author="Bryce Raffle" w:date="2016-09-06T11:42:00Z">
              <w:rPr>
                <w:rFonts w:ascii="Times New Roman" w:hAnsi="Times New Roman" w:cs="Times New Roman"/>
                <w:i/>
                <w:sz w:val="24"/>
                <w:szCs w:val="24"/>
              </w:rPr>
            </w:rPrChange>
          </w:rPr>
          <w:delText>He headed off down the hall, leaving Anthony to hurry after him. He heard the surgeon’s footsteps heading down a creaking flight of stairs, and realized he was heading down to the anatomy school. He followed.</w:delText>
        </w:r>
      </w:del>
    </w:p>
    <w:p w14:paraId="2770F0BE" w14:textId="77777777" w:rsidR="00952343" w:rsidRPr="00C245FD" w:rsidRDefault="00B67EA3" w:rsidP="00C245FD">
      <w:pPr>
        <w:tabs>
          <w:tab w:val="left" w:pos="1440"/>
          <w:tab w:val="left" w:pos="2160"/>
          <w:tab w:val="left" w:pos="2880"/>
        </w:tabs>
        <w:spacing w:line="480" w:lineRule="auto"/>
        <w:ind w:firstLine="359"/>
        <w:jc w:val="both"/>
        <w:rPr>
          <w:del w:id="6987" w:author="Andrea Stafford Hintz" w:date="2016-09-18T16:51:00Z"/>
          <w:rFonts w:ascii="Times New Roman" w:hAnsi="Times New Roman" w:cs="Times New Roman"/>
          <w:i/>
          <w:sz w:val="24"/>
          <w:szCs w:val="24"/>
        </w:rPr>
      </w:pPr>
      <w:del w:id="6988" w:author="Andrea Stafford Hintz" w:date="2016-09-18T16:51:00Z">
        <w:r w:rsidRPr="465572BD">
          <w:rPr>
            <w:rFonts w:ascii="Times New Roman" w:eastAsia="Times New Roman" w:hAnsi="Times New Roman" w:cs="Times New Roman"/>
            <w:i/>
            <w:sz w:val="24"/>
            <w:szCs w:val="24"/>
            <w:rPrChange w:id="6989" w:author="Bryce Raffle" w:date="2016-09-06T11:42:00Z">
              <w:rPr>
                <w:rFonts w:ascii="Times New Roman" w:hAnsi="Times New Roman" w:cs="Times New Roman"/>
                <w:i/>
                <w:sz w:val="24"/>
                <w:szCs w:val="24"/>
              </w:rPr>
            </w:rPrChange>
          </w:rPr>
          <w:delTex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delText>
        </w:r>
      </w:del>
    </w:p>
    <w:p w14:paraId="32D07886" w14:textId="77777777" w:rsidR="00952343" w:rsidRPr="00C245FD" w:rsidRDefault="00B67EA3" w:rsidP="00C245FD">
      <w:pPr>
        <w:tabs>
          <w:tab w:val="left" w:pos="1440"/>
          <w:tab w:val="left" w:pos="2160"/>
          <w:tab w:val="left" w:pos="2880"/>
        </w:tabs>
        <w:spacing w:line="480" w:lineRule="auto"/>
        <w:ind w:firstLine="359"/>
        <w:jc w:val="both"/>
        <w:rPr>
          <w:del w:id="6990" w:author="Andrea Stafford Hintz" w:date="2016-09-18T16:51:00Z"/>
          <w:rFonts w:ascii="Times New Roman" w:hAnsi="Times New Roman" w:cs="Times New Roman"/>
          <w:i/>
          <w:sz w:val="24"/>
          <w:szCs w:val="24"/>
        </w:rPr>
      </w:pPr>
      <w:del w:id="6991" w:author="Andrea Stafford Hintz" w:date="2016-09-18T16:51:00Z">
        <w:r w:rsidRPr="465572BD">
          <w:rPr>
            <w:rFonts w:ascii="Times New Roman" w:eastAsia="Times New Roman" w:hAnsi="Times New Roman" w:cs="Times New Roman"/>
            <w:i/>
            <w:sz w:val="24"/>
            <w:szCs w:val="24"/>
            <w:rPrChange w:id="6992" w:author="Bryce Raffle" w:date="2016-09-06T11:42:00Z">
              <w:rPr>
                <w:rFonts w:ascii="Times New Roman" w:hAnsi="Times New Roman" w:cs="Times New Roman"/>
                <w:i/>
                <w:sz w:val="24"/>
                <w:szCs w:val="24"/>
              </w:rPr>
            </w:rPrChange>
          </w:rPr>
          <w:delText>“If you’re going to be my apprentice,” he said, “Let’s see how you are at dissection.”</w:delText>
        </w:r>
      </w:del>
    </w:p>
    <w:p w14:paraId="02AC7BCF" w14:textId="77777777" w:rsidR="00952343" w:rsidRPr="00C245FD" w:rsidRDefault="00B67EA3" w:rsidP="00C245FD">
      <w:pPr>
        <w:tabs>
          <w:tab w:val="left" w:pos="1440"/>
          <w:tab w:val="left" w:pos="2160"/>
          <w:tab w:val="left" w:pos="2880"/>
        </w:tabs>
        <w:spacing w:line="480" w:lineRule="auto"/>
        <w:jc w:val="center"/>
        <w:rPr>
          <w:del w:id="6993" w:author="Andrea Stafford Hintz" w:date="2016-09-18T16:51:00Z"/>
          <w:rFonts w:ascii="Times New Roman" w:hAnsi="Times New Roman" w:cs="Times New Roman"/>
          <w:sz w:val="24"/>
          <w:szCs w:val="24"/>
        </w:rPr>
      </w:pPr>
      <w:del w:id="6994" w:author="Andrea Stafford Hintz" w:date="2016-09-18T16:51:00Z">
        <w:r w:rsidRPr="465572BD">
          <w:rPr>
            <w:rFonts w:ascii="Times New Roman" w:eastAsia="Times New Roman" w:hAnsi="Times New Roman" w:cs="Times New Roman"/>
            <w:sz w:val="24"/>
            <w:szCs w:val="24"/>
            <w:rPrChange w:id="6995" w:author="Bryce Raffle" w:date="2016-09-06T11:42:00Z">
              <w:rPr>
                <w:rFonts w:ascii="Times New Roman" w:hAnsi="Times New Roman" w:cs="Times New Roman"/>
                <w:sz w:val="24"/>
                <w:szCs w:val="24"/>
              </w:rPr>
            </w:rPrChange>
          </w:rPr>
          <w:delText>#</w:delText>
        </w:r>
      </w:del>
    </w:p>
    <w:p w14:paraId="2E16607C" w14:textId="77777777" w:rsidR="00952343" w:rsidRPr="00C245FD" w:rsidRDefault="00B67EA3" w:rsidP="00C245FD">
      <w:pPr>
        <w:tabs>
          <w:tab w:val="left" w:pos="1440"/>
          <w:tab w:val="left" w:pos="2160"/>
          <w:tab w:val="left" w:pos="2880"/>
        </w:tabs>
        <w:spacing w:line="480" w:lineRule="auto"/>
        <w:jc w:val="both"/>
        <w:rPr>
          <w:del w:id="6996" w:author="Andrea Stafford Hintz" w:date="2016-09-18T16:51:00Z"/>
          <w:rFonts w:ascii="Times New Roman" w:hAnsi="Times New Roman" w:cs="Times New Roman"/>
          <w:i/>
          <w:sz w:val="24"/>
          <w:szCs w:val="24"/>
        </w:rPr>
      </w:pPr>
      <w:bookmarkStart w:id="6997" w:name="Scene_43"/>
      <w:del w:id="6998" w:author="Andrea Stafford Hintz" w:date="2016-09-18T16:51:00Z">
        <w:r w:rsidRPr="465572BD">
          <w:rPr>
            <w:rFonts w:ascii="Times New Roman" w:eastAsia="Times New Roman" w:hAnsi="Times New Roman" w:cs="Times New Roman"/>
            <w:i/>
            <w:sz w:val="24"/>
            <w:szCs w:val="24"/>
            <w:rPrChange w:id="6999" w:author="Bryce Raffle" w:date="2016-09-06T11:42:00Z">
              <w:rPr>
                <w:rFonts w:ascii="Times New Roman" w:hAnsi="Times New Roman" w:cs="Times New Roman"/>
                <w:i/>
                <w:sz w:val="24"/>
                <w:szCs w:val="24"/>
              </w:rPr>
            </w:rPrChange>
          </w:rPr>
          <w:delText>They</w:delText>
        </w:r>
        <w:bookmarkEnd w:id="6997"/>
        <w:r w:rsidRPr="465572BD">
          <w:rPr>
            <w:rFonts w:ascii="Times New Roman" w:eastAsia="Times New Roman" w:hAnsi="Times New Roman" w:cs="Times New Roman"/>
            <w:i/>
            <w:sz w:val="24"/>
            <w:szCs w:val="24"/>
            <w:rPrChange w:id="7000" w:author="Bryce Raffle" w:date="2016-09-06T11:42:00Z">
              <w:rPr>
                <w:rFonts w:ascii="Times New Roman" w:hAnsi="Times New Roman" w:cs="Times New Roman"/>
                <w:i/>
                <w:sz w:val="24"/>
                <w:szCs w:val="24"/>
              </w:rPr>
            </w:rPrChange>
          </w:rPr>
          <w:delTex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delText>
        </w:r>
      </w:del>
    </w:p>
    <w:p w14:paraId="2B8035F0" w14:textId="77777777" w:rsidR="00952343" w:rsidRPr="00C245FD" w:rsidRDefault="00B67EA3" w:rsidP="00C245FD">
      <w:pPr>
        <w:tabs>
          <w:tab w:val="left" w:pos="1440"/>
          <w:tab w:val="left" w:pos="2160"/>
          <w:tab w:val="left" w:pos="2880"/>
        </w:tabs>
        <w:spacing w:line="480" w:lineRule="auto"/>
        <w:ind w:firstLine="359"/>
        <w:jc w:val="both"/>
        <w:rPr>
          <w:del w:id="7001" w:author="Andrea Stafford Hintz" w:date="2016-09-18T16:51:00Z"/>
          <w:rFonts w:ascii="Times New Roman" w:hAnsi="Times New Roman" w:cs="Times New Roman"/>
          <w:i/>
          <w:sz w:val="24"/>
          <w:szCs w:val="24"/>
        </w:rPr>
      </w:pPr>
      <w:del w:id="7002" w:author="Andrea Stafford Hintz" w:date="2016-09-18T16:51:00Z">
        <w:r w:rsidRPr="465572BD">
          <w:rPr>
            <w:rFonts w:ascii="Times New Roman" w:eastAsia="Times New Roman" w:hAnsi="Times New Roman" w:cs="Times New Roman"/>
            <w:i/>
            <w:sz w:val="24"/>
            <w:szCs w:val="24"/>
            <w:rPrChange w:id="7003" w:author="Bryce Raffle" w:date="2016-09-06T11:42:00Z">
              <w:rPr>
                <w:rFonts w:ascii="Times New Roman" w:hAnsi="Times New Roman" w:cs="Times New Roman"/>
                <w:i/>
                <w:sz w:val="24"/>
                <w:szCs w:val="24"/>
              </w:rPr>
            </w:rPrChange>
          </w:rPr>
          <w:delText>His mask was old fashioned, a plague doctor’s mask made of worn and faded leather. The doctor’s appearance was frightening, in Anthony’s opinion, but as the door opened, a look of relief passed over the face of the servant who had opened it.</w:delText>
        </w:r>
      </w:del>
    </w:p>
    <w:p w14:paraId="70A20E34" w14:textId="77777777" w:rsidR="00952343" w:rsidRPr="00C245FD" w:rsidRDefault="00B67EA3" w:rsidP="00C245FD">
      <w:pPr>
        <w:tabs>
          <w:tab w:val="left" w:pos="1440"/>
          <w:tab w:val="left" w:pos="2160"/>
          <w:tab w:val="left" w:pos="2880"/>
        </w:tabs>
        <w:spacing w:line="480" w:lineRule="auto"/>
        <w:ind w:firstLine="359"/>
        <w:jc w:val="both"/>
        <w:rPr>
          <w:del w:id="7004" w:author="Andrea Stafford Hintz" w:date="2016-09-18T16:51:00Z"/>
          <w:rFonts w:ascii="Times New Roman" w:hAnsi="Times New Roman" w:cs="Times New Roman"/>
          <w:i/>
          <w:sz w:val="24"/>
          <w:szCs w:val="24"/>
        </w:rPr>
      </w:pPr>
      <w:del w:id="7005" w:author="Andrea Stafford Hintz" w:date="2016-09-18T16:51:00Z">
        <w:r w:rsidRPr="465572BD">
          <w:rPr>
            <w:rFonts w:ascii="Times New Roman" w:eastAsia="Times New Roman" w:hAnsi="Times New Roman" w:cs="Times New Roman"/>
            <w:i/>
            <w:sz w:val="24"/>
            <w:szCs w:val="24"/>
            <w:rPrChange w:id="7006" w:author="Bryce Raffle" w:date="2016-09-06T11:42:00Z">
              <w:rPr>
                <w:rFonts w:ascii="Times New Roman" w:hAnsi="Times New Roman" w:cs="Times New Roman"/>
                <w:i/>
                <w:sz w:val="24"/>
                <w:szCs w:val="24"/>
              </w:rPr>
            </w:rPrChange>
          </w:rPr>
          <w:delText>“Doctor Allen,” she said. “Thank you so much for coming.”</w:delText>
        </w:r>
      </w:del>
    </w:p>
    <w:p w14:paraId="1407CED0" w14:textId="77777777" w:rsidR="00952343" w:rsidRPr="00C245FD" w:rsidRDefault="00B67EA3" w:rsidP="00C245FD">
      <w:pPr>
        <w:tabs>
          <w:tab w:val="left" w:pos="1440"/>
          <w:tab w:val="left" w:pos="2160"/>
          <w:tab w:val="left" w:pos="2880"/>
        </w:tabs>
        <w:spacing w:line="480" w:lineRule="auto"/>
        <w:ind w:firstLine="359"/>
        <w:jc w:val="both"/>
        <w:rPr>
          <w:del w:id="7007" w:author="Andrea Stafford Hintz" w:date="2016-09-18T16:51:00Z"/>
          <w:rFonts w:ascii="Times New Roman" w:hAnsi="Times New Roman" w:cs="Times New Roman"/>
          <w:i/>
          <w:sz w:val="24"/>
          <w:szCs w:val="24"/>
        </w:rPr>
      </w:pPr>
      <w:del w:id="7008" w:author="Andrea Stafford Hintz" w:date="2016-09-18T16:51:00Z">
        <w:r w:rsidRPr="465572BD">
          <w:rPr>
            <w:rFonts w:ascii="Times New Roman" w:eastAsia="Times New Roman" w:hAnsi="Times New Roman" w:cs="Times New Roman"/>
            <w:i/>
            <w:sz w:val="24"/>
            <w:szCs w:val="24"/>
            <w:rPrChange w:id="7009" w:author="Bryce Raffle" w:date="2016-09-06T11:42:00Z">
              <w:rPr>
                <w:rFonts w:ascii="Times New Roman" w:hAnsi="Times New Roman" w:cs="Times New Roman"/>
                <w:i/>
                <w:sz w:val="24"/>
                <w:szCs w:val="24"/>
              </w:rPr>
            </w:rPrChange>
          </w:rPr>
          <w:delText>She stepped aside so he could enter the house, Anthony following in his wake.</w:delText>
        </w:r>
      </w:del>
    </w:p>
    <w:p w14:paraId="0A95C706" w14:textId="77777777" w:rsidR="00952343" w:rsidRPr="00C245FD" w:rsidRDefault="00B67EA3" w:rsidP="00C245FD">
      <w:pPr>
        <w:tabs>
          <w:tab w:val="left" w:pos="1440"/>
          <w:tab w:val="left" w:pos="2160"/>
          <w:tab w:val="left" w:pos="2880"/>
        </w:tabs>
        <w:spacing w:line="480" w:lineRule="auto"/>
        <w:ind w:firstLine="359"/>
        <w:jc w:val="both"/>
        <w:rPr>
          <w:del w:id="7010" w:author="Andrea Stafford Hintz" w:date="2016-09-18T16:51:00Z"/>
          <w:rFonts w:ascii="Times New Roman" w:hAnsi="Times New Roman" w:cs="Times New Roman"/>
          <w:i/>
          <w:sz w:val="24"/>
          <w:szCs w:val="24"/>
        </w:rPr>
      </w:pPr>
      <w:del w:id="7011" w:author="Andrea Stafford Hintz" w:date="2016-09-18T16:51:00Z">
        <w:r w:rsidRPr="465572BD">
          <w:rPr>
            <w:rFonts w:ascii="Times New Roman" w:eastAsia="Times New Roman" w:hAnsi="Times New Roman" w:cs="Times New Roman"/>
            <w:i/>
            <w:sz w:val="24"/>
            <w:szCs w:val="24"/>
            <w:rPrChange w:id="7012" w:author="Bryce Raffle" w:date="2016-09-06T11:42:00Z">
              <w:rPr>
                <w:rFonts w:ascii="Times New Roman" w:hAnsi="Times New Roman" w:cs="Times New Roman"/>
                <w:i/>
                <w:sz w:val="24"/>
                <w:szCs w:val="24"/>
              </w:rPr>
            </w:rPrChange>
          </w:rPr>
          <w:delTex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delText>
        </w:r>
      </w:del>
    </w:p>
    <w:p w14:paraId="2F00F345" w14:textId="77777777" w:rsidR="00952343" w:rsidRPr="00C245FD" w:rsidRDefault="00B67EA3" w:rsidP="00C245FD">
      <w:pPr>
        <w:tabs>
          <w:tab w:val="left" w:pos="1440"/>
          <w:tab w:val="left" w:pos="2160"/>
          <w:tab w:val="left" w:pos="2880"/>
        </w:tabs>
        <w:spacing w:line="480" w:lineRule="auto"/>
        <w:ind w:firstLine="359"/>
        <w:jc w:val="both"/>
        <w:rPr>
          <w:del w:id="7013" w:author="Andrea Stafford Hintz" w:date="2016-09-18T16:51:00Z"/>
          <w:rFonts w:ascii="Times New Roman" w:hAnsi="Times New Roman" w:cs="Times New Roman"/>
          <w:i/>
          <w:sz w:val="24"/>
          <w:szCs w:val="24"/>
        </w:rPr>
      </w:pPr>
      <w:del w:id="7014" w:author="Andrea Stafford Hintz" w:date="2016-09-18T16:51:00Z">
        <w:r w:rsidRPr="465572BD">
          <w:rPr>
            <w:rFonts w:ascii="Times New Roman" w:eastAsia="Times New Roman" w:hAnsi="Times New Roman" w:cs="Times New Roman"/>
            <w:i/>
            <w:sz w:val="24"/>
            <w:szCs w:val="24"/>
            <w:rPrChange w:id="7015" w:author="Bryce Raffle" w:date="2016-09-06T11:42:00Z">
              <w:rPr>
                <w:rFonts w:ascii="Times New Roman" w:hAnsi="Times New Roman" w:cs="Times New Roman"/>
                <w:i/>
                <w:sz w:val="24"/>
                <w:szCs w:val="24"/>
              </w:rPr>
            </w:rPrChange>
          </w:rPr>
          <w:delText>The servant swept past them.</w:delText>
        </w:r>
      </w:del>
    </w:p>
    <w:p w14:paraId="5281597C" w14:textId="77777777" w:rsidR="00952343" w:rsidRPr="00C245FD" w:rsidRDefault="00B67EA3" w:rsidP="00C245FD">
      <w:pPr>
        <w:tabs>
          <w:tab w:val="left" w:pos="1440"/>
          <w:tab w:val="left" w:pos="2160"/>
          <w:tab w:val="left" w:pos="2880"/>
        </w:tabs>
        <w:spacing w:line="480" w:lineRule="auto"/>
        <w:ind w:firstLine="359"/>
        <w:jc w:val="both"/>
        <w:rPr>
          <w:del w:id="7016" w:author="Andrea Stafford Hintz" w:date="2016-09-18T16:51:00Z"/>
          <w:rFonts w:ascii="Times New Roman" w:hAnsi="Times New Roman" w:cs="Times New Roman"/>
          <w:i/>
          <w:sz w:val="24"/>
          <w:szCs w:val="24"/>
        </w:rPr>
      </w:pPr>
      <w:del w:id="7017" w:author="Andrea Stafford Hintz" w:date="2016-09-18T16:51:00Z">
        <w:r w:rsidRPr="465572BD">
          <w:rPr>
            <w:rFonts w:ascii="Times New Roman" w:eastAsia="Times New Roman" w:hAnsi="Times New Roman" w:cs="Times New Roman"/>
            <w:i/>
            <w:sz w:val="24"/>
            <w:szCs w:val="24"/>
            <w:rPrChange w:id="7018" w:author="Bryce Raffle" w:date="2016-09-06T11:42:00Z">
              <w:rPr>
                <w:rFonts w:ascii="Times New Roman" w:hAnsi="Times New Roman" w:cs="Times New Roman"/>
                <w:i/>
                <w:sz w:val="24"/>
                <w:szCs w:val="24"/>
              </w:rPr>
            </w:rPrChange>
          </w:rPr>
          <w:delText>“This way,” she said, making her way upstairs to the boy’s bedroom. Anthony followed, letting the doctor lead the way.</w:delText>
        </w:r>
      </w:del>
    </w:p>
    <w:p w14:paraId="4752C576" w14:textId="77777777" w:rsidR="00952343" w:rsidRPr="00C245FD" w:rsidRDefault="00B67EA3" w:rsidP="00C245FD">
      <w:pPr>
        <w:tabs>
          <w:tab w:val="left" w:pos="1440"/>
          <w:tab w:val="left" w:pos="2160"/>
          <w:tab w:val="left" w:pos="2880"/>
        </w:tabs>
        <w:spacing w:line="480" w:lineRule="auto"/>
        <w:ind w:firstLine="359"/>
        <w:jc w:val="both"/>
        <w:rPr>
          <w:del w:id="7019" w:author="Andrea Stafford Hintz" w:date="2016-09-18T16:51:00Z"/>
          <w:rFonts w:ascii="Times New Roman" w:hAnsi="Times New Roman" w:cs="Times New Roman"/>
          <w:i/>
          <w:sz w:val="24"/>
          <w:szCs w:val="24"/>
        </w:rPr>
      </w:pPr>
      <w:del w:id="7020" w:author="Andrea Stafford Hintz" w:date="2016-09-18T16:51:00Z">
        <w:r w:rsidRPr="465572BD">
          <w:rPr>
            <w:rFonts w:ascii="Times New Roman" w:eastAsia="Times New Roman" w:hAnsi="Times New Roman" w:cs="Times New Roman"/>
            <w:i/>
            <w:sz w:val="24"/>
            <w:szCs w:val="24"/>
            <w:rPrChange w:id="7021" w:author="Bryce Raffle" w:date="2016-09-06T11:42:00Z">
              <w:rPr>
                <w:rFonts w:ascii="Times New Roman" w:hAnsi="Times New Roman" w:cs="Times New Roman"/>
                <w:i/>
                <w:sz w:val="24"/>
                <w:szCs w:val="24"/>
              </w:rPr>
            </w:rPrChange>
          </w:rPr>
          <w:delText>They paused at the entrance to the bedroom, while the doctor gave Anthony a cloth mask of his own to put on. Then they opened the door to the stench of stale sickness.</w:delText>
        </w:r>
      </w:del>
    </w:p>
    <w:p w14:paraId="4D6E0A6C" w14:textId="77777777" w:rsidR="00952343" w:rsidRPr="00C245FD" w:rsidRDefault="00B67EA3" w:rsidP="00C245FD">
      <w:pPr>
        <w:tabs>
          <w:tab w:val="left" w:pos="1440"/>
          <w:tab w:val="left" w:pos="2160"/>
          <w:tab w:val="left" w:pos="2880"/>
        </w:tabs>
        <w:spacing w:line="480" w:lineRule="auto"/>
        <w:ind w:firstLine="359"/>
        <w:jc w:val="both"/>
        <w:rPr>
          <w:del w:id="7022" w:author="Andrea Stafford Hintz" w:date="2016-09-18T16:51:00Z"/>
          <w:rFonts w:ascii="Times New Roman" w:hAnsi="Times New Roman" w:cs="Times New Roman"/>
          <w:i/>
          <w:sz w:val="24"/>
          <w:szCs w:val="24"/>
        </w:rPr>
      </w:pPr>
      <w:del w:id="7023" w:author="Andrea Stafford Hintz" w:date="2016-09-18T16:51:00Z">
        <w:r w:rsidRPr="465572BD">
          <w:rPr>
            <w:rFonts w:ascii="Times New Roman" w:eastAsia="Times New Roman" w:hAnsi="Times New Roman" w:cs="Times New Roman"/>
            <w:i/>
            <w:sz w:val="24"/>
            <w:szCs w:val="24"/>
            <w:rPrChange w:id="7024" w:author="Bryce Raffle" w:date="2016-09-06T11:42:00Z">
              <w:rPr>
                <w:rFonts w:ascii="Times New Roman" w:hAnsi="Times New Roman" w:cs="Times New Roman"/>
                <w:i/>
                <w:sz w:val="24"/>
                <w:szCs w:val="24"/>
              </w:rPr>
            </w:rPrChange>
          </w:rPr>
          <w:delText>The doctor opened his kit.</w:delText>
        </w:r>
      </w:del>
    </w:p>
    <w:p w14:paraId="1192A0D0" w14:textId="77777777" w:rsidR="00952343" w:rsidRPr="00C245FD" w:rsidRDefault="00B67EA3" w:rsidP="00C245FD">
      <w:pPr>
        <w:tabs>
          <w:tab w:val="left" w:pos="1440"/>
          <w:tab w:val="left" w:pos="2160"/>
          <w:tab w:val="left" w:pos="2880"/>
        </w:tabs>
        <w:spacing w:line="480" w:lineRule="auto"/>
        <w:ind w:firstLine="359"/>
        <w:jc w:val="both"/>
        <w:rPr>
          <w:del w:id="7025" w:author="Andrea Stafford Hintz" w:date="2016-09-18T16:51:00Z"/>
          <w:rFonts w:ascii="Times New Roman" w:hAnsi="Times New Roman" w:cs="Times New Roman"/>
          <w:i/>
          <w:sz w:val="24"/>
          <w:szCs w:val="24"/>
        </w:rPr>
      </w:pPr>
      <w:del w:id="7026" w:author="Andrea Stafford Hintz" w:date="2016-09-18T16:51:00Z">
        <w:r w:rsidRPr="465572BD">
          <w:rPr>
            <w:rFonts w:ascii="Times New Roman" w:eastAsia="Times New Roman" w:hAnsi="Times New Roman" w:cs="Times New Roman"/>
            <w:i/>
            <w:sz w:val="24"/>
            <w:szCs w:val="24"/>
            <w:rPrChange w:id="7027" w:author="Bryce Raffle" w:date="2016-09-06T11:42:00Z">
              <w:rPr>
                <w:rFonts w:ascii="Times New Roman" w:hAnsi="Times New Roman" w:cs="Times New Roman"/>
                <w:i/>
                <w:sz w:val="24"/>
                <w:szCs w:val="24"/>
              </w:rPr>
            </w:rPrChange>
          </w:rPr>
          <w:delText>“Will we be able to save him?” Looking at the boy in his bed, unconscious, pale and sickly-looking, Anthony doubted it.</w:delText>
        </w:r>
      </w:del>
    </w:p>
    <w:p w14:paraId="412FFB4B" w14:textId="77777777" w:rsidR="00952343" w:rsidRPr="00C245FD" w:rsidRDefault="00B67EA3" w:rsidP="00C245FD">
      <w:pPr>
        <w:tabs>
          <w:tab w:val="left" w:pos="1440"/>
          <w:tab w:val="left" w:pos="2160"/>
          <w:tab w:val="left" w:pos="2880"/>
        </w:tabs>
        <w:spacing w:line="480" w:lineRule="auto"/>
        <w:ind w:firstLine="359"/>
        <w:jc w:val="both"/>
        <w:rPr>
          <w:del w:id="7028" w:author="Andrea Stafford Hintz" w:date="2016-09-18T16:51:00Z"/>
          <w:rFonts w:ascii="Times New Roman" w:hAnsi="Times New Roman" w:cs="Times New Roman"/>
          <w:i/>
          <w:sz w:val="24"/>
          <w:szCs w:val="24"/>
        </w:rPr>
      </w:pPr>
      <w:del w:id="7029" w:author="Andrea Stafford Hintz" w:date="2016-09-18T16:51:00Z">
        <w:r w:rsidRPr="465572BD">
          <w:rPr>
            <w:rFonts w:ascii="Times New Roman" w:eastAsia="Times New Roman" w:hAnsi="Times New Roman" w:cs="Times New Roman"/>
            <w:i/>
            <w:sz w:val="24"/>
            <w:szCs w:val="24"/>
            <w:rPrChange w:id="7030" w:author="Bryce Raffle" w:date="2016-09-06T11:42:00Z">
              <w:rPr>
                <w:rFonts w:ascii="Times New Roman" w:hAnsi="Times New Roman" w:cs="Times New Roman"/>
                <w:i/>
                <w:sz w:val="24"/>
                <w:szCs w:val="24"/>
              </w:rPr>
            </w:rPrChange>
          </w:rPr>
          <w:delText>Dr. Allen, however, began his examination, not bothering to answer Anthony’s question. He cataloged the boy’s symptoms aloud as he examined him. Occasionally, he would ask for Anthony’s assessment, and the surgeon would nod his agreement.</w:delText>
        </w:r>
      </w:del>
    </w:p>
    <w:p w14:paraId="68C83AC5" w14:textId="77777777" w:rsidR="00952343" w:rsidRPr="00C245FD" w:rsidRDefault="00B67EA3" w:rsidP="00C245FD">
      <w:pPr>
        <w:tabs>
          <w:tab w:val="left" w:pos="1440"/>
          <w:tab w:val="left" w:pos="2160"/>
          <w:tab w:val="left" w:pos="2880"/>
        </w:tabs>
        <w:spacing w:line="480" w:lineRule="auto"/>
        <w:ind w:firstLine="359"/>
        <w:jc w:val="both"/>
        <w:rPr>
          <w:del w:id="7031" w:author="Andrea Stafford Hintz" w:date="2016-09-18T16:51:00Z"/>
          <w:rFonts w:ascii="Times New Roman" w:hAnsi="Times New Roman" w:cs="Times New Roman"/>
          <w:i/>
          <w:sz w:val="24"/>
          <w:szCs w:val="24"/>
        </w:rPr>
      </w:pPr>
      <w:del w:id="7032" w:author="Andrea Stafford Hintz" w:date="2016-09-18T16:51:00Z">
        <w:r w:rsidRPr="465572BD">
          <w:rPr>
            <w:rFonts w:ascii="Times New Roman" w:eastAsia="Times New Roman" w:hAnsi="Times New Roman" w:cs="Times New Roman"/>
            <w:i/>
            <w:sz w:val="24"/>
            <w:szCs w:val="24"/>
            <w:rPrChange w:id="7033" w:author="Bryce Raffle" w:date="2016-09-06T11:42:00Z">
              <w:rPr>
                <w:rFonts w:ascii="Times New Roman" w:hAnsi="Times New Roman" w:cs="Times New Roman"/>
                <w:i/>
                <w:sz w:val="24"/>
                <w:szCs w:val="24"/>
              </w:rPr>
            </w:rPrChange>
          </w:rPr>
          <w:delText>“We’ll need to operate,” said Doctor Allen, who began by instructing his young apprentice to clean the patient’s body in preparation for the surgery. As directed, Anthony applied an iodine solution to the boy’s stomach in preparation for a laparotomy.</w:delText>
        </w:r>
      </w:del>
    </w:p>
    <w:p w14:paraId="64837F31" w14:textId="77777777" w:rsidR="00952343" w:rsidRPr="00C245FD" w:rsidRDefault="00B67EA3" w:rsidP="00C245FD">
      <w:pPr>
        <w:tabs>
          <w:tab w:val="left" w:pos="1440"/>
          <w:tab w:val="left" w:pos="2160"/>
          <w:tab w:val="left" w:pos="2880"/>
        </w:tabs>
        <w:spacing w:line="480" w:lineRule="auto"/>
        <w:ind w:firstLine="359"/>
        <w:jc w:val="both"/>
        <w:rPr>
          <w:del w:id="7034" w:author="Andrea Stafford Hintz" w:date="2016-09-18T16:51:00Z"/>
          <w:rFonts w:ascii="Times New Roman" w:hAnsi="Times New Roman" w:cs="Times New Roman"/>
          <w:i/>
          <w:sz w:val="24"/>
          <w:szCs w:val="24"/>
        </w:rPr>
      </w:pPr>
      <w:del w:id="7035" w:author="Andrea Stafford Hintz" w:date="2016-09-18T16:51:00Z">
        <w:r w:rsidRPr="465572BD">
          <w:rPr>
            <w:rFonts w:ascii="Times New Roman" w:eastAsia="Times New Roman" w:hAnsi="Times New Roman" w:cs="Times New Roman"/>
            <w:i/>
            <w:sz w:val="24"/>
            <w:szCs w:val="24"/>
            <w:rPrChange w:id="7036" w:author="Bryce Raffle" w:date="2016-09-06T11:42:00Z">
              <w:rPr>
                <w:rFonts w:ascii="Times New Roman" w:hAnsi="Times New Roman" w:cs="Times New Roman"/>
                <w:i/>
                <w:sz w:val="24"/>
                <w:szCs w:val="24"/>
              </w:rPr>
            </w:rPrChange>
          </w:rPr>
          <w:delText>“Scalpel,” said the doctor. A moment later, the tool was in his hand.</w:delText>
        </w:r>
      </w:del>
    </w:p>
    <w:p w14:paraId="23B35CA9" w14:textId="77777777" w:rsidR="00952343" w:rsidRPr="00C245FD" w:rsidRDefault="00B67EA3" w:rsidP="00C245FD">
      <w:pPr>
        <w:tabs>
          <w:tab w:val="left" w:pos="1440"/>
          <w:tab w:val="left" w:pos="2160"/>
          <w:tab w:val="left" w:pos="2880"/>
        </w:tabs>
        <w:spacing w:line="480" w:lineRule="auto"/>
        <w:ind w:firstLine="359"/>
        <w:jc w:val="both"/>
        <w:rPr>
          <w:del w:id="7037" w:author="Andrea Stafford Hintz" w:date="2016-09-18T16:51:00Z"/>
          <w:rFonts w:ascii="Times New Roman" w:hAnsi="Times New Roman" w:cs="Times New Roman"/>
          <w:i/>
          <w:sz w:val="24"/>
          <w:szCs w:val="24"/>
        </w:rPr>
      </w:pPr>
      <w:del w:id="7038" w:author="Andrea Stafford Hintz" w:date="2016-09-18T16:51:00Z">
        <w:r w:rsidRPr="465572BD">
          <w:rPr>
            <w:rFonts w:ascii="Times New Roman" w:eastAsia="Times New Roman" w:hAnsi="Times New Roman" w:cs="Times New Roman"/>
            <w:i/>
            <w:sz w:val="24"/>
            <w:szCs w:val="24"/>
            <w:rPrChange w:id="7039" w:author="Bryce Raffle" w:date="2016-09-06T11:42:00Z">
              <w:rPr>
                <w:rFonts w:ascii="Times New Roman" w:hAnsi="Times New Roman" w:cs="Times New Roman"/>
                <w:i/>
                <w:sz w:val="24"/>
                <w:szCs w:val="24"/>
              </w:rPr>
            </w:rPrChange>
          </w:rPr>
          <w:delTex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delText>
        </w:r>
      </w:del>
    </w:p>
    <w:p w14:paraId="32F67B6A" w14:textId="77777777" w:rsidR="00952343" w:rsidRPr="00C245FD" w:rsidRDefault="00B67EA3" w:rsidP="00C245FD">
      <w:pPr>
        <w:tabs>
          <w:tab w:val="left" w:pos="1440"/>
          <w:tab w:val="left" w:pos="2160"/>
          <w:tab w:val="left" w:pos="2880"/>
        </w:tabs>
        <w:spacing w:line="480" w:lineRule="auto"/>
        <w:ind w:firstLine="359"/>
        <w:jc w:val="both"/>
        <w:rPr>
          <w:del w:id="7040" w:author="Andrea Stafford Hintz" w:date="2016-09-18T16:51:00Z"/>
          <w:rFonts w:ascii="Times New Roman" w:hAnsi="Times New Roman" w:cs="Times New Roman"/>
          <w:i/>
          <w:sz w:val="24"/>
          <w:szCs w:val="24"/>
        </w:rPr>
      </w:pPr>
      <w:del w:id="7041" w:author="Andrea Stafford Hintz" w:date="2016-09-18T16:51:00Z">
        <w:r w:rsidRPr="465572BD">
          <w:rPr>
            <w:rFonts w:ascii="Times New Roman" w:eastAsia="Times New Roman" w:hAnsi="Times New Roman" w:cs="Times New Roman"/>
            <w:i/>
            <w:sz w:val="24"/>
            <w:szCs w:val="24"/>
            <w:rPrChange w:id="7042" w:author="Bryce Raffle" w:date="2016-09-06T11:42:00Z">
              <w:rPr>
                <w:rFonts w:ascii="Times New Roman" w:hAnsi="Times New Roman" w:cs="Times New Roman"/>
                <w:i/>
                <w:sz w:val="24"/>
                <w:szCs w:val="24"/>
              </w:rPr>
            </w:rPrChange>
          </w:rPr>
          <w:delText>“Now what?” asked the lawyer’s servant as they made to leave.</w:delText>
        </w:r>
      </w:del>
    </w:p>
    <w:p w14:paraId="34E957F1" w14:textId="77777777" w:rsidR="00952343" w:rsidRPr="00C245FD" w:rsidRDefault="00B67EA3" w:rsidP="00C245FD">
      <w:pPr>
        <w:tabs>
          <w:tab w:val="left" w:pos="1440"/>
          <w:tab w:val="left" w:pos="2160"/>
          <w:tab w:val="left" w:pos="2880"/>
        </w:tabs>
        <w:spacing w:line="480" w:lineRule="auto"/>
        <w:ind w:firstLine="359"/>
        <w:jc w:val="both"/>
        <w:rPr>
          <w:del w:id="7043" w:author="Andrea Stafford Hintz" w:date="2016-09-18T16:51:00Z"/>
          <w:rFonts w:ascii="Times New Roman" w:hAnsi="Times New Roman" w:cs="Times New Roman"/>
          <w:i/>
          <w:sz w:val="24"/>
          <w:szCs w:val="24"/>
        </w:rPr>
      </w:pPr>
      <w:del w:id="7044" w:author="Andrea Stafford Hintz" w:date="2016-09-18T16:51:00Z">
        <w:r w:rsidRPr="465572BD">
          <w:rPr>
            <w:rFonts w:ascii="Times New Roman" w:eastAsia="Times New Roman" w:hAnsi="Times New Roman" w:cs="Times New Roman"/>
            <w:i/>
            <w:sz w:val="24"/>
            <w:szCs w:val="24"/>
            <w:rPrChange w:id="7045" w:author="Bryce Raffle" w:date="2016-09-06T11:42:00Z">
              <w:rPr>
                <w:rFonts w:ascii="Times New Roman" w:hAnsi="Times New Roman" w:cs="Times New Roman"/>
                <w:i/>
                <w:sz w:val="24"/>
                <w:szCs w:val="24"/>
              </w:rPr>
            </w:rPrChange>
          </w:rPr>
          <w:delText>“Now we hope for the best,” Doctor Allen replied.</w:delText>
        </w:r>
      </w:del>
    </w:p>
    <w:p w14:paraId="76DF887F" w14:textId="77777777" w:rsidR="00952343" w:rsidRPr="00C245FD" w:rsidRDefault="00B67EA3" w:rsidP="00C245FD">
      <w:pPr>
        <w:tabs>
          <w:tab w:val="left" w:pos="1440"/>
          <w:tab w:val="left" w:pos="2160"/>
          <w:tab w:val="left" w:pos="2880"/>
        </w:tabs>
        <w:spacing w:line="480" w:lineRule="auto"/>
        <w:ind w:firstLine="359"/>
        <w:jc w:val="both"/>
        <w:rPr>
          <w:del w:id="7046" w:author="Andrea Stafford Hintz" w:date="2016-09-18T16:51:00Z"/>
          <w:rFonts w:ascii="Times New Roman" w:hAnsi="Times New Roman" w:cs="Times New Roman"/>
          <w:i/>
          <w:sz w:val="24"/>
          <w:szCs w:val="24"/>
        </w:rPr>
      </w:pPr>
      <w:del w:id="7047" w:author="Andrea Stafford Hintz" w:date="2016-09-18T16:51:00Z">
        <w:r w:rsidRPr="465572BD">
          <w:rPr>
            <w:rFonts w:ascii="Times New Roman" w:eastAsia="Times New Roman" w:hAnsi="Times New Roman" w:cs="Times New Roman"/>
            <w:i/>
            <w:sz w:val="24"/>
            <w:szCs w:val="24"/>
            <w:rPrChange w:id="7048" w:author="Bryce Raffle" w:date="2016-09-06T11:42:00Z">
              <w:rPr>
                <w:rFonts w:ascii="Times New Roman" w:hAnsi="Times New Roman" w:cs="Times New Roman"/>
                <w:i/>
                <w:sz w:val="24"/>
                <w:szCs w:val="24"/>
              </w:rPr>
            </w:rPrChange>
          </w:rPr>
          <w:delText>They passed the lawyer on their way out. He hadn’t moved from his seat on the bench by the entrance to his home.</w:delText>
        </w:r>
      </w:del>
    </w:p>
    <w:p w14:paraId="78846911" w14:textId="77777777" w:rsidR="00952343" w:rsidRPr="00C245FD" w:rsidRDefault="00B67EA3" w:rsidP="00C245FD">
      <w:pPr>
        <w:tabs>
          <w:tab w:val="left" w:pos="1440"/>
          <w:tab w:val="left" w:pos="2160"/>
          <w:tab w:val="left" w:pos="2880"/>
        </w:tabs>
        <w:spacing w:line="480" w:lineRule="auto"/>
        <w:jc w:val="center"/>
        <w:rPr>
          <w:del w:id="7049" w:author="Andrea Stafford Hintz" w:date="2016-09-18T16:51:00Z"/>
          <w:rFonts w:ascii="Times New Roman" w:hAnsi="Times New Roman" w:cs="Times New Roman"/>
          <w:sz w:val="24"/>
          <w:szCs w:val="24"/>
        </w:rPr>
      </w:pPr>
      <w:del w:id="7050" w:author="Andrea Stafford Hintz" w:date="2016-09-18T16:51:00Z">
        <w:r w:rsidRPr="465572BD">
          <w:rPr>
            <w:rFonts w:ascii="Times New Roman" w:eastAsia="Times New Roman" w:hAnsi="Times New Roman" w:cs="Times New Roman"/>
            <w:sz w:val="24"/>
            <w:szCs w:val="24"/>
            <w:rPrChange w:id="7051" w:author="Bryce Raffle" w:date="2016-09-06T11:42:00Z">
              <w:rPr>
                <w:rFonts w:ascii="Times New Roman" w:hAnsi="Times New Roman" w:cs="Times New Roman"/>
                <w:sz w:val="24"/>
                <w:szCs w:val="24"/>
              </w:rPr>
            </w:rPrChange>
          </w:rPr>
          <w:delText>#</w:delText>
        </w:r>
      </w:del>
    </w:p>
    <w:p w14:paraId="0ABFB7FA" w14:textId="77777777" w:rsidR="00952343" w:rsidRPr="00C245FD" w:rsidRDefault="00B67EA3" w:rsidP="00C245FD">
      <w:pPr>
        <w:tabs>
          <w:tab w:val="left" w:pos="1440"/>
          <w:tab w:val="left" w:pos="2160"/>
          <w:tab w:val="left" w:pos="2880"/>
        </w:tabs>
        <w:spacing w:line="480" w:lineRule="auto"/>
        <w:jc w:val="both"/>
        <w:rPr>
          <w:del w:id="7052" w:author="Andrea Stafford Hintz" w:date="2016-09-18T16:51:00Z"/>
          <w:rFonts w:ascii="Times New Roman" w:hAnsi="Times New Roman" w:cs="Times New Roman"/>
          <w:i/>
          <w:sz w:val="24"/>
          <w:szCs w:val="24"/>
        </w:rPr>
      </w:pPr>
      <w:bookmarkStart w:id="7053" w:name="Scene_44"/>
      <w:del w:id="7054" w:author="Andrea Stafford Hintz" w:date="2016-09-18T16:51:00Z">
        <w:r w:rsidRPr="465572BD">
          <w:rPr>
            <w:rFonts w:ascii="Times New Roman" w:eastAsia="Times New Roman" w:hAnsi="Times New Roman" w:cs="Times New Roman"/>
            <w:i/>
            <w:sz w:val="24"/>
            <w:szCs w:val="24"/>
            <w:rPrChange w:id="7055" w:author="Bryce Raffle" w:date="2016-09-06T11:42:00Z">
              <w:rPr>
                <w:rFonts w:ascii="Times New Roman" w:hAnsi="Times New Roman" w:cs="Times New Roman"/>
                <w:i/>
                <w:sz w:val="24"/>
                <w:szCs w:val="24"/>
              </w:rPr>
            </w:rPrChange>
          </w:rPr>
          <w:delText>Anthony</w:delText>
        </w:r>
        <w:bookmarkEnd w:id="7053"/>
        <w:r w:rsidRPr="465572BD">
          <w:rPr>
            <w:rFonts w:ascii="Times New Roman" w:eastAsia="Times New Roman" w:hAnsi="Times New Roman" w:cs="Times New Roman"/>
            <w:i/>
            <w:sz w:val="24"/>
            <w:szCs w:val="24"/>
            <w:rPrChange w:id="7056" w:author="Bryce Raffle" w:date="2016-09-06T11:42:00Z">
              <w:rPr>
                <w:rFonts w:ascii="Times New Roman" w:hAnsi="Times New Roman" w:cs="Times New Roman"/>
                <w:i/>
                <w:sz w:val="24"/>
                <w:szCs w:val="24"/>
              </w:rPr>
            </w:rPrChange>
          </w:rPr>
          <w:delText xml:space="preserve"> was bored. Again. Dr. Allen had been called away; he had been an army surgeon, and he was required again. The doctor had arranged for him to sit in on the anatomy classes at the school, where his brother was lecturing.</w:delText>
        </w:r>
      </w:del>
    </w:p>
    <w:p w14:paraId="78019C9A" w14:textId="77777777" w:rsidR="00952343" w:rsidRPr="00C245FD" w:rsidRDefault="00B67EA3" w:rsidP="00C245FD">
      <w:pPr>
        <w:tabs>
          <w:tab w:val="left" w:pos="1440"/>
          <w:tab w:val="left" w:pos="2160"/>
          <w:tab w:val="left" w:pos="2880"/>
        </w:tabs>
        <w:spacing w:line="480" w:lineRule="auto"/>
        <w:ind w:firstLine="359"/>
        <w:jc w:val="both"/>
        <w:rPr>
          <w:del w:id="7057" w:author="Andrea Stafford Hintz" w:date="2016-09-18T16:51:00Z"/>
          <w:rFonts w:ascii="Times New Roman" w:hAnsi="Times New Roman" w:cs="Times New Roman"/>
          <w:i/>
          <w:sz w:val="24"/>
          <w:szCs w:val="24"/>
        </w:rPr>
      </w:pPr>
      <w:del w:id="7058" w:author="Andrea Stafford Hintz" w:date="2016-09-18T16:51:00Z">
        <w:r w:rsidRPr="465572BD">
          <w:rPr>
            <w:rFonts w:ascii="Times New Roman" w:eastAsia="Times New Roman" w:hAnsi="Times New Roman" w:cs="Times New Roman"/>
            <w:i/>
            <w:sz w:val="24"/>
            <w:szCs w:val="24"/>
            <w:rPrChange w:id="7059" w:author="Bryce Raffle" w:date="2016-09-06T11:42:00Z">
              <w:rPr>
                <w:rFonts w:ascii="Times New Roman" w:hAnsi="Times New Roman" w:cs="Times New Roman"/>
                <w:i/>
                <w:sz w:val="24"/>
                <w:szCs w:val="24"/>
              </w:rPr>
            </w:rPrChange>
          </w:rPr>
          <w:delTex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delText>
        </w:r>
      </w:del>
    </w:p>
    <w:p w14:paraId="70E1B548" w14:textId="77777777" w:rsidR="00952343" w:rsidRPr="00C245FD" w:rsidRDefault="00B67EA3" w:rsidP="00C245FD">
      <w:pPr>
        <w:tabs>
          <w:tab w:val="left" w:pos="1440"/>
          <w:tab w:val="left" w:pos="2160"/>
          <w:tab w:val="left" w:pos="2880"/>
        </w:tabs>
        <w:spacing w:line="480" w:lineRule="auto"/>
        <w:ind w:firstLine="359"/>
        <w:jc w:val="both"/>
        <w:rPr>
          <w:del w:id="7060" w:author="Andrea Stafford Hintz" w:date="2016-09-18T16:51:00Z"/>
          <w:rFonts w:ascii="Times New Roman" w:hAnsi="Times New Roman" w:cs="Times New Roman"/>
          <w:i/>
          <w:sz w:val="24"/>
          <w:szCs w:val="24"/>
        </w:rPr>
      </w:pPr>
      <w:del w:id="7061" w:author="Andrea Stafford Hintz" w:date="2016-09-18T16:51:00Z">
        <w:r w:rsidRPr="465572BD">
          <w:rPr>
            <w:rFonts w:ascii="Times New Roman" w:eastAsia="Times New Roman" w:hAnsi="Times New Roman" w:cs="Times New Roman"/>
            <w:i/>
            <w:sz w:val="24"/>
            <w:szCs w:val="24"/>
            <w:rPrChange w:id="7062" w:author="Bryce Raffle" w:date="2016-09-06T11:42:00Z">
              <w:rPr>
                <w:rFonts w:ascii="Times New Roman" w:hAnsi="Times New Roman" w:cs="Times New Roman"/>
                <w:i/>
                <w:sz w:val="24"/>
                <w:szCs w:val="24"/>
              </w:rPr>
            </w:rPrChange>
          </w:rPr>
          <w:delTex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delText>
        </w:r>
      </w:del>
    </w:p>
    <w:p w14:paraId="1DF47662" w14:textId="77777777" w:rsidR="00952343" w:rsidRPr="00C245FD" w:rsidRDefault="00B67EA3" w:rsidP="00C245FD">
      <w:pPr>
        <w:tabs>
          <w:tab w:val="left" w:pos="1440"/>
          <w:tab w:val="left" w:pos="2160"/>
          <w:tab w:val="left" w:pos="2880"/>
        </w:tabs>
        <w:spacing w:line="480" w:lineRule="auto"/>
        <w:ind w:firstLine="359"/>
        <w:jc w:val="both"/>
        <w:rPr>
          <w:del w:id="7063" w:author="Andrea Stafford Hintz" w:date="2016-09-18T16:51:00Z"/>
          <w:rFonts w:ascii="Times New Roman" w:hAnsi="Times New Roman" w:cs="Times New Roman"/>
          <w:i/>
          <w:sz w:val="24"/>
          <w:szCs w:val="24"/>
        </w:rPr>
      </w:pPr>
      <w:del w:id="7064" w:author="Andrea Stafford Hintz" w:date="2016-09-18T16:51:00Z">
        <w:r w:rsidRPr="465572BD">
          <w:rPr>
            <w:rFonts w:ascii="Times New Roman" w:eastAsia="Times New Roman" w:hAnsi="Times New Roman" w:cs="Times New Roman"/>
            <w:i/>
            <w:sz w:val="24"/>
            <w:szCs w:val="24"/>
            <w:rPrChange w:id="7065" w:author="Bryce Raffle" w:date="2016-09-06T11:42:00Z">
              <w:rPr>
                <w:rFonts w:ascii="Times New Roman" w:hAnsi="Times New Roman" w:cs="Times New Roman"/>
                <w:i/>
                <w:sz w:val="24"/>
                <w:szCs w:val="24"/>
              </w:rPr>
            </w:rPrChange>
          </w:rPr>
          <w:delText>Today though, Anthony would have welcomed a dissection. Instead, he was sitting through another boring lecture Anthony had heard a dozen times before. I could honestly teach this class myself, he thought.</w:delText>
        </w:r>
      </w:del>
    </w:p>
    <w:p w14:paraId="466E3E61" w14:textId="77777777" w:rsidR="00952343" w:rsidRPr="00C245FD" w:rsidRDefault="00B67EA3" w:rsidP="00C245FD">
      <w:pPr>
        <w:tabs>
          <w:tab w:val="left" w:pos="1440"/>
          <w:tab w:val="left" w:pos="2160"/>
          <w:tab w:val="left" w:pos="2880"/>
        </w:tabs>
        <w:spacing w:line="480" w:lineRule="auto"/>
        <w:ind w:firstLine="359"/>
        <w:jc w:val="both"/>
        <w:rPr>
          <w:del w:id="7066" w:author="Andrea Stafford Hintz" w:date="2016-09-18T16:51:00Z"/>
          <w:rFonts w:ascii="Times New Roman" w:hAnsi="Times New Roman" w:cs="Times New Roman"/>
          <w:i/>
          <w:sz w:val="24"/>
          <w:szCs w:val="24"/>
        </w:rPr>
      </w:pPr>
      <w:del w:id="7067" w:author="Andrea Stafford Hintz" w:date="2016-09-18T16:51:00Z">
        <w:r w:rsidRPr="465572BD">
          <w:rPr>
            <w:rFonts w:ascii="Times New Roman" w:eastAsia="Times New Roman" w:hAnsi="Times New Roman" w:cs="Times New Roman"/>
            <w:i/>
            <w:sz w:val="24"/>
            <w:szCs w:val="24"/>
            <w:rPrChange w:id="7068" w:author="Bryce Raffle" w:date="2016-09-06T11:42:00Z">
              <w:rPr>
                <w:rFonts w:ascii="Times New Roman" w:hAnsi="Times New Roman" w:cs="Times New Roman"/>
                <w:i/>
                <w:sz w:val="24"/>
                <w:szCs w:val="24"/>
              </w:rPr>
            </w:rPrChange>
          </w:rPr>
          <w:delTex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delText>
        </w:r>
      </w:del>
    </w:p>
    <w:p w14:paraId="0E5BF299" w14:textId="77777777" w:rsidR="00952343" w:rsidRPr="00C245FD" w:rsidRDefault="00B67EA3" w:rsidP="00C245FD">
      <w:pPr>
        <w:tabs>
          <w:tab w:val="left" w:pos="1440"/>
          <w:tab w:val="left" w:pos="2160"/>
          <w:tab w:val="left" w:pos="2880"/>
        </w:tabs>
        <w:spacing w:line="480" w:lineRule="auto"/>
        <w:ind w:firstLine="359"/>
        <w:jc w:val="both"/>
        <w:rPr>
          <w:del w:id="7069" w:author="Andrea Stafford Hintz" w:date="2016-09-18T16:51:00Z"/>
          <w:rFonts w:ascii="Times New Roman" w:hAnsi="Times New Roman" w:cs="Times New Roman"/>
          <w:i/>
          <w:sz w:val="24"/>
          <w:szCs w:val="24"/>
        </w:rPr>
      </w:pPr>
      <w:del w:id="7070" w:author="Andrea Stafford Hintz" w:date="2016-09-18T16:51:00Z">
        <w:r w:rsidRPr="465572BD">
          <w:rPr>
            <w:rFonts w:ascii="Times New Roman" w:eastAsia="Times New Roman" w:hAnsi="Times New Roman" w:cs="Times New Roman"/>
            <w:i/>
            <w:sz w:val="24"/>
            <w:szCs w:val="24"/>
            <w:rPrChange w:id="7071" w:author="Bryce Raffle" w:date="2016-09-06T11:42:00Z">
              <w:rPr>
                <w:rFonts w:ascii="Times New Roman" w:hAnsi="Times New Roman" w:cs="Times New Roman"/>
                <w:i/>
                <w:sz w:val="24"/>
                <w:szCs w:val="24"/>
              </w:rPr>
            </w:rPrChange>
          </w:rPr>
          <w:delText>Quietly, Anthony got out of his seat. He was sitting in the back row, at the far left, so it was easy enough to pack up his books and slip out of the class without disrupting the professor, who was going on at length about the arguable merits of bloodletting.</w:delText>
        </w:r>
      </w:del>
    </w:p>
    <w:p w14:paraId="78768583" w14:textId="77777777" w:rsidR="00952343" w:rsidRPr="00C245FD" w:rsidRDefault="00B67EA3" w:rsidP="00C245FD">
      <w:pPr>
        <w:tabs>
          <w:tab w:val="left" w:pos="1440"/>
          <w:tab w:val="left" w:pos="2160"/>
          <w:tab w:val="left" w:pos="2880"/>
        </w:tabs>
        <w:spacing w:line="480" w:lineRule="auto"/>
        <w:ind w:firstLine="359"/>
        <w:jc w:val="both"/>
        <w:rPr>
          <w:del w:id="7072" w:author="Andrea Stafford Hintz" w:date="2016-09-18T16:51:00Z"/>
          <w:rFonts w:ascii="Times New Roman" w:hAnsi="Times New Roman" w:cs="Times New Roman"/>
          <w:i/>
          <w:sz w:val="24"/>
          <w:szCs w:val="24"/>
        </w:rPr>
      </w:pPr>
      <w:del w:id="7073" w:author="Andrea Stafford Hintz" w:date="2016-09-18T16:51:00Z">
        <w:r w:rsidRPr="465572BD">
          <w:rPr>
            <w:rFonts w:ascii="Times New Roman" w:eastAsia="Times New Roman" w:hAnsi="Times New Roman" w:cs="Times New Roman"/>
            <w:i/>
            <w:sz w:val="24"/>
            <w:szCs w:val="24"/>
            <w:rPrChange w:id="7074" w:author="Bryce Raffle" w:date="2016-09-06T11:42:00Z">
              <w:rPr>
                <w:rFonts w:ascii="Times New Roman" w:hAnsi="Times New Roman" w:cs="Times New Roman"/>
                <w:i/>
                <w:sz w:val="24"/>
                <w:szCs w:val="24"/>
              </w:rPr>
            </w:rPrChange>
          </w:rPr>
          <w:delTex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delText>
        </w:r>
      </w:del>
    </w:p>
    <w:p w14:paraId="75ECD9B0" w14:textId="77777777" w:rsidR="00952343" w:rsidRPr="00C245FD" w:rsidRDefault="00B67EA3" w:rsidP="00C245FD">
      <w:pPr>
        <w:tabs>
          <w:tab w:val="left" w:pos="1440"/>
          <w:tab w:val="left" w:pos="2160"/>
          <w:tab w:val="left" w:pos="2880"/>
        </w:tabs>
        <w:spacing w:line="480" w:lineRule="auto"/>
        <w:ind w:firstLine="359"/>
        <w:jc w:val="both"/>
        <w:rPr>
          <w:del w:id="7075" w:author="Andrea Stafford Hintz" w:date="2016-09-18T16:51:00Z"/>
          <w:rFonts w:ascii="Times New Roman" w:hAnsi="Times New Roman" w:cs="Times New Roman"/>
          <w:i/>
          <w:sz w:val="24"/>
          <w:szCs w:val="24"/>
        </w:rPr>
      </w:pPr>
      <w:del w:id="7076" w:author="Andrea Stafford Hintz" w:date="2016-09-18T16:51:00Z">
        <w:r w:rsidRPr="465572BD">
          <w:rPr>
            <w:rFonts w:ascii="Times New Roman" w:eastAsia="Times New Roman" w:hAnsi="Times New Roman" w:cs="Times New Roman"/>
            <w:i/>
            <w:sz w:val="24"/>
            <w:szCs w:val="24"/>
            <w:rPrChange w:id="7077" w:author="Bryce Raffle" w:date="2016-09-06T11:42:00Z">
              <w:rPr>
                <w:rFonts w:ascii="Times New Roman" w:hAnsi="Times New Roman" w:cs="Times New Roman"/>
                <w:i/>
                <w:sz w:val="24"/>
                <w:szCs w:val="24"/>
              </w:rPr>
            </w:rPrChange>
          </w:rPr>
          <w:delText>He had a little money in his pocket. His father hadn’t sent him to London to be poor. He fished the coins out of his pocket, and counted them as he walked. There was the shop. A sign in the window reassured him that it was open. He pushed the door open with a chime of jangling bells.</w:delText>
        </w:r>
      </w:del>
    </w:p>
    <w:p w14:paraId="1A6832BF" w14:textId="77777777" w:rsidR="00952343" w:rsidRPr="00C245FD" w:rsidRDefault="00B67EA3" w:rsidP="00C245FD">
      <w:pPr>
        <w:tabs>
          <w:tab w:val="left" w:pos="1440"/>
          <w:tab w:val="left" w:pos="2160"/>
          <w:tab w:val="left" w:pos="2880"/>
        </w:tabs>
        <w:spacing w:line="480" w:lineRule="auto"/>
        <w:ind w:firstLine="359"/>
        <w:jc w:val="both"/>
        <w:rPr>
          <w:del w:id="7078" w:author="Andrea Stafford Hintz" w:date="2016-09-18T16:51:00Z"/>
          <w:rFonts w:ascii="Times New Roman" w:hAnsi="Times New Roman" w:cs="Times New Roman"/>
          <w:i/>
          <w:sz w:val="24"/>
          <w:szCs w:val="24"/>
        </w:rPr>
      </w:pPr>
      <w:del w:id="7079" w:author="Andrea Stafford Hintz" w:date="2016-09-18T16:51:00Z">
        <w:r w:rsidRPr="465572BD">
          <w:rPr>
            <w:rFonts w:ascii="Times New Roman" w:eastAsia="Times New Roman" w:hAnsi="Times New Roman" w:cs="Times New Roman"/>
            <w:i/>
            <w:sz w:val="24"/>
            <w:szCs w:val="24"/>
            <w:rPrChange w:id="7080" w:author="Bryce Raffle" w:date="2016-09-06T11:42:00Z">
              <w:rPr>
                <w:rFonts w:ascii="Times New Roman" w:hAnsi="Times New Roman" w:cs="Times New Roman"/>
                <w:i/>
                <w:sz w:val="24"/>
                <w:szCs w:val="24"/>
              </w:rPr>
            </w:rPrChange>
          </w:rPr>
          <w:delText>A man appeared behind the counter to greet him. He looked curiously at Anthony, frowning a little.</w:delText>
        </w:r>
      </w:del>
    </w:p>
    <w:p w14:paraId="2A6F7BF7" w14:textId="77777777" w:rsidR="00952343" w:rsidRPr="00C245FD" w:rsidRDefault="00B67EA3" w:rsidP="00C245FD">
      <w:pPr>
        <w:tabs>
          <w:tab w:val="left" w:pos="1440"/>
          <w:tab w:val="left" w:pos="2160"/>
          <w:tab w:val="left" w:pos="2880"/>
        </w:tabs>
        <w:spacing w:line="480" w:lineRule="auto"/>
        <w:ind w:firstLine="359"/>
        <w:jc w:val="both"/>
        <w:rPr>
          <w:del w:id="7081" w:author="Andrea Stafford Hintz" w:date="2016-09-18T16:51:00Z"/>
          <w:rFonts w:ascii="Times New Roman" w:hAnsi="Times New Roman" w:cs="Times New Roman"/>
          <w:i/>
          <w:sz w:val="24"/>
          <w:szCs w:val="24"/>
        </w:rPr>
      </w:pPr>
      <w:del w:id="7082" w:author="Andrea Stafford Hintz" w:date="2016-09-18T16:51:00Z">
        <w:r w:rsidRPr="465572BD">
          <w:rPr>
            <w:rFonts w:ascii="Times New Roman" w:eastAsia="Times New Roman" w:hAnsi="Times New Roman" w:cs="Times New Roman"/>
            <w:i/>
            <w:sz w:val="24"/>
            <w:szCs w:val="24"/>
            <w:rPrChange w:id="7083" w:author="Bryce Raffle" w:date="2016-09-06T11:42:00Z">
              <w:rPr>
                <w:rFonts w:ascii="Times New Roman" w:hAnsi="Times New Roman" w:cs="Times New Roman"/>
                <w:i/>
                <w:sz w:val="24"/>
                <w:szCs w:val="24"/>
              </w:rPr>
            </w:rPrChange>
          </w:rPr>
          <w:delText>“Good day, sir,” he said, speaking as eloquently as possible so as to reassure the shopkeeper.</w:delText>
        </w:r>
      </w:del>
    </w:p>
    <w:p w14:paraId="11F37D83" w14:textId="77777777" w:rsidR="00952343" w:rsidRPr="00C245FD" w:rsidRDefault="00B67EA3" w:rsidP="00C245FD">
      <w:pPr>
        <w:tabs>
          <w:tab w:val="left" w:pos="1440"/>
          <w:tab w:val="left" w:pos="2160"/>
          <w:tab w:val="left" w:pos="2880"/>
        </w:tabs>
        <w:spacing w:line="480" w:lineRule="auto"/>
        <w:ind w:firstLine="359"/>
        <w:jc w:val="both"/>
        <w:rPr>
          <w:del w:id="7084" w:author="Andrea Stafford Hintz" w:date="2016-09-18T16:51:00Z"/>
          <w:rFonts w:ascii="Times New Roman" w:hAnsi="Times New Roman" w:cs="Times New Roman"/>
          <w:i/>
          <w:sz w:val="24"/>
          <w:szCs w:val="24"/>
        </w:rPr>
      </w:pPr>
      <w:del w:id="7085" w:author="Andrea Stafford Hintz" w:date="2016-09-18T16:51:00Z">
        <w:r w:rsidRPr="465572BD">
          <w:rPr>
            <w:rFonts w:ascii="Times New Roman" w:eastAsia="Times New Roman" w:hAnsi="Times New Roman" w:cs="Times New Roman"/>
            <w:i/>
            <w:sz w:val="24"/>
            <w:szCs w:val="24"/>
            <w:rPrChange w:id="7086" w:author="Bryce Raffle" w:date="2016-09-06T11:42:00Z">
              <w:rPr>
                <w:rFonts w:ascii="Times New Roman" w:hAnsi="Times New Roman" w:cs="Times New Roman"/>
                <w:i/>
                <w:sz w:val="24"/>
                <w:szCs w:val="24"/>
              </w:rPr>
            </w:rPrChange>
          </w:rPr>
          <w:delText>“How can I help you?” the man said gruffly.</w:delText>
        </w:r>
      </w:del>
    </w:p>
    <w:p w14:paraId="4522C8B5" w14:textId="77777777" w:rsidR="00952343" w:rsidRPr="00C245FD" w:rsidRDefault="00B67EA3" w:rsidP="00C245FD">
      <w:pPr>
        <w:tabs>
          <w:tab w:val="left" w:pos="1440"/>
          <w:tab w:val="left" w:pos="2160"/>
          <w:tab w:val="left" w:pos="2880"/>
        </w:tabs>
        <w:spacing w:line="480" w:lineRule="auto"/>
        <w:ind w:firstLine="359"/>
        <w:jc w:val="both"/>
        <w:rPr>
          <w:del w:id="7087" w:author="Andrea Stafford Hintz" w:date="2016-09-18T16:51:00Z"/>
          <w:rFonts w:ascii="Times New Roman" w:hAnsi="Times New Roman" w:cs="Times New Roman"/>
          <w:i/>
          <w:sz w:val="24"/>
          <w:szCs w:val="24"/>
        </w:rPr>
      </w:pPr>
      <w:del w:id="7088" w:author="Andrea Stafford Hintz" w:date="2016-09-18T16:51:00Z">
        <w:r w:rsidRPr="465572BD">
          <w:rPr>
            <w:rFonts w:ascii="Times New Roman" w:eastAsia="Times New Roman" w:hAnsi="Times New Roman" w:cs="Times New Roman"/>
            <w:i/>
            <w:sz w:val="24"/>
            <w:szCs w:val="24"/>
            <w:rPrChange w:id="7089" w:author="Bryce Raffle" w:date="2016-09-06T11:42:00Z">
              <w:rPr>
                <w:rFonts w:ascii="Times New Roman" w:hAnsi="Times New Roman" w:cs="Times New Roman"/>
                <w:i/>
                <w:sz w:val="24"/>
                <w:szCs w:val="24"/>
              </w:rPr>
            </w:rPrChange>
          </w:rPr>
          <w:delText>“I am a medical student at the school of anatomy, and am apprenticed to a surgeon. I require my own equipment.”</w:delText>
        </w:r>
      </w:del>
    </w:p>
    <w:p w14:paraId="627A917B" w14:textId="77777777" w:rsidR="00952343" w:rsidRPr="00C245FD" w:rsidRDefault="00B67EA3" w:rsidP="00C245FD">
      <w:pPr>
        <w:tabs>
          <w:tab w:val="left" w:pos="1440"/>
          <w:tab w:val="left" w:pos="2160"/>
          <w:tab w:val="left" w:pos="2880"/>
        </w:tabs>
        <w:spacing w:line="480" w:lineRule="auto"/>
        <w:ind w:firstLine="359"/>
        <w:jc w:val="both"/>
        <w:rPr>
          <w:del w:id="7090" w:author="Andrea Stafford Hintz" w:date="2016-09-18T16:51:00Z"/>
          <w:rFonts w:ascii="Times New Roman" w:hAnsi="Times New Roman" w:cs="Times New Roman"/>
          <w:i/>
          <w:sz w:val="24"/>
          <w:szCs w:val="24"/>
        </w:rPr>
      </w:pPr>
      <w:del w:id="7091" w:author="Andrea Stafford Hintz" w:date="2016-09-18T16:51:00Z">
        <w:r w:rsidRPr="465572BD">
          <w:rPr>
            <w:rFonts w:ascii="Times New Roman" w:eastAsia="Times New Roman" w:hAnsi="Times New Roman" w:cs="Times New Roman"/>
            <w:i/>
            <w:sz w:val="24"/>
            <w:szCs w:val="24"/>
            <w:rPrChange w:id="7092" w:author="Bryce Raffle" w:date="2016-09-06T11:42:00Z">
              <w:rPr>
                <w:rFonts w:ascii="Times New Roman" w:hAnsi="Times New Roman" w:cs="Times New Roman"/>
                <w:i/>
                <w:sz w:val="24"/>
                <w:szCs w:val="24"/>
              </w:rPr>
            </w:rPrChange>
          </w:rPr>
          <w:delText>The man sighed. “A bit young for an anatomy student, aren’t you?” he asked.</w:delText>
        </w:r>
      </w:del>
    </w:p>
    <w:p w14:paraId="132C11B3" w14:textId="77777777" w:rsidR="00952343" w:rsidRPr="00C245FD" w:rsidRDefault="00B67EA3" w:rsidP="00C245FD">
      <w:pPr>
        <w:tabs>
          <w:tab w:val="left" w:pos="1440"/>
          <w:tab w:val="left" w:pos="2160"/>
          <w:tab w:val="left" w:pos="2880"/>
        </w:tabs>
        <w:spacing w:line="480" w:lineRule="auto"/>
        <w:ind w:firstLine="359"/>
        <w:jc w:val="both"/>
        <w:rPr>
          <w:del w:id="7093" w:author="Andrea Stafford Hintz" w:date="2016-09-18T16:51:00Z"/>
          <w:rFonts w:ascii="Times New Roman" w:hAnsi="Times New Roman" w:cs="Times New Roman"/>
          <w:i/>
          <w:sz w:val="24"/>
          <w:szCs w:val="24"/>
        </w:rPr>
      </w:pPr>
      <w:del w:id="7094" w:author="Andrea Stafford Hintz" w:date="2016-09-18T16:51:00Z">
        <w:r w:rsidRPr="465572BD">
          <w:rPr>
            <w:rFonts w:ascii="Times New Roman" w:eastAsia="Times New Roman" w:hAnsi="Times New Roman" w:cs="Times New Roman"/>
            <w:i/>
            <w:sz w:val="24"/>
            <w:szCs w:val="24"/>
            <w:rPrChange w:id="7095" w:author="Bryce Raffle" w:date="2016-09-06T11:42:00Z">
              <w:rPr>
                <w:rFonts w:ascii="Times New Roman" w:hAnsi="Times New Roman" w:cs="Times New Roman"/>
                <w:i/>
                <w:sz w:val="24"/>
                <w:szCs w:val="24"/>
              </w:rPr>
            </w:rPrChange>
          </w:rPr>
          <w:delText>“I suppose so, sir,” Anthony admitted. He waited patiently. The man would either sell him the equipment, or he wouldn’t. There was no use attempting to argue with him.</w:delText>
        </w:r>
      </w:del>
    </w:p>
    <w:p w14:paraId="1CAFB6BA" w14:textId="77777777" w:rsidR="00952343" w:rsidRPr="00C245FD" w:rsidRDefault="00B67EA3" w:rsidP="00C245FD">
      <w:pPr>
        <w:tabs>
          <w:tab w:val="left" w:pos="1440"/>
          <w:tab w:val="left" w:pos="2160"/>
          <w:tab w:val="left" w:pos="2880"/>
        </w:tabs>
        <w:spacing w:line="480" w:lineRule="auto"/>
        <w:ind w:firstLine="359"/>
        <w:jc w:val="both"/>
        <w:rPr>
          <w:del w:id="7096" w:author="Andrea Stafford Hintz" w:date="2016-09-18T16:51:00Z"/>
          <w:rFonts w:ascii="Times New Roman" w:hAnsi="Times New Roman" w:cs="Times New Roman"/>
          <w:i/>
          <w:sz w:val="24"/>
          <w:szCs w:val="24"/>
        </w:rPr>
      </w:pPr>
      <w:del w:id="7097" w:author="Andrea Stafford Hintz" w:date="2016-09-18T16:51:00Z">
        <w:r w:rsidRPr="465572BD">
          <w:rPr>
            <w:rFonts w:ascii="Times New Roman" w:eastAsia="Times New Roman" w:hAnsi="Times New Roman" w:cs="Times New Roman"/>
            <w:i/>
            <w:sz w:val="24"/>
            <w:szCs w:val="24"/>
            <w:rPrChange w:id="7098" w:author="Bryce Raffle" w:date="2016-09-06T11:42:00Z">
              <w:rPr>
                <w:rFonts w:ascii="Times New Roman" w:hAnsi="Times New Roman" w:cs="Times New Roman"/>
                <w:i/>
                <w:sz w:val="24"/>
                <w:szCs w:val="24"/>
              </w:rPr>
            </w:rPrChange>
          </w:rPr>
          <w:delText>“Alright then,” he said at last. The man made his way from behind the counter to where he kept the supplies for the medical students. “You need books?”</w:delText>
        </w:r>
      </w:del>
    </w:p>
    <w:p w14:paraId="1C01C7FA" w14:textId="77777777" w:rsidR="00952343" w:rsidRPr="00C245FD" w:rsidRDefault="00B67EA3" w:rsidP="00C245FD">
      <w:pPr>
        <w:tabs>
          <w:tab w:val="left" w:pos="1440"/>
          <w:tab w:val="left" w:pos="2160"/>
          <w:tab w:val="left" w:pos="2880"/>
        </w:tabs>
        <w:spacing w:line="480" w:lineRule="auto"/>
        <w:ind w:firstLine="359"/>
        <w:jc w:val="both"/>
        <w:rPr>
          <w:del w:id="7099" w:author="Andrea Stafford Hintz" w:date="2016-09-18T16:51:00Z"/>
          <w:rFonts w:ascii="Times New Roman" w:hAnsi="Times New Roman" w:cs="Times New Roman"/>
          <w:i/>
          <w:sz w:val="24"/>
          <w:szCs w:val="24"/>
        </w:rPr>
      </w:pPr>
      <w:del w:id="7100" w:author="Andrea Stafford Hintz" w:date="2016-09-18T16:51:00Z">
        <w:r w:rsidRPr="14CA815D">
          <w:rPr>
            <w:rFonts w:ascii="Times New Roman" w:eastAsia="Times New Roman" w:hAnsi="Times New Roman" w:cs="Times New Roman"/>
            <w:i/>
            <w:sz w:val="24"/>
            <w:szCs w:val="24"/>
            <w:rPrChange w:id="7101" w:author="Bryce Raffle" w:date="2016-09-06T11:42:00Z">
              <w:rPr>
                <w:rFonts w:ascii="Times New Roman" w:hAnsi="Times New Roman" w:cs="Times New Roman"/>
                <w:i/>
                <w:sz w:val="24"/>
                <w:szCs w:val="24"/>
              </w:rPr>
            </w:rPrChange>
          </w:rPr>
          <w:delText>Anthony shook his head. “No, sir. I’ve got plenty of books.”</w:delText>
        </w:r>
      </w:del>
    </w:p>
    <w:p w14:paraId="0B618376" w14:textId="77777777" w:rsidR="00952343" w:rsidRPr="00C245FD" w:rsidRDefault="00B67EA3" w:rsidP="00C245FD">
      <w:pPr>
        <w:tabs>
          <w:tab w:val="left" w:pos="1440"/>
          <w:tab w:val="left" w:pos="2160"/>
          <w:tab w:val="left" w:pos="2880"/>
        </w:tabs>
        <w:spacing w:line="480" w:lineRule="auto"/>
        <w:ind w:firstLine="359"/>
        <w:jc w:val="both"/>
        <w:rPr>
          <w:del w:id="7102" w:author="Andrea Stafford Hintz" w:date="2016-09-18T16:51:00Z"/>
          <w:rFonts w:ascii="Times New Roman" w:hAnsi="Times New Roman" w:cs="Times New Roman"/>
          <w:i/>
          <w:sz w:val="24"/>
          <w:szCs w:val="24"/>
        </w:rPr>
      </w:pPr>
      <w:del w:id="7103" w:author="Andrea Stafford Hintz" w:date="2016-09-18T16:51:00Z">
        <w:r w:rsidRPr="465572BD">
          <w:rPr>
            <w:rFonts w:ascii="Times New Roman" w:eastAsia="Times New Roman" w:hAnsi="Times New Roman" w:cs="Times New Roman"/>
            <w:i/>
            <w:sz w:val="24"/>
            <w:szCs w:val="24"/>
            <w:rPrChange w:id="7104" w:author="Bryce Raffle" w:date="2016-09-06T11:42:00Z">
              <w:rPr>
                <w:rFonts w:ascii="Times New Roman" w:hAnsi="Times New Roman" w:cs="Times New Roman"/>
                <w:i/>
                <w:sz w:val="24"/>
                <w:szCs w:val="24"/>
              </w:rPr>
            </w:rPrChange>
          </w:rPr>
          <w:delTex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delText>
        </w:r>
      </w:del>
    </w:p>
    <w:p w14:paraId="36FCFDD7" w14:textId="77777777" w:rsidR="00952343" w:rsidRPr="00C245FD" w:rsidRDefault="00B67EA3" w:rsidP="00C245FD">
      <w:pPr>
        <w:tabs>
          <w:tab w:val="left" w:pos="1440"/>
          <w:tab w:val="left" w:pos="2160"/>
          <w:tab w:val="left" w:pos="2880"/>
        </w:tabs>
        <w:spacing w:line="480" w:lineRule="auto"/>
        <w:ind w:firstLine="359"/>
        <w:jc w:val="both"/>
        <w:rPr>
          <w:del w:id="7105" w:author="Andrea Stafford Hintz" w:date="2016-09-18T16:51:00Z"/>
          <w:rFonts w:ascii="Times New Roman" w:hAnsi="Times New Roman" w:cs="Times New Roman"/>
          <w:i/>
          <w:sz w:val="24"/>
          <w:szCs w:val="24"/>
        </w:rPr>
      </w:pPr>
      <w:del w:id="7106" w:author="Andrea Stafford Hintz" w:date="2016-09-18T16:51:00Z">
        <w:r w:rsidRPr="465572BD">
          <w:rPr>
            <w:rFonts w:ascii="Times New Roman" w:eastAsia="Times New Roman" w:hAnsi="Times New Roman" w:cs="Times New Roman"/>
            <w:i/>
            <w:sz w:val="24"/>
            <w:szCs w:val="24"/>
            <w:rPrChange w:id="7107" w:author="Bryce Raffle" w:date="2016-09-06T11:42:00Z">
              <w:rPr>
                <w:rFonts w:ascii="Times New Roman" w:hAnsi="Times New Roman" w:cs="Times New Roman"/>
                <w:i/>
                <w:sz w:val="24"/>
                <w:szCs w:val="24"/>
              </w:rPr>
            </w:rPrChange>
          </w:rPr>
          <w:delText>“Anything else I can help you with?” he asked.</w:delText>
        </w:r>
      </w:del>
    </w:p>
    <w:p w14:paraId="22A2EEE2" w14:textId="77777777" w:rsidR="00952343" w:rsidRPr="00C245FD" w:rsidRDefault="00B67EA3" w:rsidP="00C245FD">
      <w:pPr>
        <w:tabs>
          <w:tab w:val="left" w:pos="1440"/>
          <w:tab w:val="left" w:pos="2160"/>
          <w:tab w:val="left" w:pos="2880"/>
        </w:tabs>
        <w:spacing w:line="480" w:lineRule="auto"/>
        <w:ind w:firstLine="359"/>
        <w:jc w:val="both"/>
        <w:rPr>
          <w:del w:id="7108" w:author="Andrea Stafford Hintz" w:date="2016-09-18T16:51:00Z"/>
          <w:rFonts w:ascii="Times New Roman" w:hAnsi="Times New Roman" w:cs="Times New Roman"/>
          <w:i/>
          <w:sz w:val="24"/>
          <w:szCs w:val="24"/>
        </w:rPr>
      </w:pPr>
      <w:del w:id="7109" w:author="Andrea Stafford Hintz" w:date="2016-09-18T16:51:00Z">
        <w:r w:rsidRPr="465572BD">
          <w:rPr>
            <w:rFonts w:ascii="Times New Roman" w:eastAsia="Times New Roman" w:hAnsi="Times New Roman" w:cs="Times New Roman"/>
            <w:i/>
            <w:sz w:val="24"/>
            <w:szCs w:val="24"/>
            <w:rPrChange w:id="7110" w:author="Bryce Raffle" w:date="2016-09-06T11:42:00Z">
              <w:rPr>
                <w:rFonts w:ascii="Times New Roman" w:hAnsi="Times New Roman" w:cs="Times New Roman"/>
                <w:i/>
                <w:sz w:val="24"/>
                <w:szCs w:val="24"/>
              </w:rPr>
            </w:rPrChange>
          </w:rPr>
          <w:delText>Anthony did a quick mental calculation of the price of the tools. He counted his coins again, and determined that he had more than enough to pay for everything. “There is one more thing,” he said.</w:delText>
        </w:r>
      </w:del>
    </w:p>
    <w:p w14:paraId="5FB31C68" w14:textId="77777777" w:rsidR="00952343" w:rsidRPr="00C245FD" w:rsidRDefault="00B67EA3" w:rsidP="00C245FD">
      <w:pPr>
        <w:tabs>
          <w:tab w:val="left" w:pos="1440"/>
          <w:tab w:val="left" w:pos="2160"/>
          <w:tab w:val="left" w:pos="2880"/>
        </w:tabs>
        <w:spacing w:line="480" w:lineRule="auto"/>
        <w:ind w:firstLine="359"/>
        <w:jc w:val="both"/>
        <w:rPr>
          <w:del w:id="7111" w:author="Andrea Stafford Hintz" w:date="2016-09-18T16:51:00Z"/>
          <w:rFonts w:ascii="Times New Roman" w:hAnsi="Times New Roman" w:cs="Times New Roman"/>
          <w:i/>
          <w:sz w:val="24"/>
          <w:szCs w:val="24"/>
        </w:rPr>
      </w:pPr>
      <w:del w:id="7112" w:author="Andrea Stafford Hintz" w:date="2016-09-18T16:51:00Z">
        <w:r w:rsidRPr="465572BD">
          <w:rPr>
            <w:rFonts w:ascii="Times New Roman" w:eastAsia="Times New Roman" w:hAnsi="Times New Roman" w:cs="Times New Roman"/>
            <w:i/>
            <w:sz w:val="24"/>
            <w:szCs w:val="24"/>
            <w:rPrChange w:id="7113" w:author="Bryce Raffle" w:date="2016-09-06T11:42:00Z">
              <w:rPr>
                <w:rFonts w:ascii="Times New Roman" w:hAnsi="Times New Roman" w:cs="Times New Roman"/>
                <w:i/>
                <w:sz w:val="24"/>
                <w:szCs w:val="24"/>
              </w:rPr>
            </w:rPrChange>
          </w:rPr>
          <w:delText>The man raised an eyebrow.</w:delText>
        </w:r>
      </w:del>
    </w:p>
    <w:p w14:paraId="7555A67B" w14:textId="77777777" w:rsidR="00952343" w:rsidRPr="00C245FD" w:rsidRDefault="00B67EA3" w:rsidP="00C245FD">
      <w:pPr>
        <w:tabs>
          <w:tab w:val="left" w:pos="1440"/>
          <w:tab w:val="left" w:pos="2160"/>
          <w:tab w:val="left" w:pos="2880"/>
        </w:tabs>
        <w:spacing w:line="480" w:lineRule="auto"/>
        <w:ind w:firstLine="359"/>
        <w:jc w:val="both"/>
        <w:rPr>
          <w:del w:id="7114" w:author="Andrea Stafford Hintz" w:date="2016-09-18T16:51:00Z"/>
          <w:rFonts w:ascii="Times New Roman" w:hAnsi="Times New Roman" w:cs="Times New Roman"/>
          <w:i/>
          <w:sz w:val="24"/>
          <w:szCs w:val="24"/>
        </w:rPr>
      </w:pPr>
      <w:del w:id="7115" w:author="Andrea Stafford Hintz" w:date="2016-09-18T16:51:00Z">
        <w:r w:rsidRPr="465572BD">
          <w:rPr>
            <w:rFonts w:ascii="Times New Roman" w:eastAsia="Times New Roman" w:hAnsi="Times New Roman" w:cs="Times New Roman"/>
            <w:i/>
            <w:sz w:val="24"/>
            <w:szCs w:val="24"/>
            <w:rPrChange w:id="7116" w:author="Bryce Raffle" w:date="2016-09-06T11:42:00Z">
              <w:rPr>
                <w:rFonts w:ascii="Times New Roman" w:hAnsi="Times New Roman" w:cs="Times New Roman"/>
                <w:i/>
                <w:sz w:val="24"/>
                <w:szCs w:val="24"/>
              </w:rPr>
            </w:rPrChange>
          </w:rPr>
          <w:delText>“I need an advertisement placed in the classifieds,” he said.</w:delText>
        </w:r>
      </w:del>
    </w:p>
    <w:p w14:paraId="71E0C1AE" w14:textId="77777777" w:rsidR="00952343" w:rsidRPr="00C245FD" w:rsidRDefault="00B67EA3" w:rsidP="00C245FD">
      <w:pPr>
        <w:tabs>
          <w:tab w:val="left" w:pos="1440"/>
          <w:tab w:val="left" w:pos="2160"/>
          <w:tab w:val="left" w:pos="2880"/>
        </w:tabs>
        <w:spacing w:line="480" w:lineRule="auto"/>
        <w:ind w:firstLine="359"/>
        <w:jc w:val="both"/>
        <w:rPr>
          <w:del w:id="7117" w:author="Andrea Stafford Hintz" w:date="2016-09-18T16:51:00Z"/>
          <w:rFonts w:ascii="Times New Roman" w:hAnsi="Times New Roman" w:cs="Times New Roman"/>
          <w:i/>
          <w:sz w:val="24"/>
          <w:szCs w:val="24"/>
        </w:rPr>
      </w:pPr>
      <w:del w:id="7118" w:author="Andrea Stafford Hintz" w:date="2016-09-18T16:51:00Z">
        <w:r w:rsidRPr="465572BD">
          <w:rPr>
            <w:rFonts w:ascii="Times New Roman" w:eastAsia="Times New Roman" w:hAnsi="Times New Roman" w:cs="Times New Roman"/>
            <w:i/>
            <w:sz w:val="24"/>
            <w:szCs w:val="24"/>
            <w:rPrChange w:id="7119" w:author="Bryce Raffle" w:date="2016-09-06T11:42:00Z">
              <w:rPr>
                <w:rFonts w:ascii="Times New Roman" w:hAnsi="Times New Roman" w:cs="Times New Roman"/>
                <w:i/>
                <w:sz w:val="24"/>
                <w:szCs w:val="24"/>
              </w:rPr>
            </w:rPrChange>
          </w:rPr>
          <w:delText>“Ah,” said the shopkeeper. Again, he called for his assistant, a boy about Anthony’s own age. “Write it down,” he said, “Jim here will see that it gets to the papers.”</w:delText>
        </w:r>
      </w:del>
    </w:p>
    <w:p w14:paraId="567319EF" w14:textId="77777777" w:rsidR="00952343" w:rsidRPr="00C245FD" w:rsidRDefault="00B67EA3" w:rsidP="00C245FD">
      <w:pPr>
        <w:tabs>
          <w:tab w:val="left" w:pos="1440"/>
          <w:tab w:val="left" w:pos="2160"/>
          <w:tab w:val="left" w:pos="2880"/>
        </w:tabs>
        <w:spacing w:line="480" w:lineRule="auto"/>
        <w:ind w:firstLine="359"/>
        <w:jc w:val="both"/>
        <w:rPr>
          <w:del w:id="7120" w:author="Andrea Stafford Hintz" w:date="2016-09-18T16:51:00Z"/>
          <w:rFonts w:ascii="Times New Roman" w:hAnsi="Times New Roman" w:cs="Times New Roman"/>
          <w:i/>
          <w:sz w:val="24"/>
          <w:szCs w:val="24"/>
        </w:rPr>
      </w:pPr>
      <w:del w:id="7121" w:author="Andrea Stafford Hintz" w:date="2016-09-18T16:51:00Z">
        <w:r w:rsidRPr="465572BD">
          <w:rPr>
            <w:rFonts w:ascii="Times New Roman" w:eastAsia="Times New Roman" w:hAnsi="Times New Roman" w:cs="Times New Roman"/>
            <w:i/>
            <w:sz w:val="24"/>
            <w:szCs w:val="24"/>
            <w:rPrChange w:id="7122" w:author="Bryce Raffle" w:date="2016-09-06T11:42:00Z">
              <w:rPr>
                <w:rFonts w:ascii="Times New Roman" w:hAnsi="Times New Roman" w:cs="Times New Roman"/>
                <w:i/>
                <w:sz w:val="24"/>
                <w:szCs w:val="24"/>
              </w:rPr>
            </w:rPrChange>
          </w:rPr>
          <w:delText>Anthony smiled, delighted. This was all going surprisingly easily. “Thank you, sir,” he said. Then he picked up his pen, scrawled down the message.</w:delText>
        </w:r>
      </w:del>
    </w:p>
    <w:p w14:paraId="18B6CB0E" w14:textId="77777777" w:rsidR="00952343" w:rsidRPr="00C245FD" w:rsidRDefault="00B67EA3" w:rsidP="00C245FD">
      <w:pPr>
        <w:tabs>
          <w:tab w:val="left" w:pos="1440"/>
          <w:tab w:val="left" w:pos="2160"/>
          <w:tab w:val="left" w:pos="2880"/>
        </w:tabs>
        <w:spacing w:line="480" w:lineRule="auto"/>
        <w:ind w:firstLine="359"/>
        <w:jc w:val="both"/>
        <w:rPr>
          <w:del w:id="7123" w:author="Andrea Stafford Hintz" w:date="2016-09-18T16:51:00Z"/>
          <w:rFonts w:ascii="Times New Roman" w:hAnsi="Times New Roman" w:cs="Times New Roman"/>
          <w:i/>
          <w:sz w:val="24"/>
          <w:szCs w:val="24"/>
        </w:rPr>
      </w:pPr>
      <w:del w:id="7124" w:author="Andrea Stafford Hintz" w:date="2016-09-18T16:51:00Z">
        <w:r w:rsidRPr="465572BD">
          <w:rPr>
            <w:rFonts w:ascii="Times New Roman" w:eastAsia="Times New Roman" w:hAnsi="Times New Roman" w:cs="Times New Roman"/>
            <w:i/>
            <w:sz w:val="24"/>
            <w:szCs w:val="24"/>
            <w:rPrChange w:id="7125" w:author="Bryce Raffle" w:date="2016-09-06T11:42:00Z">
              <w:rPr>
                <w:rFonts w:ascii="Times New Roman" w:hAnsi="Times New Roman" w:cs="Times New Roman"/>
                <w:i/>
                <w:sz w:val="24"/>
                <w:szCs w:val="24"/>
              </w:rPr>
            </w:rPrChange>
          </w:rPr>
          <w:delText>Anthony Tidkins, Surgeon for Hire, he began.</w:delText>
        </w:r>
      </w:del>
    </w:p>
    <w:p w14:paraId="37989AC6" w14:textId="77777777" w:rsidR="00952343" w:rsidRPr="00C245FD" w:rsidRDefault="00B67EA3" w:rsidP="00C245FD">
      <w:pPr>
        <w:tabs>
          <w:tab w:val="left" w:pos="1440"/>
          <w:tab w:val="left" w:pos="2160"/>
          <w:tab w:val="left" w:pos="2880"/>
        </w:tabs>
        <w:spacing w:line="480" w:lineRule="auto"/>
        <w:ind w:firstLine="359"/>
        <w:jc w:val="both"/>
        <w:rPr>
          <w:del w:id="7126" w:author="Andrea Stafford Hintz" w:date="2016-09-18T16:51:00Z"/>
          <w:rFonts w:ascii="Times New Roman" w:hAnsi="Times New Roman" w:cs="Times New Roman"/>
          <w:i/>
          <w:sz w:val="24"/>
          <w:szCs w:val="24"/>
        </w:rPr>
      </w:pPr>
      <w:del w:id="7127" w:author="Andrea Stafford Hintz" w:date="2016-09-18T16:51:00Z">
        <w:r w:rsidRPr="465572BD">
          <w:rPr>
            <w:rFonts w:ascii="Times New Roman" w:eastAsia="Times New Roman" w:hAnsi="Times New Roman" w:cs="Times New Roman"/>
            <w:i/>
            <w:sz w:val="24"/>
            <w:szCs w:val="24"/>
            <w:rPrChange w:id="7128" w:author="Bryce Raffle" w:date="2016-09-06T11:42:00Z">
              <w:rPr>
                <w:rFonts w:ascii="Times New Roman" w:hAnsi="Times New Roman" w:cs="Times New Roman"/>
                <w:i/>
                <w:sz w:val="24"/>
                <w:szCs w:val="24"/>
              </w:rPr>
            </w:rPrChange>
          </w:rPr>
          <w:delText>He finished writing his message, and pushed it across the counter. He placed his coins down beside it, and the shopkeeper’s eyes lit up as bright as Anthony’s.</w:delText>
        </w:r>
      </w:del>
    </w:p>
    <w:p w14:paraId="74766ABA" w14:textId="77777777" w:rsidR="00952343" w:rsidRPr="00C245FD" w:rsidRDefault="00B67EA3" w:rsidP="00C245FD">
      <w:pPr>
        <w:tabs>
          <w:tab w:val="left" w:pos="1440"/>
          <w:tab w:val="left" w:pos="2160"/>
          <w:tab w:val="left" w:pos="2880"/>
        </w:tabs>
        <w:spacing w:line="480" w:lineRule="auto"/>
        <w:ind w:firstLine="359"/>
        <w:jc w:val="both"/>
        <w:rPr>
          <w:del w:id="7129" w:author="Andrea Stafford Hintz" w:date="2016-09-18T16:51:00Z"/>
          <w:rFonts w:ascii="Times New Roman" w:hAnsi="Times New Roman" w:cs="Times New Roman"/>
          <w:i/>
          <w:sz w:val="24"/>
          <w:szCs w:val="24"/>
        </w:rPr>
      </w:pPr>
      <w:del w:id="7130" w:author="Andrea Stafford Hintz" w:date="2016-09-18T16:51:00Z">
        <w:r w:rsidRPr="465572BD">
          <w:rPr>
            <w:rFonts w:ascii="Times New Roman" w:eastAsia="Times New Roman" w:hAnsi="Times New Roman" w:cs="Times New Roman"/>
            <w:i/>
            <w:sz w:val="24"/>
            <w:szCs w:val="24"/>
            <w:rPrChange w:id="7131" w:author="Bryce Raffle" w:date="2016-09-06T11:42:00Z">
              <w:rPr>
                <w:rFonts w:ascii="Times New Roman" w:hAnsi="Times New Roman" w:cs="Times New Roman"/>
                <w:i/>
                <w:sz w:val="24"/>
                <w:szCs w:val="24"/>
              </w:rPr>
            </w:rPrChange>
          </w:rPr>
          <w:delText xml:space="preserve">“Anything for my </w:delText>
        </w:r>
        <w:r w:rsidR="00C245FD" w:rsidRPr="465572BD">
          <w:rPr>
            <w:rFonts w:ascii="Times New Roman" w:eastAsia="Times New Roman" w:hAnsi="Times New Roman" w:cs="Times New Roman"/>
            <w:i/>
            <w:sz w:val="24"/>
            <w:szCs w:val="24"/>
            <w:rPrChange w:id="7132" w:author="Bryce Raffle" w:date="2016-09-06T11:42:00Z">
              <w:rPr>
                <w:rFonts w:ascii="Times New Roman" w:hAnsi="Times New Roman" w:cs="Times New Roman"/>
                <w:i/>
                <w:sz w:val="24"/>
                <w:szCs w:val="24"/>
              </w:rPr>
            </w:rPrChange>
          </w:rPr>
          <w:delText>favorite</w:delText>
        </w:r>
        <w:r w:rsidRPr="465572BD">
          <w:rPr>
            <w:rFonts w:ascii="Times New Roman" w:eastAsia="Times New Roman" w:hAnsi="Times New Roman" w:cs="Times New Roman"/>
            <w:i/>
            <w:sz w:val="24"/>
            <w:szCs w:val="24"/>
            <w:rPrChange w:id="7133" w:author="Bryce Raffle" w:date="2016-09-06T11:42:00Z">
              <w:rPr>
                <w:rFonts w:ascii="Times New Roman" w:hAnsi="Times New Roman" w:cs="Times New Roman"/>
                <w:i/>
                <w:sz w:val="24"/>
                <w:szCs w:val="24"/>
              </w:rPr>
            </w:rPrChange>
          </w:rPr>
          <w:delText xml:space="preserve"> customer,” he said.</w:delText>
        </w:r>
      </w:del>
    </w:p>
    <w:p w14:paraId="7DE968BD" w14:textId="77777777" w:rsidR="00952343" w:rsidRPr="00C245FD" w:rsidRDefault="00B67EA3" w:rsidP="00C245FD">
      <w:pPr>
        <w:tabs>
          <w:tab w:val="left" w:pos="1440"/>
          <w:tab w:val="left" w:pos="2160"/>
          <w:tab w:val="left" w:pos="2880"/>
        </w:tabs>
        <w:spacing w:line="480" w:lineRule="auto"/>
        <w:ind w:firstLine="359"/>
        <w:jc w:val="both"/>
        <w:rPr>
          <w:del w:id="7134" w:author="Andrea Stafford Hintz" w:date="2016-09-18T16:51:00Z"/>
          <w:rFonts w:ascii="Times New Roman" w:hAnsi="Times New Roman" w:cs="Times New Roman"/>
          <w:i/>
          <w:sz w:val="24"/>
          <w:szCs w:val="24"/>
        </w:rPr>
      </w:pPr>
      <w:del w:id="7135" w:author="Andrea Stafford Hintz" w:date="2016-09-18T16:51:00Z">
        <w:r w:rsidRPr="465572BD">
          <w:rPr>
            <w:rFonts w:ascii="Times New Roman" w:eastAsia="Times New Roman" w:hAnsi="Times New Roman" w:cs="Times New Roman"/>
            <w:i/>
            <w:sz w:val="24"/>
            <w:szCs w:val="24"/>
            <w:rPrChange w:id="7136" w:author="Bryce Raffle" w:date="2016-09-06T11:42:00Z">
              <w:rPr>
                <w:rFonts w:ascii="Times New Roman" w:hAnsi="Times New Roman" w:cs="Times New Roman"/>
                <w:i/>
                <w:sz w:val="24"/>
                <w:szCs w:val="24"/>
              </w:rPr>
            </w:rPrChange>
          </w:rPr>
          <w:delText>Anthony grinned, and turned to follow Jim out of the store. He paused at the doorway. “You wouldn’t happen to know where I might buy a plague doctor’s mask, would you?”</w:delText>
        </w:r>
      </w:del>
    </w:p>
    <w:p w14:paraId="7E640E92" w14:textId="77777777" w:rsidR="00952343" w:rsidRPr="00C245FD" w:rsidRDefault="00B67EA3" w:rsidP="00C245FD">
      <w:pPr>
        <w:tabs>
          <w:tab w:val="left" w:pos="1440"/>
          <w:tab w:val="left" w:pos="2160"/>
          <w:tab w:val="left" w:pos="2880"/>
        </w:tabs>
        <w:spacing w:line="480" w:lineRule="auto"/>
        <w:ind w:firstLine="359"/>
        <w:jc w:val="both"/>
        <w:rPr>
          <w:del w:id="7137" w:author="Andrea Stafford Hintz" w:date="2016-09-18T16:51:00Z"/>
          <w:rFonts w:ascii="Times New Roman" w:hAnsi="Times New Roman" w:cs="Times New Roman"/>
          <w:i/>
          <w:sz w:val="24"/>
          <w:szCs w:val="24"/>
        </w:rPr>
      </w:pPr>
      <w:del w:id="7138" w:author="Andrea Stafford Hintz" w:date="2016-09-18T16:51:00Z">
        <w:r w:rsidRPr="465572BD">
          <w:rPr>
            <w:rFonts w:ascii="Times New Roman" w:eastAsia="Times New Roman" w:hAnsi="Times New Roman" w:cs="Times New Roman"/>
            <w:i/>
            <w:sz w:val="24"/>
            <w:szCs w:val="24"/>
            <w:rPrChange w:id="7139" w:author="Bryce Raffle" w:date="2016-09-06T11:42:00Z">
              <w:rPr>
                <w:rFonts w:ascii="Times New Roman" w:hAnsi="Times New Roman" w:cs="Times New Roman"/>
                <w:i/>
                <w:sz w:val="24"/>
                <w:szCs w:val="24"/>
              </w:rPr>
            </w:rPrChange>
          </w:rPr>
          <w:delTex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delText>
        </w:r>
      </w:del>
    </w:p>
    <w:p w14:paraId="5F8FF73D" w14:textId="77777777" w:rsidR="00952343" w:rsidRPr="00C245FD" w:rsidRDefault="00B67EA3" w:rsidP="00C245FD">
      <w:pPr>
        <w:tabs>
          <w:tab w:val="left" w:pos="1440"/>
          <w:tab w:val="left" w:pos="2160"/>
          <w:tab w:val="left" w:pos="2880"/>
        </w:tabs>
        <w:spacing w:line="480" w:lineRule="auto"/>
        <w:ind w:firstLine="359"/>
        <w:jc w:val="both"/>
        <w:rPr>
          <w:del w:id="7140" w:author="Andrea Stafford Hintz" w:date="2016-09-18T16:51:00Z"/>
          <w:rFonts w:ascii="Times New Roman" w:hAnsi="Times New Roman" w:cs="Times New Roman"/>
          <w:i/>
          <w:sz w:val="24"/>
          <w:szCs w:val="24"/>
        </w:rPr>
      </w:pPr>
      <w:del w:id="7141" w:author="Andrea Stafford Hintz" w:date="2016-09-18T16:51:00Z">
        <w:r w:rsidRPr="465572BD">
          <w:rPr>
            <w:rFonts w:ascii="Times New Roman" w:eastAsia="Times New Roman" w:hAnsi="Times New Roman" w:cs="Times New Roman"/>
            <w:i/>
            <w:sz w:val="24"/>
            <w:szCs w:val="24"/>
            <w:rPrChange w:id="7142" w:author="Bryce Raffle" w:date="2016-09-06T11:42:00Z">
              <w:rPr>
                <w:rFonts w:ascii="Times New Roman" w:hAnsi="Times New Roman" w:cs="Times New Roman"/>
                <w:i/>
                <w:sz w:val="24"/>
                <w:szCs w:val="24"/>
              </w:rPr>
            </w:rPrChange>
          </w:rPr>
          <w:delText>“I know a leather-crafter,” said the shopkeeper. “It’s an unusual request, is all.”</w:delText>
        </w:r>
      </w:del>
    </w:p>
    <w:p w14:paraId="310CD745" w14:textId="77777777" w:rsidR="00952343" w:rsidRPr="00C245FD" w:rsidRDefault="00B67EA3" w:rsidP="00C245FD">
      <w:pPr>
        <w:tabs>
          <w:tab w:val="left" w:pos="1440"/>
          <w:tab w:val="left" w:pos="2160"/>
          <w:tab w:val="left" w:pos="2880"/>
        </w:tabs>
        <w:spacing w:line="480" w:lineRule="auto"/>
        <w:ind w:firstLine="359"/>
        <w:jc w:val="both"/>
        <w:rPr>
          <w:del w:id="7143" w:author="Andrea Stafford Hintz" w:date="2016-09-18T16:51:00Z"/>
          <w:rFonts w:ascii="Times New Roman" w:hAnsi="Times New Roman" w:cs="Times New Roman"/>
          <w:i/>
          <w:sz w:val="24"/>
          <w:szCs w:val="24"/>
        </w:rPr>
      </w:pPr>
      <w:del w:id="7144" w:author="Andrea Stafford Hintz" w:date="2016-09-18T16:51:00Z">
        <w:r w:rsidRPr="465572BD">
          <w:rPr>
            <w:rFonts w:ascii="Times New Roman" w:eastAsia="Times New Roman" w:hAnsi="Times New Roman" w:cs="Times New Roman"/>
            <w:i/>
            <w:sz w:val="24"/>
            <w:szCs w:val="24"/>
            <w:rPrChange w:id="7145" w:author="Bryce Raffle" w:date="2016-09-06T11:42:00Z">
              <w:rPr>
                <w:rFonts w:ascii="Times New Roman" w:hAnsi="Times New Roman" w:cs="Times New Roman"/>
                <w:i/>
                <w:sz w:val="24"/>
                <w:szCs w:val="24"/>
              </w:rPr>
            </w:rPrChange>
          </w:rPr>
          <w:delText xml:space="preserve">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w:delText>
        </w:r>
        <w:commentRangeStart w:id="7146"/>
        <w:r w:rsidRPr="465572BD">
          <w:rPr>
            <w:rFonts w:ascii="Times New Roman" w:eastAsia="Times New Roman" w:hAnsi="Times New Roman" w:cs="Times New Roman"/>
            <w:i/>
            <w:sz w:val="24"/>
            <w:szCs w:val="24"/>
            <w:rPrChange w:id="7147" w:author="Bryce Raffle" w:date="2016-09-06T11:42:00Z">
              <w:rPr>
                <w:rFonts w:ascii="Times New Roman" w:hAnsi="Times New Roman" w:cs="Times New Roman"/>
                <w:i/>
                <w:sz w:val="24"/>
                <w:szCs w:val="24"/>
              </w:rPr>
            </w:rPrChange>
          </w:rPr>
          <w:delText>eager to hire a boy of thirteen</w:delText>
        </w:r>
        <w:commentRangeEnd w:id="7146"/>
        <w:r w:rsidR="00565D89">
          <w:rPr>
            <w:rStyle w:val="CommentReference"/>
          </w:rPr>
          <w:commentReference w:id="7146"/>
        </w:r>
        <w:r w:rsidRPr="465572BD">
          <w:rPr>
            <w:rFonts w:ascii="Times New Roman" w:eastAsia="Times New Roman" w:hAnsi="Times New Roman" w:cs="Times New Roman"/>
            <w:i/>
            <w:sz w:val="24"/>
            <w:szCs w:val="24"/>
            <w:rPrChange w:id="7148" w:author="Bryce Raffle" w:date="2016-09-06T11:42:00Z">
              <w:rPr>
                <w:rFonts w:ascii="Times New Roman" w:hAnsi="Times New Roman" w:cs="Times New Roman"/>
                <w:i/>
                <w:sz w:val="24"/>
                <w:szCs w:val="24"/>
              </w:rPr>
            </w:rPrChange>
          </w:rPr>
          <w:delText>, nor, for that matter, an albino.</w:delText>
        </w:r>
      </w:del>
    </w:p>
    <w:p w14:paraId="54AB526C" w14:textId="77777777" w:rsidR="00952343" w:rsidRPr="00C245FD" w:rsidRDefault="00B67EA3" w:rsidP="00C245FD">
      <w:pPr>
        <w:tabs>
          <w:tab w:val="left" w:pos="1440"/>
          <w:tab w:val="left" w:pos="2160"/>
          <w:tab w:val="left" w:pos="2880"/>
        </w:tabs>
        <w:spacing w:line="480" w:lineRule="auto"/>
        <w:ind w:firstLine="359"/>
        <w:jc w:val="both"/>
        <w:rPr>
          <w:del w:id="7149" w:author="Andrea Stafford Hintz" w:date="2016-09-18T16:51:00Z"/>
          <w:rFonts w:ascii="Times New Roman" w:hAnsi="Times New Roman" w:cs="Times New Roman"/>
          <w:i/>
          <w:sz w:val="24"/>
          <w:szCs w:val="24"/>
        </w:rPr>
      </w:pPr>
      <w:del w:id="7150" w:author="Andrea Stafford Hintz" w:date="2016-09-18T16:51:00Z">
        <w:r w:rsidRPr="465572BD">
          <w:rPr>
            <w:rFonts w:ascii="Times New Roman" w:eastAsia="Times New Roman" w:hAnsi="Times New Roman" w:cs="Times New Roman"/>
            <w:i/>
            <w:sz w:val="24"/>
            <w:szCs w:val="24"/>
            <w:rPrChange w:id="7151" w:author="Bryce Raffle" w:date="2016-09-06T11:42:00Z">
              <w:rPr>
                <w:rFonts w:ascii="Times New Roman" w:hAnsi="Times New Roman" w:cs="Times New Roman"/>
                <w:i/>
                <w:sz w:val="24"/>
                <w:szCs w:val="24"/>
              </w:rPr>
            </w:rPrChange>
          </w:rPr>
          <w:delText>In short, he felt that people would generally be more comfortable with a man with a mask than a boy without one.</w:delText>
        </w:r>
      </w:del>
    </w:p>
    <w:p w14:paraId="4B85E9B4" w14:textId="77777777" w:rsidR="00952343" w:rsidRPr="00C245FD" w:rsidRDefault="00B67EA3" w:rsidP="00C245FD">
      <w:pPr>
        <w:tabs>
          <w:tab w:val="left" w:pos="1440"/>
          <w:tab w:val="left" w:pos="2160"/>
          <w:tab w:val="left" w:pos="2880"/>
        </w:tabs>
        <w:spacing w:line="480" w:lineRule="auto"/>
        <w:jc w:val="center"/>
        <w:rPr>
          <w:del w:id="7152" w:author="Andrea Stafford Hintz" w:date="2016-09-18T16:51:00Z"/>
          <w:rFonts w:ascii="Times New Roman" w:hAnsi="Times New Roman" w:cs="Times New Roman"/>
          <w:sz w:val="24"/>
          <w:szCs w:val="24"/>
        </w:rPr>
      </w:pPr>
      <w:del w:id="7153" w:author="Andrea Stafford Hintz" w:date="2016-09-18T16:51:00Z">
        <w:r w:rsidRPr="465572BD">
          <w:rPr>
            <w:rFonts w:ascii="Times New Roman" w:eastAsia="Times New Roman" w:hAnsi="Times New Roman" w:cs="Times New Roman"/>
            <w:sz w:val="24"/>
            <w:szCs w:val="24"/>
            <w:rPrChange w:id="7154" w:author="Bryce Raffle" w:date="2016-09-06T11:42:00Z">
              <w:rPr>
                <w:rFonts w:ascii="Times New Roman" w:hAnsi="Times New Roman" w:cs="Times New Roman"/>
                <w:sz w:val="24"/>
                <w:szCs w:val="24"/>
              </w:rPr>
            </w:rPrChange>
          </w:rPr>
          <w:delText>#</w:delText>
        </w:r>
      </w:del>
    </w:p>
    <w:p w14:paraId="6B636A8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7155" w:name="Scene_45"/>
      <w:r w:rsidRPr="009400B4">
        <w:rPr>
          <w:rFonts w:ascii="Times New Roman" w:hAnsi="Times New Roman"/>
          <w:sz w:val="24"/>
          <w:rPrChange w:id="7156" w:author="Andrea Stafford Hintz" w:date="2016-09-18T16:51:00Z">
            <w:rPr>
              <w:rFonts w:ascii="Times New Roman" w:eastAsia="Times New Roman" w:hAnsi="Times New Roman" w:cs="Times New Roman"/>
              <w:sz w:val="24"/>
              <w:szCs w:val="24"/>
            </w:rPr>
          </w:rPrChange>
        </w:rPr>
        <w:t>Jonathan</w:t>
      </w:r>
      <w:bookmarkEnd w:id="7155"/>
      <w:r w:rsidRPr="009400B4">
        <w:rPr>
          <w:rFonts w:ascii="Times New Roman" w:hAnsi="Times New Roman"/>
          <w:sz w:val="24"/>
          <w:rPrChange w:id="7157" w:author="Andrea Stafford Hintz" w:date="2016-09-18T16:51:00Z">
            <w:rPr>
              <w:rFonts w:ascii="Times New Roman" w:eastAsia="Times New Roman" w:hAnsi="Times New Roman" w:cs="Times New Roman"/>
              <w:sz w:val="24"/>
              <w:szCs w:val="24"/>
            </w:rPr>
          </w:rPrChange>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14:paraId="5FFA38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58" w:author="Andrea Stafford Hintz" w:date="2016-09-18T16:51:00Z">
            <w:rPr>
              <w:rFonts w:ascii="Times New Roman" w:eastAsia="Times New Roman" w:hAnsi="Times New Roman" w:cs="Times New Roman"/>
              <w:sz w:val="24"/>
              <w:szCs w:val="24"/>
            </w:rPr>
          </w:rPrChange>
        </w:rPr>
        <w:t>“How do you know all this about Anthony Tidkins?” Jonathan asked.</w:t>
      </w:r>
    </w:p>
    <w:p w14:paraId="1D60D049" w14:textId="2C5FCA3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59" w:author="Andrea Stafford Hintz" w:date="2016-09-18T16:51:00Z">
            <w:rPr>
              <w:rFonts w:ascii="Times New Roman" w:eastAsia="Times New Roman" w:hAnsi="Times New Roman" w:cs="Times New Roman"/>
              <w:sz w:val="24"/>
              <w:szCs w:val="24"/>
            </w:rPr>
          </w:rPrChange>
        </w:rPr>
        <w:t>Palmer looked him in the eye, and with a long, drawn-out sigh, he answered. “B</w:t>
      </w:r>
      <w:r>
        <w:rPr>
          <w:rFonts w:ascii="Times New Roman" w:hAnsi="Times New Roman"/>
          <w:sz w:val="24"/>
          <w:rPrChange w:id="7160" w:author="Andrea Stafford Hintz" w:date="2016-09-18T16:51:00Z">
            <w:rPr>
              <w:rFonts w:ascii="Times New Roman" w:eastAsia="Times New Roman" w:hAnsi="Times New Roman" w:cs="Times New Roman"/>
              <w:sz w:val="24"/>
              <w:szCs w:val="24"/>
            </w:rPr>
          </w:rPrChange>
        </w:rPr>
        <w:t>ecause Anthony Tidkins told me.”</w:t>
      </w:r>
      <w:ins w:id="7161" w:author="Andrea Stafford Hintz" w:date="2016-09-18T16:51:00Z">
        <w:r w:rsidR="0099378B">
          <w:rPr>
            <w:rFonts w:ascii="Times New Roman" w:eastAsia="Times New Roman" w:hAnsi="Times New Roman" w:cs="Times New Roman"/>
            <w:sz w:val="24"/>
            <w:szCs w:val="24"/>
          </w:rPr>
          <w:t xml:space="preserve"> </w:t>
        </w:r>
      </w:ins>
    </w:p>
    <w:p w14:paraId="2623378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7162" w:author="Andrea Stafford Hintz" w:date="2016-09-18T16:51:00Z"/>
          <w:rFonts w:ascii="Times New Roman" w:hAnsi="Times New Roman" w:cs="Times New Roman"/>
          <w:sz w:val="24"/>
          <w:szCs w:val="24"/>
        </w:rPr>
        <w:sectPr w:rsidR="00952343" w:rsidRPr="00C245FD" w:rsidSect="00C245FD">
          <w:headerReference w:type="even" r:id="rId116"/>
          <w:headerReference w:type="default" r:id="rId117"/>
          <w:footerReference w:type="even" r:id="rId118"/>
          <w:footerReference w:type="default" r:id="rId119"/>
          <w:headerReference w:type="first" r:id="rId120"/>
          <w:footerReference w:type="first" r:id="rId121"/>
          <w:pgSz w:w="12242" w:h="15842"/>
          <w:pgMar w:top="1440" w:right="1440" w:bottom="1440" w:left="1440" w:header="720" w:footer="720" w:gutter="0"/>
          <w:cols w:space="720"/>
          <w:titlePg/>
        </w:sectPr>
      </w:pPr>
    </w:p>
    <w:p w14:paraId="3015A93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del w:id="7163" w:author="Andrea Stafford Hintz" w:date="2016-09-18T16:51:00Z"/>
          <w:rFonts w:ascii="Times New Roman" w:hAnsi="Times New Roman" w:cs="Times New Roman"/>
          <w:sz w:val="24"/>
          <w:szCs w:val="24"/>
        </w:rPr>
      </w:pPr>
      <w:bookmarkStart w:id="7164" w:name="Chapter_19"/>
      <w:del w:id="7165" w:author="Andrea Stafford Hintz" w:date="2016-09-18T16:51:00Z">
        <w:r w:rsidRPr="465572BD">
          <w:rPr>
            <w:rFonts w:ascii="Times New Roman" w:eastAsia="Times New Roman" w:hAnsi="Times New Roman" w:cs="Times New Roman"/>
            <w:sz w:val="24"/>
            <w:szCs w:val="24"/>
            <w:rPrChange w:id="7166" w:author="Bryce Raffle" w:date="2016-09-06T11:42:00Z">
              <w:rPr>
                <w:rFonts w:ascii="Times New Roman" w:hAnsi="Times New Roman" w:cs="Times New Roman"/>
                <w:sz w:val="24"/>
                <w:szCs w:val="24"/>
              </w:rPr>
            </w:rPrChange>
          </w:rPr>
          <w:delText>Chapter</w:delText>
        </w:r>
        <w:bookmarkEnd w:id="7164"/>
        <w:r w:rsidRPr="465572BD">
          <w:rPr>
            <w:rFonts w:ascii="Times New Roman" w:eastAsia="Times New Roman" w:hAnsi="Times New Roman" w:cs="Times New Roman"/>
            <w:sz w:val="24"/>
            <w:szCs w:val="24"/>
            <w:rPrChange w:id="7167" w:author="Bryce Raffle" w:date="2016-09-06T11:42:00Z">
              <w:rPr>
                <w:rFonts w:ascii="Times New Roman" w:hAnsi="Times New Roman" w:cs="Times New Roman"/>
                <w:sz w:val="24"/>
                <w:szCs w:val="24"/>
              </w:rPr>
            </w:rPrChange>
          </w:rPr>
          <w:delText xml:space="preserve"> Nineteen</w:delText>
        </w:r>
      </w:del>
    </w:p>
    <w:p w14:paraId="4A0A13F3" w14:textId="77777777" w:rsidR="00952343" w:rsidRPr="00C245FD" w:rsidRDefault="00B67EA3" w:rsidP="00C245FD">
      <w:pPr>
        <w:tabs>
          <w:tab w:val="left" w:pos="1440"/>
          <w:tab w:val="left" w:pos="2160"/>
          <w:tab w:val="left" w:pos="2880"/>
        </w:tabs>
        <w:spacing w:line="480" w:lineRule="auto"/>
        <w:jc w:val="center"/>
        <w:rPr>
          <w:del w:id="7168" w:author="Andrea Stafford Hintz" w:date="2016-09-18T16:51:00Z"/>
          <w:rFonts w:ascii="Times New Roman" w:hAnsi="Times New Roman" w:cs="Times New Roman"/>
          <w:sz w:val="24"/>
          <w:szCs w:val="24"/>
        </w:rPr>
      </w:pPr>
      <w:del w:id="7169" w:author="Andrea Stafford Hintz" w:date="2016-09-18T16:51:00Z">
        <w:r w:rsidRPr="465572BD">
          <w:rPr>
            <w:rFonts w:ascii="Times New Roman" w:eastAsia="Times New Roman" w:hAnsi="Times New Roman" w:cs="Times New Roman"/>
            <w:sz w:val="24"/>
            <w:szCs w:val="24"/>
            <w:rPrChange w:id="7170" w:author="Bryce Raffle" w:date="2016-09-06T11:42:00Z">
              <w:rPr>
                <w:rFonts w:ascii="Times New Roman" w:hAnsi="Times New Roman" w:cs="Times New Roman"/>
                <w:sz w:val="24"/>
                <w:szCs w:val="24"/>
              </w:rPr>
            </w:rPrChange>
          </w:rPr>
          <w:delText xml:space="preserve">“Must have a quid for my quo, as the parsons say.” </w:delText>
        </w:r>
      </w:del>
    </w:p>
    <w:p w14:paraId="7FAC311B" w14:textId="77777777" w:rsidR="00952343" w:rsidRPr="00C245FD" w:rsidRDefault="00952343" w:rsidP="00C245FD">
      <w:pPr>
        <w:tabs>
          <w:tab w:val="left" w:pos="1440"/>
          <w:tab w:val="left" w:pos="2160"/>
          <w:tab w:val="left" w:pos="2880"/>
        </w:tabs>
        <w:spacing w:line="480" w:lineRule="auto"/>
        <w:jc w:val="center"/>
        <w:rPr>
          <w:del w:id="7171" w:author="Andrea Stafford Hintz" w:date="2016-09-18T16:51:00Z"/>
          <w:rFonts w:ascii="Times New Roman" w:hAnsi="Times New Roman" w:cs="Times New Roman"/>
          <w:sz w:val="24"/>
          <w:szCs w:val="24"/>
        </w:rPr>
      </w:pPr>
    </w:p>
    <w:p w14:paraId="0BE4E53A" w14:textId="77777777" w:rsidR="00952343" w:rsidRPr="00C245FD" w:rsidRDefault="00B67EA3" w:rsidP="00C245FD">
      <w:pPr>
        <w:tabs>
          <w:tab w:val="left" w:pos="1440"/>
          <w:tab w:val="left" w:pos="2160"/>
          <w:tab w:val="left" w:pos="2880"/>
        </w:tabs>
        <w:spacing w:line="480" w:lineRule="auto"/>
        <w:jc w:val="center"/>
        <w:rPr>
          <w:del w:id="7172" w:author="Andrea Stafford Hintz" w:date="2016-09-18T16:51:00Z"/>
          <w:rFonts w:ascii="Times New Roman" w:hAnsi="Times New Roman" w:cs="Times New Roman"/>
          <w:sz w:val="24"/>
          <w:szCs w:val="24"/>
        </w:rPr>
      </w:pPr>
      <w:del w:id="7173" w:author="Andrea Stafford Hintz" w:date="2016-09-18T16:51:00Z">
        <w:r w:rsidRPr="465572BD">
          <w:rPr>
            <w:rFonts w:ascii="Times New Roman" w:eastAsia="Times New Roman" w:hAnsi="Times New Roman" w:cs="Times New Roman"/>
            <w:sz w:val="24"/>
            <w:szCs w:val="24"/>
            <w:rPrChange w:id="7174" w:author="Bryce Raffle" w:date="2016-09-06T11:42:00Z">
              <w:rPr>
                <w:rFonts w:ascii="Times New Roman" w:hAnsi="Times New Roman" w:cs="Times New Roman"/>
                <w:sz w:val="24"/>
                <w:szCs w:val="24"/>
              </w:rPr>
            </w:rPrChange>
          </w:rPr>
          <w:delText>- James Malcolm Rymer (Varney The Vampire)</w:delText>
        </w:r>
      </w:del>
    </w:p>
    <w:p w14:paraId="673AA4D4" w14:textId="77777777" w:rsidR="00952343" w:rsidRPr="00C245FD" w:rsidRDefault="00952343" w:rsidP="00C245FD">
      <w:pPr>
        <w:tabs>
          <w:tab w:val="left" w:pos="1440"/>
          <w:tab w:val="left" w:pos="2160"/>
          <w:tab w:val="left" w:pos="2880"/>
        </w:tabs>
        <w:spacing w:line="480" w:lineRule="auto"/>
        <w:jc w:val="center"/>
        <w:rPr>
          <w:del w:id="7175" w:author="Andrea Stafford Hintz" w:date="2016-09-18T16:51:00Z"/>
          <w:rFonts w:ascii="Times New Roman" w:hAnsi="Times New Roman" w:cs="Times New Roman"/>
          <w:sz w:val="24"/>
          <w:szCs w:val="24"/>
        </w:rPr>
      </w:pPr>
    </w:p>
    <w:p w14:paraId="4FD25326" w14:textId="77777777" w:rsidR="00952343" w:rsidRPr="00C245FD" w:rsidRDefault="00952343" w:rsidP="00C245FD">
      <w:pPr>
        <w:tabs>
          <w:tab w:val="left" w:pos="1440"/>
          <w:tab w:val="left" w:pos="2160"/>
          <w:tab w:val="left" w:pos="2880"/>
        </w:tabs>
        <w:spacing w:line="480" w:lineRule="auto"/>
        <w:jc w:val="center"/>
        <w:rPr>
          <w:del w:id="7176" w:author="Andrea Stafford Hintz" w:date="2016-09-18T16:51:00Z"/>
          <w:rFonts w:ascii="Times New Roman" w:hAnsi="Times New Roman" w:cs="Times New Roman"/>
          <w:sz w:val="24"/>
          <w:szCs w:val="24"/>
        </w:rPr>
      </w:pPr>
    </w:p>
    <w:p w14:paraId="52CCB57D" w14:textId="71DE447F" w:rsidR="00952343" w:rsidRPr="00C245FD" w:rsidRDefault="00B67EA3" w:rsidP="0099378B">
      <w:pPr>
        <w:tabs>
          <w:tab w:val="left" w:pos="1440"/>
          <w:tab w:val="left" w:pos="2160"/>
          <w:tab w:val="left" w:pos="2880"/>
        </w:tabs>
        <w:spacing w:line="480" w:lineRule="auto"/>
        <w:ind w:firstLine="359"/>
        <w:jc w:val="both"/>
        <w:rPr>
          <w:rFonts w:ascii="Times New Roman" w:hAnsi="Times New Roman" w:cs="Times New Roman"/>
          <w:sz w:val="24"/>
          <w:szCs w:val="24"/>
        </w:rPr>
        <w:pPrChange w:id="7177" w:author="Andrea Stafford Hintz" w:date="2016-09-18T16:51:00Z">
          <w:pPr>
            <w:tabs>
              <w:tab w:val="left" w:pos="1440"/>
              <w:tab w:val="left" w:pos="2160"/>
              <w:tab w:val="left" w:pos="2880"/>
            </w:tabs>
            <w:spacing w:line="480" w:lineRule="auto"/>
            <w:jc w:val="both"/>
          </w:pPr>
        </w:pPrChange>
      </w:pPr>
      <w:r w:rsidRPr="009400B4">
        <w:rPr>
          <w:rFonts w:ascii="Times New Roman" w:hAnsi="Times New Roman"/>
          <w:sz w:val="24"/>
          <w:rPrChange w:id="7178" w:author="Andrea Stafford Hintz" w:date="2016-09-18T16:51:00Z">
            <w:rPr>
              <w:rFonts w:ascii="Times New Roman" w:eastAsia="Times New Roman" w:hAnsi="Times New Roman" w:cs="Times New Roman"/>
              <w:sz w:val="24"/>
              <w:szCs w:val="24"/>
            </w:rPr>
          </w:rPrChange>
        </w:rPr>
        <w:t>“</w:t>
      </w:r>
      <w:bookmarkStart w:id="7179" w:name="Scene_46"/>
      <w:r w:rsidRPr="009400B4">
        <w:rPr>
          <w:rFonts w:ascii="Times New Roman" w:hAnsi="Times New Roman"/>
          <w:sz w:val="24"/>
          <w:rPrChange w:id="7180" w:author="Andrea Stafford Hintz" w:date="2016-09-18T16:51:00Z">
            <w:rPr>
              <w:rFonts w:ascii="Times New Roman" w:eastAsia="Times New Roman" w:hAnsi="Times New Roman" w:cs="Times New Roman"/>
              <w:sz w:val="24"/>
              <w:szCs w:val="24"/>
            </w:rPr>
          </w:rPrChange>
        </w:rPr>
        <w:t>Your</w:t>
      </w:r>
      <w:bookmarkEnd w:id="7179"/>
      <w:r w:rsidRPr="009400B4">
        <w:rPr>
          <w:rFonts w:ascii="Times New Roman" w:hAnsi="Times New Roman"/>
          <w:sz w:val="24"/>
          <w:rPrChange w:id="7181" w:author="Andrea Stafford Hintz" w:date="2016-09-18T16:51:00Z">
            <w:rPr>
              <w:rFonts w:ascii="Times New Roman" w:eastAsia="Times New Roman" w:hAnsi="Times New Roman" w:cs="Times New Roman"/>
              <w:sz w:val="24"/>
              <w:szCs w:val="24"/>
            </w:rPr>
          </w:rPrChange>
        </w:rPr>
        <w:t xml:space="preserve"> mother didn’t want me to tell you,” </w:t>
      </w:r>
      <w:ins w:id="7182" w:author="Andrea Stafford Hintz" w:date="2016-09-18T16:51:00Z">
        <w:r w:rsidR="0099378B">
          <w:rPr>
            <w:rFonts w:ascii="Times New Roman" w:eastAsia="Times New Roman" w:hAnsi="Times New Roman" w:cs="Times New Roman"/>
            <w:sz w:val="24"/>
            <w:szCs w:val="24"/>
          </w:rPr>
          <w:t xml:space="preserve">he </w:t>
        </w:r>
      </w:ins>
      <w:r w:rsidRPr="009400B4">
        <w:rPr>
          <w:rFonts w:ascii="Times New Roman" w:hAnsi="Times New Roman"/>
          <w:sz w:val="24"/>
          <w:rPrChange w:id="7183" w:author="Andrea Stafford Hintz" w:date="2016-09-18T16:51:00Z">
            <w:rPr>
              <w:rFonts w:ascii="Times New Roman" w:eastAsia="Times New Roman" w:hAnsi="Times New Roman" w:cs="Times New Roman"/>
              <w:sz w:val="24"/>
              <w:szCs w:val="24"/>
            </w:rPr>
          </w:rPrChange>
        </w:rPr>
        <w:t>said</w:t>
      </w:r>
      <w:del w:id="7184" w:author="Andrea Stafford Hintz" w:date="2016-09-18T16:51:00Z">
        <w:r w:rsidRPr="465572BD">
          <w:rPr>
            <w:rFonts w:ascii="Times New Roman" w:eastAsia="Times New Roman" w:hAnsi="Times New Roman" w:cs="Times New Roman"/>
            <w:sz w:val="24"/>
            <w:szCs w:val="24"/>
            <w:rPrChange w:id="7185" w:author="Bryce Raffle" w:date="2016-09-06T11:42:00Z">
              <w:rPr>
                <w:rFonts w:ascii="Times New Roman" w:hAnsi="Times New Roman" w:cs="Times New Roman"/>
                <w:sz w:val="24"/>
                <w:szCs w:val="24"/>
              </w:rPr>
            </w:rPrChange>
          </w:rPr>
          <w:delText xml:space="preserve"> Abraham Palmer</w:delText>
        </w:r>
      </w:del>
      <w:r w:rsidRPr="009400B4">
        <w:rPr>
          <w:rFonts w:ascii="Times New Roman" w:hAnsi="Times New Roman"/>
          <w:sz w:val="24"/>
          <w:rPrChange w:id="7186" w:author="Andrea Stafford Hintz" w:date="2016-09-18T16:51:00Z">
            <w:rPr>
              <w:rFonts w:ascii="Times New Roman" w:eastAsia="Times New Roman" w:hAnsi="Times New Roman" w:cs="Times New Roman"/>
              <w:sz w:val="24"/>
              <w:szCs w:val="24"/>
            </w:rPr>
          </w:rPrChange>
        </w:rPr>
        <w:t>.</w:t>
      </w:r>
    </w:p>
    <w:p w14:paraId="125B70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87" w:author="Andrea Stafford Hintz" w:date="2016-09-18T16:51:00Z">
            <w:rPr>
              <w:rFonts w:ascii="Times New Roman" w:eastAsia="Times New Roman" w:hAnsi="Times New Roman" w:cs="Times New Roman"/>
              <w:sz w:val="24"/>
              <w:szCs w:val="24"/>
            </w:rPr>
          </w:rPrChange>
        </w:rPr>
        <w:t>“My mother? What has she got to do with this?” asked Jonathan.</w:t>
      </w:r>
    </w:p>
    <w:p w14:paraId="58FF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88" w:author="Andrea Stafford Hintz" w:date="2016-09-18T16:51:00Z">
            <w:rPr>
              <w:rFonts w:ascii="Times New Roman" w:eastAsia="Times New Roman" w:hAnsi="Times New Roman" w:cs="Times New Roman"/>
              <w:sz w:val="24"/>
              <w:szCs w:val="24"/>
            </w:rPr>
          </w:rPrChange>
        </w:rP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14:paraId="57108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89" w:author="Andrea Stafford Hintz" w:date="2016-09-18T16:51:00Z">
            <w:rPr>
              <w:rFonts w:ascii="Times New Roman" w:eastAsia="Times New Roman" w:hAnsi="Times New Roman" w:cs="Times New Roman"/>
              <w:sz w:val="24"/>
              <w:szCs w:val="24"/>
            </w:rPr>
          </w:rPrChange>
        </w:rPr>
        <w:t>“Why lie?”</w:t>
      </w:r>
    </w:p>
    <w:p w14:paraId="305282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0" w:author="Andrea Stafford Hintz" w:date="2016-09-18T16:51:00Z">
            <w:rPr>
              <w:rFonts w:ascii="Times New Roman" w:eastAsia="Times New Roman" w:hAnsi="Times New Roman" w:cs="Times New Roman"/>
              <w:sz w:val="24"/>
              <w:szCs w:val="24"/>
            </w:rPr>
          </w:rPrChange>
        </w:rPr>
        <w:t>“Because the Lazarus Virus is dangerous. Your father believed that if the disease ever fell into the wrong hands, it could be used as a weapon.”</w:t>
      </w:r>
    </w:p>
    <w:p w14:paraId="686272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1" w:author="Andrea Stafford Hintz" w:date="2016-09-18T16:51:00Z">
            <w:rPr>
              <w:rFonts w:ascii="Times New Roman" w:eastAsia="Times New Roman" w:hAnsi="Times New Roman" w:cs="Times New Roman"/>
              <w:sz w:val="24"/>
              <w:szCs w:val="24"/>
            </w:rPr>
          </w:rPrChange>
        </w:rPr>
        <w:t xml:space="preserve">Jonathan thought of what Parson Sinews had told him. Anthony Tidkins had received military funding to study the Lazarus Virus. Evidently Charles </w:t>
      </w:r>
      <w:proofErr w:type="spellStart"/>
      <w:r w:rsidRPr="009400B4">
        <w:rPr>
          <w:rFonts w:ascii="Times New Roman" w:hAnsi="Times New Roman"/>
          <w:sz w:val="24"/>
          <w:rPrChange w:id="7192" w:author="Andrea Stafford Hintz" w:date="2016-09-18T16:51:00Z">
            <w:rPr>
              <w:rFonts w:ascii="Times New Roman" w:eastAsia="Times New Roman" w:hAnsi="Times New Roman" w:cs="Times New Roman"/>
              <w:sz w:val="24"/>
              <w:szCs w:val="24"/>
            </w:rPr>
          </w:rPrChange>
        </w:rPr>
        <w:t>Grimmer’s</w:t>
      </w:r>
      <w:proofErr w:type="spellEnd"/>
      <w:r w:rsidRPr="009400B4">
        <w:rPr>
          <w:rFonts w:ascii="Times New Roman" w:hAnsi="Times New Roman"/>
          <w:sz w:val="24"/>
          <w:rPrChange w:id="7193" w:author="Andrea Stafford Hintz" w:date="2016-09-18T16:51:00Z">
            <w:rPr>
              <w:rFonts w:ascii="Times New Roman" w:eastAsia="Times New Roman" w:hAnsi="Times New Roman" w:cs="Times New Roman"/>
              <w:sz w:val="24"/>
              <w:szCs w:val="24"/>
            </w:rPr>
          </w:rPrChange>
        </w:rPr>
        <w:t xml:space="preserve"> fears were not misplaced.</w:t>
      </w:r>
    </w:p>
    <w:p w14:paraId="23C410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4" w:author="Andrea Stafford Hintz" w:date="2016-09-18T16:51:00Z">
            <w:rPr>
              <w:rFonts w:ascii="Times New Roman" w:eastAsia="Times New Roman" w:hAnsi="Times New Roman" w:cs="Times New Roman"/>
              <w:sz w:val="24"/>
              <w:szCs w:val="24"/>
            </w:rPr>
          </w:rPrChange>
        </w:rPr>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33AF6B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5" w:author="Andrea Stafford Hintz" w:date="2016-09-18T16:51:00Z">
            <w:rPr>
              <w:rFonts w:ascii="Times New Roman" w:eastAsia="Times New Roman" w:hAnsi="Times New Roman" w:cs="Times New Roman"/>
              <w:sz w:val="24"/>
              <w:szCs w:val="24"/>
            </w:rPr>
          </w:rPrChange>
        </w:rPr>
        <w:t>Jonathan followed what he was saying, as if listening to a conversation in a dream. Palmer’s words made sense, but what he was saying made no sense.</w:t>
      </w:r>
    </w:p>
    <w:p w14:paraId="6BA972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6" w:author="Andrea Stafford Hintz" w:date="2016-09-18T16:51:00Z">
            <w:rPr>
              <w:rFonts w:ascii="Times New Roman" w:eastAsia="Times New Roman" w:hAnsi="Times New Roman" w:cs="Times New Roman"/>
              <w:sz w:val="24"/>
              <w:szCs w:val="24"/>
            </w:rPr>
          </w:rPrChange>
        </w:rPr>
        <w:t xml:space="preserve">“Of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w:t>
      </w:r>
      <w:r w:rsidR="00C245FD" w:rsidRPr="009400B4">
        <w:rPr>
          <w:rFonts w:ascii="Times New Roman" w:hAnsi="Times New Roman"/>
          <w:sz w:val="24"/>
          <w:rPrChange w:id="7197" w:author="Andrea Stafford Hintz" w:date="2016-09-18T16:51:00Z">
            <w:rPr>
              <w:rFonts w:ascii="Times New Roman" w:eastAsia="Times New Roman" w:hAnsi="Times New Roman" w:cs="Times New Roman"/>
              <w:sz w:val="24"/>
              <w:szCs w:val="24"/>
            </w:rPr>
          </w:rPrChange>
        </w:rPr>
        <w:t>pretense</w:t>
      </w:r>
      <w:r w:rsidRPr="009400B4">
        <w:rPr>
          <w:rFonts w:ascii="Times New Roman" w:hAnsi="Times New Roman"/>
          <w:sz w:val="24"/>
          <w:rPrChange w:id="7198" w:author="Andrea Stafford Hintz" w:date="2016-09-18T16:51:00Z">
            <w:rPr>
              <w:rFonts w:ascii="Times New Roman" w:eastAsia="Times New Roman" w:hAnsi="Times New Roman" w:cs="Times New Roman"/>
              <w:sz w:val="24"/>
              <w:szCs w:val="24"/>
            </w:rPr>
          </w:rPrChange>
        </w:rPr>
        <w:t xml:space="preserve"> that we shared their goals. We’ve been working to undermine their goals from the inside.”</w:t>
      </w:r>
    </w:p>
    <w:p w14:paraId="5E9AE1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199" w:author="Andrea Stafford Hintz" w:date="2016-09-18T16:51:00Z">
            <w:rPr>
              <w:rFonts w:ascii="Times New Roman" w:eastAsia="Times New Roman" w:hAnsi="Times New Roman" w:cs="Times New Roman"/>
              <w:sz w:val="24"/>
              <w:szCs w:val="24"/>
            </w:rPr>
          </w:rPrChange>
        </w:rPr>
        <w:t>Jonathan scoffed.</w:t>
      </w:r>
    </w:p>
    <w:p w14:paraId="76C26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0" w:author="Andrea Stafford Hintz" w:date="2016-09-18T16:51:00Z">
            <w:rPr>
              <w:rFonts w:ascii="Times New Roman" w:eastAsia="Times New Roman" w:hAnsi="Times New Roman" w:cs="Times New Roman"/>
              <w:sz w:val="24"/>
              <w:szCs w:val="24"/>
            </w:rPr>
          </w:rPrChange>
        </w:rPr>
        <w:t>“Well, great job,” he said with unrestrained sarcasm. “Seems to be going very well so far, your efforts.”</w:t>
      </w:r>
    </w:p>
    <w:p w14:paraId="1AC62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1" w:author="Andrea Stafford Hintz" w:date="2016-09-18T16:51:00Z">
            <w:rPr>
              <w:rFonts w:ascii="Times New Roman" w:eastAsia="Times New Roman" w:hAnsi="Times New Roman" w:cs="Times New Roman"/>
              <w:sz w:val="24"/>
              <w:szCs w:val="24"/>
            </w:rPr>
          </w:rPrChange>
        </w:rPr>
        <w:t>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that he was being hysterical, but really, was he supposed to just accept what Palmer was telling him?</w:t>
      </w:r>
    </w:p>
    <w:p w14:paraId="3EB66B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2" w:author="Andrea Stafford Hintz" w:date="2016-09-18T16:51:00Z">
            <w:rPr>
              <w:rFonts w:ascii="Times New Roman" w:eastAsia="Times New Roman" w:hAnsi="Times New Roman" w:cs="Times New Roman"/>
              <w:sz w:val="24"/>
              <w:szCs w:val="24"/>
            </w:rPr>
          </w:rPrChange>
        </w:rPr>
        <w:t>At last, he sat back down, shaking his head. He let out a single, bitter laugh, and looked up into Palmer’s eyes. As incredible as this all sounded, he knew that Palmer wasn’t joking. A minute passed in uncomfortable silence. Palmer sat patiently.</w:t>
      </w:r>
    </w:p>
    <w:p w14:paraId="77505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3" w:author="Andrea Stafford Hintz" w:date="2016-09-18T16:51:00Z">
            <w:rPr>
              <w:rFonts w:ascii="Times New Roman" w:eastAsia="Times New Roman" w:hAnsi="Times New Roman" w:cs="Times New Roman"/>
              <w:sz w:val="24"/>
              <w:szCs w:val="24"/>
            </w:rPr>
          </w:rPrChange>
        </w:rPr>
        <w:t>“So,” he said eventually. “My mother?”</w:t>
      </w:r>
    </w:p>
    <w:p w14:paraId="609797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4" w:author="Andrea Stafford Hintz" w:date="2016-09-18T16:51:00Z">
            <w:rPr>
              <w:rFonts w:ascii="Times New Roman" w:eastAsia="Times New Roman" w:hAnsi="Times New Roman" w:cs="Times New Roman"/>
              <w:sz w:val="24"/>
              <w:szCs w:val="24"/>
            </w:rPr>
          </w:rPrChange>
        </w:rPr>
        <w:t>Palmer nodded. “Yes. She didn’t hunt zombies herself, but she supported our efforts.”</w:t>
      </w:r>
    </w:p>
    <w:p w14:paraId="32A627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5" w:author="Andrea Stafford Hintz" w:date="2016-09-18T16:51:00Z">
            <w:rPr>
              <w:rFonts w:ascii="Times New Roman" w:eastAsia="Times New Roman" w:hAnsi="Times New Roman" w:cs="Times New Roman"/>
              <w:sz w:val="24"/>
              <w:szCs w:val="24"/>
            </w:rPr>
          </w:rPrChange>
        </w:rPr>
        <w:t>“And your story about Anthony Tidkins…” Jonathan asked, but he was beginning to think he already knew the answer.</w:t>
      </w:r>
    </w:p>
    <w:p w14:paraId="2B58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06" w:author="Andrea Stafford Hintz" w:date="2016-09-18T16:51:00Z">
            <w:rPr>
              <w:rFonts w:ascii="Times New Roman" w:eastAsia="Times New Roman" w:hAnsi="Times New Roman" w:cs="Times New Roman"/>
              <w:sz w:val="24"/>
              <w:szCs w:val="24"/>
            </w:rPr>
          </w:rPrChange>
        </w:rPr>
        <w:t>Palmer nodded again. “Yes,” he said, “I heard the story from Tidkins’ own mouth.”</w:t>
      </w:r>
    </w:p>
    <w:p w14:paraId="77656F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207" w:author="Andrea Stafford Hintz" w:date="2016-09-18T16:51:00Z">
            <w:rPr>
              <w:rFonts w:ascii="Times New Roman" w:eastAsia="Times New Roman" w:hAnsi="Times New Roman" w:cs="Times New Roman"/>
              <w:sz w:val="24"/>
              <w:szCs w:val="24"/>
            </w:rPr>
          </w:rPrChange>
        </w:rPr>
        <w:t>#</w:t>
      </w:r>
    </w:p>
    <w:p w14:paraId="09708DC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7208" w:name="Scene_47"/>
      <w:r w:rsidRPr="009400B4">
        <w:rPr>
          <w:rFonts w:ascii="Times New Roman" w:hAnsi="Times New Roman"/>
          <w:sz w:val="24"/>
          <w:rPrChange w:id="7209" w:author="Andrea Stafford Hintz" w:date="2016-09-18T16:51:00Z">
            <w:rPr>
              <w:rFonts w:ascii="Times New Roman" w:eastAsia="Times New Roman" w:hAnsi="Times New Roman" w:cs="Times New Roman"/>
              <w:sz w:val="24"/>
              <w:szCs w:val="24"/>
            </w:rPr>
          </w:rPrChange>
        </w:rPr>
        <w:t>Annabel</w:t>
      </w:r>
      <w:bookmarkEnd w:id="7208"/>
      <w:r w:rsidRPr="009400B4">
        <w:rPr>
          <w:rFonts w:ascii="Times New Roman" w:hAnsi="Times New Roman"/>
          <w:sz w:val="24"/>
          <w:rPrChange w:id="7210" w:author="Andrea Stafford Hintz" w:date="2016-09-18T16:51:00Z">
            <w:rPr>
              <w:rFonts w:ascii="Times New Roman" w:eastAsia="Times New Roman" w:hAnsi="Times New Roman" w:cs="Times New Roman"/>
              <w:sz w:val="24"/>
              <w:szCs w:val="24"/>
            </w:rPr>
          </w:rPrChange>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14:paraId="3DFAE0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1" w:author="Andrea Stafford Hintz" w:date="2016-09-18T16:51:00Z">
            <w:rPr>
              <w:rFonts w:ascii="Times New Roman" w:eastAsia="Times New Roman" w:hAnsi="Times New Roman" w:cs="Times New Roman"/>
              <w:sz w:val="24"/>
              <w:szCs w:val="24"/>
            </w:rPr>
          </w:rPrChange>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14:paraId="5C95DC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2" w:author="Andrea Stafford Hintz" w:date="2016-09-18T16:51:00Z">
            <w:rPr>
              <w:rFonts w:ascii="Times New Roman" w:eastAsia="Times New Roman" w:hAnsi="Times New Roman" w:cs="Times New Roman"/>
              <w:sz w:val="24"/>
              <w:szCs w:val="24"/>
            </w:rPr>
          </w:rPrChange>
        </w:rPr>
        <w:t>So, an eye for an eye, she thought. She’d put a dart in Dr. Jekyll’s neck as soon as she had a chance, see how he liked it.</w:t>
      </w:r>
    </w:p>
    <w:p w14:paraId="7C276A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3" w:author="Andrea Stafford Hintz" w:date="2016-09-18T16:51:00Z">
            <w:rPr>
              <w:rFonts w:ascii="Times New Roman" w:eastAsia="Times New Roman" w:hAnsi="Times New Roman" w:cs="Times New Roman"/>
              <w:sz w:val="24"/>
              <w:szCs w:val="24"/>
            </w:rPr>
          </w:rPrChange>
        </w:rPr>
        <w:t>She flipped the compartment shut and clicked her eye back in place with a click and a pneumatic hiss. There was an uncomfortable pressure in her skull as she fit the device into its socket, but she’d grown used to that over the years. As used to it as one could get anyway. She felt naked without the eye strapped in. Quickly, she fastened the straps, and experimentally rotated the lens.</w:t>
      </w:r>
    </w:p>
    <w:p w14:paraId="0F2185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4" w:author="Andrea Stafford Hintz" w:date="2016-09-18T16:51:00Z">
            <w:rPr>
              <w:rFonts w:ascii="Times New Roman" w:eastAsia="Times New Roman" w:hAnsi="Times New Roman" w:cs="Times New Roman"/>
              <w:sz w:val="24"/>
              <w:szCs w:val="24"/>
            </w:rPr>
          </w:rPrChange>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14021C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5" w:author="Andrea Stafford Hintz" w:date="2016-09-18T16:51:00Z">
            <w:rPr>
              <w:rFonts w:ascii="Times New Roman" w:eastAsia="Times New Roman" w:hAnsi="Times New Roman" w:cs="Times New Roman"/>
              <w:sz w:val="24"/>
              <w:szCs w:val="24"/>
            </w:rPr>
          </w:rPrChange>
        </w:rPr>
        <w:t>He was astonishingly handsome, an unsettling smile upon his lips. A sardonic expression on his unblemished, youthful face. A piercing gaze in his eyes. His eyes were an unnaturally bright green, though this might have been owing to the tint of her lens.</w:t>
      </w:r>
    </w:p>
    <w:p w14:paraId="3004A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6" w:author="Andrea Stafford Hintz" w:date="2016-09-18T16:51:00Z">
            <w:rPr>
              <w:rFonts w:ascii="Times New Roman" w:eastAsia="Times New Roman" w:hAnsi="Times New Roman" w:cs="Times New Roman"/>
              <w:sz w:val="24"/>
              <w:szCs w:val="24"/>
            </w:rPr>
          </w:rPrChange>
        </w:rPr>
        <w:t>“Sorry if I startled you,” he said.</w:t>
      </w:r>
    </w:p>
    <w:p w14:paraId="3CD3F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7" w:author="Andrea Stafford Hintz" w:date="2016-09-18T16:51:00Z">
            <w:rPr>
              <w:rFonts w:ascii="Times New Roman" w:eastAsia="Times New Roman" w:hAnsi="Times New Roman" w:cs="Times New Roman"/>
              <w:sz w:val="24"/>
              <w:szCs w:val="24"/>
            </w:rPr>
          </w:rPrChange>
        </w:rPr>
        <w:t>“Not at all,” Annabel lied. She got to her feet and moved over to get a better look at him. Easier than squinting through her prosthetic eye.</w:t>
      </w:r>
    </w:p>
    <w:p w14:paraId="29B632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8" w:author="Andrea Stafford Hintz" w:date="2016-09-18T16:51:00Z">
            <w:rPr>
              <w:rFonts w:ascii="Times New Roman" w:eastAsia="Times New Roman" w:hAnsi="Times New Roman" w:cs="Times New Roman"/>
              <w:sz w:val="24"/>
              <w:szCs w:val="24"/>
            </w:rPr>
          </w:rPrChange>
        </w:rPr>
        <w:t>“What is this place?” he asked.</w:t>
      </w:r>
    </w:p>
    <w:p w14:paraId="4DAFE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19" w:author="Andrea Stafford Hintz" w:date="2016-09-18T16:51:00Z">
            <w:rPr>
              <w:rFonts w:ascii="Times New Roman" w:eastAsia="Times New Roman" w:hAnsi="Times New Roman" w:cs="Times New Roman"/>
              <w:sz w:val="24"/>
              <w:szCs w:val="24"/>
            </w:rPr>
          </w:rPrChange>
        </w:rPr>
        <w:t>She shook her head. She’d been hoping he could tell her.</w:t>
      </w:r>
    </w:p>
    <w:p w14:paraId="711A33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20" w:author="Andrea Stafford Hintz" w:date="2016-09-18T16:51:00Z">
            <w:rPr>
              <w:rFonts w:ascii="Times New Roman" w:eastAsia="Times New Roman" w:hAnsi="Times New Roman" w:cs="Times New Roman"/>
              <w:sz w:val="24"/>
              <w:szCs w:val="24"/>
            </w:rPr>
          </w:rPrChange>
        </w:rPr>
        <w:t>“Resurrectionist holding cell, I believe,” she said.</w:t>
      </w:r>
    </w:p>
    <w:p w14:paraId="153C6676" w14:textId="76F6C12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21" w:author="Andrea Stafford Hintz" w:date="2016-09-18T16:51:00Z">
            <w:rPr>
              <w:rFonts w:ascii="Times New Roman" w:eastAsia="Times New Roman" w:hAnsi="Times New Roman" w:cs="Times New Roman"/>
              <w:sz w:val="24"/>
              <w:szCs w:val="24"/>
            </w:rPr>
          </w:rPrChange>
        </w:rPr>
        <w:t xml:space="preserve">“I suspected as much,” he said. “I was arrested, but the </w:t>
      </w:r>
      <w:proofErr w:type="spellStart"/>
      <w:ins w:id="7222" w:author="Andrea Stafford Hintz" w:date="2016-09-18T16:51:00Z">
        <w:r w:rsidR="00A22D6C" w:rsidRPr="009400B4">
          <w:rPr>
            <w:rFonts w:ascii="Times New Roman" w:eastAsia="Times New Roman" w:hAnsi="Times New Roman" w:cs="Times New Roman"/>
            <w:sz w:val="24"/>
            <w:szCs w:val="24"/>
          </w:rPr>
          <w:t>men</w:t>
        </w:r>
      </w:ins>
      <w:del w:id="7223" w:author="Andrea Stafford Hintz" w:date="2016-09-18T16:51:00Z">
        <w:r w:rsidRPr="465572BD">
          <w:rPr>
            <w:rFonts w:ascii="Times New Roman" w:eastAsia="Times New Roman" w:hAnsi="Times New Roman" w:cs="Times New Roman"/>
            <w:sz w:val="24"/>
            <w:szCs w:val="24"/>
            <w:rPrChange w:id="7224" w:author="Bryce Raffle" w:date="2016-09-06T11:42:00Z">
              <w:rPr>
                <w:rFonts w:ascii="Times New Roman" w:hAnsi="Times New Roman" w:cs="Times New Roman"/>
                <w:sz w:val="24"/>
                <w:szCs w:val="24"/>
              </w:rPr>
            </w:rPrChange>
          </w:rPr>
          <w:delText>m</w:delText>
        </w:r>
      </w:del>
      <w:ins w:id="7225" w:author="Andrea Stafford Hintz" w:date="2016-09-03T22:28:00Z">
        <w:r w:rsidR="00F068C5" w:rsidRPr="465572BD">
          <w:rPr>
            <w:rFonts w:ascii="Times New Roman" w:eastAsia="Times New Roman" w:hAnsi="Times New Roman" w:cs="Times New Roman"/>
            <w:sz w:val="24"/>
            <w:szCs w:val="24"/>
            <w:rPrChange w:id="7226" w:author="Bryce Raffle" w:date="2016-09-06T11:42:00Z">
              <w:rPr>
                <w:rFonts w:ascii="Times New Roman" w:hAnsi="Times New Roman" w:cs="Times New Roman"/>
                <w:sz w:val="24"/>
                <w:szCs w:val="24"/>
              </w:rPr>
            </w:rPrChange>
          </w:rPr>
          <w:t>e</w:t>
        </w:r>
      </w:ins>
      <w:proofErr w:type="spellEnd"/>
      <w:del w:id="7227" w:author="Andrea Stafford Hintz" w:date="2016-09-03T22:28:00Z">
        <w:r w:rsidRPr="00C245FD" w:rsidDel="00F068C5">
          <w:rPr>
            <w:rFonts w:ascii="Times New Roman" w:hAnsi="Times New Roman" w:cs="Times New Roman"/>
            <w:sz w:val="24"/>
            <w:szCs w:val="24"/>
          </w:rPr>
          <w:delText>a</w:delText>
        </w:r>
      </w:del>
      <w:del w:id="7228" w:author="Andrea Stafford Hintz" w:date="2016-09-18T16:51:00Z">
        <w:r w:rsidRPr="465572BD">
          <w:rPr>
            <w:rFonts w:ascii="Times New Roman" w:eastAsia="Times New Roman" w:hAnsi="Times New Roman" w:cs="Times New Roman"/>
            <w:sz w:val="24"/>
            <w:szCs w:val="24"/>
            <w:rPrChange w:id="7229" w:author="Bryce Raffle" w:date="2016-09-06T11:42:00Z">
              <w:rPr>
                <w:rFonts w:ascii="Times New Roman" w:hAnsi="Times New Roman" w:cs="Times New Roman"/>
                <w:sz w:val="24"/>
                <w:szCs w:val="24"/>
              </w:rPr>
            </w:rPrChange>
          </w:rPr>
          <w:delText>n</w:delText>
        </w:r>
      </w:del>
      <w:r w:rsidRPr="009400B4">
        <w:rPr>
          <w:rFonts w:ascii="Times New Roman" w:hAnsi="Times New Roman"/>
          <w:sz w:val="24"/>
          <w:rPrChange w:id="7230" w:author="Andrea Stafford Hintz" w:date="2016-09-18T16:51:00Z">
            <w:rPr>
              <w:rFonts w:ascii="Times New Roman" w:eastAsia="Times New Roman" w:hAnsi="Times New Roman" w:cs="Times New Roman"/>
              <w:sz w:val="24"/>
              <w:szCs w:val="24"/>
            </w:rPr>
          </w:rPrChange>
        </w:rPr>
        <w:t xml:space="preserve"> who took me were not policemen. They mentioned transporting me to a more secure prison. </w:t>
      </w:r>
      <w:r w:rsidRPr="009400B4">
        <w:rPr>
          <w:rFonts w:ascii="Times New Roman" w:hAnsi="Times New Roman"/>
          <w:i/>
          <w:sz w:val="24"/>
          <w:rPrChange w:id="7231" w:author="Andrea Stafford Hintz" w:date="2016-09-18T16:51:00Z">
            <w:rPr>
              <w:rFonts w:ascii="Times New Roman" w:eastAsia="Times New Roman" w:hAnsi="Times New Roman" w:cs="Times New Roman"/>
              <w:i/>
              <w:sz w:val="24"/>
              <w:szCs w:val="24"/>
            </w:rPr>
          </w:rPrChange>
        </w:rPr>
        <w:t xml:space="preserve">Chateau </w:t>
      </w:r>
      <w:proofErr w:type="spellStart"/>
      <w:r w:rsidRPr="009400B4">
        <w:rPr>
          <w:rFonts w:ascii="Times New Roman" w:hAnsi="Times New Roman"/>
          <w:i/>
          <w:sz w:val="24"/>
          <w:rPrChange w:id="7232" w:author="Andrea Stafford Hintz" w:date="2016-09-18T16:51:00Z">
            <w:rPr>
              <w:rFonts w:ascii="Times New Roman" w:eastAsia="Times New Roman" w:hAnsi="Times New Roman" w:cs="Times New Roman"/>
              <w:i/>
              <w:sz w:val="24"/>
              <w:szCs w:val="24"/>
            </w:rPr>
          </w:rPrChange>
        </w:rPr>
        <w:t>d’If</w:t>
      </w:r>
      <w:proofErr w:type="spellEnd"/>
      <w:r w:rsidRPr="009400B4">
        <w:rPr>
          <w:rFonts w:ascii="Times New Roman" w:hAnsi="Times New Roman"/>
          <w:sz w:val="24"/>
          <w:rPrChange w:id="7233" w:author="Andrea Stafford Hintz" w:date="2016-09-18T16:51:00Z">
            <w:rPr>
              <w:rFonts w:ascii="Times New Roman" w:eastAsia="Times New Roman" w:hAnsi="Times New Roman" w:cs="Times New Roman"/>
              <w:sz w:val="24"/>
              <w:szCs w:val="24"/>
            </w:rPr>
          </w:rPrChange>
        </w:rPr>
        <w:t>.”</w:t>
      </w:r>
    </w:p>
    <w:p w14:paraId="49337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34" w:author="Andrea Stafford Hintz" w:date="2016-09-18T16:51:00Z">
            <w:rPr>
              <w:rFonts w:ascii="Times New Roman" w:eastAsia="Times New Roman" w:hAnsi="Times New Roman" w:cs="Times New Roman"/>
              <w:sz w:val="24"/>
              <w:szCs w:val="24"/>
            </w:rPr>
          </w:rPrChange>
        </w:rPr>
        <w:t>Annabel frowned. She wondered if that’s what they planned for her as well. She was surprised the Resurrectionists hadn’t just killed her.</w:t>
      </w:r>
    </w:p>
    <w:p w14:paraId="56D3E1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35"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i/>
          <w:sz w:val="24"/>
          <w:rPrChange w:id="7236" w:author="Andrea Stafford Hintz" w:date="2016-09-18T16:51:00Z">
            <w:rPr>
              <w:rFonts w:ascii="Times New Roman" w:eastAsia="Times New Roman" w:hAnsi="Times New Roman" w:cs="Times New Roman"/>
              <w:i/>
              <w:sz w:val="24"/>
              <w:szCs w:val="24"/>
            </w:rPr>
          </w:rPrChange>
        </w:rPr>
        <w:t xml:space="preserve">Chateau </w:t>
      </w:r>
      <w:proofErr w:type="spellStart"/>
      <w:r w:rsidRPr="009400B4">
        <w:rPr>
          <w:rFonts w:ascii="Times New Roman" w:hAnsi="Times New Roman"/>
          <w:i/>
          <w:sz w:val="24"/>
          <w:rPrChange w:id="7237" w:author="Andrea Stafford Hintz" w:date="2016-09-18T16:51:00Z">
            <w:rPr>
              <w:rFonts w:ascii="Times New Roman" w:eastAsia="Times New Roman" w:hAnsi="Times New Roman" w:cs="Times New Roman"/>
              <w:i/>
              <w:sz w:val="24"/>
              <w:szCs w:val="24"/>
            </w:rPr>
          </w:rPrChange>
        </w:rPr>
        <w:t>d’If</w:t>
      </w:r>
      <w:proofErr w:type="spellEnd"/>
      <w:r w:rsidRPr="009400B4">
        <w:rPr>
          <w:rFonts w:ascii="Times New Roman" w:hAnsi="Times New Roman"/>
          <w:sz w:val="24"/>
          <w:rPrChange w:id="7238" w:author="Andrea Stafford Hintz" w:date="2016-09-18T16:51:00Z">
            <w:rPr>
              <w:rFonts w:ascii="Times New Roman" w:eastAsia="Times New Roman" w:hAnsi="Times New Roman" w:cs="Times New Roman"/>
              <w:sz w:val="24"/>
              <w:szCs w:val="24"/>
            </w:rPr>
          </w:rPrChange>
        </w:rPr>
        <w:t xml:space="preserve"> was the name of a fortress in the Mediterranean Sea, near the Old Port of Marseille. It later became a prison. It was used in Alexandre Dumas’ novel, The Count of Monte Cristo, as the apparently inescapable secret prison from which Edmond Dantes eventually escapes,” he said. He seemed to possess Annabel’s own ability to appear remarkably calm despite the duress of an unusual situation. She wondered if he </w:t>
      </w:r>
      <w:r w:rsidRPr="009400B4">
        <w:rPr>
          <w:rFonts w:ascii="Times New Roman" w:hAnsi="Times New Roman"/>
          <w:i/>
          <w:sz w:val="24"/>
          <w:rPrChange w:id="7239" w:author="Andrea Stafford Hintz" w:date="2016-09-18T16:51:00Z">
            <w:rPr>
              <w:rFonts w:ascii="Times New Roman" w:eastAsia="Times New Roman" w:hAnsi="Times New Roman" w:cs="Times New Roman"/>
              <w:i/>
              <w:sz w:val="24"/>
              <w:szCs w:val="24"/>
            </w:rPr>
          </w:rPrChange>
        </w:rPr>
        <w:t>felt</w:t>
      </w:r>
      <w:r w:rsidRPr="009400B4">
        <w:rPr>
          <w:rFonts w:ascii="Times New Roman" w:hAnsi="Times New Roman"/>
          <w:sz w:val="24"/>
          <w:rPrChange w:id="7240" w:author="Andrea Stafford Hintz" w:date="2016-09-18T16:51:00Z">
            <w:rPr>
              <w:rFonts w:ascii="Times New Roman" w:eastAsia="Times New Roman" w:hAnsi="Times New Roman" w:cs="Times New Roman"/>
              <w:sz w:val="24"/>
              <w:szCs w:val="24"/>
            </w:rPr>
          </w:rPrChange>
        </w:rPr>
        <w:t xml:space="preserve"> as apprehensive as she did, in spite of his cool demeanor. “Unless we’re being escorted there in reality, which I doubt, I’d wager that </w:t>
      </w:r>
      <w:r w:rsidRPr="009400B4">
        <w:rPr>
          <w:rFonts w:ascii="Times New Roman" w:hAnsi="Times New Roman"/>
          <w:i/>
          <w:sz w:val="24"/>
          <w:rPrChange w:id="7241" w:author="Andrea Stafford Hintz" w:date="2016-09-18T16:51:00Z">
            <w:rPr>
              <w:rFonts w:ascii="Times New Roman" w:eastAsia="Times New Roman" w:hAnsi="Times New Roman" w:cs="Times New Roman"/>
              <w:i/>
              <w:sz w:val="24"/>
              <w:szCs w:val="24"/>
            </w:rPr>
          </w:rPrChange>
        </w:rPr>
        <w:t xml:space="preserve">Chateau </w:t>
      </w:r>
      <w:proofErr w:type="spellStart"/>
      <w:r w:rsidRPr="009400B4">
        <w:rPr>
          <w:rFonts w:ascii="Times New Roman" w:hAnsi="Times New Roman"/>
          <w:i/>
          <w:sz w:val="24"/>
          <w:rPrChange w:id="7242" w:author="Andrea Stafford Hintz" w:date="2016-09-18T16:51:00Z">
            <w:rPr>
              <w:rFonts w:ascii="Times New Roman" w:eastAsia="Times New Roman" w:hAnsi="Times New Roman" w:cs="Times New Roman"/>
              <w:i/>
              <w:sz w:val="24"/>
              <w:szCs w:val="24"/>
            </w:rPr>
          </w:rPrChange>
        </w:rPr>
        <w:t>d’If</w:t>
      </w:r>
      <w:proofErr w:type="spellEnd"/>
      <w:r w:rsidRPr="009400B4">
        <w:rPr>
          <w:rFonts w:ascii="Times New Roman" w:hAnsi="Times New Roman"/>
          <w:sz w:val="24"/>
          <w:rPrChange w:id="7243" w:author="Andrea Stafford Hintz" w:date="2016-09-18T16:51:00Z">
            <w:rPr>
              <w:rFonts w:ascii="Times New Roman" w:eastAsia="Times New Roman" w:hAnsi="Times New Roman" w:cs="Times New Roman"/>
              <w:sz w:val="24"/>
              <w:szCs w:val="24"/>
            </w:rPr>
          </w:rPrChange>
        </w:rPr>
        <w:t xml:space="preserve"> is being used as a code name for some other prison.”</w:t>
      </w:r>
    </w:p>
    <w:p w14:paraId="1978D8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4" w:author="Andrea Stafford Hintz" w:date="2016-09-18T16:51:00Z">
            <w:rPr>
              <w:rFonts w:ascii="Times New Roman" w:eastAsia="Times New Roman" w:hAnsi="Times New Roman" w:cs="Times New Roman"/>
              <w:sz w:val="24"/>
              <w:szCs w:val="24"/>
            </w:rPr>
          </w:rPrChange>
        </w:rPr>
        <w:t>His eyes never left her as he spoke.</w:t>
      </w:r>
    </w:p>
    <w:p w14:paraId="4C0AA6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5" w:author="Andrea Stafford Hintz" w:date="2016-09-18T16:51:00Z">
            <w:rPr>
              <w:rFonts w:ascii="Times New Roman" w:eastAsia="Times New Roman" w:hAnsi="Times New Roman" w:cs="Times New Roman"/>
              <w:sz w:val="24"/>
              <w:szCs w:val="24"/>
            </w:rPr>
          </w:rPrChange>
        </w:rPr>
        <w:t>“What do you know of these Resurrectionists?” he asked, suddenly changing the subject.</w:t>
      </w:r>
    </w:p>
    <w:p w14:paraId="4FB06F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6" w:author="Andrea Stafford Hintz" w:date="2016-09-18T16:51:00Z">
            <w:rPr>
              <w:rFonts w:ascii="Times New Roman" w:eastAsia="Times New Roman" w:hAnsi="Times New Roman" w:cs="Times New Roman"/>
              <w:sz w:val="24"/>
              <w:szCs w:val="24"/>
            </w:rPr>
          </w:rPrChange>
        </w:rPr>
        <w:t>“I’m not sure I want to tell you,” she said, equally cold. “Who are you? What do they want with you?”</w:t>
      </w:r>
    </w:p>
    <w:p w14:paraId="3EA08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7" w:author="Andrea Stafford Hintz" w:date="2016-09-18T16:51:00Z">
            <w:rPr>
              <w:rFonts w:ascii="Times New Roman" w:eastAsia="Times New Roman" w:hAnsi="Times New Roman" w:cs="Times New Roman"/>
              <w:sz w:val="24"/>
              <w:szCs w:val="24"/>
            </w:rPr>
          </w:rPrChange>
        </w:rPr>
        <w:t>He edged closer to the end of his cell, and put his hands on the bars. The green glow in his eyes was even more pronounced with him standing close enough to touch her.</w:t>
      </w:r>
    </w:p>
    <w:p w14:paraId="2F0F1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8" w:author="Andrea Stafford Hintz" w:date="2016-09-18T16:51:00Z">
            <w:rPr>
              <w:rFonts w:ascii="Times New Roman" w:eastAsia="Times New Roman" w:hAnsi="Times New Roman" w:cs="Times New Roman"/>
              <w:sz w:val="24"/>
              <w:szCs w:val="24"/>
            </w:rPr>
          </w:rPrChange>
        </w:rPr>
        <w:t>“I’m a hobbyist,” he said.</w:t>
      </w:r>
    </w:p>
    <w:p w14:paraId="708AA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49" w:author="Andrea Stafford Hintz" w:date="2016-09-18T16:51:00Z">
            <w:rPr>
              <w:rFonts w:ascii="Times New Roman" w:eastAsia="Times New Roman" w:hAnsi="Times New Roman" w:cs="Times New Roman"/>
              <w:sz w:val="24"/>
              <w:szCs w:val="24"/>
            </w:rPr>
          </w:rPrChange>
        </w:rPr>
        <w:t>“A hobbyist?” she repeated, unimpressed. “Of what sort?”</w:t>
      </w:r>
    </w:p>
    <w:p w14:paraId="127FC6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0" w:author="Andrea Stafford Hintz" w:date="2016-09-18T16:51:00Z">
            <w:rPr>
              <w:rFonts w:ascii="Times New Roman" w:eastAsia="Times New Roman" w:hAnsi="Times New Roman" w:cs="Times New Roman"/>
              <w:sz w:val="24"/>
              <w:szCs w:val="24"/>
            </w:rPr>
          </w:rPrChange>
        </w:rPr>
        <w:t>“I follow the careers of dangerous criminals, collect broadsides and memorabilia, and visit the sites of their crimes. I try to meet these criminals, when I can.”</w:t>
      </w:r>
    </w:p>
    <w:p w14:paraId="4AE7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1" w:author="Andrea Stafford Hintz" w:date="2016-09-18T16:51:00Z">
            <w:rPr>
              <w:rFonts w:ascii="Times New Roman" w:eastAsia="Times New Roman" w:hAnsi="Times New Roman" w:cs="Times New Roman"/>
              <w:sz w:val="24"/>
              <w:szCs w:val="24"/>
            </w:rPr>
          </w:rPrChange>
        </w:rPr>
        <w:t>“An odd hobby.”</w:t>
      </w:r>
    </w:p>
    <w:p w14:paraId="1DE89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2" w:author="Andrea Stafford Hintz" w:date="2016-09-18T16:51:00Z">
            <w:rPr>
              <w:rFonts w:ascii="Times New Roman" w:eastAsia="Times New Roman" w:hAnsi="Times New Roman" w:cs="Times New Roman"/>
              <w:sz w:val="24"/>
              <w:szCs w:val="24"/>
            </w:rPr>
          </w:rPrChange>
        </w:rPr>
        <w:t>“But a popular one, believe it or not,” he countered. He placed his head against the bars. It seemed an effort to get closer to her. She took a cautious step backwards, and he grinned.</w:t>
      </w:r>
    </w:p>
    <w:p w14:paraId="7EBF0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3" w:author="Andrea Stafford Hintz" w:date="2016-09-18T16:51:00Z">
            <w:rPr>
              <w:rFonts w:ascii="Times New Roman" w:eastAsia="Times New Roman" w:hAnsi="Times New Roman" w:cs="Times New Roman"/>
              <w:sz w:val="24"/>
              <w:szCs w:val="24"/>
            </w:rPr>
          </w:rPrChange>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01A04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4" w:author="Andrea Stafford Hintz" w:date="2016-09-18T16:51:00Z">
            <w:rPr>
              <w:rFonts w:ascii="Times New Roman" w:eastAsia="Times New Roman" w:hAnsi="Times New Roman" w:cs="Times New Roman"/>
              <w:sz w:val="24"/>
              <w:szCs w:val="24"/>
            </w:rPr>
          </w:rPrChange>
        </w:rPr>
        <w:t>“You’re Parson Sinews,” Annabel said with surprise.</w:t>
      </w:r>
    </w:p>
    <w:p w14:paraId="7D9E85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5" w:author="Andrea Stafford Hintz" w:date="2016-09-18T16:51:00Z">
            <w:rPr>
              <w:rFonts w:ascii="Times New Roman" w:eastAsia="Times New Roman" w:hAnsi="Times New Roman" w:cs="Times New Roman"/>
              <w:sz w:val="24"/>
              <w:szCs w:val="24"/>
            </w:rPr>
          </w:rPrChange>
        </w:rPr>
        <w:t>“You’ve heard of me?” He laughed. It was a cold sound, without mirth, and it unsettled her.</w:t>
      </w:r>
    </w:p>
    <w:p w14:paraId="45704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6" w:author="Andrea Stafford Hintz" w:date="2016-09-18T16:51:00Z">
            <w:rPr>
              <w:rFonts w:ascii="Times New Roman" w:eastAsia="Times New Roman" w:hAnsi="Times New Roman" w:cs="Times New Roman"/>
              <w:sz w:val="24"/>
              <w:szCs w:val="24"/>
            </w:rPr>
          </w:rPrChange>
        </w:rPr>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14:paraId="7F38E4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7" w:author="Andrea Stafford Hintz" w:date="2016-09-18T16:51:00Z">
            <w:rPr>
              <w:rFonts w:ascii="Times New Roman" w:eastAsia="Times New Roman" w:hAnsi="Times New Roman" w:cs="Times New Roman"/>
              <w:sz w:val="24"/>
              <w:szCs w:val="24"/>
            </w:rPr>
          </w:rPrChange>
        </w:rPr>
        <w:t>Sinews smiled. “As am I,” he said. He didn’t elaborate, but Annabel got the unnerving sense that Mr. Sinews knew who she was, somehow.</w:t>
      </w:r>
    </w:p>
    <w:p w14:paraId="44A9B9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8" w:author="Andrea Stafford Hintz" w:date="2016-09-18T16:51:00Z">
            <w:rPr>
              <w:rFonts w:ascii="Times New Roman" w:eastAsia="Times New Roman" w:hAnsi="Times New Roman" w:cs="Times New Roman"/>
              <w:sz w:val="24"/>
              <w:szCs w:val="24"/>
            </w:rPr>
          </w:rPrChange>
        </w:rP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3E490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59" w:author="Andrea Stafford Hintz" w:date="2016-09-18T16:51:00Z">
            <w:rPr>
              <w:rFonts w:ascii="Times New Roman" w:eastAsia="Times New Roman" w:hAnsi="Times New Roman" w:cs="Times New Roman"/>
              <w:sz w:val="24"/>
              <w:szCs w:val="24"/>
            </w:rPr>
          </w:rPrChange>
        </w:rPr>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14:paraId="13AE59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60" w:author="Andrea Stafford Hintz" w:date="2016-09-18T16:51:00Z">
            <w:rPr>
              <w:rFonts w:ascii="Times New Roman" w:eastAsia="Times New Roman" w:hAnsi="Times New Roman" w:cs="Times New Roman"/>
              <w:sz w:val="24"/>
              <w:szCs w:val="24"/>
            </w:rPr>
          </w:rPrChange>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22A99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61" w:author="Andrea Stafford Hintz" w:date="2016-09-18T16:51:00Z">
            <w:rPr>
              <w:rFonts w:ascii="Times New Roman" w:eastAsia="Times New Roman" w:hAnsi="Times New Roman" w:cs="Times New Roman"/>
              <w:sz w:val="24"/>
              <w:szCs w:val="24"/>
            </w:rPr>
          </w:rPrChange>
        </w:rPr>
        <w:t>“I’m glad to hear that, Mr. Sinews, but let’s keep the conversation to the Resurrectionists,” she said.</w:t>
      </w:r>
    </w:p>
    <w:p w14:paraId="5F5E2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62" w:author="Andrea Stafford Hintz" w:date="2016-09-18T16:51:00Z">
            <w:rPr>
              <w:rFonts w:ascii="Times New Roman" w:eastAsia="Times New Roman" w:hAnsi="Times New Roman" w:cs="Times New Roman"/>
              <w:sz w:val="24"/>
              <w:szCs w:val="24"/>
            </w:rPr>
          </w:rPrChange>
        </w:rPr>
        <w:t>She wanted to say more, but she bit her lip. Sinews smiled that infuriating smile of his and shrunk back from the bars of his cell, and took a seat on the bench.</w:t>
      </w:r>
    </w:p>
    <w:p w14:paraId="3AA18E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63" w:author="Andrea Stafford Hintz" w:date="2016-09-18T16:51:00Z">
            <w:rPr>
              <w:rFonts w:ascii="Times New Roman" w:eastAsia="Times New Roman" w:hAnsi="Times New Roman" w:cs="Times New Roman"/>
              <w:sz w:val="24"/>
              <w:szCs w:val="24"/>
            </w:rPr>
          </w:rPrChange>
        </w:rPr>
        <w:t>“Very well,” he said, threading his fingers together on his lap. “What do you know about them?”</w:t>
      </w:r>
    </w:p>
    <w:p w14:paraId="62F22958" w14:textId="735C1F1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64" w:author="Andrea Stafford Hintz" w:date="2016-09-18T16:51:00Z">
            <w:rPr>
              <w:rFonts w:ascii="Times New Roman" w:eastAsia="Times New Roman" w:hAnsi="Times New Roman" w:cs="Times New Roman"/>
              <w:sz w:val="24"/>
              <w:szCs w:val="24"/>
            </w:rPr>
          </w:rPrChange>
        </w:rPr>
        <w:t>“I don’t know how,” Annabel said, “</w:t>
      </w:r>
      <w:proofErr w:type="spellStart"/>
      <w:ins w:id="7265" w:author="Andrea Stafford Hintz" w:date="2016-09-18T16:51:00Z">
        <w:r w:rsidR="00A22D6C" w:rsidRPr="009400B4">
          <w:rPr>
            <w:rFonts w:ascii="Times New Roman" w:eastAsia="Times New Roman" w:hAnsi="Times New Roman" w:cs="Times New Roman"/>
            <w:sz w:val="24"/>
            <w:szCs w:val="24"/>
          </w:rPr>
          <w:t>but</w:t>
        </w:r>
      </w:ins>
      <w:ins w:id="7266" w:author="Bryce Raffle" w:date="2016-09-04T18:01:00Z">
        <w:r w:rsidR="28C9D891" w:rsidRPr="465572BD">
          <w:rPr>
            <w:rFonts w:ascii="Times New Roman" w:eastAsia="Times New Roman" w:hAnsi="Times New Roman" w:cs="Times New Roman"/>
            <w:sz w:val="24"/>
            <w:szCs w:val="24"/>
            <w:rPrChange w:id="7267" w:author="Bryce Raffle" w:date="2016-09-04T16:34:00Z">
              <w:rPr>
                <w:rFonts w:ascii="Times New Roman" w:hAnsi="Times New Roman" w:cs="Times New Roman"/>
                <w:sz w:val="24"/>
                <w:szCs w:val="24"/>
              </w:rPr>
            </w:rPrChange>
          </w:rPr>
          <w:t>b</w:t>
        </w:r>
      </w:ins>
      <w:proofErr w:type="spellEnd"/>
      <w:del w:id="7268" w:author="Bryce Raffle" w:date="2016-09-04T18:01:00Z">
        <w:r w:rsidRPr="465572BD">
          <w:rPr>
            <w:rFonts w:ascii="Times New Roman" w:eastAsia="Times New Roman" w:hAnsi="Times New Roman" w:cs="Times New Roman"/>
            <w:sz w:val="24"/>
            <w:szCs w:val="24"/>
            <w:rPrChange w:id="7269" w:author="Bryce Raffle" w:date="2016-09-06T11:42:00Z">
              <w:rPr>
                <w:rFonts w:ascii="Times New Roman" w:hAnsi="Times New Roman" w:cs="Times New Roman"/>
                <w:sz w:val="24"/>
                <w:szCs w:val="24"/>
              </w:rPr>
            </w:rPrChange>
          </w:rPr>
          <w:delText>B</w:delText>
        </w:r>
      </w:del>
      <w:del w:id="7270" w:author="Andrea Stafford Hintz" w:date="2016-09-18T16:51:00Z">
        <w:r w:rsidRPr="465572BD">
          <w:rPr>
            <w:rFonts w:ascii="Times New Roman" w:eastAsia="Times New Roman" w:hAnsi="Times New Roman" w:cs="Times New Roman"/>
            <w:sz w:val="24"/>
            <w:szCs w:val="24"/>
            <w:rPrChange w:id="7271" w:author="Bryce Raffle" w:date="2016-09-06T11:42:00Z">
              <w:rPr>
                <w:rFonts w:ascii="Times New Roman" w:hAnsi="Times New Roman" w:cs="Times New Roman"/>
                <w:sz w:val="24"/>
                <w:szCs w:val="24"/>
              </w:rPr>
            </w:rPrChange>
          </w:rPr>
          <w:delText>ut</w:delText>
        </w:r>
      </w:del>
      <w:r w:rsidRPr="009400B4">
        <w:rPr>
          <w:rFonts w:ascii="Times New Roman" w:hAnsi="Times New Roman"/>
          <w:sz w:val="24"/>
          <w:rPrChange w:id="7272" w:author="Andrea Stafford Hintz" w:date="2016-09-18T16:51:00Z">
            <w:rPr>
              <w:rFonts w:ascii="Times New Roman" w:eastAsia="Times New Roman" w:hAnsi="Times New Roman" w:cs="Times New Roman"/>
              <w:sz w:val="24"/>
              <w:szCs w:val="24"/>
            </w:rPr>
          </w:rPrChange>
        </w:rPr>
        <w:t xml:space="preserve"> I know that they are connected to the Grimmer Company.”</w:t>
      </w:r>
    </w:p>
    <w:p w14:paraId="7F290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3" w:author="Andrea Stafford Hintz" w:date="2016-09-18T16:51:00Z">
            <w:rPr>
              <w:rFonts w:ascii="Times New Roman" w:eastAsia="Times New Roman" w:hAnsi="Times New Roman" w:cs="Times New Roman"/>
              <w:sz w:val="24"/>
              <w:szCs w:val="24"/>
            </w:rPr>
          </w:rPrChange>
        </w:rPr>
        <w:t>Parson barely blinked at the revelation. But he was no longer smiling.</w:t>
      </w:r>
    </w:p>
    <w:p w14:paraId="63216D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4" w:author="Andrea Stafford Hintz" w:date="2016-09-18T16:51:00Z">
            <w:rPr>
              <w:rFonts w:ascii="Times New Roman" w:eastAsia="Times New Roman" w:hAnsi="Times New Roman" w:cs="Times New Roman"/>
              <w:sz w:val="24"/>
              <w:szCs w:val="24"/>
            </w:rPr>
          </w:rPrChange>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1461A1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5" w:author="Andrea Stafford Hintz" w:date="2016-09-18T16:51:00Z">
            <w:rPr>
              <w:rFonts w:ascii="Times New Roman" w:eastAsia="Times New Roman" w:hAnsi="Times New Roman" w:cs="Times New Roman"/>
              <w:sz w:val="24"/>
              <w:szCs w:val="24"/>
            </w:rPr>
          </w:rPrChange>
        </w:rPr>
        <w:t>“Yes,” Sinews answered.</w:t>
      </w:r>
    </w:p>
    <w:p w14:paraId="007DAF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6" w:author="Andrea Stafford Hintz" w:date="2016-09-18T16:51:00Z">
            <w:rPr>
              <w:rFonts w:ascii="Times New Roman" w:eastAsia="Times New Roman" w:hAnsi="Times New Roman" w:cs="Times New Roman"/>
              <w:sz w:val="24"/>
              <w:szCs w:val="24"/>
            </w:rPr>
          </w:rPrChange>
        </w:rPr>
        <w:t>“Well, that’s what was in the package,” she said. “They used a mechanical bird to spread the virus; in a matter of minutes, everyone in the house was infected. I was lucky enough to get out alive, as was Mr. O.”</w:t>
      </w:r>
    </w:p>
    <w:p w14:paraId="70C38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7" w:author="Andrea Stafford Hintz" w:date="2016-09-18T16:51:00Z">
            <w:rPr>
              <w:rFonts w:ascii="Times New Roman" w:eastAsia="Times New Roman" w:hAnsi="Times New Roman" w:cs="Times New Roman"/>
              <w:sz w:val="24"/>
              <w:szCs w:val="24"/>
            </w:rPr>
          </w:rPrChange>
        </w:rPr>
        <w:t>Sinews winced, as if pained by Annabel’s news. It was the first sign she’d seen that Sinews was capable of real emotion. She cocked her head at him. “What is it?”</w:t>
      </w:r>
    </w:p>
    <w:p w14:paraId="179759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8" w:author="Andrea Stafford Hintz" w:date="2016-09-18T16:51:00Z">
            <w:rPr>
              <w:rFonts w:ascii="Times New Roman" w:eastAsia="Times New Roman" w:hAnsi="Times New Roman" w:cs="Times New Roman"/>
              <w:sz w:val="24"/>
              <w:szCs w:val="24"/>
            </w:rPr>
          </w:rPrChange>
        </w:rPr>
        <w:t>“My fiancée was at the masquerade,” he said. “You were there. Is there any chance she made it out alive?”</w:t>
      </w:r>
    </w:p>
    <w:p w14:paraId="24563B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79" w:author="Andrea Stafford Hintz" w:date="2016-09-18T16:51:00Z">
            <w:rPr>
              <w:rFonts w:ascii="Times New Roman" w:eastAsia="Times New Roman" w:hAnsi="Times New Roman" w:cs="Times New Roman"/>
              <w:sz w:val="24"/>
              <w:szCs w:val="24"/>
            </w:rPr>
          </w:rPrChange>
        </w:rPr>
        <w:t>Annabel shook her head. “I’m sorry,” she said. “The only way she could have gotten away was if your fiancée was a Resurrectionist.”</w:t>
      </w:r>
    </w:p>
    <w:p w14:paraId="1B487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0" w:author="Andrea Stafford Hintz" w:date="2016-09-18T16:51:00Z">
            <w:rPr>
              <w:rFonts w:ascii="Times New Roman" w:eastAsia="Times New Roman" w:hAnsi="Times New Roman" w:cs="Times New Roman"/>
              <w:sz w:val="24"/>
              <w:szCs w:val="24"/>
            </w:rPr>
          </w:rPrChange>
        </w:rPr>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46DF2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1" w:author="Andrea Stafford Hintz" w:date="2016-09-18T16:51:00Z">
            <w:rPr>
              <w:rFonts w:ascii="Times New Roman" w:eastAsia="Times New Roman" w:hAnsi="Times New Roman" w:cs="Times New Roman"/>
              <w:sz w:val="24"/>
              <w:szCs w:val="24"/>
            </w:rPr>
          </w:rPrChange>
        </w:rPr>
        <w:t>Eventually, the drawn-out silence became uncomfortable. Annabel decided to fill the void in their conversation. “This man I met,” she continued. “Mr. O—”</w:t>
      </w:r>
    </w:p>
    <w:p w14:paraId="79299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2" w:author="Andrea Stafford Hintz" w:date="2016-09-18T16:51:00Z">
            <w:rPr>
              <w:rFonts w:ascii="Times New Roman" w:eastAsia="Times New Roman" w:hAnsi="Times New Roman" w:cs="Times New Roman"/>
              <w:sz w:val="24"/>
              <w:szCs w:val="24"/>
            </w:rPr>
          </w:rPrChange>
        </w:rPr>
        <w:t>“Jonathan Grimmer,” said Mr. Sinews.</w:t>
      </w:r>
    </w:p>
    <w:p w14:paraId="4B1CD1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3" w:author="Andrea Stafford Hintz" w:date="2016-09-18T16:51:00Z">
            <w:rPr>
              <w:rFonts w:ascii="Times New Roman" w:eastAsia="Times New Roman" w:hAnsi="Times New Roman" w:cs="Times New Roman"/>
              <w:sz w:val="24"/>
              <w:szCs w:val="24"/>
            </w:rPr>
          </w:rPrChange>
        </w:rPr>
        <w:t xml:space="preserve">“Does </w:t>
      </w:r>
      <w:r w:rsidRPr="009400B4">
        <w:rPr>
          <w:rFonts w:ascii="Times New Roman" w:hAnsi="Times New Roman"/>
          <w:i/>
          <w:sz w:val="24"/>
          <w:rPrChange w:id="7284" w:author="Andrea Stafford Hintz" w:date="2016-09-18T16:51:00Z">
            <w:rPr>
              <w:rFonts w:ascii="Times New Roman" w:eastAsia="Times New Roman" w:hAnsi="Times New Roman" w:cs="Times New Roman"/>
              <w:i/>
              <w:sz w:val="24"/>
              <w:szCs w:val="24"/>
            </w:rPr>
          </w:rPrChange>
        </w:rPr>
        <w:t>everyone</w:t>
      </w:r>
      <w:r w:rsidRPr="009400B4">
        <w:rPr>
          <w:rFonts w:ascii="Times New Roman" w:hAnsi="Times New Roman"/>
          <w:sz w:val="24"/>
          <w:rPrChange w:id="7285" w:author="Andrea Stafford Hintz" w:date="2016-09-18T16:51:00Z">
            <w:rPr>
              <w:rFonts w:ascii="Times New Roman" w:eastAsia="Times New Roman" w:hAnsi="Times New Roman" w:cs="Times New Roman"/>
              <w:sz w:val="24"/>
              <w:szCs w:val="24"/>
            </w:rPr>
          </w:rPrChange>
        </w:rPr>
        <w:t xml:space="preserve"> know poor Mr. </w:t>
      </w:r>
      <w:proofErr w:type="spellStart"/>
      <w:r w:rsidRPr="009400B4">
        <w:rPr>
          <w:rFonts w:ascii="Times New Roman" w:hAnsi="Times New Roman"/>
          <w:sz w:val="24"/>
          <w:rPrChange w:id="7286" w:author="Andrea Stafford Hintz" w:date="2016-09-18T16:51:00Z">
            <w:rPr>
              <w:rFonts w:ascii="Times New Roman" w:eastAsia="Times New Roman" w:hAnsi="Times New Roman" w:cs="Times New Roman"/>
              <w:sz w:val="24"/>
              <w:szCs w:val="24"/>
            </w:rPr>
          </w:rPrChange>
        </w:rPr>
        <w:t>Grimmer’s</w:t>
      </w:r>
      <w:proofErr w:type="spellEnd"/>
      <w:r w:rsidRPr="009400B4">
        <w:rPr>
          <w:rFonts w:ascii="Times New Roman" w:hAnsi="Times New Roman"/>
          <w:sz w:val="24"/>
          <w:rPrChange w:id="7287" w:author="Andrea Stafford Hintz" w:date="2016-09-18T16:51:00Z">
            <w:rPr>
              <w:rFonts w:ascii="Times New Roman" w:eastAsia="Times New Roman" w:hAnsi="Times New Roman" w:cs="Times New Roman"/>
              <w:sz w:val="24"/>
              <w:szCs w:val="24"/>
            </w:rPr>
          </w:rPrChange>
        </w:rPr>
        <w:t xml:space="preserve"> identity?” said Annabel. “Alas, I don’t believe Mr. Grimmer is well suited for the cloak and dagger.”</w:t>
      </w:r>
    </w:p>
    <w:p w14:paraId="2B8DA7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8" w:author="Andrea Stafford Hintz" w:date="2016-09-18T16:51:00Z">
            <w:rPr>
              <w:rFonts w:ascii="Times New Roman" w:eastAsia="Times New Roman" w:hAnsi="Times New Roman" w:cs="Times New Roman"/>
              <w:sz w:val="24"/>
              <w:szCs w:val="24"/>
            </w:rPr>
          </w:rPrChange>
        </w:rPr>
        <w:t>“No indeed,” Mr. Sinews agreed. “Then again, it seems that you and I are not as adept at the clandestine as we’d like to think, either, given our current circumstances.”</w:t>
      </w:r>
    </w:p>
    <w:p w14:paraId="74723F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89" w:author="Andrea Stafford Hintz" w:date="2016-09-18T16:51:00Z">
            <w:rPr>
              <w:rFonts w:ascii="Times New Roman" w:eastAsia="Times New Roman" w:hAnsi="Times New Roman" w:cs="Times New Roman"/>
              <w:sz w:val="24"/>
              <w:szCs w:val="24"/>
            </w:rPr>
          </w:rPrChange>
        </w:rPr>
        <w:t>Annabel shrugged. He had a point. “Anyway, the Grimmers are connected to the Resurrectionists. Yet somehow I don’t think Jonathan Grimmer is one of them. Call it a gut feeling, call it women’s intuition. Call it whatever you like, I believe Jonathan Grimmer is innocent.”</w:t>
      </w:r>
    </w:p>
    <w:p w14:paraId="5DF9B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90" w:author="Andrea Stafford Hintz" w:date="2016-09-18T16:51:00Z">
            <w:rPr>
              <w:rFonts w:ascii="Times New Roman" w:eastAsia="Times New Roman" w:hAnsi="Times New Roman" w:cs="Times New Roman"/>
              <w:sz w:val="24"/>
              <w:szCs w:val="24"/>
            </w:rPr>
          </w:rPrChange>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51224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91" w:author="Andrea Stafford Hintz" w:date="2016-09-18T16:51:00Z">
            <w:rPr>
              <w:rFonts w:ascii="Times New Roman" w:eastAsia="Times New Roman" w:hAnsi="Times New Roman" w:cs="Times New Roman"/>
              <w:sz w:val="24"/>
              <w:szCs w:val="24"/>
            </w:rPr>
          </w:rPrChange>
        </w:rPr>
        <w:t xml:space="preserve">“Still, he knows </w:t>
      </w:r>
      <w:r w:rsidRPr="009400B4">
        <w:rPr>
          <w:rFonts w:ascii="Times New Roman" w:hAnsi="Times New Roman"/>
          <w:i/>
          <w:sz w:val="24"/>
          <w:rPrChange w:id="7292" w:author="Andrea Stafford Hintz" w:date="2016-09-18T16:51:00Z">
            <w:rPr>
              <w:rFonts w:ascii="Times New Roman" w:eastAsia="Times New Roman" w:hAnsi="Times New Roman" w:cs="Times New Roman"/>
              <w:i/>
              <w:sz w:val="24"/>
              <w:szCs w:val="24"/>
            </w:rPr>
          </w:rPrChange>
        </w:rPr>
        <w:t xml:space="preserve">something </w:t>
      </w:r>
      <w:r w:rsidRPr="009400B4">
        <w:rPr>
          <w:rFonts w:ascii="Times New Roman" w:hAnsi="Times New Roman"/>
          <w:sz w:val="24"/>
          <w:rPrChange w:id="7293" w:author="Andrea Stafford Hintz" w:date="2016-09-18T16:51:00Z">
            <w:rPr>
              <w:rFonts w:ascii="Times New Roman" w:eastAsia="Times New Roman" w:hAnsi="Times New Roman" w:cs="Times New Roman"/>
              <w:sz w:val="24"/>
              <w:szCs w:val="24"/>
            </w:rPr>
          </w:rPrChange>
        </w:rPr>
        <w:t>about the Resurrectionists,” she said, “I came here to find out what. Instead, I ended up imprisoned here.”</w:t>
      </w:r>
    </w:p>
    <w:p w14:paraId="2A1895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94" w:author="Andrea Stafford Hintz" w:date="2016-09-18T16:51:00Z">
            <w:rPr>
              <w:rFonts w:ascii="Times New Roman" w:eastAsia="Times New Roman" w:hAnsi="Times New Roman" w:cs="Times New Roman"/>
              <w:sz w:val="24"/>
              <w:szCs w:val="24"/>
            </w:rPr>
          </w:rPrChange>
        </w:rPr>
        <w:t>“Well, if it’s any consolation, what Mr. Grimmer knows about the Resurrectionists, he learned from me.”</w:t>
      </w:r>
    </w:p>
    <w:p w14:paraId="0C238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95" w:author="Andrea Stafford Hintz" w:date="2016-09-18T16:51:00Z">
            <w:rPr>
              <w:rFonts w:ascii="Times New Roman" w:eastAsia="Times New Roman" w:hAnsi="Times New Roman" w:cs="Times New Roman"/>
              <w:sz w:val="24"/>
              <w:szCs w:val="24"/>
            </w:rPr>
          </w:rPrChange>
        </w:rPr>
        <w:t>Annabel blinked in surprise.</w:t>
      </w:r>
    </w:p>
    <w:p w14:paraId="4A5EE2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296" w:author="Andrea Stafford Hintz" w:date="2016-09-18T16:51:00Z">
            <w:rPr>
              <w:rFonts w:ascii="Times New Roman" w:eastAsia="Times New Roman" w:hAnsi="Times New Roman" w:cs="Times New Roman"/>
              <w:sz w:val="24"/>
              <w:szCs w:val="24"/>
            </w:rPr>
          </w:rPrChange>
        </w:rPr>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35370EE7"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22"/>
          <w:headerReference w:type="default" r:id="rId123"/>
          <w:footerReference w:type="even" r:id="rId124"/>
          <w:footerReference w:type="default" r:id="rId125"/>
          <w:headerReference w:type="first" r:id="rId126"/>
          <w:footerReference w:type="first" r:id="rId127"/>
          <w:pgSz w:w="12242" w:h="15842"/>
          <w:pgMar w:top="1440" w:right="1440" w:bottom="1440" w:left="1440" w:header="720" w:footer="720" w:gutter="0"/>
          <w:cols w:space="720"/>
          <w:titlePg/>
        </w:sectPr>
      </w:pPr>
    </w:p>
    <w:p w14:paraId="1C438B96"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7297" w:name="Chapter_20"/>
      <w:r w:rsidRPr="009400B4">
        <w:rPr>
          <w:rFonts w:ascii="Times New Roman" w:hAnsi="Times New Roman"/>
          <w:sz w:val="24"/>
          <w:rPrChange w:id="7298" w:author="Andrea Stafford Hintz" w:date="2016-09-18T16:51:00Z">
            <w:rPr>
              <w:rFonts w:ascii="Times New Roman" w:eastAsia="Times New Roman" w:hAnsi="Times New Roman" w:cs="Times New Roman"/>
              <w:sz w:val="24"/>
              <w:szCs w:val="24"/>
            </w:rPr>
          </w:rPrChange>
        </w:rPr>
        <w:t>Chapter</w:t>
      </w:r>
      <w:bookmarkEnd w:id="7297"/>
      <w:r w:rsidRPr="009400B4">
        <w:rPr>
          <w:rFonts w:ascii="Times New Roman" w:hAnsi="Times New Roman"/>
          <w:sz w:val="24"/>
          <w:rPrChange w:id="7299" w:author="Andrea Stafford Hintz" w:date="2016-09-18T16:51:00Z">
            <w:rPr>
              <w:rFonts w:ascii="Times New Roman" w:eastAsia="Times New Roman" w:hAnsi="Times New Roman" w:cs="Times New Roman"/>
              <w:sz w:val="24"/>
              <w:szCs w:val="24"/>
            </w:rPr>
          </w:rPrChange>
        </w:rPr>
        <w:t xml:space="preserve"> Twenty</w:t>
      </w:r>
    </w:p>
    <w:p w14:paraId="664EC0E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00" w:author="Andrea Stafford Hintz" w:date="2016-09-18T16:51:00Z">
            <w:rPr>
              <w:rFonts w:ascii="Times New Roman" w:eastAsia="Times New Roman" w:hAnsi="Times New Roman" w:cs="Times New Roman"/>
              <w:sz w:val="24"/>
              <w:szCs w:val="24"/>
            </w:rPr>
          </w:rPrChange>
        </w:rPr>
        <w:t>“I am the green Fairy</w:t>
      </w:r>
    </w:p>
    <w:p w14:paraId="764B15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01" w:author="Andrea Stafford Hintz" w:date="2016-09-18T16:51:00Z">
            <w:rPr>
              <w:rFonts w:ascii="Times New Roman" w:eastAsia="Times New Roman" w:hAnsi="Times New Roman" w:cs="Times New Roman"/>
              <w:sz w:val="24"/>
              <w:szCs w:val="24"/>
            </w:rPr>
          </w:rPrChange>
        </w:rPr>
        <w:t>My robe is the color of despair</w:t>
      </w:r>
    </w:p>
    <w:p w14:paraId="397F7A8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02" w:author="Andrea Stafford Hintz" w:date="2016-09-18T16:51:00Z">
            <w:rPr>
              <w:rFonts w:ascii="Times New Roman" w:eastAsia="Times New Roman" w:hAnsi="Times New Roman" w:cs="Times New Roman"/>
              <w:sz w:val="24"/>
              <w:szCs w:val="24"/>
            </w:rPr>
          </w:rPrChange>
        </w:rPr>
        <w:t>I have nothing in common with the fairies of the past</w:t>
      </w:r>
    </w:p>
    <w:p w14:paraId="6A8BB27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03" w:author="Andrea Stafford Hintz" w:date="2016-09-18T16:51:00Z">
            <w:rPr>
              <w:rFonts w:ascii="Times New Roman" w:eastAsia="Times New Roman" w:hAnsi="Times New Roman" w:cs="Times New Roman"/>
              <w:sz w:val="24"/>
              <w:szCs w:val="24"/>
            </w:rPr>
          </w:rPrChange>
        </w:rPr>
        <w:t>What I need is blood, red and hot”</w:t>
      </w:r>
    </w:p>
    <w:p w14:paraId="0C49F53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C50259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04" w:author="Andrea Stafford Hintz" w:date="2016-09-18T16:51:00Z">
            <w:rPr>
              <w:rFonts w:ascii="Times New Roman" w:eastAsia="Times New Roman" w:hAnsi="Times New Roman" w:cs="Times New Roman"/>
              <w:sz w:val="24"/>
              <w:szCs w:val="24"/>
            </w:rPr>
          </w:rPrChange>
        </w:rPr>
        <w:t>- Marie Corelli</w:t>
      </w:r>
    </w:p>
    <w:p w14:paraId="79BF65C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EAF6AA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A9BD59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9400B4">
        <w:rPr>
          <w:rFonts w:ascii="Times New Roman" w:hAnsi="Times New Roman"/>
          <w:sz w:val="24"/>
          <w:rPrChange w:id="7305" w:author="Andrea Stafford Hintz" w:date="2016-09-18T16:51:00Z">
            <w:rPr>
              <w:rFonts w:ascii="Times New Roman" w:eastAsia="Times New Roman" w:hAnsi="Times New Roman" w:cs="Times New Roman"/>
              <w:sz w:val="24"/>
              <w:szCs w:val="24"/>
            </w:rPr>
          </w:rPrChange>
        </w:rPr>
        <w:t>“</w:t>
      </w:r>
      <w:bookmarkStart w:id="7306" w:name="Scene_48"/>
      <w:r w:rsidRPr="009400B4">
        <w:rPr>
          <w:rFonts w:ascii="Times New Roman" w:hAnsi="Times New Roman"/>
          <w:sz w:val="24"/>
          <w:rPrChange w:id="7307" w:author="Andrea Stafford Hintz" w:date="2016-09-18T16:51:00Z">
            <w:rPr>
              <w:rFonts w:ascii="Times New Roman" w:eastAsia="Times New Roman" w:hAnsi="Times New Roman" w:cs="Times New Roman"/>
              <w:sz w:val="24"/>
              <w:szCs w:val="24"/>
            </w:rPr>
          </w:rPrChange>
        </w:rPr>
        <w:t>In</w:t>
      </w:r>
      <w:bookmarkEnd w:id="7306"/>
      <w:r w:rsidRPr="009400B4">
        <w:rPr>
          <w:rFonts w:ascii="Times New Roman" w:hAnsi="Times New Roman"/>
          <w:sz w:val="24"/>
          <w:rPrChange w:id="7308" w:author="Andrea Stafford Hintz" w:date="2016-09-18T16:51:00Z">
            <w:rPr>
              <w:rFonts w:ascii="Times New Roman" w:eastAsia="Times New Roman" w:hAnsi="Times New Roman" w:cs="Times New Roman"/>
              <w:sz w:val="24"/>
              <w:szCs w:val="24"/>
            </w:rPr>
          </w:rPrChange>
        </w:rPr>
        <w:t xml:space="preserve"> here,” Roderick hissed.</w:t>
      </w:r>
    </w:p>
    <w:p w14:paraId="775E2040" w14:textId="5D0CF63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09" w:author="Andrea Stafford Hintz" w:date="2016-09-18T16:51:00Z">
            <w:rPr>
              <w:rFonts w:ascii="Times New Roman" w:eastAsia="Times New Roman" w:hAnsi="Times New Roman" w:cs="Times New Roman"/>
              <w:sz w:val="24"/>
              <w:szCs w:val="24"/>
            </w:rPr>
          </w:rPrChange>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ins w:id="7310" w:author="Andrea Stafford Hintz" w:date="2016-09-06T10:14:00Z">
        <w:r w:rsidR="00911E4A" w:rsidRPr="009400B4">
          <w:rPr>
            <w:rFonts w:ascii="Times New Roman" w:hAnsi="Times New Roman"/>
            <w:sz w:val="24"/>
            <w:rPrChange w:id="7311" w:author="Andrea Stafford Hintz" w:date="2016-09-18T16:51:00Z">
              <w:rPr>
                <w:rFonts w:ascii="Times New Roman" w:eastAsia="Times New Roman" w:hAnsi="Times New Roman" w:cs="Times New Roman"/>
                <w:sz w:val="24"/>
                <w:szCs w:val="24"/>
              </w:rPr>
            </w:rPrChange>
          </w:rPr>
          <w:t xml:space="preserve">  </w:t>
        </w:r>
      </w:ins>
    </w:p>
    <w:p w14:paraId="71083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12" w:author="Andrea Stafford Hintz" w:date="2016-09-18T16:51:00Z">
            <w:rPr>
              <w:rFonts w:ascii="Times New Roman" w:eastAsia="Times New Roman" w:hAnsi="Times New Roman" w:cs="Times New Roman"/>
              <w:sz w:val="24"/>
              <w:szCs w:val="24"/>
            </w:rPr>
          </w:rPrChange>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6332EFA9" w14:textId="056FE00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13" w:author="Andrea Stafford Hintz" w:date="2016-09-18T16:51:00Z">
            <w:rPr>
              <w:rFonts w:ascii="Times New Roman" w:eastAsia="Times New Roman" w:hAnsi="Times New Roman" w:cs="Times New Roman"/>
              <w:sz w:val="24"/>
              <w:szCs w:val="24"/>
            </w:rPr>
          </w:rPrChange>
        </w:rPr>
        <w:t xml:space="preserve">The zombies outside </w:t>
      </w:r>
      <w:proofErr w:type="spellStart"/>
      <w:r w:rsidRPr="009400B4">
        <w:rPr>
          <w:rFonts w:ascii="Times New Roman" w:hAnsi="Times New Roman"/>
          <w:sz w:val="24"/>
          <w:rPrChange w:id="7314" w:author="Andrea Stafford Hintz" w:date="2016-09-18T16:51:00Z">
            <w:rPr>
              <w:rFonts w:ascii="Times New Roman" w:eastAsia="Times New Roman" w:hAnsi="Times New Roman" w:cs="Times New Roman"/>
              <w:sz w:val="24"/>
              <w:szCs w:val="24"/>
            </w:rPr>
          </w:rPrChange>
        </w:rPr>
        <w:t>howled</w:t>
      </w:r>
      <w:del w:id="7315" w:author="Andrea Stafford Hintz" w:date="2016-09-18T16:51:00Z">
        <w:r w:rsidRPr="465572BD">
          <w:rPr>
            <w:rFonts w:ascii="Times New Roman" w:eastAsia="Times New Roman" w:hAnsi="Times New Roman" w:cs="Times New Roman"/>
            <w:sz w:val="24"/>
            <w:szCs w:val="24"/>
            <w:rPrChange w:id="7316" w:author="Bryce Raffle" w:date="2016-09-06T11:42:00Z">
              <w:rPr>
                <w:rFonts w:ascii="Times New Roman" w:hAnsi="Times New Roman" w:cs="Times New Roman"/>
                <w:sz w:val="24"/>
                <w:szCs w:val="24"/>
              </w:rPr>
            </w:rPrChange>
          </w:rPr>
          <w:delText xml:space="preserve"> </w:delText>
        </w:r>
      </w:del>
      <w:del w:id="7317" w:author="Andrea Stafford Hintz" w:date="2016-09-06T10:45:00Z">
        <w:r w:rsidRPr="465572BD" w:rsidDel="00C66232">
          <w:rPr>
            <w:rFonts w:ascii="Times New Roman" w:eastAsia="Times New Roman" w:hAnsi="Times New Roman" w:cs="Times New Roman"/>
            <w:sz w:val="24"/>
            <w:szCs w:val="24"/>
            <w:rPrChange w:id="7318" w:author="Bryce Raffle" w:date="2016-09-06T11:42:00Z">
              <w:rPr>
                <w:rFonts w:ascii="Times New Roman" w:hAnsi="Times New Roman" w:cs="Times New Roman"/>
                <w:sz w:val="24"/>
                <w:szCs w:val="24"/>
              </w:rPr>
            </w:rPrChange>
          </w:rPr>
          <w:delText>with</w:delText>
        </w:r>
        <w:r w:rsidRPr="00C245FD" w:rsidDel="00C66232">
          <w:rPr>
            <w:rFonts w:ascii="Times New Roman" w:hAnsi="Times New Roman" w:cs="Times New Roman"/>
            <w:sz w:val="24"/>
            <w:szCs w:val="24"/>
          </w:rPr>
          <w:delText xml:space="preserve"> </w:delText>
        </w:r>
      </w:del>
      <w:ins w:id="7319" w:author="Andrea Stafford Hintz" w:date="2016-09-06T10:45:00Z">
        <w:r w:rsidR="00C66232" w:rsidRPr="009400B4">
          <w:rPr>
            <w:rFonts w:ascii="Times New Roman" w:hAnsi="Times New Roman"/>
            <w:sz w:val="24"/>
            <w:rPrChange w:id="7320" w:author="Andrea Stafford Hintz" w:date="2016-09-18T16:51:00Z">
              <w:rPr>
                <w:rFonts w:ascii="Times New Roman" w:eastAsia="Times New Roman" w:hAnsi="Times New Roman" w:cs="Times New Roman"/>
                <w:sz w:val="24"/>
                <w:szCs w:val="24"/>
              </w:rPr>
            </w:rPrChange>
          </w:rPr>
          <w:t>in</w:t>
        </w:r>
        <w:proofErr w:type="spellEnd"/>
        <w:r w:rsidR="00C66232" w:rsidRPr="009400B4">
          <w:rPr>
            <w:rFonts w:ascii="Times New Roman" w:hAnsi="Times New Roman"/>
            <w:sz w:val="24"/>
            <w:rPrChange w:id="7321"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7322" w:author="Andrea Stafford Hintz" w:date="2016-09-18T16:51:00Z">
            <w:rPr>
              <w:rFonts w:ascii="Times New Roman" w:eastAsia="Times New Roman" w:hAnsi="Times New Roman" w:cs="Times New Roman"/>
              <w:sz w:val="24"/>
              <w:szCs w:val="24"/>
            </w:rPr>
          </w:rPrChange>
        </w:rPr>
        <w:t>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14:paraId="34211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3" w:author="Andrea Stafford Hintz" w:date="2016-09-18T16:51:00Z">
            <w:rPr>
              <w:rFonts w:ascii="Times New Roman" w:eastAsia="Times New Roman" w:hAnsi="Times New Roman" w:cs="Times New Roman"/>
              <w:sz w:val="24"/>
              <w:szCs w:val="24"/>
            </w:rPr>
          </w:rPrChange>
        </w:rPr>
        <w:t>The door could only be opened from the outside. If the dead could figure out how to unlatch the door, there was no way Roderick could stop them. He was banking on their lack of intelligence to keep them alive.</w:t>
      </w:r>
    </w:p>
    <w:p w14:paraId="75C459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4" w:author="Andrea Stafford Hintz" w:date="2016-09-18T16:51:00Z">
            <w:rPr>
              <w:rFonts w:ascii="Times New Roman" w:eastAsia="Times New Roman" w:hAnsi="Times New Roman" w:cs="Times New Roman"/>
              <w:sz w:val="24"/>
              <w:szCs w:val="24"/>
            </w:rPr>
          </w:rPrChange>
        </w:rPr>
        <w:t>“How many bullets are left in your gun?” Roderick asked.</w:t>
      </w:r>
    </w:p>
    <w:p w14:paraId="08A6E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5" w:author="Andrea Stafford Hintz" w:date="2016-09-18T16:51:00Z">
            <w:rPr>
              <w:rFonts w:ascii="Times New Roman" w:eastAsia="Times New Roman" w:hAnsi="Times New Roman" w:cs="Times New Roman"/>
              <w:sz w:val="24"/>
              <w:szCs w:val="24"/>
            </w:rPr>
          </w:rPrChange>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071011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6" w:author="Andrea Stafford Hintz" w:date="2016-09-18T16:51:00Z">
            <w:rPr>
              <w:rFonts w:ascii="Times New Roman" w:eastAsia="Times New Roman" w:hAnsi="Times New Roman" w:cs="Times New Roman"/>
              <w:sz w:val="24"/>
              <w:szCs w:val="24"/>
            </w:rPr>
          </w:rPrChange>
        </w:rPr>
        <w:t>Roderick’s own nerves were on edge as well. He remembered Hargrave stopping to pull him to his feet. He wouldn’t be alive if not for Hargrave. So he asked the question again, patient and quiet. “How many bullets?”</w:t>
      </w:r>
    </w:p>
    <w:p w14:paraId="0E802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7" w:author="Andrea Stafford Hintz" w:date="2016-09-18T16:51:00Z">
            <w:rPr>
              <w:rFonts w:ascii="Times New Roman" w:eastAsia="Times New Roman" w:hAnsi="Times New Roman" w:cs="Times New Roman"/>
              <w:sz w:val="24"/>
              <w:szCs w:val="24"/>
            </w:rPr>
          </w:rPrChange>
        </w:rPr>
        <w:t>“I, uh, I don’t know.”</w:t>
      </w:r>
    </w:p>
    <w:p w14:paraId="661CE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28" w:author="Andrea Stafford Hintz" w:date="2016-09-18T16:51:00Z">
            <w:rPr>
              <w:rFonts w:ascii="Times New Roman" w:eastAsia="Times New Roman" w:hAnsi="Times New Roman" w:cs="Times New Roman"/>
              <w:sz w:val="24"/>
              <w:szCs w:val="24"/>
            </w:rPr>
          </w:rPrChange>
        </w:rPr>
        <w:t xml:space="preserve">Hargrave flipped open the chamber. He looked gravely at Roderick, fear written plainly on his thickly </w:t>
      </w:r>
      <w:r w:rsidR="00C245FD" w:rsidRPr="009400B4">
        <w:rPr>
          <w:rFonts w:ascii="Times New Roman" w:hAnsi="Times New Roman"/>
          <w:sz w:val="24"/>
          <w:rPrChange w:id="7329" w:author="Andrea Stafford Hintz" w:date="2016-09-18T16:51:00Z">
            <w:rPr>
              <w:rFonts w:ascii="Times New Roman" w:eastAsia="Times New Roman" w:hAnsi="Times New Roman" w:cs="Times New Roman"/>
              <w:sz w:val="24"/>
              <w:szCs w:val="24"/>
            </w:rPr>
          </w:rPrChange>
        </w:rPr>
        <w:t>mustached</w:t>
      </w:r>
      <w:r w:rsidRPr="009400B4">
        <w:rPr>
          <w:rFonts w:ascii="Times New Roman" w:hAnsi="Times New Roman"/>
          <w:sz w:val="24"/>
          <w:rPrChange w:id="7330" w:author="Andrea Stafford Hintz" w:date="2016-09-18T16:51:00Z">
            <w:rPr>
              <w:rFonts w:ascii="Times New Roman" w:eastAsia="Times New Roman" w:hAnsi="Times New Roman" w:cs="Times New Roman"/>
              <w:sz w:val="24"/>
              <w:szCs w:val="24"/>
            </w:rPr>
          </w:rPrChange>
        </w:rPr>
        <w:t xml:space="preserve"> face. Roderick noticed, for the first time, how handsome he was. </w:t>
      </w:r>
      <w:r w:rsidRPr="009400B4">
        <w:rPr>
          <w:rFonts w:ascii="Times New Roman" w:hAnsi="Times New Roman"/>
          <w:i/>
          <w:sz w:val="24"/>
          <w:rPrChange w:id="7331" w:author="Andrea Stafford Hintz" w:date="2016-09-18T16:51:00Z">
            <w:rPr>
              <w:rFonts w:ascii="Times New Roman" w:eastAsia="Times New Roman" w:hAnsi="Times New Roman" w:cs="Times New Roman"/>
              <w:i/>
              <w:sz w:val="24"/>
              <w:szCs w:val="24"/>
            </w:rPr>
          </w:rPrChange>
        </w:rPr>
        <w:t>Any other time</w:t>
      </w:r>
      <w:r w:rsidRPr="009400B4">
        <w:rPr>
          <w:rFonts w:ascii="Times New Roman" w:hAnsi="Times New Roman"/>
          <w:sz w:val="24"/>
          <w:rPrChange w:id="7332" w:author="Andrea Stafford Hintz" w:date="2016-09-18T16:51:00Z">
            <w:rPr>
              <w:rFonts w:ascii="Times New Roman" w:eastAsia="Times New Roman" w:hAnsi="Times New Roman" w:cs="Times New Roman"/>
              <w:sz w:val="24"/>
              <w:szCs w:val="24"/>
            </w:rPr>
          </w:rPrChange>
        </w:rPr>
        <w:t>, he thought. Hargrave emptied the gun’s chamber into the palm of his hand. He held out his palm so Roderick could see.</w:t>
      </w:r>
    </w:p>
    <w:p w14:paraId="7D96D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3" w:author="Andrea Stafford Hintz" w:date="2016-09-18T16:51:00Z">
            <w:rPr>
              <w:rFonts w:ascii="Times New Roman" w:eastAsia="Times New Roman" w:hAnsi="Times New Roman" w:cs="Times New Roman"/>
              <w:sz w:val="24"/>
              <w:szCs w:val="24"/>
            </w:rPr>
          </w:rPrChange>
        </w:rPr>
        <w:t>One. Just one bullet.</w:t>
      </w:r>
    </w:p>
    <w:p w14:paraId="1FF0E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4" w:author="Andrea Stafford Hintz" w:date="2016-09-18T16:51:00Z">
            <w:rPr>
              <w:rFonts w:ascii="Times New Roman" w:eastAsia="Times New Roman" w:hAnsi="Times New Roman" w:cs="Times New Roman"/>
              <w:sz w:val="24"/>
              <w:szCs w:val="24"/>
            </w:rPr>
          </w:rPrChange>
        </w:rPr>
        <w:t>He loaded it into the chamber, flicked it shut, and handed the gun to Roderick.</w:t>
      </w:r>
    </w:p>
    <w:p w14:paraId="77F004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5" w:author="Andrea Stafford Hintz" w:date="2016-09-18T16:51:00Z">
            <w:rPr>
              <w:rFonts w:ascii="Times New Roman" w:eastAsia="Times New Roman" w:hAnsi="Times New Roman" w:cs="Times New Roman"/>
              <w:sz w:val="24"/>
              <w:szCs w:val="24"/>
            </w:rPr>
          </w:rPrChange>
        </w:rPr>
        <w:t>“When the time comes,” he said, a thick layer of sweat on his brow, “You mustn’t hesitate.”</w:t>
      </w:r>
    </w:p>
    <w:p w14:paraId="4DEE9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6" w:author="Andrea Stafford Hintz" w:date="2016-09-18T16:51:00Z">
            <w:rPr>
              <w:rFonts w:ascii="Times New Roman" w:eastAsia="Times New Roman" w:hAnsi="Times New Roman" w:cs="Times New Roman"/>
              <w:sz w:val="24"/>
              <w:szCs w:val="24"/>
            </w:rPr>
          </w:rPrChange>
        </w:rPr>
        <w:t>Roderick frowned, but he took the gun. A solid Smith &amp; Wesson revolver, with a wooden grip and round barrel. It must have been prison issue. Hargrave must have taken it from one of the prison guards.</w:t>
      </w:r>
    </w:p>
    <w:p w14:paraId="5432C2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7" w:author="Andrea Stafford Hintz" w:date="2016-09-18T16:51:00Z">
            <w:rPr>
              <w:rFonts w:ascii="Times New Roman" w:eastAsia="Times New Roman" w:hAnsi="Times New Roman" w:cs="Times New Roman"/>
              <w:sz w:val="24"/>
              <w:szCs w:val="24"/>
            </w:rPr>
          </w:rPrChange>
        </w:rPr>
        <w:t>“What are you talking about, Hargrave?”</w:t>
      </w:r>
    </w:p>
    <w:p w14:paraId="3A6EC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8" w:author="Andrea Stafford Hintz" w:date="2016-09-18T16:51:00Z">
            <w:rPr>
              <w:rFonts w:ascii="Times New Roman" w:eastAsia="Times New Roman" w:hAnsi="Times New Roman" w:cs="Times New Roman"/>
              <w:sz w:val="24"/>
              <w:szCs w:val="24"/>
            </w:rPr>
          </w:rPrChange>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14:paraId="47A3A4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39" w:author="Andrea Stafford Hintz" w:date="2016-09-18T16:51:00Z">
            <w:rPr>
              <w:rFonts w:ascii="Times New Roman" w:eastAsia="Times New Roman" w:hAnsi="Times New Roman" w:cs="Times New Roman"/>
              <w:sz w:val="24"/>
              <w:szCs w:val="24"/>
            </w:rPr>
          </w:rPrChange>
        </w:rPr>
        <w:t>“We’re going to get out of here,” he said. “Do you know how many people have escaped from Newgate over the years?”</w:t>
      </w:r>
    </w:p>
    <w:p w14:paraId="6BDAF40C" w14:textId="77777777" w:rsidR="00952343" w:rsidRPr="00C245FD" w:rsidRDefault="00C245FD"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40" w:author="Andrea Stafford Hintz" w:date="2016-09-18T16:51:00Z">
            <w:rPr>
              <w:rFonts w:ascii="Times New Roman" w:eastAsia="Times New Roman" w:hAnsi="Times New Roman" w:cs="Times New Roman"/>
              <w:sz w:val="24"/>
              <w:szCs w:val="24"/>
            </w:rPr>
          </w:rPrChange>
        </w:rPr>
        <w:t>Hargrave</w:t>
      </w:r>
      <w:r w:rsidR="00B67EA3" w:rsidRPr="009400B4">
        <w:rPr>
          <w:rFonts w:ascii="Times New Roman" w:hAnsi="Times New Roman"/>
          <w:sz w:val="24"/>
          <w:rPrChange w:id="7341" w:author="Andrea Stafford Hintz" w:date="2016-09-18T16:51:00Z">
            <w:rPr>
              <w:rFonts w:ascii="Times New Roman" w:eastAsia="Times New Roman" w:hAnsi="Times New Roman" w:cs="Times New Roman"/>
              <w:sz w:val="24"/>
              <w:szCs w:val="24"/>
            </w:rPr>
          </w:rPrChange>
        </w:rPr>
        <w:t xml:space="preserve"> shook his head.</w:t>
      </w:r>
    </w:p>
    <w:p w14:paraId="49D16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42" w:author="Andrea Stafford Hintz" w:date="2016-09-18T16:51:00Z">
            <w:rPr>
              <w:rFonts w:ascii="Times New Roman" w:eastAsia="Times New Roman" w:hAnsi="Times New Roman" w:cs="Times New Roman"/>
              <w:sz w:val="24"/>
              <w:szCs w:val="24"/>
            </w:rPr>
          </w:rPrChange>
        </w:rPr>
        <w:t xml:space="preserve">“Hundreds,” Roderick told him. “In fact, Jack Sheppard escaped </w:t>
      </w:r>
      <w:r w:rsidRPr="009400B4">
        <w:rPr>
          <w:rFonts w:ascii="Times New Roman" w:hAnsi="Times New Roman"/>
          <w:i/>
          <w:sz w:val="24"/>
          <w:rPrChange w:id="7343" w:author="Andrea Stafford Hintz" w:date="2016-09-18T16:51:00Z">
            <w:rPr>
              <w:rFonts w:ascii="Times New Roman" w:eastAsia="Times New Roman" w:hAnsi="Times New Roman" w:cs="Times New Roman"/>
              <w:i/>
              <w:sz w:val="24"/>
              <w:szCs w:val="24"/>
            </w:rPr>
          </w:rPrChange>
        </w:rPr>
        <w:t>three times</w:t>
      </w:r>
      <w:r w:rsidRPr="009400B4">
        <w:rPr>
          <w:rFonts w:ascii="Times New Roman" w:hAnsi="Times New Roman"/>
          <w:sz w:val="24"/>
          <w:rPrChange w:id="7344" w:author="Andrea Stafford Hintz" w:date="2016-09-18T16:51:00Z">
            <w:rPr>
              <w:rFonts w:ascii="Times New Roman" w:eastAsia="Times New Roman" w:hAnsi="Times New Roman" w:cs="Times New Roman"/>
              <w:sz w:val="24"/>
              <w:szCs w:val="24"/>
            </w:rPr>
          </w:rPrChange>
        </w:rPr>
        <w:t>. Three times, Hargrave. And we only need to escape the once.”</w:t>
      </w:r>
    </w:p>
    <w:p w14:paraId="02651B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45" w:author="Andrea Stafford Hintz" w:date="2016-09-18T16:51:00Z">
            <w:rPr>
              <w:rFonts w:ascii="Times New Roman" w:eastAsia="Times New Roman" w:hAnsi="Times New Roman" w:cs="Times New Roman"/>
              <w:sz w:val="24"/>
              <w:szCs w:val="24"/>
            </w:rPr>
          </w:rPrChange>
        </w:rPr>
        <w:t>Hargrave snorted. “I appreciate your optimism, Mr. Steen,” he said. “You’re going to get out of here. Of that I have no doubt. But not me.”</w:t>
      </w:r>
    </w:p>
    <w:p w14:paraId="7BD292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46" w:author="Andrea Stafford Hintz" w:date="2016-09-18T16:51:00Z">
            <w:rPr>
              <w:rFonts w:ascii="Times New Roman" w:eastAsia="Times New Roman" w:hAnsi="Times New Roman" w:cs="Times New Roman"/>
              <w:sz w:val="24"/>
              <w:szCs w:val="24"/>
            </w:rPr>
          </w:rPrChange>
        </w:rPr>
        <w:t xml:space="preserve">He rolled up his sleeve, showing Roderick his bare arm. Roderick sucked in a breath of alarm. Hargrave’s bicep was marked with a deep gash, a jagged wound of </w:t>
      </w:r>
      <w:r w:rsidR="00C245FD" w:rsidRPr="009400B4">
        <w:rPr>
          <w:rFonts w:ascii="Times New Roman" w:hAnsi="Times New Roman"/>
          <w:sz w:val="24"/>
          <w:rPrChange w:id="7347" w:author="Andrea Stafford Hintz" w:date="2016-09-18T16:51:00Z">
            <w:rPr>
              <w:rFonts w:ascii="Times New Roman" w:eastAsia="Times New Roman" w:hAnsi="Times New Roman" w:cs="Times New Roman"/>
              <w:sz w:val="24"/>
              <w:szCs w:val="24"/>
            </w:rPr>
          </w:rPrChange>
        </w:rPr>
        <w:t>raw</w:t>
      </w:r>
      <w:r w:rsidRPr="009400B4">
        <w:rPr>
          <w:rFonts w:ascii="Times New Roman" w:hAnsi="Times New Roman"/>
          <w:sz w:val="24"/>
          <w:rPrChange w:id="7348" w:author="Andrea Stafford Hintz" w:date="2016-09-18T16:51:00Z">
            <w:rPr>
              <w:rFonts w:ascii="Times New Roman" w:eastAsia="Times New Roman" w:hAnsi="Times New Roman" w:cs="Times New Roman"/>
              <w:sz w:val="24"/>
              <w:szCs w:val="24"/>
            </w:rPr>
          </w:rPrChange>
        </w:rPr>
        <w:t>, lacerated flesh. Impossible to tell if the wound had been caused by teeth or jagged fingernails, but it looked hideous. Painful.</w:t>
      </w:r>
    </w:p>
    <w:p w14:paraId="583ED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49" w:author="Andrea Stafford Hintz" w:date="2016-09-18T16:51:00Z">
            <w:rPr>
              <w:rFonts w:ascii="Times New Roman" w:eastAsia="Times New Roman" w:hAnsi="Times New Roman" w:cs="Times New Roman"/>
              <w:sz w:val="24"/>
              <w:szCs w:val="24"/>
            </w:rPr>
          </w:rPrChange>
        </w:rPr>
        <w:t>But more than that, the wound was clearly infected. Black, gelatinous blood lined the edge of the wound, his skin a deep, necrotic purple. Greenish pus oozed from the wound. A spider-web of rust-colored lines spread from the infected gash. His flesh was a pale cadaverous color, and Roderick noticed that Hargrave had to use his other hand to hold his arm up.</w:t>
      </w:r>
    </w:p>
    <w:p w14:paraId="7CC5E4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0" w:author="Andrea Stafford Hintz" w:date="2016-09-18T16:51:00Z">
            <w:rPr>
              <w:rFonts w:ascii="Times New Roman" w:eastAsia="Times New Roman" w:hAnsi="Times New Roman" w:cs="Times New Roman"/>
              <w:sz w:val="24"/>
              <w:szCs w:val="24"/>
            </w:rPr>
          </w:rPrChange>
        </w:rPr>
        <w:t>Roderick winced.</w:t>
      </w:r>
    </w:p>
    <w:p w14:paraId="4EE3C5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1" w:author="Andrea Stafford Hintz" w:date="2016-09-18T16:51:00Z">
            <w:rPr>
              <w:rFonts w:ascii="Times New Roman" w:eastAsia="Times New Roman" w:hAnsi="Times New Roman" w:cs="Times New Roman"/>
              <w:sz w:val="24"/>
              <w:szCs w:val="24"/>
            </w:rPr>
          </w:rPrChange>
        </w:rPr>
        <w:t>“Is it painful?” he asked.</w:t>
      </w:r>
    </w:p>
    <w:p w14:paraId="13253F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2" w:author="Andrea Stafford Hintz" w:date="2016-09-18T16:51:00Z">
            <w:rPr>
              <w:rFonts w:ascii="Times New Roman" w:eastAsia="Times New Roman" w:hAnsi="Times New Roman" w:cs="Times New Roman"/>
              <w:sz w:val="24"/>
              <w:szCs w:val="24"/>
            </w:rPr>
          </w:rPrChange>
        </w:rPr>
        <w:t>Hargrave’s answer was tinged with regret. “Not at all,” he said. “Truth is, I can’t feel it at all.”</w:t>
      </w:r>
    </w:p>
    <w:p w14:paraId="17068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3" w:author="Andrea Stafford Hintz" w:date="2016-09-18T16:51:00Z">
            <w:rPr>
              <w:rFonts w:ascii="Times New Roman" w:eastAsia="Times New Roman" w:hAnsi="Times New Roman" w:cs="Times New Roman"/>
              <w:sz w:val="24"/>
              <w:szCs w:val="24"/>
            </w:rPr>
          </w:rPrChange>
        </w:rPr>
        <w:t>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him. Still in its early stages—Hargrave wasn’t a zombie yet—but Roderick guessed he didn’t have long.</w:t>
      </w:r>
    </w:p>
    <w:p w14:paraId="6FC6EE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4" w:author="Andrea Stafford Hintz" w:date="2016-09-18T16:51:00Z">
            <w:rPr>
              <w:rFonts w:ascii="Times New Roman" w:eastAsia="Times New Roman" w:hAnsi="Times New Roman" w:cs="Times New Roman"/>
              <w:sz w:val="24"/>
              <w:szCs w:val="24"/>
            </w:rPr>
          </w:rPrChange>
        </w:rPr>
        <w:t>“You should have said something earlier,” he said, his voice no more than a whisper.</w:t>
      </w:r>
    </w:p>
    <w:p w14:paraId="3DA79A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5" w:author="Andrea Stafford Hintz" w:date="2016-09-18T16:51:00Z">
            <w:rPr>
              <w:rFonts w:ascii="Times New Roman" w:eastAsia="Times New Roman" w:hAnsi="Times New Roman" w:cs="Times New Roman"/>
              <w:sz w:val="24"/>
              <w:szCs w:val="24"/>
            </w:rPr>
          </w:rPrChange>
        </w:rPr>
        <w:t>Hargrave laughed bitterly. “And then what?” he asked. “What could we have done?”</w:t>
      </w:r>
    </w:p>
    <w:p w14:paraId="61DD2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6" w:author="Andrea Stafford Hintz" w:date="2016-09-18T16:51:00Z">
            <w:rPr>
              <w:rFonts w:ascii="Times New Roman" w:eastAsia="Times New Roman" w:hAnsi="Times New Roman" w:cs="Times New Roman"/>
              <w:sz w:val="24"/>
              <w:szCs w:val="24"/>
            </w:rPr>
          </w:rPrChange>
        </w:rPr>
        <w:t xml:space="preserve">“We could have done </w:t>
      </w:r>
      <w:r w:rsidRPr="009400B4">
        <w:rPr>
          <w:rFonts w:ascii="Times New Roman" w:hAnsi="Times New Roman"/>
          <w:i/>
          <w:sz w:val="24"/>
          <w:rPrChange w:id="7357" w:author="Andrea Stafford Hintz" w:date="2016-09-18T16:51:00Z">
            <w:rPr>
              <w:rFonts w:ascii="Times New Roman" w:eastAsia="Times New Roman" w:hAnsi="Times New Roman" w:cs="Times New Roman"/>
              <w:i/>
              <w:sz w:val="24"/>
              <w:szCs w:val="24"/>
            </w:rPr>
          </w:rPrChange>
        </w:rPr>
        <w:t>something</w:t>
      </w:r>
      <w:r w:rsidRPr="009400B4">
        <w:rPr>
          <w:rFonts w:ascii="Times New Roman" w:hAnsi="Times New Roman"/>
          <w:sz w:val="24"/>
          <w:rPrChange w:id="7358" w:author="Andrea Stafford Hintz" w:date="2016-09-18T16:51:00Z">
            <w:rPr>
              <w:rFonts w:ascii="Times New Roman" w:eastAsia="Times New Roman" w:hAnsi="Times New Roman" w:cs="Times New Roman"/>
              <w:sz w:val="24"/>
              <w:szCs w:val="24"/>
            </w:rPr>
          </w:rPrChange>
        </w:rPr>
        <w:t>, at least,” Roderick insisted. “We could have amputated. That might have stopped the infection from spreading.”</w:t>
      </w:r>
    </w:p>
    <w:p w14:paraId="7C5F51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59" w:author="Andrea Stafford Hintz" w:date="2016-09-18T16:51:00Z">
            <w:rPr>
              <w:rFonts w:ascii="Times New Roman" w:eastAsia="Times New Roman" w:hAnsi="Times New Roman" w:cs="Times New Roman"/>
              <w:sz w:val="24"/>
              <w:szCs w:val="24"/>
            </w:rPr>
          </w:rPrChange>
        </w:rPr>
        <w:t>Hargrave shook his head. “With what equipment? And besides, what use would I have been afterwards?”</w:t>
      </w:r>
    </w:p>
    <w:p w14:paraId="6FCD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60" w:author="Andrea Stafford Hintz" w:date="2016-09-18T16:51:00Z">
            <w:rPr>
              <w:rFonts w:ascii="Times New Roman" w:eastAsia="Times New Roman" w:hAnsi="Times New Roman" w:cs="Times New Roman"/>
              <w:sz w:val="24"/>
              <w:szCs w:val="24"/>
            </w:rPr>
          </w:rPrChange>
        </w:rP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14:paraId="3AA46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61" w:author="Andrea Stafford Hintz" w:date="2016-09-18T16:51:00Z">
            <w:rPr>
              <w:rFonts w:ascii="Times New Roman" w:eastAsia="Times New Roman" w:hAnsi="Times New Roman" w:cs="Times New Roman"/>
              <w:sz w:val="24"/>
              <w:szCs w:val="24"/>
            </w:rPr>
          </w:rPrChange>
        </w:rPr>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14:paraId="5089C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7362"/>
      <w:r w:rsidRPr="009400B4">
        <w:rPr>
          <w:rFonts w:ascii="Times New Roman" w:hAnsi="Times New Roman"/>
          <w:sz w:val="24"/>
          <w:rPrChange w:id="7363" w:author="Andrea Stafford Hintz" w:date="2016-09-18T16:51:00Z">
            <w:rPr>
              <w:rFonts w:ascii="Times New Roman" w:eastAsia="Times New Roman" w:hAnsi="Times New Roman" w:cs="Times New Roman"/>
              <w:sz w:val="24"/>
              <w:szCs w:val="24"/>
            </w:rPr>
          </w:rPrChange>
        </w:rPr>
        <w:t>And then, he would be trapped in his cell, alone, with no chance of escape, no hope of being rescued. He would have only one choice: to waste away in his cell, or to open the door and let the zombies finish him off</w:t>
      </w:r>
      <w:commentRangeEnd w:id="7362"/>
      <w:r w:rsidR="00C66232">
        <w:rPr>
          <w:rStyle w:val="CommentReference"/>
        </w:rPr>
        <w:commentReference w:id="7362"/>
      </w:r>
      <w:r w:rsidRPr="009400B4">
        <w:rPr>
          <w:rFonts w:ascii="Times New Roman" w:hAnsi="Times New Roman"/>
          <w:sz w:val="24"/>
          <w:rPrChange w:id="7364" w:author="Andrea Stafford Hintz" w:date="2016-09-18T16:51:00Z">
            <w:rPr>
              <w:rFonts w:ascii="Times New Roman" w:eastAsia="Times New Roman" w:hAnsi="Times New Roman" w:cs="Times New Roman"/>
              <w:sz w:val="24"/>
              <w:szCs w:val="24"/>
            </w:rPr>
          </w:rPrChange>
        </w:rPr>
        <w:t>.</w:t>
      </w:r>
    </w:p>
    <w:p w14:paraId="506B47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65" w:author="Andrea Stafford Hintz" w:date="2016-09-18T16:51:00Z">
            <w:rPr>
              <w:rFonts w:ascii="Times New Roman" w:eastAsia="Times New Roman" w:hAnsi="Times New Roman" w:cs="Times New Roman"/>
              <w:sz w:val="24"/>
              <w:szCs w:val="24"/>
            </w:rPr>
          </w:rPrChange>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3E9924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sz w:val="24"/>
          <w:rPrChange w:id="7366" w:author="Andrea Stafford Hintz" w:date="2016-09-18T16:51:00Z">
            <w:rPr>
              <w:rFonts w:ascii="Times New Roman" w:eastAsia="Times New Roman" w:hAnsi="Times New Roman" w:cs="Times New Roman"/>
              <w:sz w:val="24"/>
              <w:szCs w:val="24"/>
            </w:rPr>
          </w:rPrChange>
        </w:rPr>
        <w:t>#</w:t>
      </w:r>
    </w:p>
    <w:p w14:paraId="140B39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9400B4">
        <w:rPr>
          <w:rFonts w:ascii="Times New Roman" w:hAnsi="Times New Roman"/>
          <w:sz w:val="24"/>
          <w:rPrChange w:id="7367" w:author="Andrea Stafford Hintz" w:date="2016-09-18T16:51:00Z">
            <w:rPr>
              <w:rFonts w:ascii="Times New Roman" w:eastAsia="Times New Roman" w:hAnsi="Times New Roman" w:cs="Times New Roman"/>
              <w:sz w:val="24"/>
              <w:szCs w:val="24"/>
            </w:rPr>
          </w:rPrChange>
        </w:rPr>
        <w:t>“</w:t>
      </w:r>
      <w:bookmarkStart w:id="7368" w:name="Scene_49"/>
      <w:r w:rsidRPr="009400B4">
        <w:rPr>
          <w:rFonts w:ascii="Times New Roman" w:hAnsi="Times New Roman"/>
          <w:sz w:val="24"/>
          <w:rPrChange w:id="7369" w:author="Andrea Stafford Hintz" w:date="2016-09-18T16:51:00Z">
            <w:rPr>
              <w:rFonts w:ascii="Times New Roman" w:eastAsia="Times New Roman" w:hAnsi="Times New Roman" w:cs="Times New Roman"/>
              <w:sz w:val="24"/>
              <w:szCs w:val="24"/>
            </w:rPr>
          </w:rPrChange>
        </w:rPr>
        <w:t>Someone’s</w:t>
      </w:r>
      <w:bookmarkEnd w:id="7368"/>
      <w:r w:rsidRPr="009400B4">
        <w:rPr>
          <w:rFonts w:ascii="Times New Roman" w:hAnsi="Times New Roman"/>
          <w:sz w:val="24"/>
          <w:rPrChange w:id="7370" w:author="Andrea Stafford Hintz" w:date="2016-09-18T16:51:00Z">
            <w:rPr>
              <w:rFonts w:ascii="Times New Roman" w:eastAsia="Times New Roman" w:hAnsi="Times New Roman" w:cs="Times New Roman"/>
              <w:sz w:val="24"/>
              <w:szCs w:val="24"/>
            </w:rPr>
          </w:rPrChange>
        </w:rPr>
        <w:t xml:space="preserve"> coming,” Parson Sinews hissed.</w:t>
      </w:r>
    </w:p>
    <w:p w14:paraId="0DA658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1" w:author="Andrea Stafford Hintz" w:date="2016-09-18T16:51:00Z">
            <w:rPr>
              <w:rFonts w:ascii="Times New Roman" w:eastAsia="Times New Roman" w:hAnsi="Times New Roman" w:cs="Times New Roman"/>
              <w:sz w:val="24"/>
              <w:szCs w:val="24"/>
            </w:rPr>
          </w:rPrChange>
        </w:rPr>
        <w:t>Annabel followed his gaze. She couldn’t see anyone, even with her enhanced vision, but she decided to trust him. Without a word, she collapsed on the floor, where she lay motionless. A moment later, someone rounded the corner. An unfamiliar voice, two sets of footsteps.</w:t>
      </w:r>
    </w:p>
    <w:p w14:paraId="41AE1F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2" w:author="Andrea Stafford Hintz" w:date="2016-09-18T16:51:00Z">
            <w:rPr>
              <w:rFonts w:ascii="Times New Roman" w:eastAsia="Times New Roman" w:hAnsi="Times New Roman" w:cs="Times New Roman"/>
              <w:sz w:val="24"/>
              <w:szCs w:val="24"/>
            </w:rPr>
          </w:rPrChange>
        </w:rPr>
        <w:t>“This is the prisoner?”</w:t>
      </w:r>
    </w:p>
    <w:p w14:paraId="4FEE6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3" w:author="Andrea Stafford Hintz" w:date="2016-09-18T16:51:00Z">
            <w:rPr>
              <w:rFonts w:ascii="Times New Roman" w:eastAsia="Times New Roman" w:hAnsi="Times New Roman" w:cs="Times New Roman"/>
              <w:sz w:val="24"/>
              <w:szCs w:val="24"/>
            </w:rPr>
          </w:rPrChange>
        </w:rPr>
        <w:t>“That’s her.” The second voice belonged to Dr. Jekyll.</w:t>
      </w:r>
    </w:p>
    <w:p w14:paraId="0827D8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4" w:author="Andrea Stafford Hintz" w:date="2016-09-18T16:51:00Z">
            <w:rPr>
              <w:rFonts w:ascii="Times New Roman" w:eastAsia="Times New Roman" w:hAnsi="Times New Roman" w:cs="Times New Roman"/>
              <w:sz w:val="24"/>
              <w:szCs w:val="24"/>
            </w:rPr>
          </w:rPrChange>
        </w:rPr>
        <w:t>“Good, she’s still unconscious. Should be easy enough to get a sample.”</w:t>
      </w:r>
    </w:p>
    <w:p w14:paraId="7B9F65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5" w:author="Andrea Stafford Hintz" w:date="2016-09-18T16:51:00Z">
            <w:rPr>
              <w:rFonts w:ascii="Times New Roman" w:eastAsia="Times New Roman" w:hAnsi="Times New Roman" w:cs="Times New Roman"/>
              <w:sz w:val="24"/>
              <w:szCs w:val="24"/>
            </w:rPr>
          </w:rPrChange>
        </w:rPr>
        <w:t>Annabel heard the sound of a key being pushed into a lock, a sound with which she was intimately familiar. The lock clicked, and the door opened.</w:t>
      </w:r>
    </w:p>
    <w:p w14:paraId="2CF50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6" w:author="Andrea Stafford Hintz" w:date="2016-09-18T16:51:00Z">
            <w:rPr>
              <w:rFonts w:ascii="Times New Roman" w:eastAsia="Times New Roman" w:hAnsi="Times New Roman" w:cs="Times New Roman"/>
              <w:sz w:val="24"/>
              <w:szCs w:val="24"/>
            </w:rPr>
          </w:rPrChange>
        </w:rPr>
        <w:t>“Be careful,” said Dr. Jekyll. “She may not be unconscious; she may be dead. Which means she could wake up at any moment, infected with Lazarus.”</w:t>
      </w:r>
    </w:p>
    <w:p w14:paraId="4FFCB7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77" w:author="Andrea Stafford Hintz" w:date="2016-09-18T16:51:00Z">
            <w:rPr>
              <w:rFonts w:ascii="Times New Roman" w:eastAsia="Times New Roman" w:hAnsi="Times New Roman" w:cs="Times New Roman"/>
              <w:sz w:val="24"/>
              <w:szCs w:val="24"/>
            </w:rPr>
          </w:rPrChange>
        </w:rPr>
        <w:t xml:space="preserve">Annabel kept her eyes shut, and just listened as the footsteps crossed the room. She felt the man leaning over her, endured his hands on her side as he reached down and </w:t>
      </w:r>
      <w:commentRangeStart w:id="7378"/>
      <w:r w:rsidRPr="009400B4">
        <w:rPr>
          <w:rFonts w:ascii="Times New Roman" w:hAnsi="Times New Roman"/>
          <w:sz w:val="24"/>
          <w:rPrChange w:id="7379" w:author="Andrea Stafford Hintz" w:date="2016-09-18T16:51:00Z">
            <w:rPr>
              <w:rFonts w:ascii="Times New Roman" w:eastAsia="Times New Roman" w:hAnsi="Times New Roman" w:cs="Times New Roman"/>
              <w:sz w:val="24"/>
              <w:szCs w:val="24"/>
            </w:rPr>
          </w:rPrChange>
        </w:rPr>
        <w:t>pricked her neck with the needle of the syringe</w:t>
      </w:r>
      <w:commentRangeEnd w:id="7378"/>
      <w:r w:rsidR="00C66232">
        <w:rPr>
          <w:rStyle w:val="CommentReference"/>
        </w:rPr>
        <w:commentReference w:id="7378"/>
      </w:r>
      <w:r w:rsidRPr="009400B4">
        <w:rPr>
          <w:rFonts w:ascii="Times New Roman" w:hAnsi="Times New Roman"/>
          <w:sz w:val="24"/>
          <w:rPrChange w:id="7380" w:author="Andrea Stafford Hintz" w:date="2016-09-18T16:51:00Z">
            <w:rPr>
              <w:rFonts w:ascii="Times New Roman" w:eastAsia="Times New Roman" w:hAnsi="Times New Roman" w:cs="Times New Roman"/>
              <w:sz w:val="24"/>
              <w:szCs w:val="24"/>
            </w:rPr>
          </w:rPrChange>
        </w:rPr>
        <w:t xml:space="preserve">. </w:t>
      </w:r>
      <w:commentRangeStart w:id="7381"/>
      <w:r w:rsidRPr="009400B4">
        <w:rPr>
          <w:rFonts w:ascii="Times New Roman" w:hAnsi="Times New Roman"/>
          <w:sz w:val="24"/>
          <w:rPrChange w:id="7382" w:author="Andrea Stafford Hintz" w:date="2016-09-18T16:51:00Z">
            <w:rPr>
              <w:rFonts w:ascii="Times New Roman" w:eastAsia="Times New Roman" w:hAnsi="Times New Roman" w:cs="Times New Roman"/>
              <w:sz w:val="24"/>
              <w:szCs w:val="24"/>
            </w:rPr>
          </w:rPrChange>
        </w:rPr>
        <w:t>She waited a moment while he extracted her blood</w:t>
      </w:r>
      <w:commentRangeEnd w:id="7381"/>
      <w:r w:rsidR="00AC767F">
        <w:rPr>
          <w:rStyle w:val="CommentReference"/>
        </w:rPr>
        <w:commentReference w:id="7381"/>
      </w:r>
      <w:r w:rsidRPr="009400B4">
        <w:rPr>
          <w:rFonts w:ascii="Times New Roman" w:hAnsi="Times New Roman"/>
          <w:sz w:val="24"/>
          <w:rPrChange w:id="7383" w:author="Andrea Stafford Hintz" w:date="2016-09-18T16:51:00Z">
            <w:rPr>
              <w:rFonts w:ascii="Times New Roman" w:eastAsia="Times New Roman" w:hAnsi="Times New Roman" w:cs="Times New Roman"/>
              <w:sz w:val="24"/>
              <w:szCs w:val="24"/>
            </w:rPr>
          </w:rPrChange>
        </w:rPr>
        <w:t>.</w:t>
      </w:r>
    </w:p>
    <w:p w14:paraId="2D1B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4" w:author="Andrea Stafford Hintz" w:date="2016-09-18T16:51:00Z">
            <w:rPr>
              <w:rFonts w:ascii="Times New Roman" w:eastAsia="Times New Roman" w:hAnsi="Times New Roman" w:cs="Times New Roman"/>
              <w:sz w:val="24"/>
              <w:szCs w:val="24"/>
            </w:rPr>
          </w:rPrChange>
        </w:rPr>
        <w:t>When he pulled the needle out, she attacked, startling him with a head-butt, breaking his nose. She put a hand to her mechanical eye, and the dart shot out. Only a moment later, he slumped forward, dropping the blood-filled syringe to the floor.</w:t>
      </w:r>
    </w:p>
    <w:p w14:paraId="1BFF83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5" w:author="Andrea Stafford Hintz" w:date="2016-09-18T16:51:00Z">
            <w:rPr>
              <w:rFonts w:ascii="Times New Roman" w:eastAsia="Times New Roman" w:hAnsi="Times New Roman" w:cs="Times New Roman"/>
              <w:sz w:val="24"/>
              <w:szCs w:val="24"/>
            </w:rPr>
          </w:rPrChange>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345D22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6" w:author="Andrea Stafford Hintz" w:date="2016-09-18T16:51:00Z">
            <w:rPr>
              <w:rFonts w:ascii="Times New Roman" w:eastAsia="Times New Roman" w:hAnsi="Times New Roman" w:cs="Times New Roman"/>
              <w:sz w:val="24"/>
              <w:szCs w:val="24"/>
            </w:rPr>
          </w:rPrChange>
        </w:rPr>
        <w:t>“So, you want my blood, do you?”</w:t>
      </w:r>
    </w:p>
    <w:p w14:paraId="73F3EB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7" w:author="Andrea Stafford Hintz" w:date="2016-09-18T16:51:00Z">
            <w:rPr>
              <w:rFonts w:ascii="Times New Roman" w:eastAsia="Times New Roman" w:hAnsi="Times New Roman" w:cs="Times New Roman"/>
              <w:sz w:val="24"/>
              <w:szCs w:val="24"/>
            </w:rPr>
          </w:rPrChange>
        </w:rPr>
        <w:t>“No,” he whimpered. “No, please no. You could be infected.”</w:t>
      </w:r>
    </w:p>
    <w:p w14:paraId="6F9832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8" w:author="Andrea Stafford Hintz" w:date="2016-09-18T16:51:00Z">
            <w:rPr>
              <w:rFonts w:ascii="Times New Roman" w:eastAsia="Times New Roman" w:hAnsi="Times New Roman" w:cs="Times New Roman"/>
              <w:sz w:val="24"/>
              <w:szCs w:val="24"/>
            </w:rPr>
          </w:rPrChange>
        </w:rPr>
        <w:t>“Explain.”</w:t>
      </w:r>
    </w:p>
    <w:p w14:paraId="3CE1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89" w:author="Andrea Stafford Hintz" w:date="2016-09-18T16:51:00Z">
            <w:rPr>
              <w:rFonts w:ascii="Times New Roman" w:eastAsia="Times New Roman" w:hAnsi="Times New Roman" w:cs="Times New Roman"/>
              <w:sz w:val="24"/>
              <w:szCs w:val="24"/>
            </w:rPr>
          </w:rPrChange>
        </w:rPr>
        <w:t>“At Lord Connor’s masquerade, you were probably exposed to the Lazarus Virus. Of course, there was no way of knowing for certain you’d been infected. But the needle I used to knock you out, it was contaminated.”</w:t>
      </w:r>
    </w:p>
    <w:p w14:paraId="23062F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0" w:author="Andrea Stafford Hintz" w:date="2016-09-18T16:51:00Z">
            <w:rPr>
              <w:rFonts w:ascii="Times New Roman" w:eastAsia="Times New Roman" w:hAnsi="Times New Roman" w:cs="Times New Roman"/>
              <w:sz w:val="24"/>
              <w:szCs w:val="24"/>
            </w:rPr>
          </w:rPrChange>
        </w:rPr>
        <w:t>She pressed the needle harder into his neck. “Why?” she demanded.</w:t>
      </w:r>
    </w:p>
    <w:p w14:paraId="3F47D1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1" w:author="Andrea Stafford Hintz" w:date="2016-09-18T16:51:00Z">
            <w:rPr>
              <w:rFonts w:ascii="Times New Roman" w:eastAsia="Times New Roman" w:hAnsi="Times New Roman" w:cs="Times New Roman"/>
              <w:sz w:val="24"/>
              <w:szCs w:val="24"/>
            </w:rPr>
          </w:rPrChange>
        </w:rPr>
        <w:t>“You know why,” he said, his voice trembling, “You might be immune.”</w:t>
      </w:r>
    </w:p>
    <w:p w14:paraId="412DA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2" w:author="Andrea Stafford Hintz" w:date="2016-09-18T16:51:00Z">
            <w:rPr>
              <w:rFonts w:ascii="Times New Roman" w:eastAsia="Times New Roman" w:hAnsi="Times New Roman" w:cs="Times New Roman"/>
              <w:sz w:val="24"/>
              <w:szCs w:val="24"/>
            </w:rPr>
          </w:rPrChange>
        </w:rPr>
        <w:t>“But odds are, I’m not, right?” she replied, somehow managing to remain calm. “So, my blood is infected with the Lazarus Virus? In that case, if you know what’s good for you, you’ll tell me what I want to know.”</w:t>
      </w:r>
    </w:p>
    <w:p w14:paraId="0EAA90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7393"/>
      <w:r w:rsidRPr="009400B4">
        <w:rPr>
          <w:rFonts w:ascii="Times New Roman" w:hAnsi="Times New Roman"/>
          <w:sz w:val="24"/>
          <w:rPrChange w:id="7394" w:author="Andrea Stafford Hintz" w:date="2016-09-18T16:51:00Z">
            <w:rPr>
              <w:rFonts w:ascii="Times New Roman" w:eastAsia="Times New Roman" w:hAnsi="Times New Roman" w:cs="Times New Roman"/>
              <w:sz w:val="24"/>
              <w:szCs w:val="24"/>
            </w:rPr>
          </w:rPrChange>
        </w:rPr>
        <w:t>From his cell, Parson Sinews quietly applauded</w:t>
      </w:r>
      <w:commentRangeEnd w:id="7393"/>
      <w:r w:rsidR="00AC767F">
        <w:rPr>
          <w:rStyle w:val="CommentReference"/>
        </w:rPr>
        <w:commentReference w:id="7393"/>
      </w:r>
      <w:r w:rsidRPr="009400B4">
        <w:rPr>
          <w:rFonts w:ascii="Times New Roman" w:hAnsi="Times New Roman"/>
          <w:sz w:val="24"/>
          <w:rPrChange w:id="7395" w:author="Andrea Stafford Hintz" w:date="2016-09-18T16:51:00Z">
            <w:rPr>
              <w:rFonts w:ascii="Times New Roman" w:eastAsia="Times New Roman" w:hAnsi="Times New Roman" w:cs="Times New Roman"/>
              <w:sz w:val="24"/>
              <w:szCs w:val="24"/>
            </w:rPr>
          </w:rPrChange>
        </w:rPr>
        <w:t>.</w:t>
      </w:r>
    </w:p>
    <w:p w14:paraId="4064A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6" w:author="Andrea Stafford Hintz" w:date="2016-09-18T16:51:00Z">
            <w:rPr>
              <w:rFonts w:ascii="Times New Roman" w:eastAsia="Times New Roman" w:hAnsi="Times New Roman" w:cs="Times New Roman"/>
              <w:sz w:val="24"/>
              <w:szCs w:val="24"/>
            </w:rPr>
          </w:rPrChange>
        </w:rPr>
        <w:t>“Bravo, Miss Monday.” he said. “I find I am enjoying myself after all.”</w:t>
      </w:r>
    </w:p>
    <w:p w14:paraId="6FB265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7" w:author="Andrea Stafford Hintz" w:date="2016-09-18T16:51:00Z">
            <w:rPr>
              <w:rFonts w:ascii="Times New Roman" w:eastAsia="Times New Roman" w:hAnsi="Times New Roman" w:cs="Times New Roman"/>
              <w:sz w:val="24"/>
              <w:szCs w:val="24"/>
            </w:rPr>
          </w:rPrChange>
        </w:rPr>
        <w:t>Annabel shared a look with him. Perhaps he was not so unlikeable as she’d first thought.</w:t>
      </w:r>
    </w:p>
    <w:p w14:paraId="29DB3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8" w:author="Andrea Stafford Hintz" w:date="2016-09-18T16:51:00Z">
            <w:rPr>
              <w:rFonts w:ascii="Times New Roman" w:eastAsia="Times New Roman" w:hAnsi="Times New Roman" w:cs="Times New Roman"/>
              <w:sz w:val="24"/>
              <w:szCs w:val="24"/>
            </w:rPr>
          </w:rPrChange>
        </w:rPr>
        <w:t>“Behind you!”</w:t>
      </w:r>
    </w:p>
    <w:p w14:paraId="5AA7FF92" w14:textId="51444D4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399" w:author="Andrea Stafford Hintz" w:date="2016-09-18T16:51:00Z">
            <w:rPr>
              <w:rFonts w:ascii="Times New Roman" w:eastAsia="Times New Roman" w:hAnsi="Times New Roman" w:cs="Times New Roman"/>
              <w:sz w:val="24"/>
              <w:szCs w:val="24"/>
            </w:rPr>
          </w:rPrChange>
        </w:rPr>
        <w:t xml:space="preserve">She was already on it. Without turning away or </w:t>
      </w:r>
      <w:commentRangeStart w:id="7400"/>
      <w:r w:rsidRPr="009400B4">
        <w:rPr>
          <w:rFonts w:ascii="Times New Roman" w:hAnsi="Times New Roman"/>
          <w:sz w:val="24"/>
          <w:rPrChange w:id="7401" w:author="Andrea Stafford Hintz" w:date="2016-09-18T16:51:00Z">
            <w:rPr>
              <w:rFonts w:ascii="Times New Roman" w:eastAsia="Times New Roman" w:hAnsi="Times New Roman" w:cs="Times New Roman"/>
              <w:sz w:val="24"/>
              <w:szCs w:val="24"/>
            </w:rPr>
          </w:rPrChange>
        </w:rPr>
        <w:t>letting go of the scientist’s neck, she pivoted, raised her arm, and took hold of a man’s wrist</w:t>
      </w:r>
      <w:commentRangeEnd w:id="7400"/>
      <w:r w:rsidR="00AC767F">
        <w:rPr>
          <w:rStyle w:val="CommentReference"/>
        </w:rPr>
        <w:commentReference w:id="7400"/>
      </w:r>
      <w:r w:rsidRPr="009400B4">
        <w:rPr>
          <w:rFonts w:ascii="Times New Roman" w:hAnsi="Times New Roman"/>
          <w:sz w:val="24"/>
          <w:rPrChange w:id="7402" w:author="Andrea Stafford Hintz" w:date="2016-09-18T16:51:00Z">
            <w:rPr>
              <w:rFonts w:ascii="Times New Roman" w:eastAsia="Times New Roman" w:hAnsi="Times New Roman" w:cs="Times New Roman"/>
              <w:sz w:val="24"/>
              <w:szCs w:val="24"/>
            </w:rPr>
          </w:rPrChange>
        </w:rPr>
        <w:t xml:space="preserve">. She bent her knees and using his momentum against him, flipped the man over her </w:t>
      </w:r>
      <w:commentRangeStart w:id="7403"/>
      <w:r w:rsidRPr="009400B4">
        <w:rPr>
          <w:rFonts w:ascii="Times New Roman" w:hAnsi="Times New Roman"/>
          <w:sz w:val="24"/>
          <w:rPrChange w:id="7404" w:author="Andrea Stafford Hintz" w:date="2016-09-18T16:51:00Z">
            <w:rPr>
              <w:rFonts w:ascii="Times New Roman" w:eastAsia="Times New Roman" w:hAnsi="Times New Roman" w:cs="Times New Roman"/>
              <w:sz w:val="24"/>
              <w:szCs w:val="24"/>
            </w:rPr>
          </w:rPrChange>
        </w:rPr>
        <w:t>back</w:t>
      </w:r>
      <w:commentRangeEnd w:id="7403"/>
      <w:r w:rsidR="00AC767F">
        <w:rPr>
          <w:rStyle w:val="CommentReference"/>
        </w:rPr>
        <w:commentReference w:id="7403"/>
      </w:r>
      <w:r w:rsidRPr="009400B4">
        <w:rPr>
          <w:rFonts w:ascii="Times New Roman" w:hAnsi="Times New Roman"/>
          <w:sz w:val="24"/>
          <w:rPrChange w:id="7405" w:author="Andrea Stafford Hintz" w:date="2016-09-18T16:51:00Z">
            <w:rPr>
              <w:rFonts w:ascii="Times New Roman" w:eastAsia="Times New Roman" w:hAnsi="Times New Roman" w:cs="Times New Roman"/>
              <w:sz w:val="24"/>
              <w:szCs w:val="24"/>
            </w:rPr>
          </w:rPrChange>
        </w:rPr>
        <w:t xml:space="preserve">. </w:t>
      </w:r>
      <w:del w:id="7406" w:author="Andrea Stafford Hintz" w:date="2016-09-06T11:02:00Z">
        <w:r w:rsidRPr="7B3AED25" w:rsidDel="00AC767F">
          <w:rPr>
            <w:rFonts w:ascii="Times New Roman" w:eastAsia="Times New Roman" w:hAnsi="Times New Roman" w:cs="Times New Roman"/>
            <w:sz w:val="24"/>
            <w:szCs w:val="24"/>
            <w:rPrChange w:id="7407" w:author="Bryce Raffle" w:date="2016-09-06T11:42:00Z">
              <w:rPr>
                <w:rFonts w:ascii="Times New Roman" w:hAnsi="Times New Roman" w:cs="Times New Roman"/>
                <w:sz w:val="24"/>
                <w:szCs w:val="24"/>
              </w:rPr>
            </w:rPrChange>
          </w:rPr>
          <w:delText>He was surprisingly heavy</w:delText>
        </w:r>
      </w:del>
      <w:del w:id="7408" w:author="Andrea Stafford Hintz" w:date="2016-09-06T11:01:00Z">
        <w:r w:rsidRPr="7B3AED25" w:rsidDel="00AC767F">
          <w:rPr>
            <w:rFonts w:ascii="Times New Roman" w:eastAsia="Times New Roman" w:hAnsi="Times New Roman" w:cs="Times New Roman"/>
            <w:sz w:val="24"/>
            <w:szCs w:val="24"/>
            <w:rPrChange w:id="7409" w:author="Bryce Raffle" w:date="2016-09-06T11:42:00Z">
              <w:rPr>
                <w:rFonts w:ascii="Times New Roman" w:hAnsi="Times New Roman" w:cs="Times New Roman"/>
                <w:sz w:val="24"/>
                <w:szCs w:val="24"/>
              </w:rPr>
            </w:rPrChange>
          </w:rPr>
          <w:delText>.</w:delText>
        </w:r>
      </w:del>
      <w:ins w:id="7410" w:author="Andrea Stafford Hintz" w:date="2016-09-06T11:01:00Z">
        <w:r w:rsidR="00AC767F" w:rsidRPr="7F00EA3A">
          <w:rPr>
            <w:rFonts w:ascii="Times New Roman" w:eastAsia="Times New Roman" w:hAnsi="Times New Roman" w:cs="Times New Roman"/>
            <w:sz w:val="24"/>
            <w:szCs w:val="24"/>
            <w:rPrChange w:id="7411" w:author="Bryce Raffle" w:date="2016-09-09T12:13:00Z">
              <w:rPr>
                <w:rFonts w:ascii="Times New Roman" w:hAnsi="Times New Roman" w:cs="Times New Roman"/>
                <w:sz w:val="24"/>
                <w:szCs w:val="24"/>
              </w:rPr>
            </w:rPrChange>
          </w:rPr>
          <w:t>She</w:t>
        </w:r>
      </w:ins>
      <w:del w:id="7412" w:author="Andrea Stafford Hintz" w:date="2016-09-06T11:02:00Z">
        <w:r w:rsidRPr="7B3AED25" w:rsidDel="00AC767F">
          <w:rPr>
            <w:rFonts w:ascii="Times New Roman" w:eastAsia="Times New Roman" w:hAnsi="Times New Roman" w:cs="Times New Roman"/>
            <w:sz w:val="24"/>
            <w:szCs w:val="24"/>
            <w:rPrChange w:id="7413" w:author="Bryce Raffle" w:date="2016-09-06T11:42:00Z">
              <w:rPr>
                <w:rFonts w:ascii="Times New Roman" w:hAnsi="Times New Roman" w:cs="Times New Roman"/>
                <w:sz w:val="24"/>
                <w:szCs w:val="24"/>
              </w:rPr>
            </w:rPrChange>
          </w:rPr>
          <w:delText xml:space="preserve"> </w:delText>
        </w:r>
      </w:del>
      <w:del w:id="7414" w:author="Andrea Stafford Hintz" w:date="2016-09-06T11:01:00Z">
        <w:r w:rsidRPr="7B3AED25" w:rsidDel="00AC767F">
          <w:rPr>
            <w:rFonts w:ascii="Times New Roman" w:eastAsia="Times New Roman" w:hAnsi="Times New Roman" w:cs="Times New Roman"/>
            <w:sz w:val="24"/>
            <w:szCs w:val="24"/>
            <w:rPrChange w:id="7415" w:author="Bryce Raffle" w:date="2016-09-06T11:42:00Z">
              <w:rPr>
                <w:rFonts w:ascii="Times New Roman" w:hAnsi="Times New Roman" w:cs="Times New Roman"/>
                <w:sz w:val="24"/>
                <w:szCs w:val="24"/>
              </w:rPr>
            </w:rPrChange>
          </w:rPr>
          <w:delText xml:space="preserve">The only thing that allowed her to manage the feat was his own momentum. </w:delText>
        </w:r>
        <w:r w:rsidRPr="009400B4" w:rsidDel="00AC767F">
          <w:rPr>
            <w:rFonts w:ascii="Times New Roman" w:hAnsi="Times New Roman"/>
            <w:sz w:val="24"/>
            <w:rPrChange w:id="7416" w:author="Andrea Stafford Hintz" w:date="2016-09-18T16:51:00Z">
              <w:rPr>
                <w:rFonts w:ascii="Times New Roman" w:eastAsia="Times New Roman" w:hAnsi="Times New Roman" w:cs="Times New Roman"/>
                <w:sz w:val="24"/>
                <w:szCs w:val="24"/>
              </w:rPr>
            </w:rPrChange>
          </w:rPr>
          <w:delText>She</w:delText>
        </w:r>
      </w:del>
      <w:r w:rsidRPr="009400B4">
        <w:rPr>
          <w:rFonts w:ascii="Times New Roman" w:hAnsi="Times New Roman"/>
          <w:sz w:val="24"/>
          <w:rPrChange w:id="7417" w:author="Andrea Stafford Hintz" w:date="2016-09-18T16:51:00Z">
            <w:rPr>
              <w:rFonts w:ascii="Times New Roman" w:eastAsia="Times New Roman" w:hAnsi="Times New Roman" w:cs="Times New Roman"/>
              <w:sz w:val="24"/>
              <w:szCs w:val="24"/>
            </w:rPr>
          </w:rPrChange>
        </w:rPr>
        <w:t xml:space="preserve"> sent him sprawling, grunting with the effort as </w:t>
      </w:r>
      <w:commentRangeStart w:id="7418"/>
      <w:r w:rsidRPr="009400B4">
        <w:rPr>
          <w:rFonts w:ascii="Times New Roman" w:hAnsi="Times New Roman"/>
          <w:sz w:val="24"/>
          <w:rPrChange w:id="7419" w:author="Andrea Stafford Hintz" w:date="2016-09-18T16:51:00Z">
            <w:rPr>
              <w:rFonts w:ascii="Times New Roman" w:eastAsia="Times New Roman" w:hAnsi="Times New Roman" w:cs="Times New Roman"/>
              <w:sz w:val="24"/>
              <w:szCs w:val="24"/>
            </w:rPr>
          </w:rPrChange>
        </w:rPr>
        <w:t>her corset dug into her chest</w:t>
      </w:r>
      <w:commentRangeEnd w:id="7418"/>
      <w:r w:rsidR="00334F08">
        <w:rPr>
          <w:rStyle w:val="CommentReference"/>
        </w:rPr>
        <w:commentReference w:id="7418"/>
      </w:r>
      <w:r w:rsidRPr="009400B4">
        <w:rPr>
          <w:rFonts w:ascii="Times New Roman" w:hAnsi="Times New Roman"/>
          <w:sz w:val="24"/>
          <w:rPrChange w:id="7420" w:author="Andrea Stafford Hintz" w:date="2016-09-18T16:51:00Z">
            <w:rPr>
              <w:rFonts w:ascii="Times New Roman" w:eastAsia="Times New Roman" w:hAnsi="Times New Roman" w:cs="Times New Roman"/>
              <w:sz w:val="24"/>
              <w:szCs w:val="24"/>
            </w:rPr>
          </w:rPrChange>
        </w:rPr>
        <w:t xml:space="preserve"> and her skirt suffered an indecorous tear.</w:t>
      </w:r>
    </w:p>
    <w:p w14:paraId="7A0475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1" w:author="Andrea Stafford Hintz" w:date="2016-09-18T16:51:00Z">
            <w:rPr>
              <w:rFonts w:ascii="Times New Roman" w:eastAsia="Times New Roman" w:hAnsi="Times New Roman" w:cs="Times New Roman"/>
              <w:sz w:val="24"/>
              <w:szCs w:val="24"/>
            </w:rPr>
          </w:rPrChange>
        </w:rPr>
        <w:t xml:space="preserve">She heard him hit the ground hard, the wind knocked out of him, and turned to look at him. He </w:t>
      </w:r>
      <w:commentRangeStart w:id="7422"/>
      <w:r w:rsidRPr="009400B4">
        <w:rPr>
          <w:rFonts w:ascii="Times New Roman" w:hAnsi="Times New Roman"/>
          <w:sz w:val="24"/>
          <w:rPrChange w:id="7423" w:author="Andrea Stafford Hintz" w:date="2016-09-18T16:51:00Z">
            <w:rPr>
              <w:rFonts w:ascii="Times New Roman" w:eastAsia="Times New Roman" w:hAnsi="Times New Roman" w:cs="Times New Roman"/>
              <w:sz w:val="24"/>
              <w:szCs w:val="24"/>
            </w:rPr>
          </w:rPrChange>
        </w:rPr>
        <w:t>was a giant, nearly eight feet tal</w:t>
      </w:r>
      <w:commentRangeEnd w:id="7422"/>
      <w:r w:rsidR="00334F08">
        <w:rPr>
          <w:rStyle w:val="CommentReference"/>
        </w:rPr>
        <w:commentReference w:id="7422"/>
      </w:r>
      <w:r w:rsidRPr="009400B4">
        <w:rPr>
          <w:rFonts w:ascii="Times New Roman" w:hAnsi="Times New Roman"/>
          <w:sz w:val="24"/>
          <w:rPrChange w:id="7424" w:author="Andrea Stafford Hintz" w:date="2016-09-18T16:51:00Z">
            <w:rPr>
              <w:rFonts w:ascii="Times New Roman" w:eastAsia="Times New Roman" w:hAnsi="Times New Roman" w:cs="Times New Roman"/>
              <w:sz w:val="24"/>
              <w:szCs w:val="24"/>
            </w:rPr>
          </w:rPrChange>
        </w:rPr>
        <w:t>l by Annabel’s estimation. Tall, broad-shouldered, but slow-moving. He began struggling to get up, but he was having difficulty. She might have broken one of his bones.</w:t>
      </w:r>
    </w:p>
    <w:p w14:paraId="182D0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5" w:author="Andrea Stafford Hintz" w:date="2016-09-18T16:51:00Z">
            <w:rPr>
              <w:rFonts w:ascii="Times New Roman" w:eastAsia="Times New Roman" w:hAnsi="Times New Roman" w:cs="Times New Roman"/>
              <w:sz w:val="24"/>
              <w:szCs w:val="24"/>
            </w:rPr>
          </w:rPrChange>
        </w:rPr>
        <w:t>Turning back to the doctor, she saw that she had emptied the syringe. She must have done it while busy dealing with the giant.</w:t>
      </w:r>
    </w:p>
    <w:p w14:paraId="12BB26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6" w:author="Andrea Stafford Hintz" w:date="2016-09-18T16:51:00Z">
            <w:rPr>
              <w:rFonts w:ascii="Times New Roman" w:eastAsia="Times New Roman" w:hAnsi="Times New Roman" w:cs="Times New Roman"/>
              <w:sz w:val="24"/>
              <w:szCs w:val="24"/>
            </w:rPr>
          </w:rPrChange>
        </w:rPr>
        <w:t>“Oops,” said Annabel, smiling wickedly.</w:t>
      </w:r>
    </w:p>
    <w:p w14:paraId="30C149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7" w:author="Andrea Stafford Hintz" w:date="2016-09-18T16:51:00Z">
            <w:rPr>
              <w:rFonts w:ascii="Times New Roman" w:eastAsia="Times New Roman" w:hAnsi="Times New Roman" w:cs="Times New Roman"/>
              <w:sz w:val="24"/>
              <w:szCs w:val="24"/>
            </w:rPr>
          </w:rPrChange>
        </w:rPr>
        <w:t>“What?” said Dr. Jekyll, turning pale. “What is it?”</w:t>
      </w:r>
    </w:p>
    <w:p w14:paraId="023EF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8" w:author="Andrea Stafford Hintz" w:date="2016-09-18T16:51:00Z">
            <w:rPr>
              <w:rFonts w:ascii="Times New Roman" w:eastAsia="Times New Roman" w:hAnsi="Times New Roman" w:cs="Times New Roman"/>
              <w:sz w:val="24"/>
              <w:szCs w:val="24"/>
            </w:rPr>
          </w:rPrChange>
        </w:rPr>
        <w:t>Sinews began to laugh. Either he’d guessed or he’d seen what had happened. He covered his mouth with his hand in an effort to disguise his joy.</w:t>
      </w:r>
    </w:p>
    <w:p w14:paraId="43CC4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29" w:author="Andrea Stafford Hintz" w:date="2016-09-18T16:51:00Z">
            <w:rPr>
              <w:rFonts w:ascii="Times New Roman" w:eastAsia="Times New Roman" w:hAnsi="Times New Roman" w:cs="Times New Roman"/>
              <w:sz w:val="24"/>
              <w:szCs w:val="24"/>
            </w:rPr>
          </w:rPrChange>
        </w:rPr>
        <w:t>“Splendid,” he cried.</w:t>
      </w:r>
    </w:p>
    <w:p w14:paraId="1011CC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30" w:author="Andrea Stafford Hintz" w:date="2016-09-18T16:51:00Z">
            <w:rPr>
              <w:rFonts w:ascii="Times New Roman" w:eastAsia="Times New Roman" w:hAnsi="Times New Roman" w:cs="Times New Roman"/>
              <w:sz w:val="24"/>
              <w:szCs w:val="24"/>
            </w:rPr>
          </w:rPrChange>
        </w:rPr>
        <w:t>“What?” Dr. Jekyll said again.</w:t>
      </w:r>
    </w:p>
    <w:p w14:paraId="15D27E17" w14:textId="3021012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7431"/>
      <w:r w:rsidRPr="009400B4">
        <w:rPr>
          <w:rFonts w:ascii="Times New Roman" w:hAnsi="Times New Roman"/>
          <w:sz w:val="24"/>
          <w:rPrChange w:id="7432" w:author="Andrea Stafford Hintz" w:date="2016-09-18T16:51:00Z">
            <w:rPr>
              <w:rFonts w:ascii="Times New Roman" w:eastAsia="Times New Roman" w:hAnsi="Times New Roman" w:cs="Times New Roman"/>
              <w:sz w:val="24"/>
              <w:szCs w:val="24"/>
            </w:rPr>
          </w:rPrChange>
        </w:rPr>
        <w:t>“It seems I’ve given you an injection of my own blood, doctor. An excellent research opportunity, I have no doubt</w:t>
      </w:r>
      <w:ins w:id="7433" w:author="Andrea Stafford Hintz" w:date="2016-09-18T16:51:00Z">
        <w:r w:rsidR="00A22D6C" w:rsidRPr="009400B4">
          <w:rPr>
            <w:rFonts w:ascii="Times New Roman" w:eastAsia="Times New Roman" w:hAnsi="Times New Roman" w:cs="Times New Roman"/>
            <w:sz w:val="24"/>
            <w:szCs w:val="24"/>
          </w:rPr>
          <w:t>,”</w:t>
        </w:r>
      </w:ins>
      <w:ins w:id="7434" w:author="Andrea Stafford Hintz" w:date="2016-09-06T11:13:00Z">
        <w:r w:rsidR="00FF4009" w:rsidRPr="7F00EA3A">
          <w:rPr>
            <w:rFonts w:ascii="Times New Roman" w:eastAsia="Times New Roman" w:hAnsi="Times New Roman" w:cs="Times New Roman"/>
            <w:sz w:val="24"/>
            <w:szCs w:val="24"/>
            <w:rPrChange w:id="7435" w:author="Bryce Raffle" w:date="2016-09-09T12:13:00Z">
              <w:rPr>
                <w:rFonts w:ascii="Times New Roman" w:hAnsi="Times New Roman" w:cs="Times New Roman"/>
                <w:sz w:val="24"/>
                <w:szCs w:val="24"/>
              </w:rPr>
            </w:rPrChange>
          </w:rPr>
          <w:t>,</w:t>
        </w:r>
      </w:ins>
      <w:del w:id="7436" w:author="Andrea Stafford Hintz" w:date="2016-09-06T11:13:00Z">
        <w:r w:rsidRPr="00C245FD" w:rsidDel="00FF4009">
          <w:rPr>
            <w:rFonts w:ascii="Times New Roman" w:hAnsi="Times New Roman" w:cs="Times New Roman"/>
            <w:sz w:val="24"/>
            <w:szCs w:val="24"/>
          </w:rPr>
          <w:delText>.</w:delText>
        </w:r>
      </w:del>
      <w:del w:id="7437" w:author="Andrea Stafford Hintz" w:date="2016-09-18T16:51:00Z">
        <w:r w:rsidRPr="7F00EA3A">
          <w:rPr>
            <w:rFonts w:ascii="Times New Roman" w:eastAsia="Times New Roman" w:hAnsi="Times New Roman" w:cs="Times New Roman"/>
            <w:sz w:val="24"/>
            <w:szCs w:val="24"/>
            <w:rPrChange w:id="7438" w:author="Bryce Raffle" w:date="2016-09-09T12:13:00Z">
              <w:rPr>
                <w:rFonts w:ascii="Times New Roman" w:hAnsi="Times New Roman" w:cs="Times New Roman"/>
                <w:sz w:val="24"/>
                <w:szCs w:val="24"/>
              </w:rPr>
            </w:rPrChange>
          </w:rPr>
          <w:delText>”</w:delText>
        </w:r>
      </w:del>
      <w:ins w:id="7439" w:author="Andrea Stafford Hintz" w:date="2016-09-06T11:13:00Z">
        <w:r w:rsidR="00FF4009" w:rsidRPr="009400B4">
          <w:rPr>
            <w:rFonts w:ascii="Times New Roman" w:hAnsi="Times New Roman"/>
            <w:sz w:val="24"/>
            <w:rPrChange w:id="7440" w:author="Andrea Stafford Hintz" w:date="2016-09-18T16:51:00Z">
              <w:rPr>
                <w:rFonts w:ascii="Times New Roman" w:eastAsia="Times New Roman" w:hAnsi="Times New Roman" w:cs="Times New Roman"/>
                <w:sz w:val="24"/>
                <w:szCs w:val="24"/>
              </w:rPr>
            </w:rPrChange>
          </w:rPr>
          <w:t xml:space="preserve"> she said.</w:t>
        </w:r>
      </w:ins>
      <w:commentRangeEnd w:id="7431"/>
      <w:ins w:id="7441" w:author="Andrea Stafford Hintz" w:date="2016-09-06T11:14:00Z">
        <w:r w:rsidR="00FF4009">
          <w:rPr>
            <w:rStyle w:val="CommentReference"/>
          </w:rPr>
          <w:commentReference w:id="7431"/>
        </w:r>
      </w:ins>
    </w:p>
    <w:p w14:paraId="473C04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42" w:author="Andrea Stafford Hintz" w:date="2016-09-18T16:51:00Z">
            <w:rPr>
              <w:rFonts w:ascii="Times New Roman" w:eastAsia="Times New Roman" w:hAnsi="Times New Roman" w:cs="Times New Roman"/>
              <w:sz w:val="24"/>
              <w:szCs w:val="24"/>
            </w:rPr>
          </w:rPrChange>
        </w:rPr>
        <w:t>It was true. In the moment she’d been distracted by the giant, she had accidentally emptied the syringe into the surgeon’s neck. She showed him the empty syringe, with an apologetic shrug.</w:t>
      </w:r>
    </w:p>
    <w:p w14:paraId="6484D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43" w:author="Andrea Stafford Hintz" w:date="2016-09-18T16:51:00Z">
            <w:rPr>
              <w:rFonts w:ascii="Times New Roman" w:eastAsia="Times New Roman" w:hAnsi="Times New Roman" w:cs="Times New Roman"/>
              <w:sz w:val="24"/>
              <w:szCs w:val="24"/>
            </w:rPr>
          </w:rPrChange>
        </w:rPr>
        <w:t>The doctor became hysterical.</w:t>
      </w:r>
    </w:p>
    <w:p w14:paraId="56660E24" w14:textId="7D35381C" w:rsidR="00952343" w:rsidRPr="00C245FD" w:rsidDel="00FF4009" w:rsidRDefault="00B67EA3" w:rsidP="00C245FD">
      <w:pPr>
        <w:tabs>
          <w:tab w:val="left" w:pos="1440"/>
          <w:tab w:val="left" w:pos="2160"/>
          <w:tab w:val="left" w:pos="2880"/>
        </w:tabs>
        <w:spacing w:line="480" w:lineRule="auto"/>
        <w:ind w:firstLine="359"/>
        <w:jc w:val="both"/>
        <w:rPr>
          <w:del w:id="7444" w:author="Andrea Stafford Hintz" w:date="2016-09-06T11:17:00Z"/>
          <w:rFonts w:ascii="Times New Roman" w:hAnsi="Times New Roman" w:cs="Times New Roman"/>
          <w:sz w:val="24"/>
          <w:szCs w:val="24"/>
        </w:rPr>
      </w:pPr>
      <w:r w:rsidRPr="009400B4">
        <w:rPr>
          <w:rFonts w:ascii="Times New Roman" w:hAnsi="Times New Roman"/>
          <w:sz w:val="24"/>
          <w:rPrChange w:id="7445" w:author="Andrea Stafford Hintz" w:date="2016-09-18T16:51:00Z">
            <w:rPr>
              <w:rFonts w:ascii="Times New Roman" w:eastAsia="Times New Roman" w:hAnsi="Times New Roman" w:cs="Times New Roman"/>
              <w:sz w:val="24"/>
              <w:szCs w:val="24"/>
            </w:rPr>
          </w:rPrChange>
        </w:rPr>
        <w:t xml:space="preserve">“You bitch!” he fumed, repeating it again at a greater volume, jerking wildly in her grasp in a vain attempt to hit her. He was going to rouse the entire compound with his fit of </w:t>
      </w:r>
      <w:commentRangeStart w:id="7446"/>
      <w:proofErr w:type="spellStart"/>
      <w:r w:rsidRPr="009400B4">
        <w:rPr>
          <w:rFonts w:ascii="Times New Roman" w:hAnsi="Times New Roman"/>
          <w:sz w:val="24"/>
          <w:rPrChange w:id="7447" w:author="Andrea Stafford Hintz" w:date="2016-09-18T16:51:00Z">
            <w:rPr>
              <w:rFonts w:ascii="Times New Roman" w:eastAsia="Times New Roman" w:hAnsi="Times New Roman" w:cs="Times New Roman"/>
              <w:sz w:val="24"/>
              <w:szCs w:val="24"/>
            </w:rPr>
          </w:rPrChange>
        </w:rPr>
        <w:t>verbigeration</w:t>
      </w:r>
      <w:commentRangeEnd w:id="7446"/>
      <w:proofErr w:type="spellEnd"/>
      <w:r w:rsidR="00FF4009">
        <w:rPr>
          <w:rStyle w:val="CommentReference"/>
        </w:rPr>
        <w:commentReference w:id="7446"/>
      </w:r>
      <w:r w:rsidRPr="009400B4">
        <w:rPr>
          <w:rFonts w:ascii="Times New Roman" w:hAnsi="Times New Roman"/>
          <w:sz w:val="24"/>
          <w:rPrChange w:id="7448" w:author="Andrea Stafford Hintz" w:date="2016-09-18T16:51:00Z">
            <w:rPr>
              <w:rFonts w:ascii="Times New Roman" w:eastAsia="Times New Roman" w:hAnsi="Times New Roman" w:cs="Times New Roman"/>
              <w:sz w:val="24"/>
              <w:szCs w:val="24"/>
            </w:rPr>
          </w:rPrChange>
        </w:rPr>
        <w:t>. She did the only thing she could think of</w:t>
      </w:r>
      <w:ins w:id="7449" w:author="Andrea Stafford Hintz" w:date="2016-09-18T16:51:00Z">
        <w:r w:rsidR="00A22D6C" w:rsidRPr="009400B4">
          <w:rPr>
            <w:rFonts w:ascii="Times New Roman" w:eastAsia="Times New Roman" w:hAnsi="Times New Roman" w:cs="Times New Roman"/>
            <w:sz w:val="24"/>
            <w:szCs w:val="24"/>
          </w:rPr>
          <w:t>; she</w:t>
        </w:r>
      </w:ins>
      <w:ins w:id="7450" w:author="Andrea Stafford Hintz" w:date="2016-09-06T11:17:00Z">
        <w:r w:rsidR="00FF4009" w:rsidRPr="7F00EA3A">
          <w:rPr>
            <w:rFonts w:ascii="Times New Roman" w:eastAsia="Times New Roman" w:hAnsi="Times New Roman" w:cs="Times New Roman"/>
            <w:sz w:val="24"/>
            <w:szCs w:val="24"/>
            <w:rPrChange w:id="7451" w:author="Bryce Raffle" w:date="2016-09-09T12:13:00Z">
              <w:rPr>
                <w:rFonts w:ascii="Times New Roman" w:hAnsi="Times New Roman" w:cs="Times New Roman"/>
                <w:sz w:val="24"/>
                <w:szCs w:val="24"/>
              </w:rPr>
            </w:rPrChange>
          </w:rPr>
          <w:t>;</w:t>
        </w:r>
      </w:ins>
      <w:del w:id="7452" w:author="Andrea Stafford Hintz" w:date="2016-09-06T11:17:00Z">
        <w:r w:rsidRPr="7B3AED25" w:rsidDel="00FF4009">
          <w:rPr>
            <w:rFonts w:ascii="Times New Roman" w:eastAsia="Times New Roman" w:hAnsi="Times New Roman" w:cs="Times New Roman"/>
            <w:sz w:val="24"/>
            <w:szCs w:val="24"/>
            <w:rPrChange w:id="7453" w:author="Bryce Raffle" w:date="2016-09-06T11:42:00Z">
              <w:rPr>
                <w:rFonts w:ascii="Times New Roman" w:hAnsi="Times New Roman" w:cs="Times New Roman"/>
                <w:sz w:val="24"/>
                <w:szCs w:val="24"/>
              </w:rPr>
            </w:rPrChange>
          </w:rPr>
          <w:delText>.</w:delText>
        </w:r>
      </w:del>
    </w:p>
    <w:p w14:paraId="24395179" w14:textId="1DD29F98" w:rsidR="00952343" w:rsidRPr="00C245FD" w:rsidRDefault="00FF4009" w:rsidP="00C245FD">
      <w:pPr>
        <w:tabs>
          <w:tab w:val="left" w:pos="1440"/>
          <w:tab w:val="left" w:pos="2160"/>
          <w:tab w:val="left" w:pos="2880"/>
        </w:tabs>
        <w:spacing w:line="480" w:lineRule="auto"/>
        <w:ind w:firstLine="359"/>
        <w:jc w:val="both"/>
        <w:rPr>
          <w:rFonts w:ascii="Times New Roman" w:hAnsi="Times New Roman" w:cs="Times New Roman"/>
          <w:sz w:val="24"/>
          <w:szCs w:val="24"/>
        </w:rPr>
      </w:pPr>
      <w:ins w:id="7454" w:author="Andrea Stafford Hintz" w:date="2016-09-06T11:17:00Z">
        <w:r w:rsidRPr="7F00EA3A">
          <w:rPr>
            <w:rFonts w:ascii="Times New Roman" w:eastAsia="Times New Roman" w:hAnsi="Times New Roman" w:cs="Times New Roman"/>
            <w:sz w:val="24"/>
            <w:szCs w:val="24"/>
            <w:rPrChange w:id="7455" w:author="Bryce Raffle" w:date="2016-09-09T12:13:00Z">
              <w:rPr>
                <w:rFonts w:ascii="Times New Roman" w:hAnsi="Times New Roman" w:cs="Times New Roman"/>
                <w:sz w:val="24"/>
                <w:szCs w:val="24"/>
              </w:rPr>
            </w:rPrChange>
          </w:rPr>
          <w:t xml:space="preserve"> </w:t>
        </w:r>
      </w:ins>
      <w:del w:id="7456" w:author="Andrea Stafford Hintz" w:date="2016-09-06T11:17:00Z">
        <w:r w:rsidR="00B67EA3" w:rsidRPr="00C245FD" w:rsidDel="00FF4009">
          <w:rPr>
            <w:rFonts w:ascii="Times New Roman" w:hAnsi="Times New Roman" w:cs="Times New Roman"/>
            <w:sz w:val="24"/>
            <w:szCs w:val="24"/>
          </w:rPr>
          <w:delText>S</w:delText>
        </w:r>
      </w:del>
      <w:ins w:id="7457" w:author="Andrea Stafford Hintz" w:date="2016-09-06T11:17:00Z">
        <w:r w:rsidRPr="7F00EA3A">
          <w:rPr>
            <w:rFonts w:ascii="Times New Roman" w:eastAsia="Times New Roman" w:hAnsi="Times New Roman" w:cs="Times New Roman"/>
            <w:sz w:val="24"/>
            <w:szCs w:val="24"/>
            <w:rPrChange w:id="7458" w:author="Bryce Raffle" w:date="2016-09-09T12:13:00Z">
              <w:rPr>
                <w:rFonts w:ascii="Times New Roman" w:hAnsi="Times New Roman" w:cs="Times New Roman"/>
                <w:sz w:val="24"/>
                <w:szCs w:val="24"/>
              </w:rPr>
            </w:rPrChange>
          </w:rPr>
          <w:t>s</w:t>
        </w:r>
      </w:ins>
      <w:del w:id="7459" w:author="Andrea Stafford Hintz" w:date="2016-09-18T16:51:00Z">
        <w:r w:rsidR="00B67EA3" w:rsidRPr="7F00EA3A">
          <w:rPr>
            <w:rFonts w:ascii="Times New Roman" w:eastAsia="Times New Roman" w:hAnsi="Times New Roman" w:cs="Times New Roman"/>
            <w:sz w:val="24"/>
            <w:szCs w:val="24"/>
            <w:rPrChange w:id="7460" w:author="Bryce Raffle" w:date="2016-09-09T12:13:00Z">
              <w:rPr>
                <w:rFonts w:ascii="Times New Roman" w:hAnsi="Times New Roman" w:cs="Times New Roman"/>
                <w:sz w:val="24"/>
                <w:szCs w:val="24"/>
              </w:rPr>
            </w:rPrChange>
          </w:rPr>
          <w:delText>he</w:delText>
        </w:r>
      </w:del>
      <w:r w:rsidR="00B67EA3" w:rsidRPr="009400B4">
        <w:rPr>
          <w:rFonts w:ascii="Times New Roman" w:hAnsi="Times New Roman"/>
          <w:sz w:val="24"/>
          <w:rPrChange w:id="7461" w:author="Andrea Stafford Hintz" w:date="2016-09-18T16:51:00Z">
            <w:rPr>
              <w:rFonts w:ascii="Times New Roman" w:eastAsia="Times New Roman" w:hAnsi="Times New Roman" w:cs="Times New Roman"/>
              <w:sz w:val="24"/>
              <w:szCs w:val="24"/>
            </w:rPr>
          </w:rPrChange>
        </w:rPr>
        <w:t xml:space="preserve"> hit him. Hard.</w:t>
      </w:r>
    </w:p>
    <w:p w14:paraId="45F752FE" w14:textId="7DB6844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62" w:author="Andrea Stafford Hintz" w:date="2016-09-18T16:51:00Z">
            <w:rPr>
              <w:rFonts w:ascii="Times New Roman" w:eastAsia="Times New Roman" w:hAnsi="Times New Roman" w:cs="Times New Roman"/>
              <w:sz w:val="24"/>
              <w:szCs w:val="24"/>
            </w:rPr>
          </w:rPrChange>
        </w:rPr>
        <w:t>He collapsed to the floor, unconscious. Meanwhile, the giant had managed to get to his feet. H</w:t>
      </w:r>
      <w:ins w:id="7463" w:author="Andrea Stafford Hintz" w:date="2016-09-06T11:18:00Z">
        <w:r w:rsidR="00FF4009" w:rsidRPr="009400B4">
          <w:rPr>
            <w:rFonts w:ascii="Times New Roman" w:hAnsi="Times New Roman"/>
            <w:sz w:val="24"/>
            <w:rPrChange w:id="7464" w:author="Andrea Stafford Hintz" w:date="2016-09-18T16:51:00Z">
              <w:rPr>
                <w:rFonts w:ascii="Times New Roman" w:eastAsia="Times New Roman" w:hAnsi="Times New Roman" w:cs="Times New Roman"/>
                <w:sz w:val="24"/>
                <w:szCs w:val="24"/>
              </w:rPr>
            </w:rPrChange>
          </w:rPr>
          <w:t xml:space="preserve">e </w:t>
        </w:r>
        <w:r w:rsidR="00FF4009" w:rsidRPr="7F00EA3A">
          <w:rPr>
            <w:rFonts w:ascii="Times New Roman" w:eastAsia="Times New Roman" w:hAnsi="Times New Roman" w:cs="Times New Roman"/>
            <w:sz w:val="24"/>
            <w:szCs w:val="24"/>
            <w:rPrChange w:id="7465" w:author="Bryce Raffle" w:date="2016-09-09T12:13:00Z">
              <w:rPr>
                <w:rFonts w:ascii="Times New Roman" w:hAnsi="Times New Roman" w:cs="Times New Roman"/>
                <w:sz w:val="24"/>
                <w:szCs w:val="24"/>
              </w:rPr>
            </w:rPrChange>
          </w:rPr>
          <w:t>was</w:t>
        </w:r>
      </w:ins>
      <w:del w:id="7466" w:author="Andrea Stafford Hintz" w:date="2016-09-06T11:18:00Z">
        <w:r w:rsidRPr="00C245FD" w:rsidDel="00FF4009">
          <w:rPr>
            <w:rFonts w:ascii="Times New Roman" w:hAnsi="Times New Roman" w:cs="Times New Roman"/>
            <w:sz w:val="24"/>
            <w:szCs w:val="24"/>
          </w:rPr>
          <w:delText>is</w:delText>
        </w:r>
        <w:r w:rsidRPr="7B3AED25" w:rsidDel="00FF4009">
          <w:rPr>
            <w:rFonts w:ascii="Times New Roman" w:eastAsia="Times New Roman" w:hAnsi="Times New Roman" w:cs="Times New Roman"/>
            <w:sz w:val="24"/>
            <w:szCs w:val="24"/>
            <w:rPrChange w:id="7467" w:author="Bryce Raffle" w:date="2016-09-06T11:42:00Z">
              <w:rPr>
                <w:rFonts w:ascii="Times New Roman" w:hAnsi="Times New Roman" w:cs="Times New Roman"/>
                <w:sz w:val="24"/>
                <w:szCs w:val="24"/>
              </w:rPr>
            </w:rPrChange>
          </w:rPr>
          <w:delText xml:space="preserve"> height </w:delText>
        </w:r>
        <w:r w:rsidRPr="009400B4" w:rsidDel="00FF4009">
          <w:rPr>
            <w:rFonts w:ascii="Times New Roman" w:hAnsi="Times New Roman"/>
            <w:sz w:val="24"/>
            <w:rPrChange w:id="7468" w:author="Andrea Stafford Hintz" w:date="2016-09-18T16:51:00Z">
              <w:rPr>
                <w:rFonts w:ascii="Times New Roman" w:eastAsia="Times New Roman" w:hAnsi="Times New Roman" w:cs="Times New Roman"/>
                <w:sz w:val="24"/>
                <w:szCs w:val="24"/>
              </w:rPr>
            </w:rPrChange>
          </w:rPr>
          <w:delText>was</w:delText>
        </w:r>
        <w:r w:rsidRPr="00C245FD" w:rsidDel="00FF4009">
          <w:rPr>
            <w:rFonts w:ascii="Times New Roman" w:hAnsi="Times New Roman" w:cs="Times New Roman"/>
            <w:sz w:val="24"/>
            <w:szCs w:val="24"/>
          </w:rPr>
          <w:delText xml:space="preserve"> </w:delText>
        </w:r>
      </w:del>
      <w:ins w:id="7469" w:author="Andrea Stafford Hintz" w:date="2016-09-06T11:18:00Z">
        <w:r w:rsidR="00FF4009" w:rsidRPr="009400B4">
          <w:rPr>
            <w:rFonts w:ascii="Times New Roman" w:hAnsi="Times New Roman"/>
            <w:sz w:val="24"/>
            <w:rPrChange w:id="7470" w:author="Andrea Stafford Hintz" w:date="2016-09-18T16:51:00Z">
              <w:rPr>
                <w:rFonts w:ascii="Times New Roman" w:eastAsia="Times New Roman" w:hAnsi="Times New Roman" w:cs="Times New Roman"/>
                <w:sz w:val="24"/>
                <w:szCs w:val="24"/>
              </w:rPr>
            </w:rPrChange>
          </w:rPr>
          <w:t xml:space="preserve"> </w:t>
        </w:r>
      </w:ins>
      <w:r w:rsidRPr="009400B4">
        <w:rPr>
          <w:rFonts w:ascii="Times New Roman" w:hAnsi="Times New Roman"/>
          <w:sz w:val="24"/>
          <w:rPrChange w:id="7471" w:author="Andrea Stafford Hintz" w:date="2016-09-18T16:51:00Z">
            <w:rPr>
              <w:rFonts w:ascii="Times New Roman" w:eastAsia="Times New Roman" w:hAnsi="Times New Roman" w:cs="Times New Roman"/>
              <w:sz w:val="24"/>
              <w:szCs w:val="24"/>
            </w:rPr>
          </w:rPrChange>
        </w:rPr>
        <w:t xml:space="preserve">even more impressive when he was standing upright. His head practically scraped the ceiling. Like so many of his comrades, he wore the black, leather plague mask. On him, it was </w:t>
      </w:r>
      <w:commentRangeStart w:id="7472"/>
      <w:r w:rsidRPr="009400B4">
        <w:rPr>
          <w:rFonts w:ascii="Times New Roman" w:hAnsi="Times New Roman"/>
          <w:sz w:val="24"/>
          <w:rPrChange w:id="7473" w:author="Andrea Stafford Hintz" w:date="2016-09-18T16:51:00Z">
            <w:rPr>
              <w:rFonts w:ascii="Times New Roman" w:eastAsia="Times New Roman" w:hAnsi="Times New Roman" w:cs="Times New Roman"/>
              <w:sz w:val="24"/>
              <w:szCs w:val="24"/>
            </w:rPr>
          </w:rPrChange>
        </w:rPr>
        <w:t xml:space="preserve">even more </w:t>
      </w:r>
      <w:commentRangeEnd w:id="7472"/>
      <w:r w:rsidR="00FF4009">
        <w:rPr>
          <w:rStyle w:val="CommentReference"/>
        </w:rPr>
        <w:commentReference w:id="7472"/>
      </w:r>
      <w:r w:rsidRPr="009400B4">
        <w:rPr>
          <w:rFonts w:ascii="Times New Roman" w:hAnsi="Times New Roman"/>
          <w:sz w:val="24"/>
          <w:rPrChange w:id="7474" w:author="Andrea Stafford Hintz" w:date="2016-09-18T16:51:00Z">
            <w:rPr>
              <w:rFonts w:ascii="Times New Roman" w:eastAsia="Times New Roman" w:hAnsi="Times New Roman" w:cs="Times New Roman"/>
              <w:sz w:val="24"/>
              <w:szCs w:val="24"/>
            </w:rPr>
          </w:rPrChange>
        </w:rPr>
        <w:t xml:space="preserve">intimidating. It reminded her of </w:t>
      </w:r>
      <w:del w:id="7475" w:author="Andrea Stafford Hintz" w:date="2016-09-06T11:20:00Z">
        <w:r w:rsidRPr="7B3AED25" w:rsidDel="00FF4009">
          <w:rPr>
            <w:rFonts w:ascii="Times New Roman" w:eastAsia="Times New Roman" w:hAnsi="Times New Roman" w:cs="Times New Roman"/>
            <w:sz w:val="24"/>
            <w:szCs w:val="24"/>
            <w:rPrChange w:id="7476" w:author="Bryce Raffle" w:date="2016-09-06T11:42:00Z">
              <w:rPr>
                <w:rFonts w:ascii="Times New Roman" w:hAnsi="Times New Roman" w:cs="Times New Roman"/>
                <w:sz w:val="24"/>
                <w:szCs w:val="24"/>
              </w:rPr>
            </w:rPrChange>
          </w:rPr>
          <w:delText xml:space="preserve">the </w:delText>
        </w:r>
      </w:del>
      <w:ins w:id="7477" w:author="Andrea Stafford Hintz" w:date="2016-09-06T11:20:00Z">
        <w:r w:rsidR="00FF4009" w:rsidRPr="009400B4">
          <w:rPr>
            <w:rFonts w:ascii="Times New Roman" w:hAnsi="Times New Roman"/>
            <w:sz w:val="24"/>
            <w:rPrChange w:id="7478" w:author="Andrea Stafford Hintz" w:date="2016-09-18T16:51:00Z">
              <w:rPr>
                <w:rFonts w:ascii="Times New Roman" w:eastAsia="Times New Roman" w:hAnsi="Times New Roman" w:cs="Times New Roman"/>
                <w:sz w:val="24"/>
                <w:szCs w:val="24"/>
              </w:rPr>
            </w:rPrChange>
          </w:rPr>
          <w:t xml:space="preserve">an </w:t>
        </w:r>
      </w:ins>
      <w:r w:rsidRPr="009400B4">
        <w:rPr>
          <w:rFonts w:ascii="Times New Roman" w:hAnsi="Times New Roman"/>
          <w:sz w:val="24"/>
          <w:rPrChange w:id="7479" w:author="Andrea Stafford Hintz" w:date="2016-09-18T16:51:00Z">
            <w:rPr>
              <w:rFonts w:ascii="Times New Roman" w:eastAsia="Times New Roman" w:hAnsi="Times New Roman" w:cs="Times New Roman"/>
              <w:sz w:val="24"/>
              <w:szCs w:val="24"/>
            </w:rPr>
          </w:rPrChange>
        </w:rPr>
        <w:t>enormous skull</w:t>
      </w:r>
      <w:ins w:id="7480" w:author="Andrea Stafford Hintz" w:date="2016-09-06T11:20:00Z">
        <w:r w:rsidR="00FF4009" w:rsidRPr="009400B4">
          <w:rPr>
            <w:rFonts w:ascii="Times New Roman" w:hAnsi="Times New Roman"/>
            <w:sz w:val="24"/>
            <w:rPrChange w:id="7481" w:author="Andrea Stafford Hintz" w:date="2016-09-18T16:51:00Z">
              <w:rPr>
                <w:rFonts w:ascii="Times New Roman" w:eastAsia="Times New Roman" w:hAnsi="Times New Roman" w:cs="Times New Roman"/>
                <w:sz w:val="24"/>
                <w:szCs w:val="24"/>
              </w:rPr>
            </w:rPrChange>
          </w:rPr>
          <w:t xml:space="preserve"> she’d seen in a museum,</w:t>
        </w:r>
      </w:ins>
      <w:r w:rsidRPr="009400B4">
        <w:rPr>
          <w:rFonts w:ascii="Times New Roman" w:hAnsi="Times New Roman"/>
          <w:sz w:val="24"/>
          <w:rPrChange w:id="7482" w:author="Andrea Stafford Hintz" w:date="2016-09-18T16:51:00Z">
            <w:rPr>
              <w:rFonts w:ascii="Times New Roman" w:eastAsia="Times New Roman" w:hAnsi="Times New Roman" w:cs="Times New Roman"/>
              <w:sz w:val="24"/>
              <w:szCs w:val="24"/>
            </w:rPr>
          </w:rPrChange>
        </w:rPr>
        <w:t xml:space="preserve"> of </w:t>
      </w:r>
      <w:ins w:id="7483" w:author="Andrea Stafford Hintz" w:date="2016-09-06T11:20:00Z">
        <w:r w:rsidR="00FF4009" w:rsidRPr="009400B4">
          <w:rPr>
            <w:rFonts w:ascii="Times New Roman" w:hAnsi="Times New Roman"/>
            <w:sz w:val="24"/>
            <w:rPrChange w:id="7484" w:author="Andrea Stafford Hintz" w:date="2016-09-18T16:51:00Z">
              <w:rPr>
                <w:rFonts w:ascii="Times New Roman" w:eastAsia="Times New Roman" w:hAnsi="Times New Roman" w:cs="Times New Roman"/>
                <w:sz w:val="24"/>
                <w:szCs w:val="24"/>
              </w:rPr>
            </w:rPrChange>
          </w:rPr>
          <w:t xml:space="preserve">some </w:t>
        </w:r>
      </w:ins>
      <w:proofErr w:type="spellStart"/>
      <w:ins w:id="7485" w:author="Andrea Stafford Hintz" w:date="2016-09-18T16:51:00Z">
        <w:r w:rsidR="00A22D6C" w:rsidRPr="009400B4">
          <w:rPr>
            <w:rFonts w:ascii="Times New Roman" w:eastAsia="Times New Roman" w:hAnsi="Times New Roman" w:cs="Times New Roman"/>
            <w:sz w:val="24"/>
            <w:szCs w:val="24"/>
          </w:rPr>
          <w:t>great</w:t>
        </w:r>
      </w:ins>
      <w:ins w:id="7486" w:author="Andrea Stafford Hintz" w:date="2016-09-06T11:20:00Z">
        <w:r w:rsidR="00FF4009" w:rsidRPr="7F00EA3A">
          <w:rPr>
            <w:rFonts w:ascii="Times New Roman" w:eastAsia="Times New Roman" w:hAnsi="Times New Roman" w:cs="Times New Roman"/>
            <w:sz w:val="24"/>
            <w:szCs w:val="24"/>
            <w:rPrChange w:id="7487" w:author="Bryce Raffle" w:date="2016-09-09T12:13:00Z">
              <w:rPr>
                <w:rFonts w:ascii="Times New Roman" w:hAnsi="Times New Roman" w:cs="Times New Roman"/>
                <w:sz w:val="24"/>
                <w:szCs w:val="24"/>
              </w:rPr>
            </w:rPrChange>
          </w:rPr>
          <w:t>great</w:t>
        </w:r>
      </w:ins>
      <w:proofErr w:type="spellEnd"/>
      <w:del w:id="7488" w:author="Andrea Stafford Hintz" w:date="2016-09-06T11:20:00Z">
        <w:r w:rsidRPr="7B3AED25" w:rsidDel="00FF4009">
          <w:rPr>
            <w:rFonts w:ascii="Times New Roman" w:eastAsia="Times New Roman" w:hAnsi="Times New Roman" w:cs="Times New Roman"/>
            <w:sz w:val="24"/>
            <w:szCs w:val="24"/>
            <w:rPrChange w:id="7489" w:author="Bryce Raffle" w:date="2016-09-06T11:42:00Z">
              <w:rPr>
                <w:rFonts w:ascii="Times New Roman" w:hAnsi="Times New Roman" w:cs="Times New Roman"/>
                <w:sz w:val="24"/>
                <w:szCs w:val="24"/>
              </w:rPr>
            </w:rPrChange>
          </w:rPr>
          <w:delText>a</w:delText>
        </w:r>
      </w:del>
      <w:r w:rsidRPr="009400B4">
        <w:rPr>
          <w:rFonts w:ascii="Times New Roman" w:hAnsi="Times New Roman"/>
          <w:sz w:val="24"/>
          <w:rPrChange w:id="7490" w:author="Andrea Stafford Hintz" w:date="2016-09-18T16:51:00Z">
            <w:rPr>
              <w:rFonts w:ascii="Times New Roman" w:eastAsia="Times New Roman" w:hAnsi="Times New Roman" w:cs="Times New Roman"/>
              <w:sz w:val="24"/>
              <w:szCs w:val="24"/>
            </w:rPr>
          </w:rPrChange>
        </w:rPr>
        <w:t xml:space="preserve"> prehistoric beast</w:t>
      </w:r>
      <w:del w:id="7491" w:author="Andrea Stafford Hintz" w:date="2016-09-06T11:20:00Z">
        <w:r w:rsidRPr="7B3AED25" w:rsidDel="00FF4009">
          <w:rPr>
            <w:rFonts w:ascii="Times New Roman" w:eastAsia="Times New Roman" w:hAnsi="Times New Roman" w:cs="Times New Roman"/>
            <w:sz w:val="24"/>
            <w:szCs w:val="24"/>
            <w:rPrChange w:id="7492" w:author="Bryce Raffle" w:date="2016-09-06T11:42:00Z">
              <w:rPr>
                <w:rFonts w:ascii="Times New Roman" w:hAnsi="Times New Roman" w:cs="Times New Roman"/>
                <w:sz w:val="24"/>
                <w:szCs w:val="24"/>
              </w:rPr>
            </w:rPrChange>
          </w:rPr>
          <w:delText xml:space="preserve"> in a museum</w:delText>
        </w:r>
      </w:del>
      <w:r w:rsidRPr="009400B4">
        <w:rPr>
          <w:rFonts w:ascii="Times New Roman" w:hAnsi="Times New Roman"/>
          <w:sz w:val="24"/>
          <w:rPrChange w:id="7493" w:author="Andrea Stafford Hintz" w:date="2016-09-18T16:51:00Z">
            <w:rPr>
              <w:rFonts w:ascii="Times New Roman" w:eastAsia="Times New Roman" w:hAnsi="Times New Roman" w:cs="Times New Roman"/>
              <w:sz w:val="24"/>
              <w:szCs w:val="24"/>
            </w:rPr>
          </w:rPrChange>
        </w:rPr>
        <w:t>.</w:t>
      </w:r>
    </w:p>
    <w:p w14:paraId="3C37B1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94" w:author="Andrea Stafford Hintz" w:date="2016-09-18T16:51:00Z">
            <w:rPr>
              <w:rFonts w:ascii="Times New Roman" w:eastAsia="Times New Roman" w:hAnsi="Times New Roman" w:cs="Times New Roman"/>
              <w:sz w:val="24"/>
              <w:szCs w:val="24"/>
            </w:rPr>
          </w:rPrChange>
        </w:rPr>
        <w:t>She raised her fists and prepared for the fight. He towered over her, his enormous arms thick as tree trunks and as long as an ape’s.</w:t>
      </w:r>
    </w:p>
    <w:p w14:paraId="3F9E1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95" w:author="Andrea Stafford Hintz" w:date="2016-09-18T16:51:00Z">
            <w:rPr>
              <w:rFonts w:ascii="Times New Roman" w:eastAsia="Times New Roman" w:hAnsi="Times New Roman" w:cs="Times New Roman"/>
              <w:sz w:val="24"/>
              <w:szCs w:val="24"/>
            </w:rPr>
          </w:rPrChange>
        </w:rPr>
        <w:t>He moved slowly, grasping at her head with his giant mitts. She ducked to evade him, but underestimated his reach. He seized her by the head with one hand and squeezed. She felt like her head was going to explode.</w:t>
      </w:r>
    </w:p>
    <w:p w14:paraId="2E467C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96" w:author="Andrea Stafford Hintz" w:date="2016-09-18T16:51:00Z">
            <w:rPr>
              <w:rFonts w:ascii="Times New Roman" w:eastAsia="Times New Roman" w:hAnsi="Times New Roman" w:cs="Times New Roman"/>
              <w:sz w:val="24"/>
              <w:szCs w:val="24"/>
            </w:rPr>
          </w:rPrChange>
        </w:rPr>
        <w:t>Gasping in pain, she tried to hit him, but he simply stretched out his arms, so she couldn’t reach him. She might have tried kicking him, but with her corset, she lacked the range of motion.</w:t>
      </w:r>
    </w:p>
    <w:p w14:paraId="612620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497" w:author="Andrea Stafford Hintz" w:date="2016-09-18T16:51:00Z">
            <w:rPr>
              <w:rFonts w:ascii="Times New Roman" w:eastAsia="Times New Roman" w:hAnsi="Times New Roman" w:cs="Times New Roman"/>
              <w:sz w:val="24"/>
              <w:szCs w:val="24"/>
            </w:rPr>
          </w:rPrChange>
        </w:rPr>
        <w:t xml:space="preserve">She blinked the pain away, </w:t>
      </w:r>
      <w:commentRangeStart w:id="7498"/>
      <w:r w:rsidRPr="009400B4">
        <w:rPr>
          <w:rFonts w:ascii="Times New Roman" w:hAnsi="Times New Roman"/>
          <w:sz w:val="24"/>
          <w:rPrChange w:id="7499" w:author="Andrea Stafford Hintz" w:date="2016-09-18T16:51:00Z">
            <w:rPr>
              <w:rFonts w:ascii="Times New Roman" w:eastAsia="Times New Roman" w:hAnsi="Times New Roman" w:cs="Times New Roman"/>
              <w:sz w:val="24"/>
              <w:szCs w:val="24"/>
            </w:rPr>
          </w:rPrChange>
        </w:rPr>
        <w:t>grabbed him by the wrist, and twisted</w:t>
      </w:r>
      <w:commentRangeEnd w:id="7498"/>
      <w:r w:rsidR="007B0815">
        <w:rPr>
          <w:rStyle w:val="CommentReference"/>
        </w:rPr>
        <w:commentReference w:id="7498"/>
      </w:r>
      <w:r w:rsidRPr="009400B4">
        <w:rPr>
          <w:rFonts w:ascii="Times New Roman" w:hAnsi="Times New Roman"/>
          <w:sz w:val="24"/>
          <w:rPrChange w:id="7500" w:author="Andrea Stafford Hintz" w:date="2016-09-18T16:51:00Z">
            <w:rPr>
              <w:rFonts w:ascii="Times New Roman" w:eastAsia="Times New Roman" w:hAnsi="Times New Roman" w:cs="Times New Roman"/>
              <w:sz w:val="24"/>
              <w:szCs w:val="24"/>
            </w:rPr>
          </w:rPrChange>
        </w:rPr>
        <w:t>. The trick was to use his weight against him. All she needed was leverage, and -</w:t>
      </w:r>
    </w:p>
    <w:p w14:paraId="0EC7BC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01" w:author="Andrea Stafford Hintz" w:date="2016-09-18T16:51:00Z">
            <w:rPr>
              <w:rFonts w:ascii="Times New Roman" w:eastAsia="Times New Roman" w:hAnsi="Times New Roman" w:cs="Times New Roman"/>
              <w:sz w:val="24"/>
              <w:szCs w:val="24"/>
            </w:rPr>
          </w:rPrChange>
        </w:rPr>
        <w:t>He cried out in pain, twisting as she bent his arm. Annabel had been in fights before; she hadn’t survived a life on the street by being meek. While he was off balance, she kicked him, aiming for his shins. He howled with pain as her boot connected with his leg.</w:t>
      </w:r>
    </w:p>
    <w:p w14:paraId="1F879739" w14:textId="7BD620E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02" w:author="Andrea Stafford Hintz" w:date="2016-09-18T16:51:00Z">
            <w:rPr>
              <w:rFonts w:ascii="Times New Roman" w:eastAsia="Times New Roman" w:hAnsi="Times New Roman" w:cs="Times New Roman"/>
              <w:sz w:val="24"/>
              <w:szCs w:val="24"/>
            </w:rPr>
          </w:rPrChange>
        </w:rPr>
        <w:t xml:space="preserve">She jabbed with her left hand, striking him in </w:t>
      </w:r>
      <w:del w:id="7503" w:author="Andrea Stafford Hintz" w:date="2016-09-06T11:29:00Z">
        <w:r w:rsidRPr="7B3AED25" w:rsidDel="007B0815">
          <w:rPr>
            <w:rFonts w:ascii="Times New Roman" w:eastAsia="Times New Roman" w:hAnsi="Times New Roman" w:cs="Times New Roman"/>
            <w:sz w:val="24"/>
            <w:szCs w:val="24"/>
            <w:rPrChange w:id="7504" w:author="Bryce Raffle" w:date="2016-09-06T11:42:00Z">
              <w:rPr>
                <w:rFonts w:ascii="Times New Roman" w:hAnsi="Times New Roman" w:cs="Times New Roman"/>
                <w:sz w:val="24"/>
                <w:szCs w:val="24"/>
              </w:rPr>
            </w:rPrChange>
          </w:rPr>
          <w:delText xml:space="preserve">the </w:delText>
        </w:r>
      </w:del>
      <w:ins w:id="7505" w:author="Andrea Stafford Hintz" w:date="2016-09-06T11:29:00Z">
        <w:r w:rsidR="007B0815" w:rsidRPr="009400B4">
          <w:rPr>
            <w:rFonts w:ascii="Times New Roman" w:hAnsi="Times New Roman"/>
            <w:sz w:val="24"/>
            <w:rPrChange w:id="7506" w:author="Andrea Stafford Hintz" w:date="2016-09-18T16:51:00Z">
              <w:rPr>
                <w:rFonts w:ascii="Times New Roman" w:eastAsia="Times New Roman" w:hAnsi="Times New Roman" w:cs="Times New Roman"/>
                <w:sz w:val="24"/>
                <w:szCs w:val="24"/>
              </w:rPr>
            </w:rPrChange>
          </w:rPr>
          <w:t xml:space="preserve">his rock-hard </w:t>
        </w:r>
      </w:ins>
      <w:r w:rsidRPr="009400B4">
        <w:rPr>
          <w:rFonts w:ascii="Times New Roman" w:hAnsi="Times New Roman"/>
          <w:sz w:val="24"/>
          <w:rPrChange w:id="7507" w:author="Andrea Stafford Hintz" w:date="2016-09-18T16:51:00Z">
            <w:rPr>
              <w:rFonts w:ascii="Times New Roman" w:eastAsia="Times New Roman" w:hAnsi="Times New Roman" w:cs="Times New Roman"/>
              <w:sz w:val="24"/>
              <w:szCs w:val="24"/>
            </w:rPr>
          </w:rPrChange>
        </w:rPr>
        <w:t>gut</w:t>
      </w:r>
      <w:del w:id="7508" w:author="Andrea Stafford Hintz" w:date="2016-09-06T11:29:00Z">
        <w:r w:rsidRPr="009400B4" w:rsidDel="007B0815">
          <w:rPr>
            <w:rFonts w:ascii="Times New Roman" w:hAnsi="Times New Roman"/>
            <w:sz w:val="24"/>
            <w:rPrChange w:id="7509" w:author="Andrea Stafford Hintz" w:date="2016-09-18T16:51:00Z">
              <w:rPr>
                <w:rFonts w:ascii="Times New Roman" w:eastAsia="Times New Roman" w:hAnsi="Times New Roman" w:cs="Times New Roman"/>
                <w:sz w:val="24"/>
                <w:szCs w:val="24"/>
              </w:rPr>
            </w:rPrChange>
          </w:rPr>
          <w:delText>.</w:delText>
        </w:r>
        <w:r w:rsidRPr="7B3AED25" w:rsidDel="007B0815">
          <w:rPr>
            <w:rFonts w:ascii="Times New Roman" w:eastAsia="Times New Roman" w:hAnsi="Times New Roman" w:cs="Times New Roman"/>
            <w:sz w:val="24"/>
            <w:szCs w:val="24"/>
            <w:rPrChange w:id="7510" w:author="Bryce Raffle" w:date="2016-09-06T11:42:00Z">
              <w:rPr>
                <w:rFonts w:ascii="Times New Roman" w:hAnsi="Times New Roman" w:cs="Times New Roman"/>
                <w:sz w:val="24"/>
                <w:szCs w:val="24"/>
              </w:rPr>
            </w:rPrChange>
          </w:rPr>
          <w:delText xml:space="preserve"> His stomach felt like it was chiseled out of rock</w:delText>
        </w:r>
      </w:del>
      <w:del w:id="7511" w:author="Andrea Stafford Hintz" w:date="2016-09-18T16:51:00Z">
        <w:r w:rsidRPr="7B3AED25">
          <w:rPr>
            <w:rFonts w:ascii="Times New Roman" w:eastAsia="Times New Roman" w:hAnsi="Times New Roman" w:cs="Times New Roman"/>
            <w:sz w:val="24"/>
            <w:szCs w:val="24"/>
            <w:rPrChange w:id="7512" w:author="Bryce Raffle" w:date="2016-09-06T11:42:00Z">
              <w:rPr>
                <w:rFonts w:ascii="Times New Roman" w:hAnsi="Times New Roman" w:cs="Times New Roman"/>
                <w:sz w:val="24"/>
                <w:szCs w:val="24"/>
              </w:rPr>
            </w:rPrChange>
          </w:rPr>
          <w:delText>.</w:delText>
        </w:r>
      </w:del>
      <w:r w:rsidRPr="009400B4">
        <w:rPr>
          <w:rFonts w:ascii="Times New Roman" w:hAnsi="Times New Roman"/>
          <w:sz w:val="24"/>
          <w:rPrChange w:id="7513" w:author="Andrea Stafford Hintz" w:date="2016-09-18T16:51:00Z">
            <w:rPr>
              <w:rFonts w:ascii="Times New Roman" w:eastAsia="Times New Roman" w:hAnsi="Times New Roman" w:cs="Times New Roman"/>
              <w:sz w:val="24"/>
              <w:szCs w:val="24"/>
            </w:rPr>
          </w:rPrChange>
        </w:rPr>
        <w:t xml:space="preserve"> </w:t>
      </w:r>
      <w:commentRangeStart w:id="7514"/>
      <w:r w:rsidRPr="009400B4">
        <w:rPr>
          <w:rFonts w:ascii="Times New Roman" w:hAnsi="Times New Roman"/>
          <w:sz w:val="24"/>
          <w:rPrChange w:id="7515" w:author="Andrea Stafford Hintz" w:date="2016-09-18T16:51:00Z">
            <w:rPr>
              <w:rFonts w:ascii="Times New Roman" w:eastAsia="Times New Roman" w:hAnsi="Times New Roman" w:cs="Times New Roman"/>
              <w:sz w:val="24"/>
              <w:szCs w:val="24"/>
            </w:rPr>
          </w:rPrChange>
        </w:rPr>
        <w:t>Annabel</w:t>
      </w:r>
      <w:commentRangeEnd w:id="7514"/>
      <w:r w:rsidR="007B0815">
        <w:rPr>
          <w:rStyle w:val="CommentReference"/>
        </w:rPr>
        <w:commentReference w:id="7514"/>
      </w:r>
      <w:r w:rsidRPr="009400B4">
        <w:rPr>
          <w:rFonts w:ascii="Times New Roman" w:hAnsi="Times New Roman"/>
          <w:sz w:val="24"/>
          <w:rPrChange w:id="7516" w:author="Andrea Stafford Hintz" w:date="2016-09-18T16:51:00Z">
            <w:rPr>
              <w:rFonts w:ascii="Times New Roman" w:eastAsia="Times New Roman" w:hAnsi="Times New Roman" w:cs="Times New Roman"/>
              <w:sz w:val="24"/>
              <w:szCs w:val="24"/>
            </w:rPr>
          </w:rPrChange>
        </w:rPr>
        <w:t xml:space="preserve"> tried to shake away the pain in her hand, bouncing on her feet like a boxer.</w:t>
      </w:r>
    </w:p>
    <w:p w14:paraId="2FC12985" w14:textId="45F8DDD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17" w:author="Andrea Stafford Hintz" w:date="2016-09-18T16:51:00Z">
            <w:rPr>
              <w:rFonts w:ascii="Times New Roman" w:eastAsia="Times New Roman" w:hAnsi="Times New Roman" w:cs="Times New Roman"/>
              <w:sz w:val="24"/>
              <w:szCs w:val="24"/>
            </w:rPr>
          </w:rPrChange>
        </w:rPr>
        <w:t>The giant growled and swung his fist. Annabel ducked under his arm, close enough to feel the swish of air ripple past her. She exploded upward with a right-h</w:t>
      </w:r>
      <w:r>
        <w:rPr>
          <w:rFonts w:ascii="Times New Roman" w:hAnsi="Times New Roman"/>
          <w:sz w:val="24"/>
          <w:rPrChange w:id="7518" w:author="Andrea Stafford Hintz" w:date="2016-09-18T16:51:00Z">
            <w:rPr>
              <w:rFonts w:ascii="Times New Roman" w:eastAsia="Times New Roman" w:hAnsi="Times New Roman" w:cs="Times New Roman"/>
              <w:sz w:val="24"/>
              <w:szCs w:val="24"/>
            </w:rPr>
          </w:rPrChange>
        </w:rPr>
        <w:t xml:space="preserve">anded uppercut, connecting with </w:t>
      </w:r>
      <w:del w:id="7519" w:author="Andrea Stafford Hintz" w:date="2016-09-18T16:51:00Z">
        <w:r w:rsidRPr="7B3AED25">
          <w:rPr>
            <w:rFonts w:ascii="Times New Roman" w:eastAsia="Times New Roman" w:hAnsi="Times New Roman" w:cs="Times New Roman"/>
            <w:sz w:val="24"/>
            <w:szCs w:val="24"/>
            <w:rPrChange w:id="7520" w:author="Bryce Raffle" w:date="2016-09-06T11:42:00Z">
              <w:rPr>
                <w:rFonts w:ascii="Times New Roman" w:hAnsi="Times New Roman" w:cs="Times New Roman"/>
                <w:sz w:val="24"/>
                <w:szCs w:val="24"/>
              </w:rPr>
            </w:rPrChange>
          </w:rPr>
          <w:delText xml:space="preserve">the </w:delText>
        </w:r>
      </w:del>
      <w:del w:id="7521" w:author="Andrea Stafford Hintz" w:date="2016-09-06T11:32:00Z">
        <w:r w:rsidRPr="7B3AED25" w:rsidDel="007B0815">
          <w:rPr>
            <w:rFonts w:ascii="Times New Roman" w:eastAsia="Times New Roman" w:hAnsi="Times New Roman" w:cs="Times New Roman"/>
            <w:sz w:val="24"/>
            <w:szCs w:val="24"/>
            <w:rPrChange w:id="7522" w:author="Bryce Raffle" w:date="2016-09-06T11:42:00Z">
              <w:rPr>
                <w:rFonts w:ascii="Times New Roman" w:hAnsi="Times New Roman" w:cs="Times New Roman"/>
                <w:sz w:val="24"/>
                <w:szCs w:val="24"/>
              </w:rPr>
            </w:rPrChange>
          </w:rPr>
          <w:delText xml:space="preserve">giant’s </w:delText>
        </w:r>
      </w:del>
      <w:ins w:id="7523" w:author="Andrea Stafford Hintz" w:date="2016-09-06T11:32:00Z">
        <w:r w:rsidR="007B0815" w:rsidRPr="009400B4">
          <w:rPr>
            <w:rFonts w:ascii="Times New Roman" w:hAnsi="Times New Roman"/>
            <w:sz w:val="24"/>
            <w:rPrChange w:id="7524" w:author="Andrea Stafford Hintz" w:date="2016-09-18T16:51:00Z">
              <w:rPr>
                <w:rFonts w:ascii="Times New Roman" w:eastAsia="Times New Roman" w:hAnsi="Times New Roman" w:cs="Times New Roman"/>
                <w:sz w:val="24"/>
                <w:szCs w:val="24"/>
              </w:rPr>
            </w:rPrChange>
          </w:rPr>
          <w:t xml:space="preserve">his </w:t>
        </w:r>
      </w:ins>
      <w:r w:rsidRPr="009400B4">
        <w:rPr>
          <w:rFonts w:ascii="Times New Roman" w:hAnsi="Times New Roman"/>
          <w:sz w:val="24"/>
          <w:rPrChange w:id="7525" w:author="Andrea Stafford Hintz" w:date="2016-09-18T16:51:00Z">
            <w:rPr>
              <w:rFonts w:ascii="Times New Roman" w:eastAsia="Times New Roman" w:hAnsi="Times New Roman" w:cs="Times New Roman"/>
              <w:sz w:val="24"/>
              <w:szCs w:val="24"/>
            </w:rPr>
          </w:rPrChange>
        </w:rPr>
        <w:t>chin. The blow sent him sprawling.</w:t>
      </w:r>
    </w:p>
    <w:p w14:paraId="206295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26" w:author="Andrea Stafford Hintz" w:date="2016-09-18T16:51:00Z">
            <w:rPr>
              <w:rFonts w:ascii="Times New Roman" w:eastAsia="Times New Roman" w:hAnsi="Times New Roman" w:cs="Times New Roman"/>
              <w:sz w:val="24"/>
              <w:szCs w:val="24"/>
            </w:rPr>
          </w:rPrChange>
        </w:rPr>
        <w:t>He spat blood onto the floor, and got to his feet.</w:t>
      </w:r>
    </w:p>
    <w:p w14:paraId="01103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27" w:author="Andrea Stafford Hintz" w:date="2016-09-18T16:51:00Z">
            <w:rPr>
              <w:rFonts w:ascii="Times New Roman" w:eastAsia="Times New Roman" w:hAnsi="Times New Roman" w:cs="Times New Roman"/>
              <w:sz w:val="24"/>
              <w:szCs w:val="24"/>
            </w:rPr>
          </w:rPrChange>
        </w:rPr>
        <w:t xml:space="preserve">“Quite the punch,” he said, reaching up beneath his mask to retrieve a tooth that had been dislodged. He flicked it away, bloody and large. </w:t>
      </w:r>
      <w:r w:rsidRPr="009400B4">
        <w:rPr>
          <w:rFonts w:ascii="Times New Roman" w:hAnsi="Times New Roman"/>
          <w:sz w:val="24"/>
          <w:highlight w:val="yellow"/>
          <w:rPrChange w:id="7528" w:author="Andrea Stafford Hintz" w:date="2016-09-18T16:51:00Z">
            <w:rPr>
              <w:rFonts w:ascii="Times New Roman" w:eastAsia="Times New Roman" w:hAnsi="Times New Roman" w:cs="Times New Roman"/>
              <w:sz w:val="24"/>
              <w:szCs w:val="24"/>
              <w:highlight w:val="yellow"/>
            </w:rPr>
          </w:rPrChange>
        </w:rPr>
        <w:t>It hit the floor with a sound like dice being rolled</w:t>
      </w:r>
      <w:r w:rsidRPr="009400B4">
        <w:rPr>
          <w:rFonts w:ascii="Times New Roman" w:hAnsi="Times New Roman"/>
          <w:sz w:val="24"/>
          <w:rPrChange w:id="7529" w:author="Andrea Stafford Hintz" w:date="2016-09-18T16:51:00Z">
            <w:rPr>
              <w:rFonts w:ascii="Times New Roman" w:eastAsia="Times New Roman" w:hAnsi="Times New Roman" w:cs="Times New Roman"/>
              <w:sz w:val="24"/>
              <w:szCs w:val="24"/>
            </w:rPr>
          </w:rPrChange>
        </w:rPr>
        <w:t>.</w:t>
      </w:r>
    </w:p>
    <w:p w14:paraId="6558B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30" w:author="Andrea Stafford Hintz" w:date="2016-09-18T16:51:00Z">
            <w:rPr>
              <w:rFonts w:ascii="Times New Roman" w:eastAsia="Times New Roman" w:hAnsi="Times New Roman" w:cs="Times New Roman"/>
              <w:sz w:val="24"/>
              <w:szCs w:val="24"/>
            </w:rPr>
          </w:rPrChange>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14:paraId="18732D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31" w:author="Andrea Stafford Hintz" w:date="2016-09-18T16:51:00Z">
            <w:rPr>
              <w:rFonts w:ascii="Times New Roman" w:eastAsia="Times New Roman" w:hAnsi="Times New Roman" w:cs="Times New Roman"/>
              <w:sz w:val="24"/>
              <w:szCs w:val="24"/>
            </w:rPr>
          </w:rPrChange>
        </w:rPr>
        <w:t>But she’d overplayed her hand. Regaining his balance more quickly than she’d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14:paraId="15A5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32" w:author="Andrea Stafford Hintz" w:date="2016-09-18T16:51:00Z">
            <w:rPr>
              <w:rFonts w:ascii="Times New Roman" w:eastAsia="Times New Roman" w:hAnsi="Times New Roman" w:cs="Times New Roman"/>
              <w:sz w:val="24"/>
              <w:szCs w:val="24"/>
            </w:rPr>
          </w:rPrChange>
        </w:rPr>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14F31B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33" w:author="Andrea Stafford Hintz" w:date="2016-09-18T16:51:00Z">
            <w:rPr>
              <w:rFonts w:ascii="Times New Roman" w:eastAsia="Times New Roman" w:hAnsi="Times New Roman" w:cs="Times New Roman"/>
              <w:sz w:val="24"/>
              <w:szCs w:val="24"/>
            </w:rPr>
          </w:rPrChange>
        </w:rPr>
        <w:t>She was vaguely aware of Parson Sinews telling her to get up, but his voice sounded a million miles away.</w:t>
      </w:r>
    </w:p>
    <w:p w14:paraId="4D7B4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34" w:author="Andrea Stafford Hintz" w:date="2016-09-18T16:51:00Z">
            <w:rPr>
              <w:rFonts w:ascii="Times New Roman" w:eastAsia="Times New Roman" w:hAnsi="Times New Roman" w:cs="Times New Roman"/>
              <w:sz w:val="24"/>
              <w:szCs w:val="24"/>
            </w:rPr>
          </w:rPrChange>
        </w:rPr>
        <w:t xml:space="preserve">She shook her head and got to her </w:t>
      </w:r>
      <w:proofErr w:type="spellStart"/>
      <w:r w:rsidRPr="009400B4">
        <w:rPr>
          <w:rFonts w:ascii="Times New Roman" w:hAnsi="Times New Roman"/>
          <w:sz w:val="24"/>
          <w:rPrChange w:id="7535" w:author="Andrea Stafford Hintz" w:date="2016-09-18T16:51:00Z">
            <w:rPr>
              <w:rFonts w:ascii="Times New Roman" w:eastAsia="Times New Roman" w:hAnsi="Times New Roman" w:cs="Times New Roman"/>
              <w:sz w:val="24"/>
              <w:szCs w:val="24"/>
            </w:rPr>
          </w:rPrChange>
        </w:rPr>
        <w:t>knees.</w:t>
      </w:r>
      <w:del w:id="7536" w:author="Andrea Stafford Hintz" w:date="2016-09-06T11:36:00Z">
        <w:r w:rsidRPr="009400B4" w:rsidDel="00F504C6">
          <w:rPr>
            <w:rFonts w:ascii="Times New Roman" w:hAnsi="Times New Roman"/>
            <w:sz w:val="24"/>
            <w:rPrChange w:id="7537" w:author="Andrea Stafford Hintz" w:date="2016-09-18T16:51:00Z">
              <w:rPr>
                <w:rFonts w:ascii="Times New Roman" w:eastAsia="Times New Roman" w:hAnsi="Times New Roman" w:cs="Times New Roman"/>
                <w:sz w:val="24"/>
                <w:szCs w:val="24"/>
              </w:rPr>
            </w:rPrChange>
          </w:rPr>
          <w:delText xml:space="preserve"> </w:delText>
        </w:r>
        <w:r w:rsidRPr="7B3AED25" w:rsidDel="00F504C6">
          <w:rPr>
            <w:rFonts w:ascii="Times New Roman" w:eastAsia="Times New Roman" w:hAnsi="Times New Roman" w:cs="Times New Roman"/>
            <w:sz w:val="24"/>
            <w:szCs w:val="24"/>
            <w:rPrChange w:id="7538" w:author="Bryce Raffle" w:date="2016-09-06T11:42:00Z">
              <w:rPr>
                <w:rFonts w:ascii="Times New Roman" w:hAnsi="Times New Roman" w:cs="Times New Roman"/>
                <w:sz w:val="24"/>
                <w:szCs w:val="24"/>
              </w:rPr>
            </w:rPrChange>
          </w:rPr>
          <w:delText>It was hard to move in this god-awful corset, but Sinews was right.</w:delText>
        </w:r>
      </w:del>
      <w:del w:id="7539" w:author="Andrea Stafford Hintz" w:date="2016-09-18T16:51:00Z">
        <w:r w:rsidRPr="7B3AED25">
          <w:rPr>
            <w:rFonts w:ascii="Times New Roman" w:eastAsia="Times New Roman" w:hAnsi="Times New Roman" w:cs="Times New Roman"/>
            <w:sz w:val="24"/>
            <w:szCs w:val="24"/>
            <w:rPrChange w:id="7540"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7541" w:author="Andrea Stafford Hintz" w:date="2016-09-18T16:51:00Z">
            <w:rPr>
              <w:rFonts w:ascii="Times New Roman" w:eastAsia="Times New Roman" w:hAnsi="Times New Roman" w:cs="Times New Roman"/>
              <w:sz w:val="24"/>
              <w:szCs w:val="24"/>
            </w:rPr>
          </w:rPrChange>
        </w:rPr>
        <w:t>She</w:t>
      </w:r>
      <w:proofErr w:type="spellEnd"/>
      <w:r w:rsidRPr="009400B4">
        <w:rPr>
          <w:rFonts w:ascii="Times New Roman" w:hAnsi="Times New Roman"/>
          <w:sz w:val="24"/>
          <w:rPrChange w:id="7542" w:author="Andrea Stafford Hintz" w:date="2016-09-18T16:51:00Z">
            <w:rPr>
              <w:rFonts w:ascii="Times New Roman" w:eastAsia="Times New Roman" w:hAnsi="Times New Roman" w:cs="Times New Roman"/>
              <w:sz w:val="24"/>
              <w:szCs w:val="24"/>
            </w:rPr>
          </w:rPrChange>
        </w:rPr>
        <w:t xml:space="preserve"> needed to get up. She managed to struggle to her feet and quickly adjusted the lens of her mechanical eye, anticipating the giant coming over to finish her off.</w:t>
      </w:r>
    </w:p>
    <w:p w14:paraId="0DC9E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43" w:author="Andrea Stafford Hintz" w:date="2016-09-18T16:51:00Z">
            <w:rPr>
              <w:rFonts w:ascii="Times New Roman" w:eastAsia="Times New Roman" w:hAnsi="Times New Roman" w:cs="Times New Roman"/>
              <w:sz w:val="24"/>
              <w:szCs w:val="24"/>
            </w:rPr>
          </w:rPrChange>
        </w:rPr>
        <w:t>Instead, the giant had turned away and was hobbling down the hallway, away from her.</w:t>
      </w:r>
    </w:p>
    <w:p w14:paraId="14ED5F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44" w:author="Andrea Stafford Hintz" w:date="2016-09-18T16:51:00Z">
            <w:rPr>
              <w:rFonts w:ascii="Times New Roman" w:eastAsia="Times New Roman" w:hAnsi="Times New Roman" w:cs="Times New Roman"/>
              <w:sz w:val="24"/>
              <w:szCs w:val="24"/>
            </w:rPr>
          </w:rPrChange>
        </w:rPr>
        <w:t>“Come back and face me!” she shouted, but he ignored her. No doubt he intended to sound the alarm.</w:t>
      </w:r>
    </w:p>
    <w:p w14:paraId="717E0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45" w:author="Andrea Stafford Hintz" w:date="2016-09-18T16:51:00Z">
            <w:rPr>
              <w:rFonts w:ascii="Times New Roman" w:eastAsia="Times New Roman" w:hAnsi="Times New Roman" w:cs="Times New Roman"/>
              <w:sz w:val="24"/>
              <w:szCs w:val="24"/>
            </w:rPr>
          </w:rPrChange>
        </w:rPr>
        <w:t>Annabel took off after him, half running half stumbling, bracing against the wall for support.</w:t>
      </w:r>
    </w:p>
    <w:p w14:paraId="0A719A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46" w:author="Andrea Stafford Hintz" w:date="2016-09-18T16:51:00Z">
            <w:rPr>
              <w:rFonts w:ascii="Times New Roman" w:eastAsia="Times New Roman" w:hAnsi="Times New Roman" w:cs="Times New Roman"/>
              <w:sz w:val="24"/>
              <w:szCs w:val="24"/>
            </w:rPr>
          </w:rPrChange>
        </w:rPr>
        <w:t>She had nearly caught him when he darted through a doorway. The door slammed. She tried for the handle, but he had locked it already. Mere moments passed before the alarm began to sound, a horridly loud siren sound that resonated throughout the compound.</w:t>
      </w:r>
    </w:p>
    <w:p w14:paraId="4351DC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47" w:author="Andrea Stafford Hintz" w:date="2016-09-18T16:51:00Z">
            <w:rPr>
              <w:rFonts w:ascii="Times New Roman" w:eastAsia="Times New Roman" w:hAnsi="Times New Roman" w:cs="Times New Roman"/>
              <w:sz w:val="24"/>
              <w:szCs w:val="24"/>
            </w:rPr>
          </w:rPrChange>
        </w:rPr>
        <w:t xml:space="preserve">She doubled back. </w:t>
      </w:r>
      <w:commentRangeStart w:id="7548"/>
      <w:r w:rsidRPr="009400B4">
        <w:rPr>
          <w:rFonts w:ascii="Times New Roman" w:hAnsi="Times New Roman"/>
          <w:sz w:val="24"/>
          <w:rPrChange w:id="7549" w:author="Andrea Stafford Hintz" w:date="2016-09-18T16:51:00Z">
            <w:rPr>
              <w:rFonts w:ascii="Times New Roman" w:eastAsia="Times New Roman" w:hAnsi="Times New Roman" w:cs="Times New Roman"/>
              <w:sz w:val="24"/>
              <w:szCs w:val="24"/>
            </w:rPr>
          </w:rPrChange>
        </w:rPr>
        <w:t>She needed to get back to the elevator, but she hadn’t crossed this part of the compound on her way in.</w:t>
      </w:r>
      <w:commentRangeEnd w:id="7548"/>
      <w:r w:rsidR="00F504C6">
        <w:rPr>
          <w:rStyle w:val="CommentReference"/>
        </w:rPr>
        <w:commentReference w:id="7548"/>
      </w:r>
    </w:p>
    <w:p w14:paraId="36850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50" w:author="Andrea Stafford Hintz" w:date="2016-09-18T16:51:00Z">
            <w:rPr>
              <w:rFonts w:ascii="Times New Roman" w:eastAsia="Times New Roman" w:hAnsi="Times New Roman" w:cs="Times New Roman"/>
              <w:sz w:val="24"/>
              <w:szCs w:val="24"/>
            </w:rPr>
          </w:rPrChange>
        </w:rPr>
        <w:t>“How do I get out of here?” she hissed at Mr. Sinews when she arrived back at his cell.</w:t>
      </w:r>
    </w:p>
    <w:p w14:paraId="28C07B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51" w:author="Andrea Stafford Hintz" w:date="2016-09-18T16:51:00Z">
            <w:rPr>
              <w:rFonts w:ascii="Times New Roman" w:eastAsia="Times New Roman" w:hAnsi="Times New Roman" w:cs="Times New Roman"/>
              <w:sz w:val="24"/>
              <w:szCs w:val="24"/>
            </w:rPr>
          </w:rPrChange>
        </w:rPr>
        <w:t xml:space="preserve">“I’ll get you out,” he said, “But first you’ll need to get </w:t>
      </w:r>
      <w:r w:rsidRPr="009400B4">
        <w:rPr>
          <w:rFonts w:ascii="Times New Roman" w:hAnsi="Times New Roman"/>
          <w:i/>
          <w:sz w:val="24"/>
          <w:rPrChange w:id="7552" w:author="Andrea Stafford Hintz" w:date="2016-09-18T16:51:00Z">
            <w:rPr>
              <w:rFonts w:ascii="Times New Roman" w:eastAsia="Times New Roman" w:hAnsi="Times New Roman" w:cs="Times New Roman"/>
              <w:i/>
              <w:sz w:val="24"/>
              <w:szCs w:val="24"/>
            </w:rPr>
          </w:rPrChange>
        </w:rPr>
        <w:t>me</w:t>
      </w:r>
      <w:r w:rsidRPr="009400B4">
        <w:rPr>
          <w:rFonts w:ascii="Times New Roman" w:hAnsi="Times New Roman"/>
          <w:sz w:val="24"/>
          <w:rPrChange w:id="7553" w:author="Andrea Stafford Hintz" w:date="2016-09-18T16:51:00Z">
            <w:rPr>
              <w:rFonts w:ascii="Times New Roman" w:eastAsia="Times New Roman" w:hAnsi="Times New Roman" w:cs="Times New Roman"/>
              <w:sz w:val="24"/>
              <w:szCs w:val="24"/>
            </w:rPr>
          </w:rPrChange>
        </w:rPr>
        <w:t xml:space="preserve"> out.”</w:t>
      </w:r>
    </w:p>
    <w:p w14:paraId="7B4307AD" w14:textId="5DFE812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54" w:author="Andrea Stafford Hintz" w:date="2016-09-18T16:51:00Z">
            <w:rPr>
              <w:rFonts w:ascii="Times New Roman" w:eastAsia="Times New Roman" w:hAnsi="Times New Roman" w:cs="Times New Roman"/>
              <w:sz w:val="24"/>
              <w:szCs w:val="24"/>
            </w:rPr>
          </w:rPrChange>
        </w:rPr>
        <w:t>She nodded quickly. There was little time to argue with him. She’d spent her last dart, was unarmed, and who knew how many worked in this facility and what sort of security they had</w:t>
      </w:r>
      <w:ins w:id="7555" w:author="Andrea Stafford Hintz" w:date="2016-09-18T16:51:00Z">
        <w:r w:rsidR="00A22D6C" w:rsidRPr="009400B4">
          <w:rPr>
            <w:rFonts w:ascii="Times New Roman" w:eastAsia="Times New Roman" w:hAnsi="Times New Roman" w:cs="Times New Roman"/>
            <w:sz w:val="24"/>
            <w:szCs w:val="24"/>
          </w:rPr>
          <w:t>.</w:t>
        </w:r>
      </w:ins>
      <w:ins w:id="7556" w:author="Andrea Stafford Hintz" w:date="2016-09-06T11:37:00Z">
        <w:r w:rsidR="00F504C6" w:rsidRPr="7F00EA3A">
          <w:rPr>
            <w:rFonts w:ascii="Times New Roman" w:eastAsia="Times New Roman" w:hAnsi="Times New Roman" w:cs="Times New Roman"/>
            <w:sz w:val="24"/>
            <w:szCs w:val="24"/>
            <w:rPrChange w:id="7557" w:author="Bryce Raffle" w:date="2016-09-09T12:13:00Z">
              <w:rPr>
                <w:rFonts w:ascii="Times New Roman" w:hAnsi="Times New Roman" w:cs="Times New Roman"/>
                <w:sz w:val="24"/>
                <w:szCs w:val="24"/>
              </w:rPr>
            </w:rPrChange>
          </w:rPr>
          <w:t>.</w:t>
        </w:r>
      </w:ins>
      <w:del w:id="7558" w:author="Andrea Stafford Hintz" w:date="2016-09-06T11:37:00Z">
        <w:r w:rsidRPr="7B3AED25" w:rsidDel="00F504C6">
          <w:rPr>
            <w:rFonts w:ascii="Times New Roman" w:eastAsia="Times New Roman" w:hAnsi="Times New Roman" w:cs="Times New Roman"/>
            <w:sz w:val="24"/>
            <w:szCs w:val="24"/>
            <w:rPrChange w:id="7559" w:author="Bryce Raffle" w:date="2016-09-06T11:42:00Z">
              <w:rPr>
                <w:rFonts w:ascii="Times New Roman" w:hAnsi="Times New Roman" w:cs="Times New Roman"/>
                <w:sz w:val="24"/>
                <w:szCs w:val="24"/>
              </w:rPr>
            </w:rPrChange>
          </w:rPr>
          <w:delText>?</w:delText>
        </w:r>
      </w:del>
      <w:r w:rsidRPr="009400B4">
        <w:rPr>
          <w:rFonts w:ascii="Times New Roman" w:hAnsi="Times New Roman"/>
          <w:sz w:val="24"/>
          <w:rPrChange w:id="7560" w:author="Andrea Stafford Hintz" w:date="2016-09-18T16:51:00Z">
            <w:rPr>
              <w:rFonts w:ascii="Times New Roman" w:eastAsia="Times New Roman" w:hAnsi="Times New Roman" w:cs="Times New Roman"/>
              <w:sz w:val="24"/>
              <w:szCs w:val="24"/>
            </w:rPr>
          </w:rPrChange>
        </w:rPr>
        <w:t xml:space="preserve"> She stepped back into her own cell, reached for the keys the unconscious scientist had dropped, and found them a moment later. </w:t>
      </w:r>
      <w:commentRangeStart w:id="7561"/>
      <w:r w:rsidRPr="009400B4">
        <w:rPr>
          <w:rFonts w:ascii="Times New Roman" w:hAnsi="Times New Roman"/>
          <w:sz w:val="24"/>
          <w:rPrChange w:id="7562" w:author="Andrea Stafford Hintz" w:date="2016-09-18T16:51:00Z">
            <w:rPr>
              <w:rFonts w:ascii="Times New Roman" w:eastAsia="Times New Roman" w:hAnsi="Times New Roman" w:cs="Times New Roman"/>
              <w:sz w:val="24"/>
              <w:szCs w:val="24"/>
            </w:rPr>
          </w:rPrChange>
        </w:rPr>
        <w:t xml:space="preserve">A surprisingly difficult task, given the wardrobe requirements of her sex, </w:t>
      </w:r>
      <w:commentRangeEnd w:id="7561"/>
      <w:r w:rsidR="00F504C6">
        <w:rPr>
          <w:rStyle w:val="CommentReference"/>
        </w:rPr>
        <w:commentReference w:id="7561"/>
      </w:r>
      <w:r w:rsidRPr="009400B4">
        <w:rPr>
          <w:rFonts w:ascii="Times New Roman" w:hAnsi="Times New Roman"/>
          <w:sz w:val="24"/>
          <w:rPrChange w:id="7563" w:author="Andrea Stafford Hintz" w:date="2016-09-18T16:51:00Z">
            <w:rPr>
              <w:rFonts w:ascii="Times New Roman" w:eastAsia="Times New Roman" w:hAnsi="Times New Roman" w:cs="Times New Roman"/>
              <w:sz w:val="24"/>
              <w:szCs w:val="24"/>
            </w:rPr>
          </w:rPrChange>
        </w:rPr>
        <w:t>but she managed it quickly enough.</w:t>
      </w:r>
    </w:p>
    <w:p w14:paraId="558A61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64" w:author="Andrea Stafford Hintz" w:date="2016-09-18T16:51:00Z">
            <w:rPr>
              <w:rFonts w:ascii="Times New Roman" w:eastAsia="Times New Roman" w:hAnsi="Times New Roman" w:cs="Times New Roman"/>
              <w:sz w:val="24"/>
              <w:szCs w:val="24"/>
            </w:rPr>
          </w:rPrChange>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38D982C0" w14:textId="6484F91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65" w:author="Andrea Stafford Hintz" w:date="2016-09-18T16:51:00Z">
            <w:rPr>
              <w:rFonts w:ascii="Times New Roman" w:eastAsia="Times New Roman" w:hAnsi="Times New Roman" w:cs="Times New Roman"/>
              <w:sz w:val="24"/>
              <w:szCs w:val="24"/>
            </w:rPr>
          </w:rPrChange>
        </w:rPr>
        <w:t xml:space="preserve">The lock refused to turn. </w:t>
      </w:r>
      <w:ins w:id="7566" w:author="Andrea Stafford Hintz" w:date="2016-09-06T12:56:00Z">
        <w:r w:rsidR="006762A3">
          <w:rPr>
            <w:rFonts w:ascii="Times New Roman" w:eastAsia="Times New Roman" w:hAnsi="Times New Roman" w:cs="Times New Roman"/>
            <w:sz w:val="24"/>
            <w:szCs w:val="24"/>
          </w:rPr>
          <w:t>S</w:t>
        </w:r>
        <w:r w:rsidR="006762A3" w:rsidRPr="006A449F">
          <w:rPr>
            <w:rFonts w:ascii="Times New Roman" w:eastAsia="Times New Roman" w:hAnsi="Times New Roman" w:cs="Times New Roman"/>
            <w:sz w:val="24"/>
            <w:szCs w:val="24"/>
          </w:rPr>
          <w:t>h</w:t>
        </w:r>
        <w:r w:rsidR="006762A3">
          <w:rPr>
            <w:rFonts w:ascii="Times New Roman" w:eastAsia="Times New Roman" w:hAnsi="Times New Roman" w:cs="Times New Roman"/>
            <w:sz w:val="24"/>
            <w:szCs w:val="24"/>
          </w:rPr>
          <w:t>e frantically eliminated each key,</w:t>
        </w:r>
      </w:ins>
      <w:del w:id="7567" w:author="Andrea Stafford Hintz" w:date="2016-09-06T12:56:00Z">
        <w:r w:rsidRPr="7B3AED25" w:rsidDel="006762A3">
          <w:rPr>
            <w:rFonts w:ascii="Times New Roman" w:eastAsia="Times New Roman" w:hAnsi="Times New Roman" w:cs="Times New Roman"/>
            <w:sz w:val="24"/>
            <w:szCs w:val="24"/>
            <w:rPrChange w:id="7568" w:author="Bryce Raffle" w:date="2016-09-06T11:42:00Z">
              <w:rPr>
                <w:rFonts w:ascii="Times New Roman" w:hAnsi="Times New Roman" w:cs="Times New Roman"/>
                <w:sz w:val="24"/>
                <w:szCs w:val="24"/>
              </w:rPr>
            </w:rPrChange>
          </w:rPr>
          <w:delText>O</w:delText>
        </w:r>
      </w:del>
      <w:ins w:id="7569" w:author="Andrea Stafford Hintz" w:date="2016-09-06T12:56:00Z">
        <w:r w:rsidR="006762A3">
          <w:rPr>
            <w:rFonts w:ascii="Times New Roman" w:eastAsia="Times New Roman" w:hAnsi="Times New Roman" w:cs="Times New Roman"/>
            <w:sz w:val="24"/>
            <w:szCs w:val="24"/>
          </w:rPr>
          <w:t xml:space="preserve"> </w:t>
        </w:r>
        <w:proofErr w:type="spellStart"/>
        <w:r w:rsidR="006762A3">
          <w:rPr>
            <w:rFonts w:ascii="Times New Roman" w:eastAsia="Times New Roman" w:hAnsi="Times New Roman" w:cs="Times New Roman"/>
            <w:sz w:val="24"/>
            <w:szCs w:val="24"/>
          </w:rPr>
          <w:t>o</w:t>
        </w:r>
      </w:ins>
      <w:r w:rsidRPr="009400B4">
        <w:rPr>
          <w:rFonts w:ascii="Times New Roman" w:hAnsi="Times New Roman"/>
          <w:sz w:val="24"/>
          <w:rPrChange w:id="7570" w:author="Andrea Stafford Hintz" w:date="2016-09-18T16:51:00Z">
            <w:rPr>
              <w:rFonts w:ascii="Times New Roman" w:eastAsia="Times New Roman" w:hAnsi="Times New Roman" w:cs="Times New Roman"/>
              <w:sz w:val="24"/>
              <w:szCs w:val="24"/>
            </w:rPr>
          </w:rPrChange>
        </w:rPr>
        <w:t>ne</w:t>
      </w:r>
      <w:del w:id="7571" w:author="Andrea Stafford Hintz" w:date="2016-09-06T12:56:00Z">
        <w:r w:rsidRPr="009400B4" w:rsidDel="006762A3">
          <w:rPr>
            <w:rFonts w:ascii="Times New Roman" w:hAnsi="Times New Roman"/>
            <w:sz w:val="24"/>
            <w:rPrChange w:id="7572" w:author="Andrea Stafford Hintz" w:date="2016-09-18T16:51:00Z">
              <w:rPr>
                <w:rFonts w:ascii="Times New Roman" w:eastAsia="Times New Roman" w:hAnsi="Times New Roman" w:cs="Times New Roman"/>
                <w:sz w:val="24"/>
                <w:szCs w:val="24"/>
              </w:rPr>
            </w:rPrChange>
          </w:rPr>
          <w:delText xml:space="preserve"> </w:delText>
        </w:r>
        <w:r w:rsidRPr="7B3AED25" w:rsidDel="006762A3">
          <w:rPr>
            <w:rFonts w:ascii="Times New Roman" w:eastAsia="Times New Roman" w:hAnsi="Times New Roman" w:cs="Times New Roman"/>
            <w:sz w:val="24"/>
            <w:szCs w:val="24"/>
            <w:rPrChange w:id="7573" w:author="Bryce Raffle" w:date="2016-09-06T11:42:00Z">
              <w:rPr>
                <w:rFonts w:ascii="Times New Roman" w:hAnsi="Times New Roman" w:cs="Times New Roman"/>
                <w:sz w:val="24"/>
                <w:szCs w:val="24"/>
              </w:rPr>
            </w:rPrChange>
          </w:rPr>
          <w:delText>key</w:delText>
        </w:r>
      </w:del>
      <w:del w:id="7574" w:author="Andrea Stafford Hintz" w:date="2016-09-18T16:51:00Z">
        <w:r w:rsidRPr="7B3AED25">
          <w:rPr>
            <w:rFonts w:ascii="Times New Roman" w:eastAsia="Times New Roman" w:hAnsi="Times New Roman" w:cs="Times New Roman"/>
            <w:sz w:val="24"/>
            <w:szCs w:val="24"/>
            <w:rPrChange w:id="7575" w:author="Bryce Raffle" w:date="2016-09-06T11:42:00Z">
              <w:rPr>
                <w:rFonts w:ascii="Times New Roman" w:hAnsi="Times New Roman" w:cs="Times New Roman"/>
                <w:sz w:val="24"/>
                <w:szCs w:val="24"/>
              </w:rPr>
            </w:rPrChange>
          </w:rPr>
          <w:delText xml:space="preserve"> </w:delText>
        </w:r>
      </w:del>
      <w:r w:rsidRPr="009400B4">
        <w:rPr>
          <w:rFonts w:ascii="Times New Roman" w:hAnsi="Times New Roman"/>
          <w:sz w:val="24"/>
          <w:rPrChange w:id="7576" w:author="Andrea Stafford Hintz" w:date="2016-09-18T16:51:00Z">
            <w:rPr>
              <w:rFonts w:ascii="Times New Roman" w:eastAsia="Times New Roman" w:hAnsi="Times New Roman" w:cs="Times New Roman"/>
              <w:sz w:val="24"/>
              <w:szCs w:val="24"/>
            </w:rPr>
          </w:rPrChange>
        </w:rPr>
        <w:t>after</w:t>
      </w:r>
      <w:proofErr w:type="spellEnd"/>
      <w:r w:rsidRPr="009400B4">
        <w:rPr>
          <w:rFonts w:ascii="Times New Roman" w:hAnsi="Times New Roman"/>
          <w:sz w:val="24"/>
          <w:rPrChange w:id="7577" w:author="Andrea Stafford Hintz" w:date="2016-09-18T16:51:00Z">
            <w:rPr>
              <w:rFonts w:ascii="Times New Roman" w:eastAsia="Times New Roman" w:hAnsi="Times New Roman" w:cs="Times New Roman"/>
              <w:sz w:val="24"/>
              <w:szCs w:val="24"/>
            </w:rPr>
          </w:rPrChange>
        </w:rPr>
        <w:t xml:space="preserve"> another until her attempts became </w:t>
      </w:r>
      <w:del w:id="7578" w:author="Andrea Stafford Hintz" w:date="2016-09-06T12:54:00Z">
        <w:r w:rsidRPr="7B3AED25" w:rsidDel="00407F90">
          <w:rPr>
            <w:rFonts w:ascii="Times New Roman" w:eastAsia="Times New Roman" w:hAnsi="Times New Roman" w:cs="Times New Roman"/>
            <w:sz w:val="24"/>
            <w:szCs w:val="24"/>
            <w:rPrChange w:id="7579" w:author="Bryce Raffle" w:date="2016-09-06T11:42:00Z">
              <w:rPr>
                <w:rFonts w:ascii="Times New Roman" w:hAnsi="Times New Roman" w:cs="Times New Roman"/>
                <w:sz w:val="24"/>
                <w:szCs w:val="24"/>
              </w:rPr>
            </w:rPrChange>
          </w:rPr>
          <w:delText xml:space="preserve">more </w:delText>
        </w:r>
      </w:del>
      <w:r w:rsidRPr="009400B4">
        <w:rPr>
          <w:rFonts w:ascii="Times New Roman" w:hAnsi="Times New Roman"/>
          <w:sz w:val="24"/>
          <w:rPrChange w:id="7580" w:author="Andrea Stafford Hintz" w:date="2016-09-18T16:51:00Z">
            <w:rPr>
              <w:rFonts w:ascii="Times New Roman" w:eastAsia="Times New Roman" w:hAnsi="Times New Roman" w:cs="Times New Roman"/>
              <w:sz w:val="24"/>
              <w:szCs w:val="24"/>
            </w:rPr>
          </w:rPrChange>
        </w:rPr>
        <w:t>clumsy</w:t>
      </w:r>
      <w:del w:id="7581" w:author="Andrea Stafford Hintz" w:date="2016-09-06T12:56:00Z">
        <w:r w:rsidRPr="7B3AED25" w:rsidDel="006762A3">
          <w:rPr>
            <w:rFonts w:ascii="Times New Roman" w:eastAsia="Times New Roman" w:hAnsi="Times New Roman" w:cs="Times New Roman"/>
            <w:sz w:val="24"/>
            <w:szCs w:val="24"/>
            <w:rPrChange w:id="7582" w:author="Bryce Raffle" w:date="2016-09-06T11:42:00Z">
              <w:rPr>
                <w:rFonts w:ascii="Times New Roman" w:hAnsi="Times New Roman" w:cs="Times New Roman"/>
                <w:sz w:val="24"/>
                <w:szCs w:val="24"/>
              </w:rPr>
            </w:rPrChange>
          </w:rPr>
          <w:delText xml:space="preserve"> as she frantically eliminated each one</w:delText>
        </w:r>
      </w:del>
      <w:r w:rsidRPr="009400B4">
        <w:rPr>
          <w:rFonts w:ascii="Times New Roman" w:hAnsi="Times New Roman"/>
          <w:sz w:val="24"/>
          <w:rPrChange w:id="7583" w:author="Andrea Stafford Hintz" w:date="2016-09-18T16:51:00Z">
            <w:rPr>
              <w:rFonts w:ascii="Times New Roman" w:eastAsia="Times New Roman" w:hAnsi="Times New Roman" w:cs="Times New Roman"/>
              <w:sz w:val="24"/>
              <w:szCs w:val="24"/>
            </w:rPr>
          </w:rPrChange>
        </w:rPr>
        <w:t>.</w:t>
      </w:r>
    </w:p>
    <w:p w14:paraId="0B79D8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4" w:author="Andrea Stafford Hintz" w:date="2016-09-18T16:51:00Z">
            <w:rPr>
              <w:rFonts w:ascii="Times New Roman" w:eastAsia="Times New Roman" w:hAnsi="Times New Roman" w:cs="Times New Roman"/>
              <w:sz w:val="24"/>
              <w:szCs w:val="24"/>
            </w:rPr>
          </w:rPrChange>
        </w:rPr>
        <w:t>“Try the next one,” Mr. Sinews urged.</w:t>
      </w:r>
    </w:p>
    <w:p w14:paraId="5C6C69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5" w:author="Andrea Stafford Hintz" w:date="2016-09-18T16:51:00Z">
            <w:rPr>
              <w:rFonts w:ascii="Times New Roman" w:eastAsia="Times New Roman" w:hAnsi="Times New Roman" w:cs="Times New Roman"/>
              <w:sz w:val="24"/>
              <w:szCs w:val="24"/>
            </w:rPr>
          </w:rPrChange>
        </w:rPr>
        <w:t xml:space="preserve">She did so, and the key failed. Last one; if this one failed, she would have to make a choice. Either leave him here and navigate the complex alone and badly outnumbered, or attempt to pick the lock without her proper tools and risk being caught. </w:t>
      </w:r>
    </w:p>
    <w:p w14:paraId="4620D7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6" w:author="Andrea Stafford Hintz" w:date="2016-09-18T16:51:00Z">
            <w:rPr>
              <w:rFonts w:ascii="Times New Roman" w:eastAsia="Times New Roman" w:hAnsi="Times New Roman" w:cs="Times New Roman"/>
              <w:sz w:val="24"/>
              <w:szCs w:val="24"/>
            </w:rPr>
          </w:rPrChange>
        </w:rPr>
        <w:t>She slid the key into the lock and without hesitation, turned it. The lock didn’t budge. She banged against the cell door in frustration.</w:t>
      </w:r>
    </w:p>
    <w:p w14:paraId="74F02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7" w:author="Andrea Stafford Hintz" w:date="2016-09-18T16:51:00Z">
            <w:rPr>
              <w:rFonts w:ascii="Times New Roman" w:eastAsia="Times New Roman" w:hAnsi="Times New Roman" w:cs="Times New Roman"/>
              <w:sz w:val="24"/>
              <w:szCs w:val="24"/>
            </w:rPr>
          </w:rPrChange>
        </w:rPr>
        <w:t>“It’s no use,” she told him, “I’ve tried them all. I’m sorry.”</w:t>
      </w:r>
    </w:p>
    <w:p w14:paraId="3B0C66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8" w:author="Andrea Stafford Hintz" w:date="2016-09-18T16:51:00Z">
            <w:rPr>
              <w:rFonts w:ascii="Times New Roman" w:eastAsia="Times New Roman" w:hAnsi="Times New Roman" w:cs="Times New Roman"/>
              <w:sz w:val="24"/>
              <w:szCs w:val="24"/>
            </w:rPr>
          </w:rPrChange>
        </w:rPr>
        <w:t>Mr. Sinews’ face became cold with rage, though Annabel could see that it was not directed at her. The swagger he seemed to possess, the nonchalance and sardonic smile melted into a sneer.</w:t>
      </w:r>
    </w:p>
    <w:p w14:paraId="65CCD8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89" w:author="Andrea Stafford Hintz" w:date="2016-09-18T16:51:00Z">
            <w:rPr>
              <w:rFonts w:ascii="Times New Roman" w:eastAsia="Times New Roman" w:hAnsi="Times New Roman" w:cs="Times New Roman"/>
              <w:sz w:val="24"/>
              <w:szCs w:val="24"/>
            </w:rPr>
          </w:rPrChange>
        </w:rPr>
        <w:t>“Do me one last favor then,” he said, locking eyes with her and forcing a smile.</w:t>
      </w:r>
    </w:p>
    <w:p w14:paraId="7E9BF5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0" w:author="Andrea Stafford Hintz" w:date="2016-09-18T16:51:00Z">
            <w:rPr>
              <w:rFonts w:ascii="Times New Roman" w:eastAsia="Times New Roman" w:hAnsi="Times New Roman" w:cs="Times New Roman"/>
              <w:sz w:val="24"/>
              <w:szCs w:val="24"/>
            </w:rPr>
          </w:rPrChange>
        </w:rPr>
        <w:t xml:space="preserve">His eyes. They were that bright shade of green that seemed, well, inhuman for lack of a better word. A vibrant absinthe green. </w:t>
      </w:r>
      <w:r w:rsidRPr="009400B4">
        <w:rPr>
          <w:rFonts w:ascii="Times New Roman" w:hAnsi="Times New Roman"/>
          <w:i/>
          <w:sz w:val="24"/>
          <w:rPrChange w:id="7591" w:author="Andrea Stafford Hintz" w:date="2016-09-18T16:51:00Z">
            <w:rPr>
              <w:rFonts w:ascii="Times New Roman" w:eastAsia="Times New Roman" w:hAnsi="Times New Roman" w:cs="Times New Roman"/>
              <w:i/>
              <w:sz w:val="24"/>
              <w:szCs w:val="24"/>
            </w:rPr>
          </w:rPrChange>
        </w:rPr>
        <w:t>There’s no time for this</w:t>
      </w:r>
      <w:r w:rsidRPr="009400B4">
        <w:rPr>
          <w:rFonts w:ascii="Times New Roman" w:hAnsi="Times New Roman"/>
          <w:sz w:val="24"/>
          <w:rPrChange w:id="7592" w:author="Andrea Stafford Hintz" w:date="2016-09-18T16:51:00Z">
            <w:rPr>
              <w:rFonts w:ascii="Times New Roman" w:eastAsia="Times New Roman" w:hAnsi="Times New Roman" w:cs="Times New Roman"/>
              <w:sz w:val="24"/>
              <w:szCs w:val="24"/>
            </w:rPr>
          </w:rPrChange>
        </w:rPr>
        <w:t>, she thought dully, but she found herself nodding.</w:t>
      </w:r>
    </w:p>
    <w:p w14:paraId="4016F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3" w:author="Andrea Stafford Hintz" w:date="2016-09-18T16:51:00Z">
            <w:rPr>
              <w:rFonts w:ascii="Times New Roman" w:eastAsia="Times New Roman" w:hAnsi="Times New Roman" w:cs="Times New Roman"/>
              <w:sz w:val="24"/>
              <w:szCs w:val="24"/>
            </w:rPr>
          </w:rPrChange>
        </w:rPr>
        <w:t>“Yes,” she said dreamily.</w:t>
      </w:r>
    </w:p>
    <w:p w14:paraId="4C3062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4" w:author="Andrea Stafford Hintz" w:date="2016-09-18T16:51:00Z">
            <w:rPr>
              <w:rFonts w:ascii="Times New Roman" w:eastAsia="Times New Roman" w:hAnsi="Times New Roman" w:cs="Times New Roman"/>
              <w:sz w:val="24"/>
              <w:szCs w:val="24"/>
            </w:rPr>
          </w:rPrChange>
        </w:rPr>
        <w:t>“Draw back your sleeve,” he said.</w:t>
      </w:r>
    </w:p>
    <w:p w14:paraId="77383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5" w:author="Andrea Stafford Hintz" w:date="2016-09-18T16:51:00Z">
            <w:rPr>
              <w:rFonts w:ascii="Times New Roman" w:eastAsia="Times New Roman" w:hAnsi="Times New Roman" w:cs="Times New Roman"/>
              <w:sz w:val="24"/>
              <w:szCs w:val="24"/>
            </w:rPr>
          </w:rPrChange>
        </w:rP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14:paraId="4279E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6" w:author="Andrea Stafford Hintz" w:date="2016-09-18T16:51:00Z">
            <w:rPr>
              <w:rFonts w:ascii="Times New Roman" w:eastAsia="Times New Roman" w:hAnsi="Times New Roman" w:cs="Times New Roman"/>
              <w:sz w:val="24"/>
              <w:szCs w:val="24"/>
            </w:rPr>
          </w:rPrChange>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59613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7" w:author="Andrea Stafford Hintz" w:date="2016-09-18T16:51:00Z">
            <w:rPr>
              <w:rFonts w:ascii="Times New Roman" w:eastAsia="Times New Roman" w:hAnsi="Times New Roman" w:cs="Times New Roman"/>
              <w:sz w:val="24"/>
              <w:szCs w:val="24"/>
            </w:rPr>
          </w:rPrChange>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014938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8" w:author="Andrea Stafford Hintz" w:date="2016-09-18T16:51:00Z">
            <w:rPr>
              <w:rFonts w:ascii="Times New Roman" w:eastAsia="Times New Roman" w:hAnsi="Times New Roman" w:cs="Times New Roman"/>
              <w:sz w:val="24"/>
              <w:szCs w:val="24"/>
            </w:rPr>
          </w:rPrChange>
        </w:rPr>
        <w:t>Mr. Sinews was even more dangerous than she’d given him credit for, even behind bars.</w:t>
      </w:r>
    </w:p>
    <w:p w14:paraId="7105B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599" w:author="Andrea Stafford Hintz" w:date="2016-09-18T16:51:00Z">
            <w:rPr>
              <w:rFonts w:ascii="Times New Roman" w:eastAsia="Times New Roman" w:hAnsi="Times New Roman" w:cs="Times New Roman"/>
              <w:sz w:val="24"/>
              <w:szCs w:val="24"/>
            </w:rPr>
          </w:rPrChange>
        </w:rPr>
        <w:t>“You’re not one of them, are you?” she said. “A zombie, I mean.”</w:t>
      </w:r>
    </w:p>
    <w:p w14:paraId="0474B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00" w:author="Andrea Stafford Hintz" w:date="2016-09-18T16:51:00Z">
            <w:rPr>
              <w:rFonts w:ascii="Times New Roman" w:eastAsia="Times New Roman" w:hAnsi="Times New Roman" w:cs="Times New Roman"/>
              <w:sz w:val="24"/>
              <w:szCs w:val="24"/>
            </w:rPr>
          </w:rPrChange>
        </w:rPr>
        <w:t>He shook his head and licked the blood from his lips.</w:t>
      </w:r>
    </w:p>
    <w:p w14:paraId="0DEAE8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7601"/>
      <w:r w:rsidRPr="009400B4">
        <w:rPr>
          <w:rFonts w:ascii="Times New Roman" w:hAnsi="Times New Roman"/>
          <w:sz w:val="24"/>
          <w:rPrChange w:id="7602" w:author="Andrea Stafford Hintz" w:date="2016-09-18T16:51:00Z">
            <w:rPr>
              <w:rFonts w:ascii="Times New Roman" w:eastAsia="Times New Roman" w:hAnsi="Times New Roman" w:cs="Times New Roman"/>
              <w:sz w:val="24"/>
              <w:szCs w:val="24"/>
            </w:rPr>
          </w:rPrChange>
        </w:rPr>
        <w:t>“I am something else,” he said darkly.</w:t>
      </w:r>
      <w:commentRangeEnd w:id="7601"/>
      <w:r w:rsidR="006762A3">
        <w:rPr>
          <w:rStyle w:val="CommentReference"/>
        </w:rPr>
        <w:commentReference w:id="7601"/>
      </w:r>
    </w:p>
    <w:p w14:paraId="07D90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03" w:author="Andrea Stafford Hintz" w:date="2016-09-18T16:51:00Z">
            <w:rPr>
              <w:rFonts w:ascii="Times New Roman" w:eastAsia="Times New Roman" w:hAnsi="Times New Roman" w:cs="Times New Roman"/>
              <w:sz w:val="24"/>
              <w:szCs w:val="24"/>
            </w:rPr>
          </w:rPrChange>
        </w:rPr>
        <w:t xml:space="preserve">“Then you really </w:t>
      </w:r>
      <w:r w:rsidRPr="009400B4">
        <w:rPr>
          <w:rFonts w:ascii="Times New Roman" w:hAnsi="Times New Roman"/>
          <w:i/>
          <w:sz w:val="24"/>
          <w:rPrChange w:id="7604" w:author="Andrea Stafford Hintz" w:date="2016-09-18T16:51:00Z">
            <w:rPr>
              <w:rFonts w:ascii="Times New Roman" w:eastAsia="Times New Roman" w:hAnsi="Times New Roman" w:cs="Times New Roman"/>
              <w:i/>
              <w:sz w:val="24"/>
              <w:szCs w:val="24"/>
            </w:rPr>
          </w:rPrChange>
        </w:rPr>
        <w:t>are</w:t>
      </w:r>
      <w:r w:rsidRPr="009400B4">
        <w:rPr>
          <w:rFonts w:ascii="Times New Roman" w:hAnsi="Times New Roman"/>
          <w:sz w:val="24"/>
          <w:rPrChange w:id="7605" w:author="Andrea Stafford Hintz" w:date="2016-09-18T16:51:00Z">
            <w:rPr>
              <w:rFonts w:ascii="Times New Roman" w:eastAsia="Times New Roman" w:hAnsi="Times New Roman" w:cs="Times New Roman"/>
              <w:sz w:val="24"/>
              <w:szCs w:val="24"/>
            </w:rPr>
          </w:rPrChange>
        </w:rPr>
        <w:t xml:space="preserve"> a vampire,” she whispered, still a bit delirious.</w:t>
      </w:r>
    </w:p>
    <w:p w14:paraId="2CF5AE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06" w:author="Andrea Stafford Hintz" w:date="2016-09-18T16:51:00Z">
            <w:rPr>
              <w:rFonts w:ascii="Times New Roman" w:eastAsia="Times New Roman" w:hAnsi="Times New Roman" w:cs="Times New Roman"/>
              <w:sz w:val="24"/>
              <w:szCs w:val="24"/>
            </w:rPr>
          </w:rPrChange>
        </w:rPr>
        <w:t>She stifled a giggle. Who would have thought her blood would be in such high demand?</w:t>
      </w:r>
    </w:p>
    <w:p w14:paraId="07AE50ED" w14:textId="77777777" w:rsidR="00A22D6C" w:rsidRPr="00C245FD" w:rsidRDefault="00A22D6C" w:rsidP="00A22D6C">
      <w:pPr>
        <w:tabs>
          <w:tab w:val="left" w:pos="1440"/>
          <w:tab w:val="left" w:pos="2160"/>
          <w:tab w:val="left" w:pos="2880"/>
        </w:tabs>
        <w:spacing w:line="480" w:lineRule="auto"/>
        <w:ind w:firstLine="359"/>
        <w:jc w:val="both"/>
        <w:rPr>
          <w:ins w:id="7607" w:author="Andrea Stafford Hintz" w:date="2016-09-18T16:51:00Z"/>
          <w:rFonts w:ascii="Times New Roman" w:hAnsi="Times New Roman" w:cs="Times New Roman"/>
          <w:sz w:val="24"/>
          <w:szCs w:val="24"/>
        </w:rPr>
      </w:pPr>
      <w:commentRangeStart w:id="7608"/>
      <w:ins w:id="7609" w:author="Andrea Stafford Hintz" w:date="2016-09-18T16:51:00Z">
        <w:r w:rsidRPr="009400B4">
          <w:rPr>
            <w:rFonts w:ascii="Times New Roman" w:eastAsia="Times New Roman" w:hAnsi="Times New Roman" w:cs="Times New Roman"/>
            <w:sz w:val="24"/>
            <w:szCs w:val="24"/>
          </w:rPr>
          <w:t>“</w:t>
        </w:r>
        <w:r w:rsidR="0099378B">
          <w:rPr>
            <w:rFonts w:ascii="Times New Roman" w:eastAsia="Times New Roman" w:hAnsi="Times New Roman" w:cs="Times New Roman"/>
            <w:sz w:val="24"/>
            <w:szCs w:val="24"/>
          </w:rPr>
          <w:t>I suppose that will suffice for now</w:t>
        </w:r>
        <w:r w:rsidRPr="009400B4">
          <w:rPr>
            <w:rFonts w:ascii="Times New Roman" w:eastAsia="Times New Roman" w:hAnsi="Times New Roman" w:cs="Times New Roman"/>
            <w:sz w:val="24"/>
            <w:szCs w:val="24"/>
          </w:rPr>
          <w:t>.”</w:t>
        </w:r>
        <w:commentRangeEnd w:id="7608"/>
        <w:r>
          <w:rPr>
            <w:rStyle w:val="CommentReference"/>
          </w:rPr>
          <w:commentReference w:id="7608"/>
        </w:r>
      </w:ins>
    </w:p>
    <w:p w14:paraId="6825EF78" w14:textId="77777777" w:rsidR="00952343" w:rsidRPr="00C245FD" w:rsidRDefault="00B67EA3" w:rsidP="00C245FD">
      <w:pPr>
        <w:tabs>
          <w:tab w:val="left" w:pos="1440"/>
          <w:tab w:val="left" w:pos="2160"/>
          <w:tab w:val="left" w:pos="2880"/>
        </w:tabs>
        <w:spacing w:line="480" w:lineRule="auto"/>
        <w:ind w:firstLine="359"/>
        <w:jc w:val="both"/>
        <w:rPr>
          <w:del w:id="7610" w:author="Andrea Stafford Hintz" w:date="2016-09-18T16:51:00Z"/>
          <w:rFonts w:ascii="Times New Roman" w:hAnsi="Times New Roman" w:cs="Times New Roman"/>
          <w:sz w:val="24"/>
          <w:szCs w:val="24"/>
        </w:rPr>
      </w:pPr>
      <w:commentRangeStart w:id="7611"/>
      <w:del w:id="7612" w:author="Andrea Stafford Hintz" w:date="2016-09-18T16:51:00Z">
        <w:r w:rsidRPr="7B3AED25">
          <w:rPr>
            <w:rFonts w:ascii="Times New Roman" w:eastAsia="Times New Roman" w:hAnsi="Times New Roman" w:cs="Times New Roman"/>
            <w:sz w:val="24"/>
            <w:szCs w:val="24"/>
            <w:rPrChange w:id="7613" w:author="Bryce Raffle" w:date="2016-09-06T11:42:00Z">
              <w:rPr>
                <w:rFonts w:ascii="Times New Roman" w:hAnsi="Times New Roman" w:cs="Times New Roman"/>
                <w:sz w:val="24"/>
                <w:szCs w:val="24"/>
              </w:rPr>
            </w:rPrChange>
          </w:rPr>
          <w:delText>“Just because I drink blood and daylight burns my skin doesn’t mean I’m a vampire.”</w:delText>
        </w:r>
        <w:commentRangeEnd w:id="7611"/>
        <w:r w:rsidR="006762A3">
          <w:rPr>
            <w:rStyle w:val="CommentReference"/>
          </w:rPr>
          <w:commentReference w:id="7611"/>
        </w:r>
      </w:del>
    </w:p>
    <w:p w14:paraId="1260B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14" w:author="Andrea Stafford Hintz" w:date="2016-09-18T16:51:00Z">
            <w:rPr>
              <w:rFonts w:ascii="Times New Roman" w:eastAsia="Times New Roman" w:hAnsi="Times New Roman" w:cs="Times New Roman"/>
              <w:sz w:val="24"/>
              <w:szCs w:val="24"/>
            </w:rPr>
          </w:rPrChange>
        </w:rPr>
        <w:t>His mouth was still smeared with blood, and the smile was back on his face. He appeared flushed, and there was something different about his eyes. They were still green, but now they seemed more natural. More human.</w:t>
      </w:r>
    </w:p>
    <w:p w14:paraId="22CE2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15" w:author="Andrea Stafford Hintz" w:date="2016-09-18T16:51:00Z">
            <w:rPr>
              <w:rFonts w:ascii="Times New Roman" w:eastAsia="Times New Roman" w:hAnsi="Times New Roman" w:cs="Times New Roman"/>
              <w:sz w:val="24"/>
              <w:szCs w:val="24"/>
            </w:rPr>
          </w:rPrChange>
        </w:rPr>
        <w:t>“What are you?” she asked, sobriety gradually returning to her.</w:t>
      </w:r>
    </w:p>
    <w:p w14:paraId="5A0C23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16" w:author="Andrea Stafford Hintz" w:date="2016-09-18T16:51:00Z">
            <w:rPr>
              <w:rFonts w:ascii="Times New Roman" w:eastAsia="Times New Roman" w:hAnsi="Times New Roman" w:cs="Times New Roman"/>
              <w:sz w:val="24"/>
              <w:szCs w:val="24"/>
            </w:rPr>
          </w:rPrChange>
        </w:rPr>
        <w:t>His answer was a whisper in the air, evanescent and ephemeral as fog, and she found herself beginning to forget it even as the words slipped from his tongue.</w:t>
      </w:r>
      <w:del w:id="7617" w:author="Andrea Stafford Hintz" w:date="2016-09-18T16:51:00Z">
        <w:r w:rsidRPr="7B3AED25">
          <w:rPr>
            <w:rFonts w:ascii="Times New Roman" w:eastAsia="Times New Roman" w:hAnsi="Times New Roman" w:cs="Times New Roman"/>
            <w:sz w:val="24"/>
            <w:szCs w:val="24"/>
            <w:rPrChange w:id="7618" w:author="Bryce Raffle" w:date="2016-09-06T11:42:00Z">
              <w:rPr>
                <w:rFonts w:ascii="Times New Roman" w:hAnsi="Times New Roman" w:cs="Times New Roman"/>
                <w:sz w:val="24"/>
                <w:szCs w:val="24"/>
              </w:rPr>
            </w:rPrChange>
          </w:rPr>
          <w:delText xml:space="preserve"> </w:delText>
        </w:r>
        <w:commentRangeStart w:id="7619"/>
        <w:commentRangeStart w:id="7620"/>
        <w:r w:rsidRPr="7B3AED25">
          <w:rPr>
            <w:rFonts w:ascii="Times New Roman" w:eastAsia="Times New Roman" w:hAnsi="Times New Roman" w:cs="Times New Roman"/>
            <w:sz w:val="24"/>
            <w:szCs w:val="24"/>
            <w:rPrChange w:id="7621" w:author="Bryce Raffle" w:date="2016-09-06T11:42:00Z">
              <w:rPr>
                <w:rFonts w:ascii="Times New Roman" w:hAnsi="Times New Roman" w:cs="Times New Roman"/>
                <w:sz w:val="24"/>
                <w:szCs w:val="24"/>
              </w:rPr>
            </w:rPrChange>
          </w:rPr>
          <w:delText xml:space="preserve">“I am fey,” </w:delText>
        </w:r>
        <w:commentRangeEnd w:id="7619"/>
        <w:r w:rsidR="006762A3">
          <w:rPr>
            <w:rStyle w:val="CommentReference"/>
          </w:rPr>
          <w:commentReference w:id="7619"/>
        </w:r>
        <w:commentRangeEnd w:id="7620"/>
        <w:r w:rsidR="00F20D28">
          <w:rPr>
            <w:rStyle w:val="CommentReference"/>
          </w:rPr>
          <w:commentReference w:id="7620"/>
        </w:r>
        <w:r w:rsidRPr="7B3AED25">
          <w:rPr>
            <w:rFonts w:ascii="Times New Roman" w:eastAsia="Times New Roman" w:hAnsi="Times New Roman" w:cs="Times New Roman"/>
            <w:sz w:val="24"/>
            <w:szCs w:val="24"/>
            <w:rPrChange w:id="7622" w:author="Bryce Raffle" w:date="2016-09-06T11:42:00Z">
              <w:rPr>
                <w:rFonts w:ascii="Times New Roman" w:hAnsi="Times New Roman" w:cs="Times New Roman"/>
                <w:sz w:val="24"/>
                <w:szCs w:val="24"/>
              </w:rPr>
            </w:rPrChange>
          </w:rPr>
          <w:delText>he said.</w:delText>
        </w:r>
      </w:del>
    </w:p>
    <w:p w14:paraId="1EA9FB60" w14:textId="77777777" w:rsidR="00952343" w:rsidRPr="00C245FD" w:rsidRDefault="00B67EA3" w:rsidP="00C245FD">
      <w:pPr>
        <w:tabs>
          <w:tab w:val="left" w:pos="1440"/>
          <w:tab w:val="left" w:pos="2160"/>
          <w:tab w:val="left" w:pos="2880"/>
        </w:tabs>
        <w:spacing w:line="480" w:lineRule="auto"/>
        <w:ind w:firstLine="359"/>
        <w:jc w:val="both"/>
        <w:rPr>
          <w:del w:id="7623" w:author="Andrea Stafford Hintz" w:date="2016-09-18T16:51:00Z"/>
          <w:rFonts w:ascii="Times New Roman" w:hAnsi="Times New Roman" w:cs="Times New Roman"/>
          <w:sz w:val="24"/>
          <w:szCs w:val="24"/>
        </w:rPr>
      </w:pPr>
      <w:del w:id="7624" w:author="Andrea Stafford Hintz" w:date="2016-09-18T16:51:00Z">
        <w:r w:rsidRPr="14CA815D">
          <w:rPr>
            <w:rFonts w:ascii="Times New Roman" w:eastAsia="Times New Roman" w:hAnsi="Times New Roman" w:cs="Times New Roman"/>
            <w:i/>
            <w:sz w:val="24"/>
            <w:szCs w:val="24"/>
            <w:rPrChange w:id="7625" w:author="Bryce Raffle" w:date="2016-09-06T11:42:00Z">
              <w:rPr>
                <w:rFonts w:ascii="Times New Roman" w:hAnsi="Times New Roman" w:cs="Times New Roman"/>
                <w:i/>
                <w:sz w:val="24"/>
                <w:szCs w:val="24"/>
              </w:rPr>
            </w:rPrChange>
          </w:rPr>
          <w:delText>Fey</w:delText>
        </w:r>
        <w:r w:rsidRPr="7B3AED25">
          <w:rPr>
            <w:rFonts w:ascii="Times New Roman" w:eastAsia="Times New Roman" w:hAnsi="Times New Roman" w:cs="Times New Roman"/>
            <w:sz w:val="24"/>
            <w:szCs w:val="24"/>
            <w:rPrChange w:id="7626" w:author="Bryce Raffle" w:date="2016-09-06T11:42:00Z">
              <w:rPr>
                <w:rFonts w:ascii="Times New Roman" w:hAnsi="Times New Roman" w:cs="Times New Roman"/>
                <w:sz w:val="24"/>
                <w:szCs w:val="24"/>
              </w:rPr>
            </w:rPrChange>
          </w:rPr>
          <w:delText xml:space="preserve">, she thought, </w:delText>
        </w:r>
        <w:r w:rsidRPr="14CA815D">
          <w:rPr>
            <w:rFonts w:ascii="Times New Roman" w:eastAsia="Times New Roman" w:hAnsi="Times New Roman" w:cs="Times New Roman"/>
            <w:i/>
            <w:sz w:val="24"/>
            <w:szCs w:val="24"/>
            <w:rPrChange w:id="7627" w:author="Bryce Raffle" w:date="2016-09-06T11:42:00Z">
              <w:rPr>
                <w:rFonts w:ascii="Times New Roman" w:hAnsi="Times New Roman" w:cs="Times New Roman"/>
                <w:i/>
                <w:sz w:val="24"/>
                <w:szCs w:val="24"/>
              </w:rPr>
            </w:rPrChange>
          </w:rPr>
          <w:delText xml:space="preserve">as </w:delText>
        </w:r>
        <w:commentRangeStart w:id="7628"/>
        <w:r w:rsidRPr="14CA815D">
          <w:rPr>
            <w:rFonts w:ascii="Times New Roman" w:eastAsia="Times New Roman" w:hAnsi="Times New Roman" w:cs="Times New Roman"/>
            <w:i/>
            <w:sz w:val="24"/>
            <w:szCs w:val="24"/>
            <w:rPrChange w:id="7629" w:author="Bryce Raffle" w:date="2016-09-06T11:42:00Z">
              <w:rPr>
                <w:rFonts w:ascii="Times New Roman" w:hAnsi="Times New Roman" w:cs="Times New Roman"/>
                <w:i/>
                <w:sz w:val="24"/>
                <w:szCs w:val="24"/>
              </w:rPr>
            </w:rPrChange>
          </w:rPr>
          <w:delText>in fairie</w:delText>
        </w:r>
        <w:commentRangeEnd w:id="7628"/>
        <w:r w:rsidR="006762A3">
          <w:rPr>
            <w:rStyle w:val="CommentReference"/>
          </w:rPr>
          <w:commentReference w:id="7628"/>
        </w:r>
        <w:r w:rsidRPr="7B3AED25">
          <w:rPr>
            <w:rFonts w:ascii="Times New Roman" w:eastAsia="Times New Roman" w:hAnsi="Times New Roman" w:cs="Times New Roman"/>
            <w:sz w:val="24"/>
            <w:szCs w:val="24"/>
            <w:rPrChange w:id="7630" w:author="Bryce Raffle" w:date="2016-09-06T11:42:00Z">
              <w:rPr>
                <w:rFonts w:ascii="Times New Roman" w:hAnsi="Times New Roman" w:cs="Times New Roman"/>
                <w:sz w:val="24"/>
                <w:szCs w:val="24"/>
              </w:rPr>
            </w:rPrChange>
          </w:rPr>
          <w:delText xml:space="preserve">. Even as an orphan, Annabel </w:delText>
        </w:r>
        <w:commentRangeStart w:id="7631"/>
        <w:r w:rsidRPr="7B3AED25">
          <w:rPr>
            <w:rFonts w:ascii="Times New Roman" w:eastAsia="Times New Roman" w:hAnsi="Times New Roman" w:cs="Times New Roman"/>
            <w:sz w:val="24"/>
            <w:szCs w:val="24"/>
            <w:rPrChange w:id="7632" w:author="Bryce Raffle" w:date="2016-09-06T11:42:00Z">
              <w:rPr>
                <w:rFonts w:ascii="Times New Roman" w:hAnsi="Times New Roman" w:cs="Times New Roman"/>
                <w:sz w:val="24"/>
                <w:szCs w:val="24"/>
              </w:rPr>
            </w:rPrChange>
          </w:rPr>
          <w:delText xml:space="preserve">had heard faerie tales growing </w:delText>
        </w:r>
        <w:commentRangeEnd w:id="7631"/>
        <w:r w:rsidR="00F20D28">
          <w:rPr>
            <w:rStyle w:val="CommentReference"/>
          </w:rPr>
          <w:commentReference w:id="7631"/>
        </w:r>
        <w:r w:rsidRPr="7B3AED25">
          <w:rPr>
            <w:rFonts w:ascii="Times New Roman" w:eastAsia="Times New Roman" w:hAnsi="Times New Roman" w:cs="Times New Roman"/>
            <w:sz w:val="24"/>
            <w:szCs w:val="24"/>
            <w:rPrChange w:id="7633" w:author="Bryce Raffle" w:date="2016-09-06T11:42:00Z">
              <w:rPr>
                <w:rFonts w:ascii="Times New Roman" w:hAnsi="Times New Roman" w:cs="Times New Roman"/>
                <w:sz w:val="24"/>
                <w:szCs w:val="24"/>
              </w:rPr>
            </w:rPrChange>
          </w:rPr>
          <w:delText>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The faeries that stole children from their beds, replacing them with monstrous changelings. The faeries that led travelers astray, drowned them in bogs, or snacked on their bones.</w:delText>
        </w:r>
      </w:del>
    </w:p>
    <w:p w14:paraId="7A1D4E30" w14:textId="77777777" w:rsidR="00952343" w:rsidRPr="00C245FD" w:rsidRDefault="00B67EA3" w:rsidP="00C245FD">
      <w:pPr>
        <w:tabs>
          <w:tab w:val="left" w:pos="1440"/>
          <w:tab w:val="left" w:pos="2160"/>
          <w:tab w:val="left" w:pos="2880"/>
        </w:tabs>
        <w:spacing w:line="480" w:lineRule="auto"/>
        <w:ind w:firstLine="359"/>
        <w:jc w:val="both"/>
        <w:rPr>
          <w:del w:id="7634" w:author="Andrea Stafford Hintz" w:date="2016-09-18T16:51:00Z"/>
          <w:rFonts w:ascii="Times New Roman" w:hAnsi="Times New Roman" w:cs="Times New Roman"/>
          <w:sz w:val="24"/>
          <w:szCs w:val="24"/>
        </w:rPr>
      </w:pPr>
      <w:del w:id="7635" w:author="Andrea Stafford Hintz" w:date="2016-09-18T16:51:00Z">
        <w:r w:rsidRPr="7B3AED25">
          <w:rPr>
            <w:rFonts w:ascii="Times New Roman" w:eastAsia="Times New Roman" w:hAnsi="Times New Roman" w:cs="Times New Roman"/>
            <w:sz w:val="24"/>
            <w:szCs w:val="24"/>
            <w:rPrChange w:id="7636" w:author="Bryce Raffle" w:date="2016-09-06T11:42:00Z">
              <w:rPr>
                <w:rFonts w:ascii="Times New Roman" w:hAnsi="Times New Roman" w:cs="Times New Roman"/>
                <w:sz w:val="24"/>
                <w:szCs w:val="24"/>
              </w:rPr>
            </w:rPrChange>
          </w:rPr>
          <w:delText>There was a fleeting moment where Annabel almost laughed, but it was gone in an instant. When she looked into his eyes, she knew he wasn’t joking. And she knew that if he really was a faerie, he was the kind Annabel could believe in.</w:delText>
        </w:r>
      </w:del>
    </w:p>
    <w:p w14:paraId="514D90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9400B4">
        <w:rPr>
          <w:rFonts w:ascii="Times New Roman" w:hAnsi="Times New Roman"/>
          <w:sz w:val="24"/>
          <w:rPrChange w:id="7637" w:author="Andrea Stafford Hintz" w:date="2016-09-18T16:51:00Z">
            <w:rPr>
              <w:rFonts w:ascii="Times New Roman" w:eastAsia="Times New Roman" w:hAnsi="Times New Roman" w:cs="Times New Roman"/>
              <w:sz w:val="24"/>
              <w:szCs w:val="24"/>
            </w:rPr>
          </w:rPrChange>
        </w:rPr>
        <w:t>She had a question, on the edge of her memory, and a strange sense that she was between two worlds right now—the world of Parson Sinews, and the other world. There was a siren going off, a loud ululating tone that somehow seemed to be coming from far away.</w:t>
      </w:r>
    </w:p>
    <w:p w14:paraId="279E41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sz w:val="24"/>
          <w:rPrChange w:id="7638" w:author="Andrea Stafford Hintz" w:date="2016-09-18T16:51:00Z">
            <w:rPr>
              <w:rFonts w:ascii="Times New Roman" w:eastAsia="Times New Roman" w:hAnsi="Times New Roman" w:cs="Times New Roman"/>
              <w:sz w:val="24"/>
              <w:szCs w:val="24"/>
            </w:rPr>
          </w:rPrChange>
        </w:rPr>
        <w:t xml:space="preserve">She forced herself to listen to it, to hear the alarm. There was something that she needed to do, something she desperately needed to do, if only she could remember what it was. </w:t>
      </w:r>
      <w:r w:rsidRPr="009400B4">
        <w:rPr>
          <w:rFonts w:ascii="Times New Roman" w:hAnsi="Times New Roman"/>
          <w:i/>
          <w:sz w:val="24"/>
          <w:rPrChange w:id="7639" w:author="Andrea Stafford Hintz" w:date="2016-09-18T16:51:00Z">
            <w:rPr>
              <w:rFonts w:ascii="Times New Roman" w:eastAsia="Times New Roman" w:hAnsi="Times New Roman" w:cs="Times New Roman"/>
              <w:i/>
              <w:sz w:val="24"/>
              <w:szCs w:val="24"/>
            </w:rPr>
          </w:rPrChange>
        </w:rPr>
        <w:t>Run</w:t>
      </w:r>
      <w:r w:rsidRPr="009400B4">
        <w:rPr>
          <w:rFonts w:ascii="Times New Roman" w:hAnsi="Times New Roman"/>
          <w:sz w:val="24"/>
          <w:rPrChange w:id="7640" w:author="Andrea Stafford Hintz" w:date="2016-09-18T16:51:00Z">
            <w:rPr>
              <w:rFonts w:ascii="Times New Roman" w:eastAsia="Times New Roman" w:hAnsi="Times New Roman" w:cs="Times New Roman"/>
              <w:sz w:val="24"/>
              <w:szCs w:val="24"/>
            </w:rPr>
          </w:rPrChange>
        </w:rPr>
        <w:t>. There it was—</w:t>
      </w:r>
      <w:r w:rsidRPr="009400B4">
        <w:rPr>
          <w:rFonts w:ascii="Times New Roman" w:hAnsi="Times New Roman"/>
          <w:kern w:val="1"/>
          <w:sz w:val="24"/>
          <w:rPrChange w:id="7641" w:author="Andrea Stafford Hintz" w:date="2016-09-18T16:51:00Z">
            <w:rPr>
              <w:rFonts w:ascii="Times New Roman" w:eastAsia="Times New Roman" w:hAnsi="Times New Roman" w:cs="Times New Roman"/>
              <w:kern w:val="1"/>
              <w:sz w:val="24"/>
              <w:szCs w:val="24"/>
            </w:rPr>
          </w:rPrChange>
        </w:rPr>
        <w:t>the simple, three-letter word she’d been searching for</w:t>
      </w:r>
      <w:r w:rsidRPr="009400B4">
        <w:rPr>
          <w:rFonts w:ascii="Times New Roman" w:hAnsi="Times New Roman"/>
          <w:sz w:val="24"/>
          <w:rPrChange w:id="7642" w:author="Andrea Stafford Hintz" w:date="2016-09-18T16:51:00Z">
            <w:rPr>
              <w:rFonts w:ascii="Times New Roman" w:eastAsia="Times New Roman" w:hAnsi="Times New Roman" w:cs="Times New Roman"/>
              <w:sz w:val="24"/>
              <w:szCs w:val="24"/>
            </w:rPr>
          </w:rPrChange>
        </w:rPr>
        <w:t>—</w:t>
      </w:r>
      <w:r w:rsidRPr="009400B4">
        <w:rPr>
          <w:rFonts w:ascii="Times New Roman" w:hAnsi="Times New Roman"/>
          <w:kern w:val="1"/>
          <w:sz w:val="24"/>
          <w:rPrChange w:id="7643" w:author="Andrea Stafford Hintz" w:date="2016-09-18T16:51:00Z">
            <w:rPr>
              <w:rFonts w:ascii="Times New Roman" w:eastAsia="Times New Roman" w:hAnsi="Times New Roman" w:cs="Times New Roman"/>
              <w:kern w:val="1"/>
              <w:sz w:val="24"/>
              <w:szCs w:val="24"/>
            </w:rPr>
          </w:rPrChange>
        </w:rPr>
        <w:t>and suddenly, she could no longer remember why she was standing there, staring into Parson Sinews’ green eyes. She needed to get out of here. The deafening alarm was ringing throughout the hallway.</w:t>
      </w:r>
    </w:p>
    <w:p w14:paraId="7D48DE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44" w:author="Andrea Stafford Hintz" w:date="2016-09-18T16:51:00Z">
            <w:rPr>
              <w:rFonts w:ascii="Times New Roman" w:eastAsia="Times New Roman" w:hAnsi="Times New Roman" w:cs="Times New Roman"/>
              <w:kern w:val="1"/>
              <w:sz w:val="24"/>
              <w:szCs w:val="24"/>
            </w:rPr>
          </w:rPrChange>
        </w:rPr>
        <w:t>She tore herself away from Sinews’ intoxicating eyes, only to face another danger. She was surrounded by Resurrectionists.</w:t>
      </w:r>
    </w:p>
    <w:p w14:paraId="6F846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45" w:author="Andrea Stafford Hintz" w:date="2016-09-18T16:51:00Z">
            <w:rPr>
              <w:rFonts w:ascii="Times New Roman" w:eastAsia="Times New Roman" w:hAnsi="Times New Roman" w:cs="Times New Roman"/>
              <w:kern w:val="1"/>
              <w:sz w:val="24"/>
              <w:szCs w:val="24"/>
            </w:rPr>
          </w:rPrChange>
        </w:rPr>
        <w:t>There were six of them on each side of the hallway, a dozen in all, their guns fixed on her. They were dressed in the crow-faced plague doctor masks. Among them stood the giant, towering above the rest.</w:t>
      </w:r>
    </w:p>
    <w:p w14:paraId="45B218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46" w:author="Andrea Stafford Hintz" w:date="2016-09-18T16:51:00Z">
            <w:rPr>
              <w:rFonts w:ascii="Times New Roman" w:eastAsia="Times New Roman" w:hAnsi="Times New Roman" w:cs="Times New Roman"/>
              <w:kern w:val="1"/>
              <w:sz w:val="24"/>
              <w:szCs w:val="24"/>
            </w:rPr>
          </w:rPrChange>
        </w:rPr>
        <w:t>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it at Lord Connor’s masquerade, and should have recogni</w:t>
      </w:r>
      <w:r w:rsidR="00C245FD" w:rsidRPr="009400B4">
        <w:rPr>
          <w:rFonts w:ascii="Times New Roman" w:hAnsi="Times New Roman"/>
          <w:kern w:val="1"/>
          <w:sz w:val="24"/>
          <w:rPrChange w:id="7647" w:author="Andrea Stafford Hintz" w:date="2016-09-18T16:51:00Z">
            <w:rPr>
              <w:rFonts w:ascii="Times New Roman" w:eastAsia="Times New Roman" w:hAnsi="Times New Roman" w:cs="Times New Roman"/>
              <w:kern w:val="1"/>
              <w:sz w:val="24"/>
              <w:szCs w:val="24"/>
            </w:rPr>
          </w:rPrChange>
        </w:rPr>
        <w:t>z</w:t>
      </w:r>
      <w:r w:rsidRPr="009400B4">
        <w:rPr>
          <w:rFonts w:ascii="Times New Roman" w:hAnsi="Times New Roman"/>
          <w:kern w:val="1"/>
          <w:sz w:val="24"/>
          <w:rPrChange w:id="7648" w:author="Andrea Stafford Hintz" w:date="2016-09-18T16:51:00Z">
            <w:rPr>
              <w:rFonts w:ascii="Times New Roman" w:eastAsia="Times New Roman" w:hAnsi="Times New Roman" w:cs="Times New Roman"/>
              <w:kern w:val="1"/>
              <w:sz w:val="24"/>
              <w:szCs w:val="24"/>
            </w:rPr>
          </w:rPrChange>
        </w:rPr>
        <w:t xml:space="preserve">ed it then. A part of her </w:t>
      </w:r>
      <w:proofErr w:type="spellStart"/>
      <w:r w:rsidRPr="009400B4">
        <w:rPr>
          <w:rFonts w:ascii="Times New Roman" w:hAnsi="Times New Roman"/>
          <w:i/>
          <w:kern w:val="1"/>
          <w:sz w:val="24"/>
          <w:rPrChange w:id="7649" w:author="Andrea Stafford Hintz" w:date="2016-09-18T16:51:00Z">
            <w:rPr>
              <w:rFonts w:ascii="Times New Roman" w:eastAsia="Times New Roman" w:hAnsi="Times New Roman" w:cs="Times New Roman"/>
              <w:i/>
              <w:kern w:val="1"/>
              <w:sz w:val="24"/>
              <w:szCs w:val="24"/>
            </w:rPr>
          </w:rPrChange>
        </w:rPr>
        <w:t>had</w:t>
      </w:r>
      <w:proofErr w:type="spellEnd"/>
      <w:r w:rsidRPr="009400B4">
        <w:rPr>
          <w:rFonts w:ascii="Times New Roman" w:hAnsi="Times New Roman"/>
          <w:kern w:val="1"/>
          <w:sz w:val="24"/>
          <w:rPrChange w:id="7650" w:author="Andrea Stafford Hintz" w:date="2016-09-18T16:51:00Z">
            <w:rPr>
              <w:rFonts w:ascii="Times New Roman" w:eastAsia="Times New Roman" w:hAnsi="Times New Roman" w:cs="Times New Roman"/>
              <w:kern w:val="1"/>
              <w:sz w:val="24"/>
              <w:szCs w:val="24"/>
            </w:rPr>
          </w:rPrChange>
        </w:rPr>
        <w:t>, but she’d denied it, because she knew what it meant.</w:t>
      </w:r>
    </w:p>
    <w:p w14:paraId="5C5D6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51" w:author="Andrea Stafford Hintz" w:date="2016-09-18T16:51:00Z">
            <w:rPr>
              <w:rFonts w:ascii="Times New Roman" w:eastAsia="Times New Roman" w:hAnsi="Times New Roman" w:cs="Times New Roman"/>
              <w:kern w:val="1"/>
              <w:sz w:val="24"/>
              <w:szCs w:val="24"/>
            </w:rPr>
          </w:rPrChange>
        </w:rPr>
        <w:t>“Hello Annabel,” he said, his voice muffled but nonetheless familiar.</w:t>
      </w:r>
    </w:p>
    <w:p w14:paraId="0540A2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52" w:author="Andrea Stafford Hintz" w:date="2016-09-18T16:51:00Z">
            <w:rPr>
              <w:rFonts w:ascii="Times New Roman" w:eastAsia="Times New Roman" w:hAnsi="Times New Roman" w:cs="Times New Roman"/>
              <w:kern w:val="1"/>
              <w:sz w:val="24"/>
              <w:szCs w:val="24"/>
            </w:rPr>
          </w:rPrChange>
        </w:rP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1BA5F8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53" w:author="Andrea Stafford Hintz" w:date="2016-09-18T16:51:00Z">
            <w:rPr>
              <w:rFonts w:ascii="Times New Roman" w:eastAsia="Times New Roman" w:hAnsi="Times New Roman" w:cs="Times New Roman"/>
              <w:kern w:val="1"/>
              <w:sz w:val="24"/>
              <w:szCs w:val="24"/>
            </w:rPr>
          </w:rPrChange>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sidRPr="009400B4">
        <w:rPr>
          <w:rFonts w:ascii="Times New Roman" w:hAnsi="Times New Roman"/>
          <w:i/>
          <w:kern w:val="1"/>
          <w:sz w:val="24"/>
          <w:rPrChange w:id="7654" w:author="Andrea Stafford Hintz" w:date="2016-09-18T16:51:00Z">
            <w:rPr>
              <w:rFonts w:ascii="Times New Roman" w:eastAsia="Times New Roman" w:hAnsi="Times New Roman" w:cs="Times New Roman"/>
              <w:i/>
              <w:kern w:val="1"/>
              <w:sz w:val="24"/>
              <w:szCs w:val="24"/>
            </w:rPr>
          </w:rPrChange>
        </w:rPr>
        <w:t xml:space="preserve">owed </w:t>
      </w:r>
      <w:r w:rsidRPr="009400B4">
        <w:rPr>
          <w:rFonts w:ascii="Times New Roman" w:hAnsi="Times New Roman"/>
          <w:kern w:val="1"/>
          <w:sz w:val="24"/>
          <w:rPrChange w:id="7655" w:author="Andrea Stafford Hintz" w:date="2016-09-18T16:51:00Z">
            <w:rPr>
              <w:rFonts w:ascii="Times New Roman" w:eastAsia="Times New Roman" w:hAnsi="Times New Roman" w:cs="Times New Roman"/>
              <w:kern w:val="1"/>
              <w:sz w:val="24"/>
              <w:szCs w:val="24"/>
            </w:rPr>
          </w:rPrChange>
        </w:rPr>
        <w:t>him for her vision. She didn’t want to owe him anything. She wanted to rip her eye from her face, to crush the damned thing beneath the heel of her boot. But she couldn’t.</w:t>
      </w:r>
    </w:p>
    <w:p w14:paraId="49320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656" w:author="Andrea Stafford Hintz" w:date="2016-09-18T16:51:00Z">
            <w:rPr>
              <w:rFonts w:ascii="Times New Roman" w:eastAsia="Times New Roman" w:hAnsi="Times New Roman" w:cs="Times New Roman"/>
              <w:kern w:val="1"/>
              <w:sz w:val="24"/>
              <w:szCs w:val="24"/>
            </w:rPr>
          </w:rPrChange>
        </w:rPr>
        <w:t>“Hello, Jack,” she said, her voice a razor-sharp blade she hoped would cut him, all sharp edges and cold steel. “Forgive me. You go by Anthony Tidkins these days, don’t you?”</w:t>
      </w:r>
    </w:p>
    <w:p w14:paraId="1F9B4BC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28"/>
          <w:headerReference w:type="default" r:id="rId129"/>
          <w:footerReference w:type="even" r:id="rId130"/>
          <w:footerReference w:type="default" r:id="rId131"/>
          <w:headerReference w:type="first" r:id="rId132"/>
          <w:footerReference w:type="first" r:id="rId133"/>
          <w:pgSz w:w="12242" w:h="15842"/>
          <w:pgMar w:top="1440" w:right="1440" w:bottom="1440" w:left="1440" w:header="720" w:footer="720" w:gutter="0"/>
          <w:cols w:space="720"/>
          <w:titlePg/>
        </w:sectPr>
      </w:pPr>
    </w:p>
    <w:p w14:paraId="23B5E5D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657" w:name="Chapter_21"/>
      <w:r w:rsidRPr="009400B4">
        <w:rPr>
          <w:rFonts w:ascii="Times New Roman" w:hAnsi="Times New Roman"/>
          <w:kern w:val="1"/>
          <w:sz w:val="24"/>
          <w:rPrChange w:id="7658" w:author="Andrea Stafford Hintz" w:date="2016-09-18T16:51:00Z">
            <w:rPr>
              <w:rFonts w:ascii="Times New Roman" w:eastAsia="Times New Roman" w:hAnsi="Times New Roman" w:cs="Times New Roman"/>
              <w:kern w:val="1"/>
              <w:sz w:val="24"/>
              <w:szCs w:val="24"/>
            </w:rPr>
          </w:rPrChange>
        </w:rPr>
        <w:t>Chapter</w:t>
      </w:r>
      <w:bookmarkEnd w:id="7657"/>
      <w:r w:rsidRPr="009400B4">
        <w:rPr>
          <w:rFonts w:ascii="Times New Roman" w:hAnsi="Times New Roman"/>
          <w:kern w:val="1"/>
          <w:sz w:val="24"/>
          <w:rPrChange w:id="7659" w:author="Andrea Stafford Hintz" w:date="2016-09-18T16:51:00Z">
            <w:rPr>
              <w:rFonts w:ascii="Times New Roman" w:eastAsia="Times New Roman" w:hAnsi="Times New Roman" w:cs="Times New Roman"/>
              <w:kern w:val="1"/>
              <w:sz w:val="24"/>
              <w:szCs w:val="24"/>
            </w:rPr>
          </w:rPrChange>
        </w:rPr>
        <w:t xml:space="preserve"> Twenty-One</w:t>
      </w:r>
    </w:p>
    <w:p w14:paraId="0C02CC7C" w14:textId="77777777" w:rsidR="000E20E5" w:rsidRDefault="000E20E5" w:rsidP="00A22D6C">
      <w:pPr>
        <w:tabs>
          <w:tab w:val="left" w:pos="1440"/>
          <w:tab w:val="left" w:pos="2160"/>
          <w:tab w:val="left" w:pos="2880"/>
        </w:tabs>
        <w:spacing w:line="480" w:lineRule="auto"/>
        <w:jc w:val="both"/>
        <w:rPr>
          <w:ins w:id="7660" w:author="Andrea Stafford Hintz" w:date="2016-09-18T16:51:00Z"/>
          <w:rFonts w:ascii="Times New Roman" w:eastAsia="Times New Roman" w:hAnsi="Times New Roman" w:cs="Times New Roman"/>
          <w:kern w:val="1"/>
          <w:sz w:val="24"/>
          <w:szCs w:val="24"/>
        </w:rPr>
      </w:pPr>
    </w:p>
    <w:p w14:paraId="143FEBFC" w14:textId="626B6366" w:rsidR="00952343" w:rsidRPr="00C245FD" w:rsidRDefault="00644E61" w:rsidP="00C245FD">
      <w:pPr>
        <w:tabs>
          <w:tab w:val="left" w:pos="1440"/>
          <w:tab w:val="left" w:pos="2160"/>
          <w:tab w:val="left" w:pos="2880"/>
        </w:tabs>
        <w:spacing w:line="480" w:lineRule="auto"/>
        <w:jc w:val="center"/>
        <w:rPr>
          <w:del w:id="7661" w:author="Andrea Stafford Hintz" w:date="2016-09-18T16:51:00Z"/>
          <w:rFonts w:ascii="Times New Roman" w:hAnsi="Times New Roman" w:cs="Times New Roman"/>
          <w:kern w:val="1"/>
          <w:sz w:val="24"/>
          <w:szCs w:val="24"/>
        </w:rPr>
      </w:pPr>
      <w:ins w:id="7662" w:author="Andrea Stafford Hintz" w:date="2016-09-18T16:51:00Z">
        <w:r>
          <w:rPr>
            <w:rFonts w:ascii="Times New Roman" w:eastAsia="Times New Roman" w:hAnsi="Times New Roman" w:cs="Times New Roman"/>
            <w:kern w:val="1"/>
            <w:sz w:val="24"/>
            <w:szCs w:val="24"/>
          </w:rPr>
          <w:t xml:space="preserve">    </w:t>
        </w:r>
      </w:ins>
      <w:del w:id="7663" w:author="Andrea Stafford Hintz" w:date="2016-09-18T16:51:00Z">
        <w:r w:rsidR="00B67EA3" w:rsidRPr="7B3AED25">
          <w:rPr>
            <w:rFonts w:ascii="Times New Roman" w:eastAsia="Times New Roman" w:hAnsi="Times New Roman" w:cs="Times New Roman"/>
            <w:kern w:val="1"/>
            <w:sz w:val="24"/>
            <w:szCs w:val="24"/>
            <w:rPrChange w:id="7664" w:author="Bryce Raffle" w:date="2016-09-06T11:42:00Z">
              <w:rPr>
                <w:rFonts w:ascii="Times New Roman" w:hAnsi="Times New Roman" w:cs="Times New Roman"/>
                <w:kern w:val="1"/>
                <w:sz w:val="24"/>
                <w:szCs w:val="24"/>
              </w:rPr>
            </w:rPrChange>
          </w:rPr>
          <w:delText xml:space="preserve">“Yes—that’s my name and profession,” said the man. “My godfathers and godmothers called me Anthony, and my parents had previously blessed me with the </w:delText>
        </w:r>
        <w:r w:rsidR="00C245FD" w:rsidRPr="7B3AED25">
          <w:rPr>
            <w:rFonts w:ascii="Times New Roman" w:eastAsia="Times New Roman" w:hAnsi="Times New Roman" w:cs="Times New Roman"/>
            <w:kern w:val="1"/>
            <w:sz w:val="24"/>
            <w:szCs w:val="24"/>
            <w:rPrChange w:id="7665" w:author="Bryce Raffle" w:date="2016-09-06T11:42:00Z">
              <w:rPr>
                <w:rFonts w:ascii="Times New Roman" w:hAnsi="Times New Roman" w:cs="Times New Roman"/>
                <w:kern w:val="1"/>
                <w:sz w:val="24"/>
                <w:szCs w:val="24"/>
              </w:rPr>
            </w:rPrChange>
          </w:rPr>
          <w:delText>honorable</w:delText>
        </w:r>
        <w:r w:rsidR="00B67EA3" w:rsidRPr="7B3AED25">
          <w:rPr>
            <w:rFonts w:ascii="Times New Roman" w:eastAsia="Times New Roman" w:hAnsi="Times New Roman" w:cs="Times New Roman"/>
            <w:kern w:val="1"/>
            <w:sz w:val="24"/>
            <w:szCs w:val="24"/>
            <w:rPrChange w:id="7666" w:author="Bryce Raffle" w:date="2016-09-06T11:42:00Z">
              <w:rPr>
                <w:rFonts w:ascii="Times New Roman" w:hAnsi="Times New Roman" w:cs="Times New Roman"/>
                <w:kern w:val="1"/>
                <w:sz w:val="24"/>
                <w:szCs w:val="24"/>
              </w:rPr>
            </w:rPrChange>
          </w:rPr>
          <w:delText xml:space="preserve"> appellation of Tidkins: so you may know me as Anthony Tidkins, the Resurrection Man.”</w:delText>
        </w:r>
      </w:del>
    </w:p>
    <w:p w14:paraId="734CEBD3" w14:textId="77777777" w:rsidR="00952343" w:rsidRPr="00C245FD" w:rsidRDefault="00952343" w:rsidP="00C245FD">
      <w:pPr>
        <w:tabs>
          <w:tab w:val="left" w:pos="1440"/>
          <w:tab w:val="left" w:pos="2160"/>
          <w:tab w:val="left" w:pos="2880"/>
        </w:tabs>
        <w:spacing w:line="480" w:lineRule="auto"/>
        <w:jc w:val="center"/>
        <w:rPr>
          <w:del w:id="7667" w:author="Andrea Stafford Hintz" w:date="2016-09-18T16:51:00Z"/>
          <w:rFonts w:ascii="Times New Roman" w:hAnsi="Times New Roman" w:cs="Times New Roman"/>
          <w:kern w:val="1"/>
          <w:sz w:val="24"/>
          <w:szCs w:val="24"/>
        </w:rPr>
      </w:pPr>
    </w:p>
    <w:p w14:paraId="68FFF037" w14:textId="77777777" w:rsidR="00952343" w:rsidRPr="00C245FD" w:rsidRDefault="00B67EA3" w:rsidP="00C245FD">
      <w:pPr>
        <w:tabs>
          <w:tab w:val="left" w:pos="1440"/>
          <w:tab w:val="left" w:pos="2160"/>
          <w:tab w:val="left" w:pos="2880"/>
        </w:tabs>
        <w:spacing w:line="480" w:lineRule="auto"/>
        <w:jc w:val="center"/>
        <w:rPr>
          <w:del w:id="7668" w:author="Andrea Stafford Hintz" w:date="2016-09-18T16:51:00Z"/>
          <w:rFonts w:ascii="Times New Roman" w:hAnsi="Times New Roman" w:cs="Times New Roman"/>
          <w:kern w:val="1"/>
          <w:sz w:val="24"/>
          <w:szCs w:val="24"/>
        </w:rPr>
      </w:pPr>
      <w:del w:id="7669" w:author="Andrea Stafford Hintz" w:date="2016-09-18T16:51:00Z">
        <w:r w:rsidRPr="7B3AED25">
          <w:rPr>
            <w:rFonts w:ascii="Times New Roman" w:eastAsia="Times New Roman" w:hAnsi="Times New Roman" w:cs="Times New Roman"/>
            <w:kern w:val="1"/>
            <w:sz w:val="24"/>
            <w:szCs w:val="24"/>
            <w:rPrChange w:id="7670" w:author="Bryce Raffle" w:date="2016-09-06T11:42:00Z">
              <w:rPr>
                <w:rFonts w:ascii="Times New Roman" w:hAnsi="Times New Roman" w:cs="Times New Roman"/>
                <w:kern w:val="1"/>
                <w:sz w:val="24"/>
                <w:szCs w:val="24"/>
              </w:rPr>
            </w:rPrChange>
          </w:rPr>
          <w:delText>- The Mysteries of London</w:delText>
        </w:r>
      </w:del>
    </w:p>
    <w:p w14:paraId="3DAF63D8" w14:textId="77777777" w:rsidR="00952343" w:rsidRPr="00C245FD" w:rsidRDefault="00952343" w:rsidP="00C245FD">
      <w:pPr>
        <w:tabs>
          <w:tab w:val="left" w:pos="1440"/>
          <w:tab w:val="left" w:pos="2160"/>
          <w:tab w:val="left" w:pos="2880"/>
        </w:tabs>
        <w:spacing w:line="480" w:lineRule="auto"/>
        <w:jc w:val="center"/>
        <w:rPr>
          <w:del w:id="7671" w:author="Andrea Stafford Hintz" w:date="2016-09-18T16:51:00Z"/>
          <w:rFonts w:ascii="Times New Roman" w:hAnsi="Times New Roman" w:cs="Times New Roman"/>
          <w:kern w:val="1"/>
          <w:sz w:val="24"/>
          <w:szCs w:val="24"/>
        </w:rPr>
      </w:pPr>
    </w:p>
    <w:p w14:paraId="0C962499" w14:textId="77777777" w:rsidR="00952343" w:rsidRPr="00C245FD" w:rsidRDefault="00952343" w:rsidP="00C245FD">
      <w:pPr>
        <w:tabs>
          <w:tab w:val="left" w:pos="1440"/>
          <w:tab w:val="left" w:pos="2160"/>
          <w:tab w:val="left" w:pos="2880"/>
        </w:tabs>
        <w:spacing w:line="480" w:lineRule="auto"/>
        <w:jc w:val="center"/>
        <w:rPr>
          <w:del w:id="7672" w:author="Andrea Stafford Hintz" w:date="2016-09-18T16:51:00Z"/>
          <w:rFonts w:ascii="Times New Roman" w:hAnsi="Times New Roman" w:cs="Times New Roman"/>
          <w:kern w:val="1"/>
          <w:sz w:val="24"/>
          <w:szCs w:val="24"/>
        </w:rPr>
      </w:pPr>
    </w:p>
    <w:p w14:paraId="7706ADD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673" w:name="Scene_50"/>
      <w:r w:rsidRPr="009400B4">
        <w:rPr>
          <w:rFonts w:ascii="Times New Roman" w:hAnsi="Times New Roman"/>
          <w:kern w:val="1"/>
          <w:sz w:val="24"/>
          <w:rPrChange w:id="7674" w:author="Andrea Stafford Hintz" w:date="2016-09-18T16:51:00Z">
            <w:rPr>
              <w:rFonts w:ascii="Times New Roman" w:eastAsia="Times New Roman" w:hAnsi="Times New Roman" w:cs="Times New Roman"/>
              <w:kern w:val="1"/>
              <w:sz w:val="24"/>
              <w:szCs w:val="24"/>
            </w:rPr>
          </w:rPrChange>
        </w:rPr>
        <w:t>How</w:t>
      </w:r>
      <w:bookmarkEnd w:id="7673"/>
      <w:r w:rsidRPr="009400B4">
        <w:rPr>
          <w:rFonts w:ascii="Times New Roman" w:hAnsi="Times New Roman"/>
          <w:kern w:val="1"/>
          <w:sz w:val="24"/>
          <w:rPrChange w:id="7675" w:author="Andrea Stafford Hintz" w:date="2016-09-18T16:51:00Z">
            <w:rPr>
              <w:rFonts w:ascii="Times New Roman" w:eastAsia="Times New Roman" w:hAnsi="Times New Roman" w:cs="Times New Roman"/>
              <w:kern w:val="1"/>
              <w:sz w:val="24"/>
              <w:szCs w:val="24"/>
            </w:rPr>
          </w:rPrChange>
        </w:rPr>
        <w:t xml:space="preserve"> long had it been since Annabel had seen Anthony Tidkins? There was still a part of her that wanted to run towards him, even now, and put her arms around him. There was another part of her that wanted to </w:t>
      </w:r>
      <w:commentRangeStart w:id="7676"/>
      <w:r w:rsidRPr="009400B4">
        <w:rPr>
          <w:rFonts w:ascii="Times New Roman" w:hAnsi="Times New Roman"/>
          <w:kern w:val="1"/>
          <w:sz w:val="24"/>
          <w:rPrChange w:id="7677" w:author="Andrea Stafford Hintz" w:date="2016-09-18T16:51:00Z">
            <w:rPr>
              <w:rFonts w:ascii="Times New Roman" w:eastAsia="Times New Roman" w:hAnsi="Times New Roman" w:cs="Times New Roman"/>
              <w:kern w:val="1"/>
              <w:sz w:val="24"/>
              <w:szCs w:val="24"/>
            </w:rPr>
          </w:rPrChange>
        </w:rPr>
        <w:t>put her arms around his throat</w:t>
      </w:r>
      <w:commentRangeEnd w:id="7676"/>
      <w:r w:rsidR="007B54E8">
        <w:rPr>
          <w:rStyle w:val="CommentReference"/>
        </w:rPr>
        <w:commentReference w:id="7676"/>
      </w:r>
      <w:r w:rsidRPr="009400B4">
        <w:rPr>
          <w:rFonts w:ascii="Times New Roman" w:hAnsi="Times New Roman"/>
          <w:kern w:val="1"/>
          <w:sz w:val="24"/>
          <w:rPrChange w:id="7678" w:author="Andrea Stafford Hintz" w:date="2016-09-18T16:51:00Z">
            <w:rPr>
              <w:rFonts w:ascii="Times New Roman" w:eastAsia="Times New Roman" w:hAnsi="Times New Roman" w:cs="Times New Roman"/>
              <w:kern w:val="1"/>
              <w:sz w:val="24"/>
              <w:szCs w:val="24"/>
            </w:rPr>
          </w:rPrChange>
        </w:rPr>
        <w:t>. That’s family for you though, isn’t it, she thought.</w:t>
      </w:r>
    </w:p>
    <w:p w14:paraId="5648DE89"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679"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680" w:author="Andrea Stafford Hintz" w:date="2016-09-18T16:51:00Z">
            <w:rPr>
              <w:rFonts w:ascii="Times New Roman" w:eastAsia="Times New Roman" w:hAnsi="Times New Roman" w:cs="Times New Roman"/>
              <w:i/>
              <w:kern w:val="1"/>
              <w:sz w:val="24"/>
              <w:szCs w:val="24"/>
            </w:rPr>
          </w:rPrChange>
        </w:rPr>
        <w:t xml:space="preserve">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w:t>
      </w:r>
      <w:r w:rsidR="00C245FD" w:rsidRPr="00644E61">
        <w:rPr>
          <w:rFonts w:ascii="Times New Roman" w:hAnsi="Times New Roman"/>
          <w:kern w:val="1"/>
          <w:sz w:val="24"/>
          <w:rPrChange w:id="7681" w:author="Andrea Stafford Hintz" w:date="2016-09-18T16:51:00Z">
            <w:rPr>
              <w:rFonts w:ascii="Times New Roman" w:eastAsia="Times New Roman" w:hAnsi="Times New Roman" w:cs="Times New Roman"/>
              <w:i/>
              <w:kern w:val="1"/>
              <w:sz w:val="24"/>
              <w:szCs w:val="24"/>
            </w:rPr>
          </w:rPrChange>
        </w:rPr>
        <w:t>such a thing was</w:t>
      </w:r>
      <w:r w:rsidRPr="00644E61">
        <w:rPr>
          <w:rFonts w:ascii="Times New Roman" w:hAnsi="Times New Roman"/>
          <w:kern w:val="1"/>
          <w:sz w:val="24"/>
          <w:rPrChange w:id="7682" w:author="Andrea Stafford Hintz" w:date="2016-09-18T16:51:00Z">
            <w:rPr>
              <w:rFonts w:ascii="Times New Roman" w:eastAsia="Times New Roman" w:hAnsi="Times New Roman" w:cs="Times New Roman"/>
              <w:i/>
              <w:kern w:val="1"/>
              <w:sz w:val="24"/>
              <w:szCs w:val="24"/>
            </w:rPr>
          </w:rPrChange>
        </w:rPr>
        <w:t xml:space="preserve"> possible, but it wasn’t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was dressed to the height of fashion, immaculately dressed in dark but rich tones of grey and blue.</w:t>
      </w:r>
    </w:p>
    <w:p w14:paraId="448E134C" w14:textId="77777777" w:rsidR="00952343" w:rsidRPr="00C245FD" w:rsidRDefault="00B67EA3" w:rsidP="00C245FD">
      <w:pPr>
        <w:tabs>
          <w:tab w:val="left" w:pos="1440"/>
          <w:tab w:val="left" w:pos="2160"/>
          <w:tab w:val="left" w:pos="2880"/>
        </w:tabs>
        <w:spacing w:line="480" w:lineRule="auto"/>
        <w:ind w:firstLine="359"/>
        <w:jc w:val="both"/>
        <w:rPr>
          <w:del w:id="7683" w:author="Andrea Stafford Hintz" w:date="2016-09-18T16:51:00Z"/>
          <w:rFonts w:ascii="Times New Roman" w:hAnsi="Times New Roman" w:cs="Times New Roman"/>
          <w:i/>
          <w:kern w:val="1"/>
          <w:sz w:val="24"/>
          <w:szCs w:val="24"/>
        </w:rPr>
      </w:pPr>
      <w:r w:rsidRPr="00644E61">
        <w:rPr>
          <w:rFonts w:ascii="Times New Roman" w:hAnsi="Times New Roman"/>
          <w:kern w:val="1"/>
          <w:sz w:val="24"/>
          <w:rPrChange w:id="7684" w:author="Andrea Stafford Hintz" w:date="2016-09-18T16:51:00Z">
            <w:rPr>
              <w:rFonts w:ascii="Times New Roman" w:eastAsia="Times New Roman" w:hAnsi="Times New Roman" w:cs="Times New Roman"/>
              <w:i/>
              <w:kern w:val="1"/>
              <w:sz w:val="24"/>
              <w:szCs w:val="24"/>
            </w:rPr>
          </w:rPrChange>
        </w:rPr>
        <w:t>He wasn’t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14:paraId="1987292C" w14:textId="21402F8B" w:rsidR="00952343" w:rsidRPr="00C245FD" w:rsidRDefault="00B67EA3" w:rsidP="00C245FD">
      <w:pPr>
        <w:tabs>
          <w:tab w:val="left" w:pos="1440"/>
          <w:tab w:val="left" w:pos="2160"/>
          <w:tab w:val="left" w:pos="2880"/>
        </w:tabs>
        <w:spacing w:line="480" w:lineRule="auto"/>
        <w:ind w:firstLine="359"/>
        <w:jc w:val="both"/>
        <w:rPr>
          <w:del w:id="7685" w:author="Andrea Stafford Hintz" w:date="2016-09-18T16:51:00Z"/>
          <w:rFonts w:ascii="Times New Roman" w:hAnsi="Times New Roman" w:cs="Times New Roman"/>
          <w:i/>
          <w:kern w:val="1"/>
          <w:sz w:val="24"/>
          <w:szCs w:val="24"/>
        </w:rPr>
      </w:pPr>
      <w:del w:id="7686" w:author="Andrea Stafford Hintz" w:date="2016-09-18T16:51:00Z">
        <w:r w:rsidRPr="7B3AED25">
          <w:rPr>
            <w:rFonts w:ascii="Times New Roman" w:eastAsia="Times New Roman" w:hAnsi="Times New Roman" w:cs="Times New Roman"/>
            <w:i/>
            <w:kern w:val="1"/>
            <w:sz w:val="24"/>
            <w:szCs w:val="24"/>
            <w:rPrChange w:id="7687" w:author="Bryce Raffle" w:date="2016-09-06T11:42:00Z">
              <w:rPr>
                <w:rFonts w:ascii="Times New Roman" w:hAnsi="Times New Roman" w:cs="Times New Roman"/>
                <w:i/>
                <w:kern w:val="1"/>
                <w:sz w:val="24"/>
                <w:szCs w:val="24"/>
              </w:rPr>
            </w:rPrChange>
          </w:rPr>
          <w:delText xml:space="preserve">Annabel, with her plain and tattered skirt, brown fingerless gloves and hair knotted and messy, was keenly aware of her own social status, as she tailed the wealthy young man. She couldn’t imagine what he was doing in the Old Nichol in Bethnal Green, a bleak </w:delText>
        </w:r>
        <w:r w:rsidR="00C245FD" w:rsidRPr="7B3AED25">
          <w:rPr>
            <w:rFonts w:ascii="Times New Roman" w:eastAsia="Times New Roman" w:hAnsi="Times New Roman" w:cs="Times New Roman"/>
            <w:i/>
            <w:kern w:val="1"/>
            <w:sz w:val="24"/>
            <w:szCs w:val="24"/>
            <w:rPrChange w:id="7688" w:author="Bryce Raffle" w:date="2016-09-06T11:42:00Z">
              <w:rPr>
                <w:rFonts w:ascii="Times New Roman" w:hAnsi="Times New Roman" w:cs="Times New Roman"/>
                <w:i/>
                <w:kern w:val="1"/>
                <w:sz w:val="24"/>
                <w:szCs w:val="24"/>
              </w:rPr>
            </w:rPrChange>
          </w:rPr>
          <w:delText>neighborhood</w:delText>
        </w:r>
        <w:r w:rsidRPr="7B3AED25">
          <w:rPr>
            <w:rFonts w:ascii="Times New Roman" w:eastAsia="Times New Roman" w:hAnsi="Times New Roman" w:cs="Times New Roman"/>
            <w:i/>
            <w:kern w:val="1"/>
            <w:sz w:val="24"/>
            <w:szCs w:val="24"/>
            <w:rPrChange w:id="7689" w:author="Bryce Raffle" w:date="2016-09-06T11:42:00Z">
              <w:rPr>
                <w:rFonts w:ascii="Times New Roman" w:hAnsi="Times New Roman" w:cs="Times New Roman"/>
                <w:i/>
                <w:kern w:val="1"/>
                <w:sz w:val="24"/>
                <w:szCs w:val="24"/>
              </w:rPr>
            </w:rPrChange>
          </w:rPr>
          <w:delText xml:space="preserve">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w:delText>
        </w:r>
      </w:del>
      <w:del w:id="7690" w:author="Andrea Stafford Hintz" w:date="2016-09-06T13:14:00Z">
        <w:r w:rsidRPr="7B3AED25" w:rsidDel="007B54E8">
          <w:rPr>
            <w:rFonts w:ascii="Times New Roman" w:eastAsia="Times New Roman" w:hAnsi="Times New Roman" w:cs="Times New Roman"/>
            <w:i/>
            <w:kern w:val="1"/>
            <w:sz w:val="24"/>
            <w:szCs w:val="24"/>
            <w:rPrChange w:id="7691" w:author="Bryce Raffle" w:date="2016-09-06T11:42:00Z">
              <w:rPr>
                <w:rFonts w:ascii="Times New Roman" w:hAnsi="Times New Roman" w:cs="Times New Roman"/>
                <w:i/>
                <w:kern w:val="1"/>
                <w:sz w:val="24"/>
                <w:szCs w:val="24"/>
              </w:rPr>
            </w:rPrChange>
          </w:rPr>
          <w:delText>. S</w:delText>
        </w:r>
      </w:del>
      <w:ins w:id="7692" w:author="Andrea Stafford Hintz" w:date="2016-09-06T13:14:00Z">
        <w:r w:rsidR="007B54E8" w:rsidRPr="301C355A">
          <w:rPr>
            <w:rFonts w:ascii="Times New Roman" w:eastAsia="Times New Roman" w:hAnsi="Times New Roman" w:cs="Times New Roman"/>
            <w:i/>
            <w:kern w:val="1"/>
            <w:sz w:val="24"/>
            <w:szCs w:val="24"/>
          </w:rPr>
          <w:t>: s</w:t>
        </w:r>
      </w:ins>
      <w:del w:id="7693" w:author="Andrea Stafford Hintz" w:date="2016-09-18T16:51:00Z">
        <w:r w:rsidRPr="7B3AED25">
          <w:rPr>
            <w:rFonts w:ascii="Times New Roman" w:eastAsia="Times New Roman" w:hAnsi="Times New Roman" w:cs="Times New Roman"/>
            <w:i/>
            <w:kern w:val="1"/>
            <w:sz w:val="24"/>
            <w:szCs w:val="24"/>
            <w:rPrChange w:id="7694" w:author="Bryce Raffle" w:date="2016-09-06T11:42:00Z">
              <w:rPr>
                <w:rFonts w:ascii="Times New Roman" w:hAnsi="Times New Roman" w:cs="Times New Roman"/>
                <w:i/>
                <w:kern w:val="1"/>
                <w:sz w:val="24"/>
                <w:szCs w:val="24"/>
              </w:rPr>
            </w:rPrChange>
          </w:rPr>
          <w:delText>ticky fingers.</w:delText>
        </w:r>
      </w:del>
    </w:p>
    <w:p w14:paraId="7143394D" w14:textId="77777777" w:rsidR="00952343" w:rsidRPr="00C245FD" w:rsidRDefault="00B67EA3" w:rsidP="00C245FD">
      <w:pPr>
        <w:tabs>
          <w:tab w:val="left" w:pos="1440"/>
          <w:tab w:val="left" w:pos="2160"/>
          <w:tab w:val="left" w:pos="2880"/>
        </w:tabs>
        <w:spacing w:line="480" w:lineRule="auto"/>
        <w:ind w:firstLine="359"/>
        <w:jc w:val="both"/>
        <w:rPr>
          <w:del w:id="7695" w:author="Andrea Stafford Hintz" w:date="2016-09-18T16:51:00Z"/>
          <w:rFonts w:ascii="Times New Roman" w:hAnsi="Times New Roman" w:cs="Times New Roman"/>
          <w:i/>
          <w:kern w:val="1"/>
          <w:sz w:val="24"/>
          <w:szCs w:val="24"/>
        </w:rPr>
      </w:pPr>
      <w:del w:id="7696" w:author="Andrea Stafford Hintz" w:date="2016-09-18T16:51:00Z">
        <w:r w:rsidRPr="7B3AED25">
          <w:rPr>
            <w:rFonts w:ascii="Times New Roman" w:eastAsia="Times New Roman" w:hAnsi="Times New Roman" w:cs="Times New Roman"/>
            <w:i/>
            <w:kern w:val="1"/>
            <w:sz w:val="24"/>
            <w:szCs w:val="24"/>
            <w:rPrChange w:id="7697" w:author="Bryce Raffle" w:date="2016-09-06T11:42:00Z">
              <w:rPr>
                <w:rFonts w:ascii="Times New Roman" w:hAnsi="Times New Roman" w:cs="Times New Roman"/>
                <w:i/>
                <w:kern w:val="1"/>
                <w:sz w:val="24"/>
                <w:szCs w:val="24"/>
              </w:rPr>
            </w:rPrChange>
          </w:rPr>
          <w:delText>She followed him from the Old Nichol all the way to the Columbia Market, where it was Annabel and not the albino that was out of place. There, she paused to watch him purchase a newspaper, and paid close attention to which pocket housed his coin purse.</w:delText>
        </w:r>
      </w:del>
      <w:r>
        <w:rPr>
          <w:rFonts w:ascii="Times New Roman" w:hAnsi="Times New Roman"/>
          <w:kern w:val="1"/>
          <w:sz w:val="24"/>
          <w:rPrChange w:id="7698" w:author="Andrea Stafford Hintz" w:date="2016-09-18T16:51:00Z">
            <w:rPr>
              <w:rFonts w:ascii="Times New Roman" w:eastAsia="Times New Roman" w:hAnsi="Times New Roman" w:cs="Times New Roman"/>
              <w:i/>
              <w:kern w:val="1"/>
              <w:sz w:val="24"/>
              <w:szCs w:val="24"/>
            </w:rPr>
          </w:rPrChange>
        </w:rPr>
        <w:t xml:space="preserve"> </w:t>
      </w:r>
      <w:r w:rsidRPr="00644E61">
        <w:rPr>
          <w:rFonts w:ascii="Times New Roman" w:hAnsi="Times New Roman"/>
          <w:kern w:val="1"/>
          <w:sz w:val="24"/>
          <w:rPrChange w:id="7699" w:author="Andrea Stafford Hintz" w:date="2016-09-18T16:51:00Z">
            <w:rPr>
              <w:rFonts w:ascii="Times New Roman" w:eastAsia="Times New Roman" w:hAnsi="Times New Roman" w:cs="Times New Roman"/>
              <w:i/>
              <w:kern w:val="1"/>
              <w:sz w:val="24"/>
              <w:szCs w:val="24"/>
            </w:rPr>
          </w:rPrChange>
        </w:rPr>
        <w:t xml:space="preserve">She followed him a little longer, waiting for the right moment. </w:t>
      </w:r>
      <w:del w:id="7700" w:author="Andrea Stafford Hintz" w:date="2016-09-18T16:51:00Z">
        <w:r w:rsidRPr="7B3AED25">
          <w:rPr>
            <w:rFonts w:ascii="Times New Roman" w:eastAsia="Times New Roman" w:hAnsi="Times New Roman" w:cs="Times New Roman"/>
            <w:i/>
            <w:kern w:val="1"/>
            <w:sz w:val="24"/>
            <w:szCs w:val="24"/>
            <w:rPrChange w:id="7701" w:author="Bryce Raffle" w:date="2016-09-06T11:42:00Z">
              <w:rPr>
                <w:rFonts w:ascii="Times New Roman" w:hAnsi="Times New Roman" w:cs="Times New Roman"/>
                <w:i/>
                <w:kern w:val="1"/>
                <w:sz w:val="24"/>
                <w:szCs w:val="24"/>
              </w:rPr>
            </w:rPrChange>
          </w:rPr>
          <w:delText>A horse was milling nearby, its cabriolet parked on the side of the road beside a haberdashery.</w:delText>
        </w:r>
      </w:del>
    </w:p>
    <w:p w14:paraId="3AFA2147" w14:textId="77777777" w:rsidR="00952343" w:rsidRPr="00C245FD" w:rsidRDefault="00B67EA3" w:rsidP="00C245FD">
      <w:pPr>
        <w:tabs>
          <w:tab w:val="left" w:pos="1440"/>
          <w:tab w:val="left" w:pos="2160"/>
          <w:tab w:val="left" w:pos="2880"/>
        </w:tabs>
        <w:spacing w:line="480" w:lineRule="auto"/>
        <w:ind w:firstLine="359"/>
        <w:jc w:val="both"/>
        <w:rPr>
          <w:del w:id="7702" w:author="Andrea Stafford Hintz" w:date="2016-09-18T16:51:00Z"/>
          <w:rFonts w:ascii="Times New Roman" w:hAnsi="Times New Roman" w:cs="Times New Roman"/>
          <w:i/>
          <w:kern w:val="1"/>
          <w:sz w:val="24"/>
          <w:szCs w:val="24"/>
        </w:rPr>
      </w:pPr>
      <w:r w:rsidRPr="00644E61">
        <w:rPr>
          <w:rFonts w:ascii="Times New Roman" w:hAnsi="Times New Roman"/>
          <w:kern w:val="1"/>
          <w:sz w:val="24"/>
          <w:rPrChange w:id="7703" w:author="Andrea Stafford Hintz" w:date="2016-09-18T16:51:00Z">
            <w:rPr>
              <w:rFonts w:ascii="Times New Roman" w:eastAsia="Times New Roman" w:hAnsi="Times New Roman" w:cs="Times New Roman"/>
              <w:i/>
              <w:kern w:val="1"/>
              <w:sz w:val="24"/>
              <w:szCs w:val="24"/>
            </w:rPr>
          </w:rPrChange>
        </w:rPr>
        <w:t xml:space="preserve">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w:t>
      </w:r>
      <w:del w:id="7704" w:author="Andrea Stafford Hintz" w:date="2016-09-18T16:51:00Z">
        <w:r w:rsidRPr="7B3AED25">
          <w:rPr>
            <w:rFonts w:ascii="Times New Roman" w:eastAsia="Times New Roman" w:hAnsi="Times New Roman" w:cs="Times New Roman"/>
            <w:i/>
            <w:kern w:val="1"/>
            <w:sz w:val="24"/>
            <w:szCs w:val="24"/>
            <w:rPrChange w:id="7705" w:author="Bryce Raffle" w:date="2016-09-06T11:42:00Z">
              <w:rPr>
                <w:rFonts w:ascii="Times New Roman" w:hAnsi="Times New Roman" w:cs="Times New Roman"/>
                <w:i/>
                <w:kern w:val="1"/>
                <w:sz w:val="24"/>
                <w:szCs w:val="24"/>
              </w:rPr>
            </w:rPrChange>
          </w:rPr>
          <w:delText>If all had gone according to plan, she’d have dodged beneath the legs of the horse and been out of sight before he’d righted his hat.</w:delText>
        </w:r>
      </w:del>
    </w:p>
    <w:p w14:paraId="28DB869F"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06" w:author="Andrea Stafford Hintz" w:date="2016-09-18T16:51:00Z">
            <w:rPr>
              <w:rFonts w:ascii="Times New Roman" w:hAnsi="Times New Roman" w:cs="Times New Roman"/>
              <w:i/>
              <w:kern w:val="1"/>
              <w:sz w:val="24"/>
              <w:szCs w:val="24"/>
            </w:rPr>
          </w:rPrChange>
        </w:rPr>
      </w:pPr>
      <w:del w:id="7707" w:author="Andrea Stafford Hintz" w:date="2016-09-18T16:51:00Z">
        <w:r w:rsidRPr="7B3AED25">
          <w:rPr>
            <w:rFonts w:ascii="Times New Roman" w:eastAsia="Times New Roman" w:hAnsi="Times New Roman" w:cs="Times New Roman"/>
            <w:i/>
            <w:kern w:val="1"/>
            <w:sz w:val="24"/>
            <w:szCs w:val="24"/>
            <w:rPrChange w:id="7708" w:author="Bryce Raffle" w:date="2016-09-06T11:42:00Z">
              <w:rPr>
                <w:rFonts w:ascii="Times New Roman" w:hAnsi="Times New Roman" w:cs="Times New Roman"/>
                <w:i/>
                <w:kern w:val="1"/>
                <w:sz w:val="24"/>
                <w:szCs w:val="24"/>
              </w:rPr>
            </w:rPrChange>
          </w:rPr>
          <w:delText xml:space="preserve">Instead, the pouch caught on something. A chain dangled between pocket and purse. The chain pulled, and the albino quickly extricated his hat from his eyes. But Annabel was not to be deterred. A knife flicked out of her pocket. Deftly, she sliced open the gentleman’s jacket, taking pocket, chain, and purse and all. </w:delText>
        </w:r>
      </w:del>
      <w:r w:rsidRPr="00644E61">
        <w:rPr>
          <w:rFonts w:ascii="Times New Roman" w:hAnsi="Times New Roman"/>
          <w:kern w:val="1"/>
          <w:sz w:val="24"/>
          <w:rPrChange w:id="7709" w:author="Andrea Stafford Hintz" w:date="2016-09-18T16:51:00Z">
            <w:rPr>
              <w:rFonts w:ascii="Times New Roman" w:eastAsia="Times New Roman" w:hAnsi="Times New Roman" w:cs="Times New Roman"/>
              <w:i/>
              <w:kern w:val="1"/>
              <w:sz w:val="24"/>
              <w:szCs w:val="24"/>
            </w:rPr>
          </w:rPrChange>
        </w:rPr>
        <w:t>Before he could react, Annabel slipped the purse into her own pocket and pointed the knife at the older boy, warning him not to try anything.</w:t>
      </w:r>
    </w:p>
    <w:p w14:paraId="08C855D6" w14:textId="4CD11C4A" w:rsidR="00952343" w:rsidRPr="00C245FD" w:rsidRDefault="00644E61" w:rsidP="00C245FD">
      <w:pPr>
        <w:tabs>
          <w:tab w:val="left" w:pos="1440"/>
          <w:tab w:val="left" w:pos="2160"/>
          <w:tab w:val="left" w:pos="2880"/>
        </w:tabs>
        <w:spacing w:line="480" w:lineRule="auto"/>
        <w:ind w:firstLine="359"/>
        <w:jc w:val="both"/>
        <w:rPr>
          <w:del w:id="7710" w:author="Andrea Stafford Hintz" w:date="2016-09-18T16:51:00Z"/>
          <w:rFonts w:ascii="Times New Roman" w:hAnsi="Times New Roman" w:cs="Times New Roman"/>
          <w:i/>
          <w:kern w:val="1"/>
          <w:sz w:val="24"/>
          <w:szCs w:val="24"/>
        </w:rPr>
      </w:pPr>
      <w:ins w:id="7711" w:author="Andrea Stafford Hintz" w:date="2016-09-18T16:51:00Z">
        <w:r w:rsidRPr="00644E61">
          <w:rPr>
            <w:rFonts w:ascii="Times New Roman" w:eastAsia="Times New Roman" w:hAnsi="Times New Roman" w:cs="Times New Roman"/>
            <w:kern w:val="1"/>
            <w:sz w:val="24"/>
            <w:szCs w:val="24"/>
          </w:rPr>
          <w:t>T</w:t>
        </w:r>
        <w:r w:rsidR="00A22D6C" w:rsidRPr="00644E61">
          <w:rPr>
            <w:rFonts w:ascii="Times New Roman" w:eastAsia="Times New Roman" w:hAnsi="Times New Roman" w:cs="Times New Roman"/>
            <w:kern w:val="1"/>
            <w:sz w:val="24"/>
            <w:szCs w:val="24"/>
          </w:rPr>
          <w:t>he</w:t>
        </w:r>
      </w:ins>
      <w:del w:id="7712" w:author="Andrea Stafford Hintz" w:date="2016-09-18T16:51:00Z">
        <w:r w:rsidR="00B67EA3" w:rsidRPr="7B3AED25">
          <w:rPr>
            <w:rFonts w:ascii="Times New Roman" w:eastAsia="Times New Roman" w:hAnsi="Times New Roman" w:cs="Times New Roman"/>
            <w:i/>
            <w:kern w:val="1"/>
            <w:sz w:val="24"/>
            <w:szCs w:val="24"/>
            <w:rPrChange w:id="7713" w:author="Bryce Raffle" w:date="2016-09-06T11:42:00Z">
              <w:rPr>
                <w:rFonts w:ascii="Times New Roman" w:hAnsi="Times New Roman" w:cs="Times New Roman"/>
                <w:i/>
                <w:kern w:val="1"/>
                <w:sz w:val="24"/>
                <w:szCs w:val="24"/>
              </w:rPr>
            </w:rPrChange>
          </w:rPr>
          <w:delTex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delText>
        </w:r>
      </w:del>
    </w:p>
    <w:p w14:paraId="08919E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del w:id="7714" w:author="Andrea Stafford Hintz" w:date="2016-09-18T16:51:00Z">
        <w:r w:rsidRPr="7B3AED25">
          <w:rPr>
            <w:rFonts w:ascii="Times New Roman" w:eastAsia="Times New Roman" w:hAnsi="Times New Roman" w:cs="Times New Roman"/>
            <w:i/>
            <w:kern w:val="1"/>
            <w:sz w:val="24"/>
            <w:szCs w:val="24"/>
            <w:rPrChange w:id="7715" w:author="Bryce Raffle" w:date="2016-09-06T11:42:00Z">
              <w:rPr>
                <w:rFonts w:ascii="Times New Roman" w:hAnsi="Times New Roman" w:cs="Times New Roman"/>
                <w:i/>
                <w:kern w:val="1"/>
                <w:sz w:val="24"/>
                <w:szCs w:val="24"/>
              </w:rPr>
            </w:rPrChange>
          </w:rPr>
          <w:delText>This time was no different, except in one regard; the</w:delText>
        </w:r>
      </w:del>
      <w:r w:rsidRPr="00644E61">
        <w:rPr>
          <w:rFonts w:ascii="Times New Roman" w:hAnsi="Times New Roman"/>
          <w:kern w:val="1"/>
          <w:sz w:val="24"/>
          <w:rPrChange w:id="7716" w:author="Andrea Stafford Hintz" w:date="2016-09-18T16:51:00Z">
            <w:rPr>
              <w:rFonts w:ascii="Times New Roman" w:eastAsia="Times New Roman" w:hAnsi="Times New Roman" w:cs="Times New Roman"/>
              <w:i/>
              <w:kern w:val="1"/>
              <w:sz w:val="24"/>
              <w:szCs w:val="24"/>
            </w:rPr>
          </w:rPrChange>
        </w:rPr>
        <w:t xml:space="preserv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r w:rsidRPr="009400B4">
        <w:rPr>
          <w:rFonts w:ascii="Times New Roman" w:hAnsi="Times New Roman"/>
          <w:i/>
          <w:kern w:val="1"/>
          <w:sz w:val="24"/>
          <w:rPrChange w:id="7717" w:author="Andrea Stafford Hintz" w:date="2016-09-18T16:51:00Z">
            <w:rPr>
              <w:rFonts w:ascii="Times New Roman" w:eastAsia="Times New Roman" w:hAnsi="Times New Roman" w:cs="Times New Roman"/>
              <w:i/>
              <w:kern w:val="1"/>
              <w:sz w:val="24"/>
              <w:szCs w:val="24"/>
            </w:rPr>
          </w:rPrChange>
        </w:rPr>
        <w:t>.</w:t>
      </w:r>
    </w:p>
    <w:p w14:paraId="557D5135" w14:textId="0D3733BA" w:rsidR="00952343" w:rsidRPr="00C245FD" w:rsidRDefault="00644E61" w:rsidP="00C245FD">
      <w:pPr>
        <w:tabs>
          <w:tab w:val="left" w:pos="1440"/>
          <w:tab w:val="left" w:pos="2160"/>
          <w:tab w:val="left" w:pos="2880"/>
        </w:tabs>
        <w:spacing w:line="480" w:lineRule="auto"/>
        <w:jc w:val="center"/>
        <w:rPr>
          <w:del w:id="7718" w:author="Andrea Stafford Hintz" w:date="2016-09-18T16:51:00Z"/>
          <w:rFonts w:ascii="Times New Roman" w:hAnsi="Times New Roman" w:cs="Times New Roman"/>
          <w:kern w:val="1"/>
          <w:sz w:val="24"/>
          <w:szCs w:val="24"/>
        </w:rPr>
      </w:pPr>
      <w:ins w:id="7719" w:author="Andrea Stafford Hintz" w:date="2016-09-18T16:51:00Z">
        <w:r w:rsidRPr="00644E61">
          <w:rPr>
            <w:rFonts w:ascii="Times New Roman" w:eastAsia="Times New Roman" w:hAnsi="Times New Roman" w:cs="Times New Roman"/>
            <w:kern w:val="1"/>
            <w:sz w:val="24"/>
            <w:szCs w:val="24"/>
          </w:rPr>
          <w:t xml:space="preserve">   </w:t>
        </w:r>
      </w:ins>
      <w:del w:id="7720" w:author="Andrea Stafford Hintz" w:date="2016-09-18T16:51:00Z">
        <w:r w:rsidR="00B67EA3" w:rsidRPr="7B3AED25">
          <w:rPr>
            <w:rFonts w:ascii="Times New Roman" w:eastAsia="Times New Roman" w:hAnsi="Times New Roman" w:cs="Times New Roman"/>
            <w:kern w:val="1"/>
            <w:sz w:val="24"/>
            <w:szCs w:val="24"/>
            <w:rPrChange w:id="7721" w:author="Bryce Raffle" w:date="2016-09-06T11:42:00Z">
              <w:rPr>
                <w:rFonts w:ascii="Times New Roman" w:hAnsi="Times New Roman" w:cs="Times New Roman"/>
                <w:kern w:val="1"/>
                <w:sz w:val="24"/>
                <w:szCs w:val="24"/>
              </w:rPr>
            </w:rPrChange>
          </w:rPr>
          <w:delText>#</w:delText>
        </w:r>
      </w:del>
    </w:p>
    <w:p w14:paraId="43A135FF" w14:textId="19C82F2E" w:rsidR="00952343" w:rsidRPr="00C245FD" w:rsidRDefault="00B67EA3" w:rsidP="00C245FD">
      <w:pPr>
        <w:tabs>
          <w:tab w:val="left" w:pos="1440"/>
          <w:tab w:val="left" w:pos="2160"/>
          <w:tab w:val="left" w:pos="2880"/>
        </w:tabs>
        <w:spacing w:line="480" w:lineRule="auto"/>
        <w:jc w:val="both"/>
        <w:rPr>
          <w:del w:id="7722" w:author="Andrea Stafford Hintz" w:date="2016-09-18T16:51:00Z"/>
          <w:rFonts w:ascii="Times New Roman" w:hAnsi="Times New Roman" w:cs="Times New Roman"/>
          <w:i/>
          <w:kern w:val="1"/>
          <w:sz w:val="24"/>
          <w:szCs w:val="24"/>
        </w:rPr>
      </w:pPr>
      <w:bookmarkStart w:id="7723" w:name="Scene_51"/>
      <w:r w:rsidRPr="00644E61">
        <w:rPr>
          <w:rFonts w:ascii="Times New Roman" w:hAnsi="Times New Roman"/>
          <w:kern w:val="1"/>
          <w:sz w:val="24"/>
          <w:rPrChange w:id="7724" w:author="Andrea Stafford Hintz" w:date="2016-09-18T16:51:00Z">
            <w:rPr>
              <w:rFonts w:ascii="Times New Roman" w:eastAsia="Times New Roman" w:hAnsi="Times New Roman" w:cs="Times New Roman"/>
              <w:i/>
              <w:kern w:val="1"/>
              <w:sz w:val="24"/>
              <w:szCs w:val="24"/>
            </w:rPr>
          </w:rPrChange>
        </w:rPr>
        <w:t>The</w:t>
      </w:r>
      <w:bookmarkEnd w:id="7723"/>
      <w:r w:rsidRPr="00644E61">
        <w:rPr>
          <w:rFonts w:ascii="Times New Roman" w:hAnsi="Times New Roman"/>
          <w:kern w:val="1"/>
          <w:sz w:val="24"/>
          <w:rPrChange w:id="7725" w:author="Andrea Stafford Hintz" w:date="2016-09-18T16:51:00Z">
            <w:rPr>
              <w:rFonts w:ascii="Times New Roman" w:eastAsia="Times New Roman" w:hAnsi="Times New Roman" w:cs="Times New Roman"/>
              <w:i/>
              <w:kern w:val="1"/>
              <w:sz w:val="24"/>
              <w:szCs w:val="24"/>
            </w:rPr>
          </w:rPrChange>
        </w:rPr>
        <w:t xml:space="preserve"> next time Annabel saw Anthony Tidkins was also the first time that Annabel had ever really been caught stealing. It was nothing overly fancy. A necklace. But the theft had been overly brazen, even for her; she’d stolen it right off a lady’s neck.</w:t>
      </w:r>
      <w:ins w:id="7726" w:author="Andrea Stafford Hintz" w:date="2016-09-18T16:51:00Z">
        <w:r w:rsidR="000E20E5">
          <w:rPr>
            <w:rFonts w:ascii="Times New Roman" w:hAnsi="Times New Roman" w:cs="Times New Roman"/>
            <w:kern w:val="1"/>
            <w:sz w:val="24"/>
            <w:szCs w:val="24"/>
          </w:rPr>
          <w:t xml:space="preserve"> </w:t>
        </w:r>
      </w:ins>
    </w:p>
    <w:p w14:paraId="1AA14604" w14:textId="77777777" w:rsidR="00952343" w:rsidRPr="00644E61" w:rsidRDefault="00B67EA3" w:rsidP="000E20E5">
      <w:pPr>
        <w:tabs>
          <w:tab w:val="left" w:pos="1440"/>
          <w:tab w:val="left" w:pos="2160"/>
          <w:tab w:val="left" w:pos="2880"/>
        </w:tabs>
        <w:spacing w:line="480" w:lineRule="auto"/>
        <w:jc w:val="both"/>
        <w:rPr>
          <w:rFonts w:ascii="Times New Roman" w:hAnsi="Times New Roman"/>
          <w:kern w:val="1"/>
          <w:sz w:val="24"/>
          <w:rPrChange w:id="7727" w:author="Andrea Stafford Hintz" w:date="2016-09-18T16:51:00Z">
            <w:rPr>
              <w:rFonts w:ascii="Times New Roman" w:hAnsi="Times New Roman" w:cs="Times New Roman"/>
              <w:i/>
              <w:kern w:val="1"/>
              <w:sz w:val="24"/>
              <w:szCs w:val="24"/>
            </w:rPr>
          </w:rPrChange>
        </w:rPr>
        <w:pPrChange w:id="7728" w:author="Andrea Stafford Hintz" w:date="2016-09-18T16:51:00Z">
          <w:pPr>
            <w:tabs>
              <w:tab w:val="left" w:pos="1440"/>
              <w:tab w:val="left" w:pos="2160"/>
              <w:tab w:val="left" w:pos="2880"/>
            </w:tabs>
            <w:spacing w:line="480" w:lineRule="auto"/>
            <w:ind w:firstLine="359"/>
            <w:jc w:val="both"/>
          </w:pPr>
        </w:pPrChange>
      </w:pPr>
      <w:r w:rsidRPr="00644E61">
        <w:rPr>
          <w:rFonts w:ascii="Times New Roman" w:hAnsi="Times New Roman"/>
          <w:kern w:val="1"/>
          <w:sz w:val="24"/>
          <w:rPrChange w:id="7729" w:author="Andrea Stafford Hintz" w:date="2016-09-18T16:51:00Z">
            <w:rPr>
              <w:rFonts w:ascii="Times New Roman" w:eastAsia="Times New Roman" w:hAnsi="Times New Roman" w:cs="Times New Roman"/>
              <w:i/>
              <w:kern w:val="1"/>
              <w:sz w:val="24"/>
              <w:szCs w:val="24"/>
            </w:rPr>
          </w:rPrChange>
        </w:rPr>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14:paraId="3807BAC8"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30"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31" w:author="Andrea Stafford Hintz" w:date="2016-09-18T16:51:00Z">
            <w:rPr>
              <w:rFonts w:ascii="Times New Roman" w:eastAsia="Times New Roman" w:hAnsi="Times New Roman" w:cs="Times New Roman"/>
              <w:i/>
              <w:kern w:val="1"/>
              <w:sz w:val="24"/>
              <w:szCs w:val="24"/>
            </w:rPr>
          </w:rPrChange>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1B954E65"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32"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33" w:author="Andrea Stafford Hintz" w:date="2016-09-18T16:51:00Z">
            <w:rPr>
              <w:rFonts w:ascii="Times New Roman" w:eastAsia="Times New Roman" w:hAnsi="Times New Roman" w:cs="Times New Roman"/>
              <w:i/>
              <w:kern w:val="1"/>
              <w:sz w:val="24"/>
              <w:szCs w:val="24"/>
            </w:rPr>
          </w:rPrChange>
        </w:rPr>
        <w:t>Finally, Annabel turned to look at the man. She recogni</w:t>
      </w:r>
      <w:r w:rsidR="00C245FD" w:rsidRPr="00644E61">
        <w:rPr>
          <w:rFonts w:ascii="Times New Roman" w:hAnsi="Times New Roman"/>
          <w:kern w:val="1"/>
          <w:sz w:val="24"/>
          <w:rPrChange w:id="7734" w:author="Andrea Stafford Hintz" w:date="2016-09-18T16:51:00Z">
            <w:rPr>
              <w:rFonts w:ascii="Times New Roman" w:eastAsia="Times New Roman" w:hAnsi="Times New Roman" w:cs="Times New Roman"/>
              <w:i/>
              <w:kern w:val="1"/>
              <w:sz w:val="24"/>
              <w:szCs w:val="24"/>
            </w:rPr>
          </w:rPrChange>
        </w:rPr>
        <w:t>z</w:t>
      </w:r>
      <w:r w:rsidRPr="00644E61">
        <w:rPr>
          <w:rFonts w:ascii="Times New Roman" w:hAnsi="Times New Roman"/>
          <w:kern w:val="1"/>
          <w:sz w:val="24"/>
          <w:rPrChange w:id="7735" w:author="Andrea Stafford Hintz" w:date="2016-09-18T16:51:00Z">
            <w:rPr>
              <w:rFonts w:ascii="Times New Roman" w:eastAsia="Times New Roman" w:hAnsi="Times New Roman" w:cs="Times New Roman"/>
              <w:i/>
              <w:kern w:val="1"/>
              <w:sz w:val="24"/>
              <w:szCs w:val="24"/>
            </w:rPr>
          </w:rPrChange>
        </w:rPr>
        <w:t>ed him immediately, even with her eyes a-blur with tears. The albino handed a few coins to the brute, who relinquished his grip on Annabel’s arms, took the coins. He seized his wife’s necklace from Annabel’s trembling hand and returned it to his wife.</w:t>
      </w:r>
    </w:p>
    <w:p w14:paraId="49ED33F6"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36"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37" w:author="Andrea Stafford Hintz" w:date="2016-09-18T16:51:00Z">
            <w:rPr>
              <w:rFonts w:ascii="Times New Roman" w:eastAsia="Times New Roman" w:hAnsi="Times New Roman" w:cs="Times New Roman"/>
              <w:i/>
              <w:kern w:val="1"/>
              <w:sz w:val="24"/>
              <w:szCs w:val="24"/>
            </w:rPr>
          </w:rPrChange>
        </w:rPr>
        <w:t>“Just see to it that this doesn’t happen again,” he said with a growl.</w:t>
      </w:r>
    </w:p>
    <w:p w14:paraId="2BEF31D8"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38"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39" w:author="Andrea Stafford Hintz" w:date="2016-09-18T16:51:00Z">
            <w:rPr>
              <w:rFonts w:ascii="Times New Roman" w:eastAsia="Times New Roman" w:hAnsi="Times New Roman" w:cs="Times New Roman"/>
              <w:i/>
              <w:kern w:val="1"/>
              <w:sz w:val="24"/>
              <w:szCs w:val="24"/>
            </w:rPr>
          </w:rPrChange>
        </w:rPr>
        <w:t>“Yes, sir,” was the albino’s reply. There was the hint of an American accent to his voice, though Annabel couldn’t place the dialect. Just that he sounded a bit different from other upper class gentlemen.</w:t>
      </w:r>
    </w:p>
    <w:p w14:paraId="1257FE45"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40"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41" w:author="Andrea Stafford Hintz" w:date="2016-09-18T16:51:00Z">
            <w:rPr>
              <w:rFonts w:ascii="Times New Roman" w:eastAsia="Times New Roman" w:hAnsi="Times New Roman" w:cs="Times New Roman"/>
              <w:i/>
              <w:kern w:val="1"/>
              <w:sz w:val="24"/>
              <w:szCs w:val="24"/>
            </w:rPr>
          </w:rPrChange>
        </w:rPr>
        <w:t>Annabel looked up at her mysterious benefactor, wondering if she ought to flee. If he had rescued her only to enact his own form of retribution. But curiosity kept her.</w:t>
      </w:r>
    </w:p>
    <w:p w14:paraId="54C24587"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42"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43" w:author="Andrea Stafford Hintz" w:date="2016-09-18T16:51:00Z">
            <w:rPr>
              <w:rFonts w:ascii="Times New Roman" w:eastAsia="Times New Roman" w:hAnsi="Times New Roman" w:cs="Times New Roman"/>
              <w:i/>
              <w:kern w:val="1"/>
              <w:sz w:val="24"/>
              <w:szCs w:val="24"/>
            </w:rPr>
          </w:rPrChange>
        </w:rPr>
        <w:t>“What do you want?” she asked.</w:t>
      </w:r>
    </w:p>
    <w:p w14:paraId="3BF2292E"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44"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45" w:author="Andrea Stafford Hintz" w:date="2016-09-18T16:51:00Z">
            <w:rPr>
              <w:rFonts w:ascii="Times New Roman" w:eastAsia="Times New Roman" w:hAnsi="Times New Roman" w:cs="Times New Roman"/>
              <w:i/>
              <w:kern w:val="1"/>
              <w:sz w:val="24"/>
              <w:szCs w:val="24"/>
            </w:rPr>
          </w:rPrChange>
        </w:rPr>
        <w:t>“Nothing at all,” he answered.</w:t>
      </w:r>
    </w:p>
    <w:p w14:paraId="54229B15"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46"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47" w:author="Andrea Stafford Hintz" w:date="2016-09-18T16:51:00Z">
            <w:rPr>
              <w:rFonts w:ascii="Times New Roman" w:eastAsia="Times New Roman" w:hAnsi="Times New Roman" w:cs="Times New Roman"/>
              <w:i/>
              <w:kern w:val="1"/>
              <w:sz w:val="24"/>
              <w:szCs w:val="24"/>
            </w:rPr>
          </w:rPrChange>
        </w:rPr>
        <w:t>“Then why help me?” she spat.</w:t>
      </w:r>
    </w:p>
    <w:p w14:paraId="4EA45882"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48"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49" w:author="Andrea Stafford Hintz" w:date="2016-09-18T16:51:00Z">
            <w:rPr>
              <w:rFonts w:ascii="Times New Roman" w:eastAsia="Times New Roman" w:hAnsi="Times New Roman" w:cs="Times New Roman"/>
              <w:i/>
              <w:kern w:val="1"/>
              <w:sz w:val="24"/>
              <w:szCs w:val="24"/>
            </w:rPr>
          </w:rPrChange>
        </w:rPr>
        <w:t>“I didn’t like how he was treating you, and I felt I was in a position to help you,” he answered.</w:t>
      </w:r>
    </w:p>
    <w:p w14:paraId="11E451F0" w14:textId="3A0FB65C"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50"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51" w:author="Andrea Stafford Hintz" w:date="2016-09-18T16:51:00Z">
            <w:rPr>
              <w:rFonts w:ascii="Times New Roman" w:eastAsia="Times New Roman" w:hAnsi="Times New Roman" w:cs="Times New Roman"/>
              <w:i/>
              <w:kern w:val="1"/>
              <w:sz w:val="24"/>
              <w:szCs w:val="24"/>
            </w:rPr>
          </w:rPrChange>
        </w:rPr>
        <w:t xml:space="preserve">Annabel studied his face to see if she was lying. If he was, he was a very clever liar. </w:t>
      </w:r>
      <w:del w:id="7752" w:author="Andrea Stafford Hintz" w:date="2016-09-06T13:16:00Z">
        <w:r w:rsidRPr="7B3AED25" w:rsidDel="00FA73CA">
          <w:rPr>
            <w:rFonts w:ascii="Times New Roman" w:eastAsia="Times New Roman" w:hAnsi="Times New Roman" w:cs="Times New Roman"/>
            <w:i/>
            <w:kern w:val="1"/>
            <w:sz w:val="24"/>
            <w:szCs w:val="24"/>
            <w:rPrChange w:id="7753" w:author="Bryce Raffle" w:date="2016-09-06T11:42:00Z">
              <w:rPr>
                <w:rFonts w:ascii="Times New Roman" w:hAnsi="Times New Roman" w:cs="Times New Roman"/>
                <w:i/>
                <w:kern w:val="1"/>
                <w:sz w:val="24"/>
                <w:szCs w:val="24"/>
              </w:rPr>
            </w:rPrChange>
          </w:rPr>
          <w:delText>She still didn’t understand why he’d helped her though.</w:delText>
        </w:r>
      </w:del>
    </w:p>
    <w:p w14:paraId="7F282E70" w14:textId="2FC6AB90"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54"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55" w:author="Andrea Stafford Hintz" w:date="2016-09-18T16:51:00Z">
            <w:rPr>
              <w:rFonts w:ascii="Times New Roman" w:eastAsia="Times New Roman" w:hAnsi="Times New Roman" w:cs="Times New Roman"/>
              <w:i/>
              <w:kern w:val="1"/>
              <w:sz w:val="24"/>
              <w:szCs w:val="24"/>
            </w:rPr>
          </w:rPrChange>
        </w:rPr>
        <w:t>After that, she began seeing him more and more. Occasionally, he would buy her presents</w:t>
      </w:r>
      <w:ins w:id="7756" w:author="Andrea Stafford Hintz" w:date="2016-09-06T13:17:00Z">
        <w:r w:rsidR="00FA73CA" w:rsidRPr="00644E61">
          <w:rPr>
            <w:rFonts w:ascii="Times New Roman" w:hAnsi="Times New Roman"/>
            <w:kern w:val="1"/>
            <w:sz w:val="24"/>
            <w:rPrChange w:id="7757" w:author="Andrea Stafford Hintz" w:date="2016-09-18T16:51:00Z">
              <w:rPr>
                <w:rFonts w:ascii="Times New Roman" w:eastAsia="Times New Roman" w:hAnsi="Times New Roman" w:cs="Times New Roman"/>
                <w:i/>
                <w:kern w:val="1"/>
                <w:sz w:val="24"/>
                <w:szCs w:val="24"/>
              </w:rPr>
            </w:rPrChange>
          </w:rPr>
          <w:t xml:space="preserve">; </w:t>
        </w:r>
      </w:ins>
      <w:proofErr w:type="spellStart"/>
      <w:ins w:id="7758" w:author="Andrea Stafford Hintz" w:date="2016-09-18T16:51:00Z">
        <w:r w:rsidR="00A22D6C" w:rsidRPr="00644E61">
          <w:rPr>
            <w:rFonts w:ascii="Times New Roman" w:eastAsia="Times New Roman" w:hAnsi="Times New Roman" w:cs="Times New Roman"/>
            <w:kern w:val="1"/>
            <w:sz w:val="24"/>
            <w:szCs w:val="24"/>
          </w:rPr>
          <w:t>little</w:t>
        </w:r>
      </w:ins>
      <w:ins w:id="7759" w:author="Andrea Stafford Hintz" w:date="2016-09-06T13:17:00Z">
        <w:r w:rsidR="00FA73CA" w:rsidRPr="301C355A">
          <w:rPr>
            <w:rFonts w:ascii="Times New Roman" w:eastAsia="Times New Roman" w:hAnsi="Times New Roman" w:cs="Times New Roman"/>
            <w:i/>
            <w:kern w:val="1"/>
            <w:sz w:val="24"/>
            <w:szCs w:val="24"/>
          </w:rPr>
          <w:t>l</w:t>
        </w:r>
      </w:ins>
      <w:proofErr w:type="spellEnd"/>
      <w:del w:id="7760" w:author="Andrea Stafford Hintz" w:date="2016-09-06T13:17:00Z">
        <w:r w:rsidRPr="7B3AED25" w:rsidDel="00FA73CA">
          <w:rPr>
            <w:rFonts w:ascii="Times New Roman" w:eastAsia="Times New Roman" w:hAnsi="Times New Roman" w:cs="Times New Roman"/>
            <w:i/>
            <w:kern w:val="1"/>
            <w:sz w:val="24"/>
            <w:szCs w:val="24"/>
            <w:rPrChange w:id="7761" w:author="Bryce Raffle" w:date="2016-09-06T11:42:00Z">
              <w:rPr>
                <w:rFonts w:ascii="Times New Roman" w:hAnsi="Times New Roman" w:cs="Times New Roman"/>
                <w:i/>
                <w:kern w:val="1"/>
                <w:sz w:val="24"/>
                <w:szCs w:val="24"/>
              </w:rPr>
            </w:rPrChange>
          </w:rPr>
          <w:delText>. L</w:delText>
        </w:r>
      </w:del>
      <w:del w:id="7762" w:author="Andrea Stafford Hintz" w:date="2016-09-18T16:51:00Z">
        <w:r w:rsidRPr="7B3AED25">
          <w:rPr>
            <w:rFonts w:ascii="Times New Roman" w:eastAsia="Times New Roman" w:hAnsi="Times New Roman" w:cs="Times New Roman"/>
            <w:i/>
            <w:kern w:val="1"/>
            <w:sz w:val="24"/>
            <w:szCs w:val="24"/>
            <w:rPrChange w:id="7763" w:author="Bryce Raffle" w:date="2016-09-06T11:42:00Z">
              <w:rPr>
                <w:rFonts w:ascii="Times New Roman" w:hAnsi="Times New Roman" w:cs="Times New Roman"/>
                <w:i/>
                <w:kern w:val="1"/>
                <w:sz w:val="24"/>
                <w:szCs w:val="24"/>
              </w:rPr>
            </w:rPrChange>
          </w:rPr>
          <w:delText>ittle</w:delText>
        </w:r>
      </w:del>
      <w:r w:rsidRPr="00644E61">
        <w:rPr>
          <w:rFonts w:ascii="Times New Roman" w:hAnsi="Times New Roman"/>
          <w:kern w:val="1"/>
          <w:sz w:val="24"/>
          <w:rPrChange w:id="7764" w:author="Andrea Stafford Hintz" w:date="2016-09-18T16:51:00Z">
            <w:rPr>
              <w:rFonts w:ascii="Times New Roman" w:eastAsia="Times New Roman" w:hAnsi="Times New Roman" w:cs="Times New Roman"/>
              <w:i/>
              <w:kern w:val="1"/>
              <w:sz w:val="24"/>
              <w:szCs w:val="24"/>
            </w:rPr>
          </w:rPrChange>
        </w:rPr>
        <w:t xml:space="preserve"> things like clean clothes, a new pair of boots, and even books.</w:t>
      </w:r>
    </w:p>
    <w:p w14:paraId="438A7F1D"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65"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66" w:author="Andrea Stafford Hintz" w:date="2016-09-18T16:51:00Z">
            <w:rPr>
              <w:rFonts w:ascii="Times New Roman" w:eastAsia="Times New Roman" w:hAnsi="Times New Roman" w:cs="Times New Roman"/>
              <w:i/>
              <w:kern w:val="1"/>
              <w:sz w:val="24"/>
              <w:szCs w:val="24"/>
            </w:rPr>
          </w:rPrChange>
        </w:rPr>
        <w:t>“I can’t read,” she told him.</w:t>
      </w:r>
    </w:p>
    <w:p w14:paraId="333B6243"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67"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68" w:author="Andrea Stafford Hintz" w:date="2016-09-18T16:51:00Z">
            <w:rPr>
              <w:rFonts w:ascii="Times New Roman" w:eastAsia="Times New Roman" w:hAnsi="Times New Roman" w:cs="Times New Roman"/>
              <w:i/>
              <w:kern w:val="1"/>
              <w:sz w:val="24"/>
              <w:szCs w:val="24"/>
            </w:rPr>
          </w:rPrChange>
        </w:rPr>
        <w:t>“I could teach you,” he answered.</w:t>
      </w:r>
    </w:p>
    <w:p w14:paraId="08357F4E"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69"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70" w:author="Andrea Stafford Hintz" w:date="2016-09-18T16:51:00Z">
            <w:rPr>
              <w:rFonts w:ascii="Times New Roman" w:eastAsia="Times New Roman" w:hAnsi="Times New Roman" w:cs="Times New Roman"/>
              <w:i/>
              <w:kern w:val="1"/>
              <w:sz w:val="24"/>
              <w:szCs w:val="24"/>
            </w:rPr>
          </w:rPrChange>
        </w:rPr>
        <w:t>“Why?” she asked. It was a question she asked every time she met him, without fail. No one had been kind to her without reason.</w:t>
      </w:r>
    </w:p>
    <w:p w14:paraId="07619A72"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71"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72" w:author="Andrea Stafford Hintz" w:date="2016-09-18T16:51:00Z">
            <w:rPr>
              <w:rFonts w:ascii="Times New Roman" w:eastAsia="Times New Roman" w:hAnsi="Times New Roman" w:cs="Times New Roman"/>
              <w:i/>
              <w:kern w:val="1"/>
              <w:sz w:val="24"/>
              <w:szCs w:val="24"/>
            </w:rPr>
          </w:rPrChange>
        </w:rPr>
        <w:t>One day, he finally answered honestly.</w:t>
      </w:r>
    </w:p>
    <w:p w14:paraId="466EC95A"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73"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74" w:author="Andrea Stafford Hintz" w:date="2016-09-18T16:51:00Z">
            <w:rPr>
              <w:rFonts w:ascii="Times New Roman" w:eastAsia="Times New Roman" w:hAnsi="Times New Roman" w:cs="Times New Roman"/>
              <w:i/>
              <w:kern w:val="1"/>
              <w:sz w:val="24"/>
              <w:szCs w:val="24"/>
            </w:rPr>
          </w:rPrChange>
        </w:rPr>
        <w:t>“You have a talent that I believe could be useful to me.”</w:t>
      </w:r>
    </w:p>
    <w:p w14:paraId="232F558B"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75"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76" w:author="Andrea Stafford Hintz" w:date="2016-09-18T16:51:00Z">
            <w:rPr>
              <w:rFonts w:ascii="Times New Roman" w:eastAsia="Times New Roman" w:hAnsi="Times New Roman" w:cs="Times New Roman"/>
              <w:i/>
              <w:kern w:val="1"/>
              <w:sz w:val="24"/>
              <w:szCs w:val="24"/>
            </w:rPr>
          </w:rPrChange>
        </w:rPr>
        <w:t>She didn’t understand.</w:t>
      </w:r>
    </w:p>
    <w:p w14:paraId="69F172C9"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77"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78" w:author="Andrea Stafford Hintz" w:date="2016-09-18T16:51:00Z">
            <w:rPr>
              <w:rFonts w:ascii="Times New Roman" w:eastAsia="Times New Roman" w:hAnsi="Times New Roman" w:cs="Times New Roman"/>
              <w:i/>
              <w:kern w:val="1"/>
              <w:sz w:val="24"/>
              <w:szCs w:val="24"/>
            </w:rPr>
          </w:rPrChange>
        </w:rPr>
        <w:t>“I want to hire you,” he said.</w:t>
      </w:r>
    </w:p>
    <w:p w14:paraId="6ECD792F"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79"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80" w:author="Andrea Stafford Hintz" w:date="2016-09-18T16:51:00Z">
            <w:rPr>
              <w:rFonts w:ascii="Times New Roman" w:eastAsia="Times New Roman" w:hAnsi="Times New Roman" w:cs="Times New Roman"/>
              <w:i/>
              <w:kern w:val="1"/>
              <w:sz w:val="24"/>
              <w:szCs w:val="24"/>
            </w:rPr>
          </w:rPrChange>
        </w:rPr>
        <w:t>“I’m not for sale,” she spat.</w:t>
      </w:r>
    </w:p>
    <w:p w14:paraId="5BAEFD0E"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81"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82" w:author="Andrea Stafford Hintz" w:date="2016-09-18T16:51:00Z">
            <w:rPr>
              <w:rFonts w:ascii="Times New Roman" w:eastAsia="Times New Roman" w:hAnsi="Times New Roman" w:cs="Times New Roman"/>
              <w:i/>
              <w:kern w:val="1"/>
              <w:sz w:val="24"/>
              <w:szCs w:val="24"/>
            </w:rPr>
          </w:rPrChange>
        </w:rPr>
        <w:t>He smiled. “I mean to say that I wish to hire you as a thief,” he explained.</w:t>
      </w:r>
    </w:p>
    <w:p w14:paraId="632EDB06"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83"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84" w:author="Andrea Stafford Hintz" w:date="2016-09-18T16:51:00Z">
            <w:rPr>
              <w:rFonts w:ascii="Times New Roman" w:eastAsia="Times New Roman" w:hAnsi="Times New Roman" w:cs="Times New Roman"/>
              <w:i/>
              <w:kern w:val="1"/>
              <w:sz w:val="24"/>
              <w:szCs w:val="24"/>
            </w:rPr>
          </w:rPrChange>
        </w:rPr>
        <w:t>“Oh,” said Annabel, feeling silly. That wasn’t what she thought he’d meant. “What do you want me to steal?”</w:t>
      </w:r>
    </w:p>
    <w:p w14:paraId="17956653"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85"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86" w:author="Andrea Stafford Hintz" w:date="2016-09-18T16:51:00Z">
            <w:rPr>
              <w:rFonts w:ascii="Times New Roman" w:eastAsia="Times New Roman" w:hAnsi="Times New Roman" w:cs="Times New Roman"/>
              <w:i/>
              <w:kern w:val="1"/>
              <w:sz w:val="24"/>
              <w:szCs w:val="24"/>
            </w:rPr>
          </w:rPrChange>
        </w:rPr>
        <w:t>When he told her, Annabel nodded.</w:t>
      </w:r>
    </w:p>
    <w:p w14:paraId="59833C44"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87"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88" w:author="Andrea Stafford Hintz" w:date="2016-09-18T16:51:00Z">
            <w:rPr>
              <w:rFonts w:ascii="Times New Roman" w:eastAsia="Times New Roman" w:hAnsi="Times New Roman" w:cs="Times New Roman"/>
              <w:i/>
              <w:kern w:val="1"/>
              <w:sz w:val="24"/>
              <w:szCs w:val="24"/>
            </w:rPr>
          </w:rPrChange>
        </w:rPr>
        <w:t>“I’ll do it,” she said. “I’m Annabel, by the way.”</w:t>
      </w:r>
    </w:p>
    <w:p w14:paraId="1AABECCC" w14:textId="77777777" w:rsidR="00952343" w:rsidRPr="00644E61"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7789" w:author="Andrea Stafford Hintz" w:date="2016-09-18T16:51:00Z">
            <w:rPr>
              <w:rFonts w:ascii="Times New Roman" w:hAnsi="Times New Roman" w:cs="Times New Roman"/>
              <w:i/>
              <w:kern w:val="1"/>
              <w:sz w:val="24"/>
              <w:szCs w:val="24"/>
            </w:rPr>
          </w:rPrChange>
        </w:rPr>
      </w:pPr>
      <w:r w:rsidRPr="00644E61">
        <w:rPr>
          <w:rFonts w:ascii="Times New Roman" w:hAnsi="Times New Roman"/>
          <w:kern w:val="1"/>
          <w:sz w:val="24"/>
          <w:rPrChange w:id="7790" w:author="Andrea Stafford Hintz" w:date="2016-09-18T16:51:00Z">
            <w:rPr>
              <w:rFonts w:ascii="Times New Roman" w:eastAsia="Times New Roman" w:hAnsi="Times New Roman" w:cs="Times New Roman"/>
              <w:i/>
              <w:kern w:val="1"/>
              <w:sz w:val="24"/>
              <w:szCs w:val="24"/>
            </w:rPr>
          </w:rPrChange>
        </w:rPr>
        <w:t>“Jack,” he introduced himself, extending a hand. “</w:t>
      </w:r>
      <w:commentRangeStart w:id="7791"/>
      <w:r w:rsidRPr="00644E61">
        <w:rPr>
          <w:rFonts w:ascii="Times New Roman" w:hAnsi="Times New Roman"/>
          <w:kern w:val="1"/>
          <w:sz w:val="24"/>
          <w:rPrChange w:id="7792" w:author="Andrea Stafford Hintz" w:date="2016-09-18T16:51:00Z">
            <w:rPr>
              <w:rFonts w:ascii="Times New Roman" w:eastAsia="Times New Roman" w:hAnsi="Times New Roman" w:cs="Times New Roman"/>
              <w:i/>
              <w:kern w:val="1"/>
              <w:sz w:val="24"/>
              <w:szCs w:val="24"/>
            </w:rPr>
          </w:rPrChange>
        </w:rPr>
        <w:t>Jack Bernhardt.”</w:t>
      </w:r>
      <w:commentRangeEnd w:id="7791"/>
      <w:r w:rsidR="00FA73CA">
        <w:rPr>
          <w:rStyle w:val="CommentReference"/>
        </w:rPr>
        <w:commentReference w:id="7791"/>
      </w:r>
    </w:p>
    <w:p w14:paraId="50A81D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793" w:author="Andrea Stafford Hintz" w:date="2016-09-18T16:51:00Z">
            <w:rPr>
              <w:rFonts w:ascii="Times New Roman" w:eastAsia="Times New Roman" w:hAnsi="Times New Roman" w:cs="Times New Roman"/>
              <w:kern w:val="1"/>
              <w:sz w:val="24"/>
              <w:szCs w:val="24"/>
            </w:rPr>
          </w:rPrChange>
        </w:rPr>
        <w:t>#</w:t>
      </w:r>
    </w:p>
    <w:p w14:paraId="5C8A788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794" w:name="Scene_52"/>
      <w:r w:rsidRPr="009400B4">
        <w:rPr>
          <w:rFonts w:ascii="Times New Roman" w:hAnsi="Times New Roman"/>
          <w:kern w:val="1"/>
          <w:sz w:val="24"/>
          <w:rPrChange w:id="7795" w:author="Andrea Stafford Hintz" w:date="2016-09-18T16:51:00Z">
            <w:rPr>
              <w:rFonts w:ascii="Times New Roman" w:eastAsia="Times New Roman" w:hAnsi="Times New Roman" w:cs="Times New Roman"/>
              <w:kern w:val="1"/>
              <w:sz w:val="24"/>
              <w:szCs w:val="24"/>
            </w:rPr>
          </w:rPrChange>
        </w:rPr>
        <w:t>Over</w:t>
      </w:r>
      <w:bookmarkEnd w:id="7794"/>
      <w:r w:rsidRPr="009400B4">
        <w:rPr>
          <w:rFonts w:ascii="Times New Roman" w:hAnsi="Times New Roman"/>
          <w:kern w:val="1"/>
          <w:sz w:val="24"/>
          <w:rPrChange w:id="7796" w:author="Andrea Stafford Hintz" w:date="2016-09-18T16:51:00Z">
            <w:rPr>
              <w:rFonts w:ascii="Times New Roman" w:eastAsia="Times New Roman" w:hAnsi="Times New Roman" w:cs="Times New Roman"/>
              <w:kern w:val="1"/>
              <w:sz w:val="24"/>
              <w:szCs w:val="24"/>
            </w:rPr>
          </w:rPrChange>
        </w:rPr>
        <w:t xml:space="preserve">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473F10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797" w:author="Andrea Stafford Hintz" w:date="2016-09-18T16:51:00Z">
            <w:rPr>
              <w:rFonts w:ascii="Times New Roman" w:eastAsia="Times New Roman" w:hAnsi="Times New Roman" w:cs="Times New Roman"/>
              <w:kern w:val="1"/>
              <w:sz w:val="24"/>
              <w:szCs w:val="24"/>
            </w:rPr>
          </w:rPrChange>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596A3FC5" w14:textId="73B08176" w:rsidR="00952343" w:rsidRPr="00C245FD" w:rsidDel="00E015AB" w:rsidRDefault="00B67EA3" w:rsidP="00C245FD">
      <w:pPr>
        <w:tabs>
          <w:tab w:val="left" w:pos="1440"/>
          <w:tab w:val="left" w:pos="2160"/>
          <w:tab w:val="left" w:pos="2880"/>
        </w:tabs>
        <w:spacing w:line="480" w:lineRule="auto"/>
        <w:ind w:firstLine="359"/>
        <w:jc w:val="both"/>
        <w:rPr>
          <w:del w:id="7798" w:author="Andrea Stafford Hintz" w:date="2016-09-11T21:33:00Z"/>
          <w:rFonts w:ascii="Times New Roman" w:hAnsi="Times New Roman" w:cs="Times New Roman"/>
          <w:kern w:val="1"/>
          <w:sz w:val="24"/>
          <w:szCs w:val="24"/>
        </w:rPr>
      </w:pPr>
      <w:r w:rsidRPr="009400B4">
        <w:rPr>
          <w:rFonts w:ascii="Times New Roman" w:hAnsi="Times New Roman"/>
          <w:kern w:val="1"/>
          <w:sz w:val="24"/>
          <w:rPrChange w:id="7799" w:author="Andrea Stafford Hintz" w:date="2016-09-18T16:51:00Z">
            <w:rPr>
              <w:rFonts w:ascii="Times New Roman" w:eastAsia="Times New Roman" w:hAnsi="Times New Roman" w:cs="Times New Roman"/>
              <w:kern w:val="1"/>
              <w:sz w:val="24"/>
              <w:szCs w:val="24"/>
            </w:rPr>
          </w:rPrChange>
        </w:rP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roofErr w:type="spellStart"/>
      <w:ins w:id="7800" w:author="Andrea Stafford Hintz" w:date="2016-09-18T16:51:00Z">
        <w:r w:rsidR="00A22D6C">
          <w:rPr>
            <w:rFonts w:ascii="Times New Roman" w:eastAsia="Times New Roman" w:hAnsi="Times New Roman" w:cs="Times New Roman"/>
            <w:kern w:val="1"/>
            <w:sz w:val="24"/>
            <w:szCs w:val="24"/>
          </w:rPr>
          <w:t>she</w:t>
        </w:r>
      </w:ins>
    </w:p>
    <w:p w14:paraId="5C1D46E6" w14:textId="1EBC64F8" w:rsidR="00952343" w:rsidRPr="00C245FD" w:rsidRDefault="00B67EA3" w:rsidP="00E015AB">
      <w:pPr>
        <w:tabs>
          <w:tab w:val="left" w:pos="1440"/>
          <w:tab w:val="left" w:pos="2160"/>
          <w:tab w:val="left" w:pos="2880"/>
        </w:tabs>
        <w:spacing w:line="480" w:lineRule="auto"/>
        <w:ind w:firstLine="359"/>
        <w:jc w:val="both"/>
        <w:rPr>
          <w:rFonts w:ascii="Times New Roman" w:hAnsi="Times New Roman" w:cs="Times New Roman"/>
          <w:kern w:val="1"/>
          <w:sz w:val="24"/>
          <w:szCs w:val="24"/>
        </w:rPr>
      </w:pPr>
      <w:del w:id="7801" w:author="Andrea Stafford Hintz" w:date="2016-09-11T21:33:00Z">
        <w:r w:rsidRPr="7B3AED25" w:rsidDel="00E015AB">
          <w:rPr>
            <w:rFonts w:ascii="Times New Roman" w:eastAsia="Times New Roman" w:hAnsi="Times New Roman" w:cs="Times New Roman"/>
            <w:kern w:val="1"/>
            <w:sz w:val="24"/>
            <w:szCs w:val="24"/>
            <w:rPrChange w:id="7802" w:author="Bryce Raffle" w:date="2016-09-06T11:42:00Z">
              <w:rPr>
                <w:rFonts w:ascii="Times New Roman" w:hAnsi="Times New Roman" w:cs="Times New Roman"/>
                <w:kern w:val="1"/>
                <w:sz w:val="24"/>
                <w:szCs w:val="24"/>
              </w:rPr>
            </w:rPrChange>
          </w:rPr>
          <w:delText>Annabel</w:delText>
        </w:r>
      </w:del>
      <w:ins w:id="7803" w:author="Andrea Stafford Hintz" w:date="2016-09-11T21:33:00Z">
        <w:r w:rsidR="00E015AB">
          <w:rPr>
            <w:rFonts w:ascii="Times New Roman" w:eastAsia="Times New Roman" w:hAnsi="Times New Roman" w:cs="Times New Roman"/>
            <w:kern w:val="1"/>
            <w:sz w:val="24"/>
            <w:szCs w:val="24"/>
          </w:rPr>
          <w:t>she</w:t>
        </w:r>
      </w:ins>
      <w:proofErr w:type="spellEnd"/>
      <w:r w:rsidRPr="009400B4">
        <w:rPr>
          <w:rFonts w:ascii="Times New Roman" w:hAnsi="Times New Roman"/>
          <w:kern w:val="1"/>
          <w:sz w:val="24"/>
          <w:rPrChange w:id="7804" w:author="Andrea Stafford Hintz" w:date="2016-09-18T16:51:00Z">
            <w:rPr>
              <w:rFonts w:ascii="Times New Roman" w:eastAsia="Times New Roman" w:hAnsi="Times New Roman" w:cs="Times New Roman"/>
              <w:kern w:val="1"/>
              <w:sz w:val="24"/>
              <w:szCs w:val="24"/>
            </w:rPr>
          </w:rPrChange>
        </w:rPr>
        <w:t xml:space="preserve"> knew not what it was exactly that Anthony was studying.</w:t>
      </w:r>
    </w:p>
    <w:p w14:paraId="6A35D9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05" w:author="Andrea Stafford Hintz" w:date="2016-09-18T16:51:00Z">
            <w:rPr>
              <w:rFonts w:ascii="Times New Roman" w:eastAsia="Times New Roman" w:hAnsi="Times New Roman" w:cs="Times New Roman"/>
              <w:kern w:val="1"/>
              <w:sz w:val="24"/>
              <w:szCs w:val="24"/>
            </w:rPr>
          </w:rPrChange>
        </w:rPr>
        <w:t>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her a home and a purpose, helped her to elevate her social and financial position. And years later, he’d saved her yet again, when her eye had been ripped from its socket.</w:t>
      </w:r>
    </w:p>
    <w:p w14:paraId="2EED49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06" w:author="Andrea Stafford Hintz" w:date="2016-09-18T16:51:00Z">
            <w:rPr>
              <w:rFonts w:ascii="Times New Roman" w:eastAsia="Times New Roman" w:hAnsi="Times New Roman" w:cs="Times New Roman"/>
              <w:kern w:val="1"/>
              <w:sz w:val="24"/>
              <w:szCs w:val="24"/>
            </w:rPr>
          </w:rPrChange>
        </w:rPr>
        <w:t>It was for this reason that she felt a mild stinging in the back of her eyes, as she realized that Anthony was utterly, completely insane. She’d been taken in by his lies.</w:t>
      </w:r>
    </w:p>
    <w:p w14:paraId="603B93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07" w:author="Andrea Stafford Hintz" w:date="2016-09-18T16:51:00Z">
            <w:rPr>
              <w:rFonts w:ascii="Times New Roman" w:eastAsia="Times New Roman" w:hAnsi="Times New Roman" w:cs="Times New Roman"/>
              <w:kern w:val="1"/>
              <w:sz w:val="24"/>
              <w:szCs w:val="24"/>
            </w:rPr>
          </w:rPrChange>
        </w:rPr>
        <w:t>“What do you want with me, Jack?” she hissed. It was the only way to keep herself from crying. She wouldn’t let herself be weak, not in front of him. So she set her mouth in a cruel sneer and glared at the young man who’d treated her as a sister. “You tried to kill me.”</w:t>
      </w:r>
    </w:p>
    <w:p w14:paraId="68A1D7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08" w:author="Andrea Stafford Hintz" w:date="2016-09-18T16:51:00Z">
            <w:rPr>
              <w:rFonts w:ascii="Times New Roman" w:eastAsia="Times New Roman" w:hAnsi="Times New Roman" w:cs="Times New Roman"/>
              <w:kern w:val="1"/>
              <w:sz w:val="24"/>
              <w:szCs w:val="24"/>
            </w:rPr>
          </w:rPrChange>
        </w:rPr>
        <w:t>Anthony laughed. He sounded different. Perhaps that’s why she hadn’t recognized it before. Not just because it was muffled by the mask, but because there was a cruelty that had crept into his voice. There was no joy to his laughter.</w:t>
      </w:r>
    </w:p>
    <w:p w14:paraId="23DE7DAD" w14:textId="5563770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09" w:author="Andrea Stafford Hintz" w:date="2016-09-18T16:51:00Z">
            <w:rPr>
              <w:rFonts w:ascii="Times New Roman" w:eastAsia="Times New Roman" w:hAnsi="Times New Roman" w:cs="Times New Roman"/>
              <w:kern w:val="1"/>
              <w:sz w:val="24"/>
              <w:szCs w:val="24"/>
            </w:rPr>
          </w:rPrChange>
        </w:rPr>
        <w:t>“At the masquerade, you mean? You knew that was me</w:t>
      </w:r>
      <w:ins w:id="7810" w:author="Andrea Stafford Hintz" w:date="2016-09-18T16:51:00Z">
        <w:r w:rsidR="00A22D6C" w:rsidRPr="009400B4">
          <w:rPr>
            <w:rFonts w:ascii="Times New Roman" w:eastAsia="Times New Roman" w:hAnsi="Times New Roman" w:cs="Times New Roman"/>
            <w:kern w:val="1"/>
            <w:sz w:val="24"/>
            <w:szCs w:val="24"/>
          </w:rPr>
          <w:t>?”</w:t>
        </w:r>
      </w:ins>
      <w:del w:id="7811" w:author="Andrea Stafford Hintz" w:date="2016-09-18T16:51:00Z">
        <w:r w:rsidRPr="03CEBDF9">
          <w:rPr>
            <w:rFonts w:ascii="Times New Roman" w:eastAsia="Times New Roman" w:hAnsi="Times New Roman" w:cs="Times New Roman"/>
            <w:kern w:val="1"/>
            <w:sz w:val="24"/>
            <w:szCs w:val="24"/>
            <w:rPrChange w:id="7812" w:author="Bryce Raffle" w:date="2016-09-06T11:42:00Z">
              <w:rPr>
                <w:rFonts w:ascii="Times New Roman" w:hAnsi="Times New Roman" w:cs="Times New Roman"/>
                <w:kern w:val="1"/>
                <w:sz w:val="24"/>
                <w:szCs w:val="24"/>
              </w:rPr>
            </w:rPrChange>
          </w:rPr>
          <w:delText>?</w:delText>
        </w:r>
      </w:del>
      <w:del w:id="7813" w:author="Andrea Stafford Hintz" w:date="2016-09-06T13:20:00Z">
        <w:r w:rsidRPr="03CEBDF9" w:rsidDel="00FA73CA">
          <w:rPr>
            <w:rFonts w:ascii="Times New Roman" w:eastAsia="Times New Roman" w:hAnsi="Times New Roman" w:cs="Times New Roman"/>
            <w:kern w:val="1"/>
            <w:sz w:val="24"/>
            <w:szCs w:val="24"/>
            <w:rPrChange w:id="7814" w:author="Bryce Raffle" w:date="2016-09-06T11:42:00Z">
              <w:rPr>
                <w:rFonts w:ascii="Times New Roman" w:hAnsi="Times New Roman" w:cs="Times New Roman"/>
                <w:kern w:val="1"/>
                <w:sz w:val="24"/>
                <w:szCs w:val="24"/>
              </w:rPr>
            </w:rPrChange>
          </w:rPr>
          <w:delText>,</w:delText>
        </w:r>
      </w:del>
      <w:del w:id="7815" w:author="Andrea Stafford Hintz" w:date="2016-09-18T16:51:00Z">
        <w:r w:rsidRPr="03CEBDF9">
          <w:rPr>
            <w:rFonts w:ascii="Times New Roman" w:eastAsia="Times New Roman" w:hAnsi="Times New Roman" w:cs="Times New Roman"/>
            <w:kern w:val="1"/>
            <w:sz w:val="24"/>
            <w:szCs w:val="24"/>
            <w:rPrChange w:id="7816"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7817" w:author="Andrea Stafford Hintz" w:date="2016-09-18T16:51:00Z">
            <w:rPr>
              <w:rFonts w:ascii="Times New Roman" w:eastAsia="Times New Roman" w:hAnsi="Times New Roman" w:cs="Times New Roman"/>
              <w:kern w:val="1"/>
              <w:sz w:val="24"/>
              <w:szCs w:val="24"/>
            </w:rPr>
          </w:rPrChange>
        </w:rPr>
        <w:t xml:space="preserve"> he asked.</w:t>
      </w:r>
    </w:p>
    <w:p w14:paraId="29880D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18" w:author="Andrea Stafford Hintz" w:date="2016-09-18T16:51:00Z">
            <w:rPr>
              <w:rFonts w:ascii="Times New Roman" w:eastAsia="Times New Roman" w:hAnsi="Times New Roman" w:cs="Times New Roman"/>
              <w:kern w:val="1"/>
              <w:sz w:val="24"/>
              <w:szCs w:val="24"/>
            </w:rPr>
          </w:rPrChange>
        </w:rPr>
        <w:t>Annabel kept her mouth shut, her eyes fixed dangerously on him.</w:t>
      </w:r>
    </w:p>
    <w:p w14:paraId="63813F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19" w:author="Andrea Stafford Hintz" w:date="2016-09-18T16:51:00Z">
            <w:rPr>
              <w:rFonts w:ascii="Times New Roman" w:eastAsia="Times New Roman" w:hAnsi="Times New Roman" w:cs="Times New Roman"/>
              <w:kern w:val="1"/>
              <w:sz w:val="24"/>
              <w:szCs w:val="24"/>
            </w:rPr>
          </w:rPrChange>
        </w:rPr>
        <w:t>“I wasn’t trying to kill you,” he said. “I was testing my hypothesis.”</w:t>
      </w:r>
    </w:p>
    <w:p w14:paraId="706723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20" w:author="Andrea Stafford Hintz" w:date="2016-09-18T16:51:00Z">
            <w:rPr>
              <w:rFonts w:ascii="Times New Roman" w:eastAsia="Times New Roman" w:hAnsi="Times New Roman" w:cs="Times New Roman"/>
              <w:kern w:val="1"/>
              <w:sz w:val="24"/>
              <w:szCs w:val="24"/>
            </w:rPr>
          </w:rPrChange>
        </w:rPr>
        <w:t>While he spoke, Annabel was still looking for a way out. There had to be some way of getting past the dozens of Resurrectionists, even with their guns trained on her. She just had to wait for the right moment to present itself.</w:t>
      </w:r>
    </w:p>
    <w:p w14:paraId="3FD16D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21" w:author="Andrea Stafford Hintz" w:date="2016-09-18T16:51:00Z">
            <w:rPr>
              <w:rFonts w:ascii="Times New Roman" w:eastAsia="Times New Roman" w:hAnsi="Times New Roman" w:cs="Times New Roman"/>
              <w:kern w:val="1"/>
              <w:sz w:val="24"/>
              <w:szCs w:val="24"/>
            </w:rPr>
          </w:rPrChange>
        </w:rPr>
        <w:t>“What hypothesis?”</w:t>
      </w:r>
    </w:p>
    <w:p w14:paraId="60751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22" w:author="Andrea Stafford Hintz" w:date="2016-09-18T16:51:00Z">
            <w:rPr>
              <w:rFonts w:ascii="Times New Roman" w:eastAsia="Times New Roman" w:hAnsi="Times New Roman" w:cs="Times New Roman"/>
              <w:kern w:val="1"/>
              <w:sz w:val="24"/>
              <w:szCs w:val="24"/>
            </w:rPr>
          </w:rPrChange>
        </w:rP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07C073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23" w:author="Andrea Stafford Hintz" w:date="2016-09-18T16:51:00Z">
            <w:rPr>
              <w:rFonts w:ascii="Times New Roman" w:eastAsia="Times New Roman" w:hAnsi="Times New Roman" w:cs="Times New Roman"/>
              <w:kern w:val="1"/>
              <w:sz w:val="24"/>
              <w:szCs w:val="24"/>
            </w:rPr>
          </w:rPrChange>
        </w:rPr>
        <w:t>“Stop her!” Anthony cried.</w:t>
      </w:r>
    </w:p>
    <w:p w14:paraId="7D0E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24" w:author="Andrea Stafford Hintz" w:date="2016-09-18T16:51:00Z">
            <w:rPr>
              <w:rFonts w:ascii="Times New Roman" w:eastAsia="Times New Roman" w:hAnsi="Times New Roman" w:cs="Times New Roman"/>
              <w:kern w:val="1"/>
              <w:sz w:val="24"/>
              <w:szCs w:val="24"/>
            </w:rPr>
          </w:rPrChange>
        </w:rPr>
        <w:t>Ignoring him, the Resurrectionist turned to the door and bolted it shut.</w:t>
      </w:r>
    </w:p>
    <w:p w14:paraId="399F5C2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34"/>
          <w:headerReference w:type="default" r:id="rId135"/>
          <w:footerReference w:type="even" r:id="rId136"/>
          <w:footerReference w:type="default" r:id="rId137"/>
          <w:headerReference w:type="first" r:id="rId138"/>
          <w:footerReference w:type="first" r:id="rId139"/>
          <w:pgSz w:w="12242" w:h="15842"/>
          <w:pgMar w:top="1440" w:right="1440" w:bottom="1440" w:left="1440" w:header="720" w:footer="720" w:gutter="0"/>
          <w:cols w:space="720"/>
          <w:titlePg/>
        </w:sectPr>
      </w:pPr>
    </w:p>
    <w:p w14:paraId="319F68A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825" w:name="Chapter_22"/>
      <w:r w:rsidRPr="009400B4">
        <w:rPr>
          <w:rFonts w:ascii="Times New Roman" w:hAnsi="Times New Roman"/>
          <w:kern w:val="1"/>
          <w:sz w:val="24"/>
          <w:rPrChange w:id="7826" w:author="Andrea Stafford Hintz" w:date="2016-09-18T16:51:00Z">
            <w:rPr>
              <w:rFonts w:ascii="Times New Roman" w:eastAsia="Times New Roman" w:hAnsi="Times New Roman" w:cs="Times New Roman"/>
              <w:kern w:val="1"/>
              <w:sz w:val="24"/>
              <w:szCs w:val="24"/>
            </w:rPr>
          </w:rPrChange>
        </w:rPr>
        <w:t>Chapter</w:t>
      </w:r>
      <w:bookmarkEnd w:id="7825"/>
      <w:r w:rsidRPr="009400B4">
        <w:rPr>
          <w:rFonts w:ascii="Times New Roman" w:hAnsi="Times New Roman"/>
          <w:kern w:val="1"/>
          <w:sz w:val="24"/>
          <w:rPrChange w:id="7827" w:author="Andrea Stafford Hintz" w:date="2016-09-18T16:51:00Z">
            <w:rPr>
              <w:rFonts w:ascii="Times New Roman" w:eastAsia="Times New Roman" w:hAnsi="Times New Roman" w:cs="Times New Roman"/>
              <w:kern w:val="1"/>
              <w:sz w:val="24"/>
              <w:szCs w:val="24"/>
            </w:rPr>
          </w:rPrChange>
        </w:rPr>
        <w:t xml:space="preserve"> Twenty-Two</w:t>
      </w:r>
    </w:p>
    <w:p w14:paraId="4B7E039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828" w:author="Andrea Stafford Hintz" w:date="2016-09-18T16:51:00Z">
            <w:rPr>
              <w:rFonts w:ascii="Times New Roman" w:eastAsia="Times New Roman" w:hAnsi="Times New Roman" w:cs="Times New Roman"/>
              <w:kern w:val="1"/>
              <w:sz w:val="24"/>
              <w:szCs w:val="24"/>
            </w:rPr>
          </w:rPrChange>
        </w:rPr>
        <w:t>“Man is least himself when he talks in his own person. Give him a mask, and he will tell you the truth.”</w:t>
      </w:r>
    </w:p>
    <w:p w14:paraId="3C5C918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6486B9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829" w:author="Andrea Stafford Hintz" w:date="2016-09-18T16:51:00Z">
            <w:rPr>
              <w:rFonts w:ascii="Times New Roman" w:eastAsia="Times New Roman" w:hAnsi="Times New Roman" w:cs="Times New Roman"/>
              <w:kern w:val="1"/>
              <w:sz w:val="24"/>
              <w:szCs w:val="24"/>
            </w:rPr>
          </w:rPrChange>
        </w:rPr>
        <w:t>- Oscar Wilde</w:t>
      </w:r>
    </w:p>
    <w:p w14:paraId="635487D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CEC83A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88430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830" w:name="Scene_53"/>
      <w:r w:rsidRPr="009400B4">
        <w:rPr>
          <w:rFonts w:ascii="Times New Roman" w:hAnsi="Times New Roman"/>
          <w:kern w:val="1"/>
          <w:sz w:val="24"/>
          <w:rPrChange w:id="7831" w:author="Andrea Stafford Hintz" w:date="2016-09-18T16:51:00Z">
            <w:rPr>
              <w:rFonts w:ascii="Times New Roman" w:eastAsia="Times New Roman" w:hAnsi="Times New Roman" w:cs="Times New Roman"/>
              <w:kern w:val="1"/>
              <w:sz w:val="24"/>
              <w:szCs w:val="24"/>
            </w:rPr>
          </w:rPrChange>
        </w:rPr>
        <w:t>Roderick</w:t>
      </w:r>
      <w:bookmarkEnd w:id="7830"/>
      <w:r w:rsidRPr="009400B4">
        <w:rPr>
          <w:rFonts w:ascii="Times New Roman" w:hAnsi="Times New Roman"/>
          <w:kern w:val="1"/>
          <w:sz w:val="24"/>
          <w:rPrChange w:id="7832" w:author="Andrea Stafford Hintz" w:date="2016-09-18T16:51:00Z">
            <w:rPr>
              <w:rFonts w:ascii="Times New Roman" w:eastAsia="Times New Roman" w:hAnsi="Times New Roman" w:cs="Times New Roman"/>
              <w:kern w:val="1"/>
              <w:sz w:val="24"/>
              <w:szCs w:val="24"/>
            </w:rPr>
          </w:rPrChange>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623D0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33" w:author="Andrea Stafford Hintz" w:date="2016-09-18T16:51:00Z">
            <w:rPr>
              <w:rFonts w:ascii="Times New Roman" w:eastAsia="Times New Roman" w:hAnsi="Times New Roman" w:cs="Times New Roman"/>
              <w:kern w:val="1"/>
              <w:sz w:val="24"/>
              <w:szCs w:val="24"/>
            </w:rPr>
          </w:rPrChange>
        </w:rPr>
        <w:t>In all that time, the zombie mob still lingered in the hallway, voicing their hunger with the same desperate moans. No change had come over them.</w:t>
      </w:r>
    </w:p>
    <w:p w14:paraId="5A8E62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34" w:author="Andrea Stafford Hintz" w:date="2016-09-18T16:51:00Z">
            <w:rPr>
              <w:rFonts w:ascii="Times New Roman" w:eastAsia="Times New Roman" w:hAnsi="Times New Roman" w:cs="Times New Roman"/>
              <w:kern w:val="1"/>
              <w:sz w:val="24"/>
              <w:szCs w:val="24"/>
            </w:rPr>
          </w:rPrChange>
        </w:rPr>
        <w:t>But Hargrave had changed.</w:t>
      </w:r>
    </w:p>
    <w:p w14:paraId="235EB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35" w:author="Andrea Stafford Hintz" w:date="2016-09-18T16:51:00Z">
            <w:rPr>
              <w:rFonts w:ascii="Times New Roman" w:eastAsia="Times New Roman" w:hAnsi="Times New Roman" w:cs="Times New Roman"/>
              <w:kern w:val="1"/>
              <w:sz w:val="24"/>
              <w:szCs w:val="24"/>
            </w:rPr>
          </w:rPrChange>
        </w:rPr>
        <w:t xml:space="preserve">He had grown quiet and still. His eyes seemed to have sunken back in his head. Dark shadows crept across his skin, the necrosis spreading from his blackened wound and poisoning his entire body. The grey </w:t>
      </w:r>
      <w:r w:rsidR="00C245FD" w:rsidRPr="009400B4">
        <w:rPr>
          <w:rFonts w:ascii="Times New Roman" w:hAnsi="Times New Roman"/>
          <w:kern w:val="1"/>
          <w:sz w:val="24"/>
          <w:rPrChange w:id="7836" w:author="Andrea Stafford Hintz" w:date="2016-09-18T16:51:00Z">
            <w:rPr>
              <w:rFonts w:ascii="Times New Roman" w:eastAsia="Times New Roman" w:hAnsi="Times New Roman" w:cs="Times New Roman"/>
              <w:kern w:val="1"/>
              <w:sz w:val="24"/>
              <w:szCs w:val="24"/>
            </w:rPr>
          </w:rPrChange>
        </w:rPr>
        <w:t>pallor</w:t>
      </w:r>
      <w:r w:rsidRPr="009400B4">
        <w:rPr>
          <w:rFonts w:ascii="Times New Roman" w:hAnsi="Times New Roman"/>
          <w:kern w:val="1"/>
          <w:sz w:val="24"/>
          <w:rPrChange w:id="7837" w:author="Andrea Stafford Hintz" w:date="2016-09-18T16:51:00Z">
            <w:rPr>
              <w:rFonts w:ascii="Times New Roman" w:eastAsia="Times New Roman" w:hAnsi="Times New Roman" w:cs="Times New Roman"/>
              <w:kern w:val="1"/>
              <w:sz w:val="24"/>
              <w:szCs w:val="24"/>
            </w:rPr>
          </w:rPrChange>
        </w:rPr>
        <w:t xml:space="preserve"> that Roderick had first observed on the policeman’s arm was now the color of his neck, his face, his chest. His veins were black webs. A thin sheen of sweat clung to his forehead. His lips appeared chapped, the skin on them peeling away.</w:t>
      </w:r>
    </w:p>
    <w:p w14:paraId="0358C9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38" w:author="Andrea Stafford Hintz" w:date="2016-09-18T16:51:00Z">
            <w:rPr>
              <w:rFonts w:ascii="Times New Roman" w:eastAsia="Times New Roman" w:hAnsi="Times New Roman" w:cs="Times New Roman"/>
              <w:kern w:val="1"/>
              <w:sz w:val="24"/>
              <w:szCs w:val="24"/>
            </w:rPr>
          </w:rPrChange>
        </w:rPr>
        <w:t>Roderick guessed he didn’t have long.</w:t>
      </w:r>
    </w:p>
    <w:p w14:paraId="00418F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39" w:author="Andrea Stafford Hintz" w:date="2016-09-18T16:51:00Z">
            <w:rPr>
              <w:rFonts w:ascii="Times New Roman" w:eastAsia="Times New Roman" w:hAnsi="Times New Roman" w:cs="Times New Roman"/>
              <w:kern w:val="1"/>
              <w:sz w:val="24"/>
              <w:szCs w:val="24"/>
            </w:rPr>
          </w:rPrChange>
        </w:rPr>
        <w:t>The gun was beginning to feel heavy in his hand. His wrist had begun to shake with fatigue. But still, he waited. He wasn’t about to kill the man while he still lived.</w:t>
      </w:r>
    </w:p>
    <w:p w14:paraId="6E3050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0" w:author="Andrea Stafford Hintz" w:date="2016-09-18T16:51:00Z">
            <w:rPr>
              <w:rFonts w:ascii="Times New Roman" w:eastAsia="Times New Roman" w:hAnsi="Times New Roman" w:cs="Times New Roman"/>
              <w:kern w:val="1"/>
              <w:sz w:val="24"/>
              <w:szCs w:val="24"/>
            </w:rPr>
          </w:rPrChange>
        </w:rPr>
        <w:t>“Roderick,” Hargrave croaked. His voice was beginning to sound less human. It was the first time he had spoken in hours.</w:t>
      </w:r>
    </w:p>
    <w:p w14:paraId="4E99D5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1" w:author="Andrea Stafford Hintz" w:date="2016-09-18T16:51:00Z">
            <w:rPr>
              <w:rFonts w:ascii="Times New Roman" w:eastAsia="Times New Roman" w:hAnsi="Times New Roman" w:cs="Times New Roman"/>
              <w:kern w:val="1"/>
              <w:sz w:val="24"/>
              <w:szCs w:val="24"/>
            </w:rPr>
          </w:rPrChange>
        </w:rPr>
        <w:t>“Hargrave,” Roderick answered.</w:t>
      </w:r>
    </w:p>
    <w:p w14:paraId="7E9E45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2" w:author="Andrea Stafford Hintz" w:date="2016-09-18T16:51:00Z">
            <w:rPr>
              <w:rFonts w:ascii="Times New Roman" w:eastAsia="Times New Roman" w:hAnsi="Times New Roman" w:cs="Times New Roman"/>
              <w:kern w:val="1"/>
              <w:sz w:val="24"/>
              <w:szCs w:val="24"/>
            </w:rPr>
          </w:rPrChange>
        </w:rPr>
        <w:t>Hargrave tried to shift position, to sit up a bit straighter, and flinched. He coughed, a hoarse rasp of air expelled from black lungs through a tattered throat. At last, he settled. He forced a smile.</w:t>
      </w:r>
    </w:p>
    <w:p w14:paraId="18CA72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3" w:author="Andrea Stafford Hintz" w:date="2016-09-18T16:51:00Z">
            <w:rPr>
              <w:rFonts w:ascii="Times New Roman" w:eastAsia="Times New Roman" w:hAnsi="Times New Roman" w:cs="Times New Roman"/>
              <w:kern w:val="1"/>
              <w:sz w:val="24"/>
              <w:szCs w:val="24"/>
            </w:rPr>
          </w:rPrChange>
        </w:rPr>
        <w:t>“Please,” he said, “Call me Richard.”</w:t>
      </w:r>
    </w:p>
    <w:p w14:paraId="299E81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4" w:author="Andrea Stafford Hintz" w:date="2016-09-18T16:51:00Z">
            <w:rPr>
              <w:rFonts w:ascii="Times New Roman" w:eastAsia="Times New Roman" w:hAnsi="Times New Roman" w:cs="Times New Roman"/>
              <w:kern w:val="1"/>
              <w:sz w:val="24"/>
              <w:szCs w:val="24"/>
            </w:rPr>
          </w:rPrChange>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40D396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5" w:author="Andrea Stafford Hintz" w:date="2016-09-18T16:51:00Z">
            <w:rPr>
              <w:rFonts w:ascii="Times New Roman" w:eastAsia="Times New Roman" w:hAnsi="Times New Roman" w:cs="Times New Roman"/>
              <w:kern w:val="1"/>
              <w:sz w:val="24"/>
              <w:szCs w:val="24"/>
            </w:rPr>
          </w:rPrChange>
        </w:rPr>
        <w:t>“Richard, then,” he said, and he forced a smile, and began to cry. He wiped his tears on his sleeve. “What is it?”</w:t>
      </w:r>
    </w:p>
    <w:p w14:paraId="103FC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6" w:author="Andrea Stafford Hintz" w:date="2016-09-18T16:51:00Z">
            <w:rPr>
              <w:rFonts w:ascii="Times New Roman" w:eastAsia="Times New Roman" w:hAnsi="Times New Roman" w:cs="Times New Roman"/>
              <w:kern w:val="1"/>
              <w:sz w:val="24"/>
              <w:szCs w:val="24"/>
            </w:rPr>
          </w:rPrChange>
        </w:rPr>
        <w:t>“Promise me—”</w:t>
      </w:r>
    </w:p>
    <w:p w14:paraId="7A1EC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7" w:author="Andrea Stafford Hintz" w:date="2016-09-18T16:51:00Z">
            <w:rPr>
              <w:rFonts w:ascii="Times New Roman" w:eastAsia="Times New Roman" w:hAnsi="Times New Roman" w:cs="Times New Roman"/>
              <w:kern w:val="1"/>
              <w:sz w:val="24"/>
              <w:szCs w:val="24"/>
            </w:rPr>
          </w:rPrChange>
        </w:rPr>
        <w:t>“Yes?”</w:t>
      </w:r>
    </w:p>
    <w:p w14:paraId="0A1A1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8" w:author="Andrea Stafford Hintz" w:date="2016-09-18T16:51:00Z">
            <w:rPr>
              <w:rFonts w:ascii="Times New Roman" w:eastAsia="Times New Roman" w:hAnsi="Times New Roman" w:cs="Times New Roman"/>
              <w:kern w:val="1"/>
              <w:sz w:val="24"/>
              <w:szCs w:val="24"/>
            </w:rPr>
          </w:rPrChange>
        </w:rPr>
        <w:t>Hargrave’s words were a whisper, the man’s dying words drowned out by the mob of the unliving outside the door. Roderick stood up from the bench and crossed the short width of the cell. He bent down and put his ear to Hargrave’s mouth.</w:t>
      </w:r>
    </w:p>
    <w:p w14:paraId="26017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49" w:author="Andrea Stafford Hintz" w:date="2016-09-18T16:51:00Z">
            <w:rPr>
              <w:rFonts w:ascii="Times New Roman" w:eastAsia="Times New Roman" w:hAnsi="Times New Roman" w:cs="Times New Roman"/>
              <w:kern w:val="1"/>
              <w:sz w:val="24"/>
              <w:szCs w:val="24"/>
            </w:rPr>
          </w:rPrChange>
        </w:rPr>
        <w:t>“Promise you what?” he asked.</w:t>
      </w:r>
    </w:p>
    <w:p w14:paraId="227F4F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0" w:author="Andrea Stafford Hintz" w:date="2016-09-18T16:51:00Z">
            <w:rPr>
              <w:rFonts w:ascii="Times New Roman" w:eastAsia="Times New Roman" w:hAnsi="Times New Roman" w:cs="Times New Roman"/>
              <w:kern w:val="1"/>
              <w:sz w:val="24"/>
              <w:szCs w:val="24"/>
            </w:rPr>
          </w:rPrChange>
        </w:rPr>
        <w:t>Hargrave had gone quiet. Even with his ear pressed against Hargrave’s mouth, he couldn’t hear a thing. And, he realized, he couldn’t feel the air of his breath. He couldn’t see the rise and fall of his chest.</w:t>
      </w:r>
    </w:p>
    <w:p w14:paraId="0919B6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1" w:author="Andrea Stafford Hintz" w:date="2016-09-18T16:51:00Z">
            <w:rPr>
              <w:rFonts w:ascii="Times New Roman" w:eastAsia="Times New Roman" w:hAnsi="Times New Roman" w:cs="Times New Roman"/>
              <w:kern w:val="1"/>
              <w:sz w:val="24"/>
              <w:szCs w:val="24"/>
            </w:rPr>
          </w:rPrChange>
        </w:rPr>
        <w:t>He looked at Hargrave’s face. His eyes had fallen shut. His body was stiff, motionless. Roderick peeled off his gloves, set them on the floor next to his gun. With a shaking hand, he reached out to check his friend’s pulse.</w:t>
      </w:r>
    </w:p>
    <w:p w14:paraId="3A8E11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2" w:author="Andrea Stafford Hintz" w:date="2016-09-18T16:51:00Z">
            <w:rPr>
              <w:rFonts w:ascii="Times New Roman" w:eastAsia="Times New Roman" w:hAnsi="Times New Roman" w:cs="Times New Roman"/>
              <w:kern w:val="1"/>
              <w:sz w:val="24"/>
              <w:szCs w:val="24"/>
            </w:rPr>
          </w:rPrChange>
        </w:rPr>
        <w:t>He put his fingers against Hargrave’s carotid. His skin was cold, and lifeless. Roderick couldn’t feel a pulse. A hard knot formed in his throat. He swallowed it, and steeled himself for what he needed to do.</w:t>
      </w:r>
    </w:p>
    <w:p w14:paraId="774CE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3" w:author="Andrea Stafford Hintz" w:date="2016-09-18T16:51:00Z">
            <w:rPr>
              <w:rFonts w:ascii="Times New Roman" w:eastAsia="Times New Roman" w:hAnsi="Times New Roman" w:cs="Times New Roman"/>
              <w:kern w:val="1"/>
              <w:sz w:val="24"/>
              <w:szCs w:val="24"/>
            </w:rPr>
          </w:rPrChange>
        </w:rPr>
        <w:t>He reached for his gun, just as Hargrave’s eyes snapped open.</w:t>
      </w:r>
    </w:p>
    <w:p w14:paraId="5B74B08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854" w:author="Andrea Stafford Hintz" w:date="2016-09-18T16:51:00Z">
            <w:rPr>
              <w:rFonts w:ascii="Times New Roman" w:eastAsia="Times New Roman" w:hAnsi="Times New Roman" w:cs="Times New Roman"/>
              <w:kern w:val="1"/>
              <w:sz w:val="24"/>
              <w:szCs w:val="24"/>
            </w:rPr>
          </w:rPrChange>
        </w:rPr>
        <w:t>#</w:t>
      </w:r>
    </w:p>
    <w:p w14:paraId="26A5767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855" w:name="Scene_54"/>
      <w:r w:rsidRPr="009400B4">
        <w:rPr>
          <w:rFonts w:ascii="Times New Roman" w:hAnsi="Times New Roman"/>
          <w:kern w:val="1"/>
          <w:sz w:val="24"/>
          <w:rPrChange w:id="7856" w:author="Andrea Stafford Hintz" w:date="2016-09-18T16:51:00Z">
            <w:rPr>
              <w:rFonts w:ascii="Times New Roman" w:eastAsia="Times New Roman" w:hAnsi="Times New Roman" w:cs="Times New Roman"/>
              <w:kern w:val="1"/>
              <w:sz w:val="24"/>
              <w:szCs w:val="24"/>
            </w:rPr>
          </w:rPrChange>
        </w:rPr>
        <w:t>A</w:t>
      </w:r>
      <w:bookmarkEnd w:id="7855"/>
      <w:r w:rsidRPr="009400B4">
        <w:rPr>
          <w:rFonts w:ascii="Times New Roman" w:hAnsi="Times New Roman"/>
          <w:kern w:val="1"/>
          <w:sz w:val="24"/>
          <w:rPrChange w:id="7857" w:author="Andrea Stafford Hintz" w:date="2016-09-18T16:51:00Z">
            <w:rPr>
              <w:rFonts w:ascii="Times New Roman" w:eastAsia="Times New Roman" w:hAnsi="Times New Roman" w:cs="Times New Roman"/>
              <w:kern w:val="1"/>
              <w:sz w:val="24"/>
              <w:szCs w:val="24"/>
            </w:rPr>
          </w:rPrChange>
        </w:rPr>
        <w:t xml:space="preserve"> red light began to blink beneath Palmer’s desk, electric and bright. It pulsed on and off, the red light casting an unnatural glow onto Palmer’s face.</w:t>
      </w:r>
    </w:p>
    <w:p w14:paraId="34BED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8" w:author="Andrea Stafford Hintz" w:date="2016-09-18T16:51:00Z">
            <w:rPr>
              <w:rFonts w:ascii="Times New Roman" w:eastAsia="Times New Roman" w:hAnsi="Times New Roman" w:cs="Times New Roman"/>
              <w:kern w:val="1"/>
              <w:sz w:val="24"/>
              <w:szCs w:val="24"/>
            </w:rPr>
          </w:rPrChange>
        </w:rPr>
        <w:t>“What is that?” Jonathan asked.</w:t>
      </w:r>
    </w:p>
    <w:p w14:paraId="19994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59" w:author="Andrea Stafford Hintz" w:date="2016-09-18T16:51:00Z">
            <w:rPr>
              <w:rFonts w:ascii="Times New Roman" w:eastAsia="Times New Roman" w:hAnsi="Times New Roman" w:cs="Times New Roman"/>
              <w:kern w:val="1"/>
              <w:sz w:val="24"/>
              <w:szCs w:val="24"/>
            </w:rPr>
          </w:rPrChange>
        </w:rPr>
        <w:t xml:space="preserve">“Emergency alarm,” Palmer explained. “It means there’s a </w:t>
      </w:r>
      <w:r w:rsidRPr="009400B4">
        <w:rPr>
          <w:rFonts w:ascii="Times New Roman" w:hAnsi="Times New Roman"/>
          <w:i/>
          <w:kern w:val="1"/>
          <w:sz w:val="24"/>
          <w:rPrChange w:id="7860" w:author="Andrea Stafford Hintz" w:date="2016-09-18T16:51:00Z">
            <w:rPr>
              <w:rFonts w:ascii="Times New Roman" w:eastAsia="Times New Roman" w:hAnsi="Times New Roman" w:cs="Times New Roman"/>
              <w:i/>
              <w:kern w:val="1"/>
              <w:sz w:val="24"/>
              <w:szCs w:val="24"/>
            </w:rPr>
          </w:rPrChange>
        </w:rPr>
        <w:t>situation</w:t>
      </w:r>
      <w:r w:rsidRPr="009400B4">
        <w:rPr>
          <w:rFonts w:ascii="Times New Roman" w:hAnsi="Times New Roman"/>
          <w:kern w:val="1"/>
          <w:sz w:val="24"/>
          <w:rPrChange w:id="7861" w:author="Andrea Stafford Hintz" w:date="2016-09-18T16:51:00Z">
            <w:rPr>
              <w:rFonts w:ascii="Times New Roman" w:eastAsia="Times New Roman" w:hAnsi="Times New Roman" w:cs="Times New Roman"/>
              <w:kern w:val="1"/>
              <w:sz w:val="24"/>
              <w:szCs w:val="24"/>
            </w:rPr>
          </w:rPrChange>
        </w:rPr>
        <w:t xml:space="preserve"> in the laboratory.”</w:t>
      </w:r>
    </w:p>
    <w:p w14:paraId="2967D7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2" w:author="Andrea Stafford Hintz" w:date="2016-09-18T16:51:00Z">
            <w:rPr>
              <w:rFonts w:ascii="Times New Roman" w:eastAsia="Times New Roman" w:hAnsi="Times New Roman" w:cs="Times New Roman"/>
              <w:kern w:val="1"/>
              <w:sz w:val="24"/>
              <w:szCs w:val="24"/>
            </w:rPr>
          </w:rPrChange>
        </w:rPr>
        <w:t>“What kind of situation?”</w:t>
      </w:r>
    </w:p>
    <w:p w14:paraId="0FBF9C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3" w:author="Andrea Stafford Hintz" w:date="2016-09-18T16:51:00Z">
            <w:rPr>
              <w:rFonts w:ascii="Times New Roman" w:eastAsia="Times New Roman" w:hAnsi="Times New Roman" w:cs="Times New Roman"/>
              <w:kern w:val="1"/>
              <w:sz w:val="24"/>
              <w:szCs w:val="24"/>
            </w:rPr>
          </w:rPrChange>
        </w:rPr>
        <w:t>“Suppose I’ll have to find out,” Palmer replied, standing up. “If you’ll excuse me—”</w:t>
      </w:r>
    </w:p>
    <w:p w14:paraId="44E7A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4" w:author="Andrea Stafford Hintz" w:date="2016-09-18T16:51:00Z">
            <w:rPr>
              <w:rFonts w:ascii="Times New Roman" w:eastAsia="Times New Roman" w:hAnsi="Times New Roman" w:cs="Times New Roman"/>
              <w:kern w:val="1"/>
              <w:sz w:val="24"/>
              <w:szCs w:val="24"/>
            </w:rPr>
          </w:rPrChange>
        </w:rPr>
        <w:t>“I want to come with you,” Jonathan blurted out.</w:t>
      </w:r>
    </w:p>
    <w:p w14:paraId="06340C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5" w:author="Andrea Stafford Hintz" w:date="2016-09-18T16:51:00Z">
            <w:rPr>
              <w:rFonts w:ascii="Times New Roman" w:eastAsia="Times New Roman" w:hAnsi="Times New Roman" w:cs="Times New Roman"/>
              <w:kern w:val="1"/>
              <w:sz w:val="24"/>
              <w:szCs w:val="24"/>
            </w:rPr>
          </w:rPrChange>
        </w:rPr>
        <w:t>He was standing up now too, the silent alarm still pulsing, on, off, on, off. He put his hand on Palmer’s shoulder as the older man tried to brush him off.</w:t>
      </w:r>
    </w:p>
    <w:p w14:paraId="15CF59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6" w:author="Andrea Stafford Hintz" w:date="2016-09-18T16:51:00Z">
            <w:rPr>
              <w:rFonts w:ascii="Times New Roman" w:eastAsia="Times New Roman" w:hAnsi="Times New Roman" w:cs="Times New Roman"/>
              <w:kern w:val="1"/>
              <w:sz w:val="24"/>
              <w:szCs w:val="24"/>
            </w:rPr>
          </w:rPrChange>
        </w:rPr>
        <w:t>“I want to see the lab,” he said. “I need to see it.”</w:t>
      </w:r>
    </w:p>
    <w:p w14:paraId="4EA45C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67" w:author="Andrea Stafford Hintz" w:date="2016-09-18T16:51:00Z">
            <w:rPr>
              <w:rFonts w:ascii="Times New Roman" w:eastAsia="Times New Roman" w:hAnsi="Times New Roman" w:cs="Times New Roman"/>
              <w:kern w:val="1"/>
              <w:sz w:val="24"/>
              <w:szCs w:val="24"/>
            </w:rPr>
          </w:rPrChange>
        </w:rPr>
        <w:t xml:space="preserve">“Jonathan, be reasonable,” Palmer replied, “The laboratory isn’t run by </w:t>
      </w:r>
      <w:r w:rsidRPr="009400B4">
        <w:rPr>
          <w:rFonts w:ascii="Times New Roman" w:hAnsi="Times New Roman"/>
          <w:i/>
          <w:kern w:val="1"/>
          <w:sz w:val="24"/>
          <w:rPrChange w:id="7868" w:author="Andrea Stafford Hintz" w:date="2016-09-18T16:51:00Z">
            <w:rPr>
              <w:rFonts w:ascii="Times New Roman" w:eastAsia="Times New Roman" w:hAnsi="Times New Roman" w:cs="Times New Roman"/>
              <w:i/>
              <w:kern w:val="1"/>
              <w:sz w:val="24"/>
              <w:szCs w:val="24"/>
            </w:rPr>
          </w:rPrChange>
        </w:rPr>
        <w:t>Grimmer and Sons</w:t>
      </w:r>
      <w:r w:rsidRPr="009400B4">
        <w:rPr>
          <w:rFonts w:ascii="Times New Roman" w:hAnsi="Times New Roman"/>
          <w:kern w:val="1"/>
          <w:sz w:val="24"/>
          <w:rPrChange w:id="7869" w:author="Andrea Stafford Hintz" w:date="2016-09-18T16:51:00Z">
            <w:rPr>
              <w:rFonts w:ascii="Times New Roman" w:eastAsia="Times New Roman" w:hAnsi="Times New Roman" w:cs="Times New Roman"/>
              <w:kern w:val="1"/>
              <w:sz w:val="24"/>
              <w:szCs w:val="24"/>
            </w:rPr>
          </w:rPrChange>
        </w:rPr>
        <w:t xml:space="preserve"> any more. It’s run by Resurrectionists. They’ve come to trust me and your mother, because so far we’ve been cooperating with them. What do you think they’ll do if I bring you down there?”</w:t>
      </w:r>
    </w:p>
    <w:p w14:paraId="126CC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0" w:author="Andrea Stafford Hintz" w:date="2016-09-18T16:51:00Z">
            <w:rPr>
              <w:rFonts w:ascii="Times New Roman" w:eastAsia="Times New Roman" w:hAnsi="Times New Roman" w:cs="Times New Roman"/>
              <w:kern w:val="1"/>
              <w:sz w:val="24"/>
              <w:szCs w:val="24"/>
            </w:rPr>
          </w:rPrChange>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the city from </w:t>
      </w:r>
      <w:r w:rsidRPr="009400B4">
        <w:rPr>
          <w:rFonts w:ascii="Times New Roman" w:hAnsi="Times New Roman"/>
          <w:i/>
          <w:kern w:val="1"/>
          <w:sz w:val="24"/>
          <w:rPrChange w:id="7871" w:author="Andrea Stafford Hintz" w:date="2016-09-18T16:51:00Z">
            <w:rPr>
              <w:rFonts w:ascii="Times New Roman" w:eastAsia="Times New Roman" w:hAnsi="Times New Roman" w:cs="Times New Roman"/>
              <w:i/>
              <w:kern w:val="1"/>
              <w:sz w:val="24"/>
              <w:szCs w:val="24"/>
            </w:rPr>
          </w:rPrChange>
        </w:rPr>
        <w:t>The Penny Dreadful</w:t>
      </w:r>
      <w:r w:rsidRPr="009400B4">
        <w:rPr>
          <w:rFonts w:ascii="Times New Roman" w:hAnsi="Times New Roman"/>
          <w:kern w:val="1"/>
          <w:sz w:val="24"/>
          <w:rPrChange w:id="7872" w:author="Andrea Stafford Hintz" w:date="2016-09-18T16:51:00Z">
            <w:rPr>
              <w:rFonts w:ascii="Times New Roman" w:eastAsia="Times New Roman" w:hAnsi="Times New Roman" w:cs="Times New Roman"/>
              <w:kern w:val="1"/>
              <w:sz w:val="24"/>
              <w:szCs w:val="24"/>
            </w:rPr>
          </w:rPrChange>
        </w:rPr>
        <w:t>, after having his throat nearly torn out by a dead man, Jonathan wasn’t about to be left out.</w:t>
      </w:r>
    </w:p>
    <w:p w14:paraId="7237E6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3" w:author="Andrea Stafford Hintz" w:date="2016-09-18T16:51:00Z">
            <w:rPr>
              <w:rFonts w:ascii="Times New Roman" w:eastAsia="Times New Roman" w:hAnsi="Times New Roman" w:cs="Times New Roman"/>
              <w:kern w:val="1"/>
              <w:sz w:val="24"/>
              <w:szCs w:val="24"/>
            </w:rPr>
          </w:rPrChange>
        </w:rPr>
        <w:t>“You have a mask,” Jonathan said.</w:t>
      </w:r>
    </w:p>
    <w:p w14:paraId="659FB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4" w:author="Andrea Stafford Hintz" w:date="2016-09-18T16:51:00Z">
            <w:rPr>
              <w:rFonts w:ascii="Times New Roman" w:eastAsia="Times New Roman" w:hAnsi="Times New Roman" w:cs="Times New Roman"/>
              <w:kern w:val="1"/>
              <w:sz w:val="24"/>
              <w:szCs w:val="24"/>
            </w:rPr>
          </w:rPrChange>
        </w:rPr>
        <w:t>“What?”</w:t>
      </w:r>
    </w:p>
    <w:p w14:paraId="3BD58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5" w:author="Andrea Stafford Hintz" w:date="2016-09-18T16:51:00Z">
            <w:rPr>
              <w:rFonts w:ascii="Times New Roman" w:eastAsia="Times New Roman" w:hAnsi="Times New Roman" w:cs="Times New Roman"/>
              <w:kern w:val="1"/>
              <w:sz w:val="24"/>
              <w:szCs w:val="24"/>
            </w:rPr>
          </w:rPrChange>
        </w:rPr>
        <w:t>“The plague doctor’s mask,” he said. “You have one, don’t you?”</w:t>
      </w:r>
    </w:p>
    <w:p w14:paraId="0A181E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6" w:author="Andrea Stafford Hintz" w:date="2016-09-18T16:51:00Z">
            <w:rPr>
              <w:rFonts w:ascii="Times New Roman" w:eastAsia="Times New Roman" w:hAnsi="Times New Roman" w:cs="Times New Roman"/>
              <w:kern w:val="1"/>
              <w:sz w:val="24"/>
              <w:szCs w:val="24"/>
            </w:rPr>
          </w:rPrChange>
        </w:rPr>
        <w:t>“Yes, but—”</w:t>
      </w:r>
    </w:p>
    <w:p w14:paraId="5A538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7" w:author="Andrea Stafford Hintz" w:date="2016-09-18T16:51:00Z">
            <w:rPr>
              <w:rFonts w:ascii="Times New Roman" w:eastAsia="Times New Roman" w:hAnsi="Times New Roman" w:cs="Times New Roman"/>
              <w:kern w:val="1"/>
              <w:sz w:val="24"/>
              <w:szCs w:val="24"/>
            </w:rPr>
          </w:rPrChange>
        </w:rPr>
        <w:t>“Give it to me,” Jonathan told him.</w:t>
      </w:r>
    </w:p>
    <w:p w14:paraId="510FF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8" w:author="Andrea Stafford Hintz" w:date="2016-09-18T16:51:00Z">
            <w:rPr>
              <w:rFonts w:ascii="Times New Roman" w:eastAsia="Times New Roman" w:hAnsi="Times New Roman" w:cs="Times New Roman"/>
              <w:kern w:val="1"/>
              <w:sz w:val="24"/>
              <w:szCs w:val="24"/>
            </w:rPr>
          </w:rPrChange>
        </w:rPr>
        <w:t>“And what about me?” asked Palmer.</w:t>
      </w:r>
    </w:p>
    <w:p w14:paraId="6C4919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79" w:author="Andrea Stafford Hintz" w:date="2016-09-18T16:51:00Z">
            <w:rPr>
              <w:rFonts w:ascii="Times New Roman" w:eastAsia="Times New Roman" w:hAnsi="Times New Roman" w:cs="Times New Roman"/>
              <w:kern w:val="1"/>
              <w:sz w:val="24"/>
              <w:szCs w:val="24"/>
            </w:rPr>
          </w:rPrChange>
        </w:rPr>
        <w:t>“You’ll say you forgot to put it on, in your haste,” Jonathan said. “Now, the mask.”</w:t>
      </w:r>
    </w:p>
    <w:p w14:paraId="4B5B3E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0" w:author="Andrea Stafford Hintz" w:date="2016-09-18T16:51:00Z">
            <w:rPr>
              <w:rFonts w:ascii="Times New Roman" w:eastAsia="Times New Roman" w:hAnsi="Times New Roman" w:cs="Times New Roman"/>
              <w:kern w:val="1"/>
              <w:sz w:val="24"/>
              <w:szCs w:val="24"/>
            </w:rPr>
          </w:rPrChange>
        </w:rPr>
        <w:t>Finally, Palmer relented. He let out a heavy sigh as he fetched the mask in question. “Your mother is going to have my head if anything happens to you,” he said.</w:t>
      </w:r>
    </w:p>
    <w:p w14:paraId="067ED3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1" w:author="Andrea Stafford Hintz" w:date="2016-09-18T16:51:00Z">
            <w:rPr>
              <w:rFonts w:ascii="Times New Roman" w:eastAsia="Times New Roman" w:hAnsi="Times New Roman" w:cs="Times New Roman"/>
              <w:kern w:val="1"/>
              <w:sz w:val="24"/>
              <w:szCs w:val="24"/>
            </w:rPr>
          </w:rPrChange>
        </w:rPr>
        <w:t>“Your problem,” Jonathan told him.</w:t>
      </w:r>
    </w:p>
    <w:p w14:paraId="4A8A5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2" w:author="Andrea Stafford Hintz" w:date="2016-09-18T16:51:00Z">
            <w:rPr>
              <w:rFonts w:ascii="Times New Roman" w:eastAsia="Times New Roman" w:hAnsi="Times New Roman" w:cs="Times New Roman"/>
              <w:kern w:val="1"/>
              <w:sz w:val="24"/>
              <w:szCs w:val="24"/>
            </w:rPr>
          </w:rPrChange>
        </w:rPr>
        <w:t>Palmer handed him the mask. He didn’t seem happy about it, but at least he was doing as Jonathan asked. Jonathan turned the mask over in his hands. Inside the beak-like protrusion of the mask was a rubber seal. A network of tubes, a filter.</w:t>
      </w:r>
    </w:p>
    <w:p w14:paraId="386D4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3" w:author="Andrea Stafford Hintz" w:date="2016-09-18T16:51:00Z">
            <w:rPr>
              <w:rFonts w:ascii="Times New Roman" w:eastAsia="Times New Roman" w:hAnsi="Times New Roman" w:cs="Times New Roman"/>
              <w:kern w:val="1"/>
              <w:sz w:val="24"/>
              <w:szCs w:val="24"/>
            </w:rPr>
          </w:rPrChange>
        </w:rPr>
        <w:t>“It’s a gas mask,” Jonathan realized.</w:t>
      </w:r>
    </w:p>
    <w:p w14:paraId="539FBE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4" w:author="Andrea Stafford Hintz" w:date="2016-09-18T16:51:00Z">
            <w:rPr>
              <w:rFonts w:ascii="Times New Roman" w:eastAsia="Times New Roman" w:hAnsi="Times New Roman" w:cs="Times New Roman"/>
              <w:kern w:val="1"/>
              <w:sz w:val="24"/>
              <w:szCs w:val="24"/>
            </w:rPr>
          </w:rPrChange>
        </w:rPr>
        <w:t>The plague mask was not merely a symbol of the Resurrectionists, it was also a means of avoiding inhaling the infectious gas.</w:t>
      </w:r>
    </w:p>
    <w:p w14:paraId="32646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5" w:author="Andrea Stafford Hintz" w:date="2016-09-18T16:51:00Z">
            <w:rPr>
              <w:rFonts w:ascii="Times New Roman" w:eastAsia="Times New Roman" w:hAnsi="Times New Roman" w:cs="Times New Roman"/>
              <w:kern w:val="1"/>
              <w:sz w:val="24"/>
              <w:szCs w:val="24"/>
            </w:rPr>
          </w:rPrChange>
        </w:rPr>
        <w:t>“So,” he asked, adjusting the straps on the plague mask to fit his face, “Where is this laboratory?”</w:t>
      </w:r>
    </w:p>
    <w:p w14:paraId="500112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6" w:author="Andrea Stafford Hintz" w:date="2016-09-18T16:51:00Z">
            <w:rPr>
              <w:rFonts w:ascii="Times New Roman" w:eastAsia="Times New Roman" w:hAnsi="Times New Roman" w:cs="Times New Roman"/>
              <w:kern w:val="1"/>
              <w:sz w:val="24"/>
              <w:szCs w:val="24"/>
            </w:rPr>
          </w:rPrChange>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14:paraId="54387C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7" w:author="Andrea Stafford Hintz" w:date="2016-09-18T16:51:00Z">
            <w:rPr>
              <w:rFonts w:ascii="Times New Roman" w:eastAsia="Times New Roman" w:hAnsi="Times New Roman" w:cs="Times New Roman"/>
              <w:kern w:val="1"/>
              <w:sz w:val="24"/>
              <w:szCs w:val="24"/>
            </w:rPr>
          </w:rPrChange>
        </w:rPr>
        <w:t>The sound seemed to be coming from below. He raised his eyebrows, forming a question, and frowned as the floor shook like the floor of an airship.</w:t>
      </w:r>
    </w:p>
    <w:p w14:paraId="1601C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88" w:author="Andrea Stafford Hintz" w:date="2016-09-18T16:51:00Z">
            <w:rPr>
              <w:rFonts w:ascii="Times New Roman" w:eastAsia="Times New Roman" w:hAnsi="Times New Roman" w:cs="Times New Roman"/>
              <w:kern w:val="1"/>
              <w:sz w:val="24"/>
              <w:szCs w:val="24"/>
            </w:rPr>
          </w:rPrChange>
        </w:rPr>
        <w:t>“You’ll see,” said Palmer, enjoying the suspense.</w:t>
      </w:r>
    </w:p>
    <w:p w14:paraId="5C9A88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889" w:author="Andrea Stafford Hintz" w:date="2016-09-18T16:51:00Z">
            <w:rPr>
              <w:rFonts w:ascii="Times New Roman" w:eastAsia="Times New Roman" w:hAnsi="Times New Roman" w:cs="Times New Roman"/>
              <w:kern w:val="1"/>
              <w:sz w:val="24"/>
              <w:szCs w:val="24"/>
            </w:rPr>
          </w:rPrChange>
        </w:rPr>
        <w:t>#</w:t>
      </w:r>
    </w:p>
    <w:p w14:paraId="2F710E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890" w:name="Scene_55"/>
      <w:r w:rsidRPr="009400B4">
        <w:rPr>
          <w:rFonts w:ascii="Times New Roman" w:hAnsi="Times New Roman"/>
          <w:kern w:val="1"/>
          <w:sz w:val="24"/>
          <w:rPrChange w:id="7891" w:author="Andrea Stafford Hintz" w:date="2016-09-18T16:51:00Z">
            <w:rPr>
              <w:rFonts w:ascii="Times New Roman" w:eastAsia="Times New Roman" w:hAnsi="Times New Roman" w:cs="Times New Roman"/>
              <w:kern w:val="1"/>
              <w:sz w:val="24"/>
              <w:szCs w:val="24"/>
            </w:rPr>
          </w:rPrChange>
        </w:rPr>
        <w:t>Annabel</w:t>
      </w:r>
      <w:bookmarkEnd w:id="7890"/>
      <w:r w:rsidRPr="009400B4">
        <w:rPr>
          <w:rFonts w:ascii="Times New Roman" w:hAnsi="Times New Roman"/>
          <w:kern w:val="1"/>
          <w:sz w:val="24"/>
          <w:rPrChange w:id="7892" w:author="Andrea Stafford Hintz" w:date="2016-09-18T16:51:00Z">
            <w:rPr>
              <w:rFonts w:ascii="Times New Roman" w:eastAsia="Times New Roman" w:hAnsi="Times New Roman" w:cs="Times New Roman"/>
              <w:kern w:val="1"/>
              <w:sz w:val="24"/>
              <w:szCs w:val="24"/>
            </w:rPr>
          </w:rPrChange>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1F4048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3" w:author="Andrea Stafford Hintz" w:date="2016-09-18T16:51:00Z">
            <w:rPr>
              <w:rFonts w:ascii="Times New Roman" w:eastAsia="Times New Roman" w:hAnsi="Times New Roman" w:cs="Times New Roman"/>
              <w:kern w:val="1"/>
              <w:sz w:val="24"/>
              <w:szCs w:val="24"/>
            </w:rPr>
          </w:rPrChange>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14:paraId="001B94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4" w:author="Andrea Stafford Hintz" w:date="2016-09-18T16:51:00Z">
            <w:rPr>
              <w:rFonts w:ascii="Times New Roman" w:eastAsia="Times New Roman" w:hAnsi="Times New Roman" w:cs="Times New Roman"/>
              <w:kern w:val="1"/>
              <w:sz w:val="24"/>
              <w:szCs w:val="24"/>
            </w:rPr>
          </w:rPrChange>
        </w:rPr>
        <w:t>Too late. The Resurrectionist’s hand barred the gate. Annabel let out a surprised cry. She’d thought she’d been quick enough. The bastard was surprisingly strong. She tried to shut the gate, fighting against him as he strained to keep it open. She changed tactics.</w:t>
      </w:r>
    </w:p>
    <w:p w14:paraId="3D14E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5" w:author="Andrea Stafford Hintz" w:date="2016-09-18T16:51:00Z">
            <w:rPr>
              <w:rFonts w:ascii="Times New Roman" w:eastAsia="Times New Roman" w:hAnsi="Times New Roman" w:cs="Times New Roman"/>
              <w:kern w:val="1"/>
              <w:sz w:val="24"/>
              <w:szCs w:val="24"/>
            </w:rPr>
          </w:rPrChange>
        </w:rPr>
        <w:t>She began to swat at his hand, trying to force him to release his grip. He yelped, but his grip was firm. She grasped his fingers with her own and began to peel them off, one by one.</w:t>
      </w:r>
    </w:p>
    <w:p w14:paraId="65451F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6" w:author="Andrea Stafford Hintz" w:date="2016-09-18T16:51:00Z">
            <w:rPr>
              <w:rFonts w:ascii="Times New Roman" w:eastAsia="Times New Roman" w:hAnsi="Times New Roman" w:cs="Times New Roman"/>
              <w:kern w:val="1"/>
              <w:sz w:val="24"/>
              <w:szCs w:val="24"/>
            </w:rPr>
          </w:rPrChange>
        </w:rPr>
        <w:t>“Stop!” he protested. “Stop it. I’m trying to help you.”</w:t>
      </w:r>
    </w:p>
    <w:p w14:paraId="27DF3A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7" w:author="Andrea Stafford Hintz" w:date="2016-09-18T16:51:00Z">
            <w:rPr>
              <w:rFonts w:ascii="Times New Roman" w:eastAsia="Times New Roman" w:hAnsi="Times New Roman" w:cs="Times New Roman"/>
              <w:kern w:val="1"/>
              <w:sz w:val="24"/>
              <w:szCs w:val="24"/>
            </w:rPr>
          </w:rPrChange>
        </w:rPr>
        <w:t>“Like hell,” she said.</w:t>
      </w:r>
    </w:p>
    <w:p w14:paraId="39D7E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8" w:author="Andrea Stafford Hintz" w:date="2016-09-18T16:51:00Z">
            <w:rPr>
              <w:rFonts w:ascii="Times New Roman" w:eastAsia="Times New Roman" w:hAnsi="Times New Roman" w:cs="Times New Roman"/>
              <w:kern w:val="1"/>
              <w:sz w:val="24"/>
              <w:szCs w:val="24"/>
            </w:rPr>
          </w:rPrChange>
        </w:rPr>
        <w:t>Another man stepped out from behind him. She nearly jumped. Somehow she hadn’t seen him before. He was an older man, white-haired, in his mid-forties. Abraham Palmer, she guessed.</w:t>
      </w:r>
    </w:p>
    <w:p w14:paraId="2BE491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899" w:author="Andrea Stafford Hintz" w:date="2016-09-18T16:51:00Z">
            <w:rPr>
              <w:rFonts w:ascii="Times New Roman" w:eastAsia="Times New Roman" w:hAnsi="Times New Roman" w:cs="Times New Roman"/>
              <w:kern w:val="1"/>
              <w:sz w:val="24"/>
              <w:szCs w:val="24"/>
            </w:rPr>
          </w:rPrChange>
        </w:rPr>
        <w:t>She knew this bastard was in collusion with Mrs. Grimmer. Together, they’d been plotting with the Resurrectionists. She told him what she’d heard.</w:t>
      </w:r>
    </w:p>
    <w:p w14:paraId="7AB13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0" w:author="Andrea Stafford Hintz" w:date="2016-09-18T16:51:00Z">
            <w:rPr>
              <w:rFonts w:ascii="Times New Roman" w:eastAsia="Times New Roman" w:hAnsi="Times New Roman" w:cs="Times New Roman"/>
              <w:kern w:val="1"/>
              <w:sz w:val="24"/>
              <w:szCs w:val="24"/>
            </w:rPr>
          </w:rPrChange>
        </w:rPr>
        <w:t>“I can explain,” he said.</w:t>
      </w:r>
    </w:p>
    <w:p w14:paraId="7C08E3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1" w:author="Andrea Stafford Hintz" w:date="2016-09-18T16:51:00Z">
            <w:rPr>
              <w:rFonts w:ascii="Times New Roman" w:eastAsia="Times New Roman" w:hAnsi="Times New Roman" w:cs="Times New Roman"/>
              <w:kern w:val="1"/>
              <w:sz w:val="24"/>
              <w:szCs w:val="24"/>
            </w:rPr>
          </w:rPrChange>
        </w:rP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7C13A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2" w:author="Andrea Stafford Hintz" w:date="2016-09-18T16:51:00Z">
            <w:rPr>
              <w:rFonts w:ascii="Times New Roman" w:eastAsia="Times New Roman" w:hAnsi="Times New Roman" w:cs="Times New Roman"/>
              <w:kern w:val="1"/>
              <w:sz w:val="24"/>
              <w:szCs w:val="24"/>
            </w:rPr>
          </w:rPrChange>
        </w:rPr>
        <w:t>She looked at the one in the Resurrectionist mask.</w:t>
      </w:r>
    </w:p>
    <w:p w14:paraId="1985D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3" w:author="Andrea Stafford Hintz" w:date="2016-09-18T16:51:00Z">
            <w:rPr>
              <w:rFonts w:ascii="Times New Roman" w:eastAsia="Times New Roman" w:hAnsi="Times New Roman" w:cs="Times New Roman"/>
              <w:kern w:val="1"/>
              <w:sz w:val="24"/>
              <w:szCs w:val="24"/>
            </w:rPr>
          </w:rPrChange>
        </w:rPr>
        <w:t>“Take it off,” she instructed.</w:t>
      </w:r>
    </w:p>
    <w:p w14:paraId="3FBB39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4" w:author="Andrea Stafford Hintz" w:date="2016-09-18T16:51:00Z">
            <w:rPr>
              <w:rFonts w:ascii="Times New Roman" w:eastAsia="Times New Roman" w:hAnsi="Times New Roman" w:cs="Times New Roman"/>
              <w:kern w:val="1"/>
              <w:sz w:val="24"/>
              <w:szCs w:val="24"/>
            </w:rPr>
          </w:rPrChange>
        </w:rPr>
        <w:t xml:space="preserve">He did as he was told, unclasping the straps and slipping off the mask. His hair was damp with sweat, a side effect of wearing the leather mask, but he was handsome. </w:t>
      </w:r>
      <w:r w:rsidRPr="009400B4">
        <w:rPr>
          <w:rFonts w:ascii="Times New Roman" w:hAnsi="Times New Roman"/>
          <w:i/>
          <w:kern w:val="1"/>
          <w:sz w:val="24"/>
          <w:rPrChange w:id="7905" w:author="Andrea Stafford Hintz" w:date="2016-09-18T16:51:00Z">
            <w:rPr>
              <w:rFonts w:ascii="Times New Roman" w:eastAsia="Times New Roman" w:hAnsi="Times New Roman" w:cs="Times New Roman"/>
              <w:i/>
              <w:kern w:val="1"/>
              <w:sz w:val="24"/>
              <w:szCs w:val="24"/>
            </w:rPr>
          </w:rPrChange>
        </w:rPr>
        <w:t>Hold on—</w:t>
      </w:r>
    </w:p>
    <w:p w14:paraId="0C87C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6" w:author="Andrea Stafford Hintz" w:date="2016-09-18T16:51:00Z">
            <w:rPr>
              <w:rFonts w:ascii="Times New Roman" w:eastAsia="Times New Roman" w:hAnsi="Times New Roman" w:cs="Times New Roman"/>
              <w:kern w:val="1"/>
              <w:sz w:val="24"/>
              <w:szCs w:val="24"/>
            </w:rPr>
          </w:rPrChange>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4EF56F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7" w:author="Andrea Stafford Hintz" w:date="2016-09-18T16:51:00Z">
            <w:rPr>
              <w:rFonts w:ascii="Times New Roman" w:eastAsia="Times New Roman" w:hAnsi="Times New Roman" w:cs="Times New Roman"/>
              <w:kern w:val="1"/>
              <w:sz w:val="24"/>
              <w:szCs w:val="24"/>
            </w:rPr>
          </w:rPrChange>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38D67A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8" w:author="Andrea Stafford Hintz" w:date="2016-09-18T16:51:00Z">
            <w:rPr>
              <w:rFonts w:ascii="Times New Roman" w:eastAsia="Times New Roman" w:hAnsi="Times New Roman" w:cs="Times New Roman"/>
              <w:kern w:val="1"/>
              <w:sz w:val="24"/>
              <w:szCs w:val="24"/>
            </w:rPr>
          </w:rPrChange>
        </w:rPr>
        <w:t>“Mr. O,” she said.</w:t>
      </w:r>
    </w:p>
    <w:p w14:paraId="17258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09" w:author="Andrea Stafford Hintz" w:date="2016-09-18T16:51:00Z">
            <w:rPr>
              <w:rFonts w:ascii="Times New Roman" w:eastAsia="Times New Roman" w:hAnsi="Times New Roman" w:cs="Times New Roman"/>
              <w:kern w:val="1"/>
              <w:sz w:val="24"/>
              <w:szCs w:val="24"/>
            </w:rPr>
          </w:rPrChange>
        </w:rPr>
        <w:t xml:space="preserve">“Miss Monday,” he replied, his voice smooth. It sent a cool shiver rippling up Annabel’s spine. </w:t>
      </w:r>
      <w:commentRangeStart w:id="7910"/>
      <w:r w:rsidRPr="009400B4">
        <w:rPr>
          <w:rFonts w:ascii="Times New Roman" w:hAnsi="Times New Roman"/>
          <w:kern w:val="1"/>
          <w:sz w:val="24"/>
          <w:rPrChange w:id="7911" w:author="Andrea Stafford Hintz" w:date="2016-09-18T16:51:00Z">
            <w:rPr>
              <w:rFonts w:ascii="Times New Roman" w:eastAsia="Times New Roman" w:hAnsi="Times New Roman" w:cs="Times New Roman"/>
              <w:kern w:val="1"/>
              <w:sz w:val="24"/>
              <w:szCs w:val="24"/>
            </w:rPr>
          </w:rPrChange>
        </w:rPr>
        <w:t>She cursed herself for thinking of such things at a time like this.</w:t>
      </w:r>
      <w:commentRangeEnd w:id="7910"/>
      <w:r w:rsidR="00FA73CA">
        <w:rPr>
          <w:rStyle w:val="CommentReference"/>
        </w:rPr>
        <w:commentReference w:id="7910"/>
      </w:r>
    </w:p>
    <w:p w14:paraId="1610B6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2" w:author="Andrea Stafford Hintz" w:date="2016-09-18T16:51:00Z">
            <w:rPr>
              <w:rFonts w:ascii="Times New Roman" w:eastAsia="Times New Roman" w:hAnsi="Times New Roman" w:cs="Times New Roman"/>
              <w:kern w:val="1"/>
              <w:sz w:val="24"/>
              <w:szCs w:val="24"/>
            </w:rPr>
          </w:rPrChange>
        </w:rPr>
        <w:t>She recalled her conversation with Parson Sinews. Sinews had believed Jonathan Grimmer was innocent. She wasn’t so sure now. He wore the Resurrection mask, and stood at Mr. Palmer’s side. How could she trust him?</w:t>
      </w:r>
    </w:p>
    <w:p w14:paraId="1A26AB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3" w:author="Andrea Stafford Hintz" w:date="2016-09-18T16:51:00Z">
            <w:rPr>
              <w:rFonts w:ascii="Times New Roman" w:eastAsia="Times New Roman" w:hAnsi="Times New Roman" w:cs="Times New Roman"/>
              <w:kern w:val="1"/>
              <w:sz w:val="24"/>
              <w:szCs w:val="24"/>
            </w:rPr>
          </w:rPrChange>
        </w:rPr>
        <w:t>And yet, the Resurrectionists were banging at the door she’d come through. It wouldn’t take them long to get through. She decided to play along, for now anyway.</w:t>
      </w:r>
    </w:p>
    <w:p w14:paraId="5883E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4" w:author="Andrea Stafford Hintz" w:date="2016-09-18T16:51:00Z">
            <w:rPr>
              <w:rFonts w:ascii="Times New Roman" w:eastAsia="Times New Roman" w:hAnsi="Times New Roman" w:cs="Times New Roman"/>
              <w:kern w:val="1"/>
              <w:sz w:val="24"/>
              <w:szCs w:val="24"/>
            </w:rPr>
          </w:rPrChange>
        </w:rPr>
        <w:t>She stood aside, letting go of the elevator gate to make way for Mr. O—Jonathan Grimmer—and Mr. Palmer.</w:t>
      </w:r>
    </w:p>
    <w:p w14:paraId="5671E1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5" w:author="Andrea Stafford Hintz" w:date="2016-09-18T16:51:00Z">
            <w:rPr>
              <w:rFonts w:ascii="Times New Roman" w:eastAsia="Times New Roman" w:hAnsi="Times New Roman" w:cs="Times New Roman"/>
              <w:kern w:val="1"/>
              <w:sz w:val="24"/>
              <w:szCs w:val="24"/>
            </w:rPr>
          </w:rPrChange>
        </w:rPr>
        <w:t>As she took hold of the lever and started up the ascent, Jonathan squeezed into the elevator and blinked at Annabel in confusion.</w:t>
      </w:r>
    </w:p>
    <w:p w14:paraId="69DA4E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6" w:author="Andrea Stafford Hintz" w:date="2016-09-18T16:51:00Z">
            <w:rPr>
              <w:rFonts w:ascii="Times New Roman" w:eastAsia="Times New Roman" w:hAnsi="Times New Roman" w:cs="Times New Roman"/>
              <w:kern w:val="1"/>
              <w:sz w:val="24"/>
              <w:szCs w:val="24"/>
            </w:rPr>
          </w:rPrChange>
        </w:rPr>
        <w:t>“Since when are you a woman?” he asked.</w:t>
      </w:r>
    </w:p>
    <w:p w14:paraId="77055B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17" w:author="Andrea Stafford Hintz" w:date="2016-09-18T16:51:00Z">
            <w:rPr>
              <w:rFonts w:ascii="Times New Roman" w:eastAsia="Times New Roman" w:hAnsi="Times New Roman" w:cs="Times New Roman"/>
              <w:kern w:val="1"/>
              <w:sz w:val="24"/>
              <w:szCs w:val="24"/>
            </w:rPr>
          </w:rPrChange>
        </w:rPr>
        <w:t>“</w:t>
      </w:r>
      <w:commentRangeStart w:id="7918"/>
      <w:r w:rsidRPr="009400B4">
        <w:rPr>
          <w:rFonts w:ascii="Times New Roman" w:hAnsi="Times New Roman"/>
          <w:kern w:val="1"/>
          <w:sz w:val="24"/>
          <w:rPrChange w:id="7919" w:author="Andrea Stafford Hintz" w:date="2016-09-18T16:51:00Z">
            <w:rPr>
              <w:rFonts w:ascii="Times New Roman" w:eastAsia="Times New Roman" w:hAnsi="Times New Roman" w:cs="Times New Roman"/>
              <w:kern w:val="1"/>
              <w:sz w:val="24"/>
              <w:szCs w:val="24"/>
            </w:rPr>
          </w:rPrChange>
        </w:rPr>
        <w:t xml:space="preserve">My whole life,” </w:t>
      </w:r>
      <w:commentRangeEnd w:id="7918"/>
      <w:r w:rsidR="00655B8B">
        <w:rPr>
          <w:rStyle w:val="CommentReference"/>
        </w:rPr>
        <w:commentReference w:id="7918"/>
      </w:r>
      <w:r w:rsidRPr="009400B4">
        <w:rPr>
          <w:rFonts w:ascii="Times New Roman" w:hAnsi="Times New Roman"/>
          <w:kern w:val="1"/>
          <w:sz w:val="24"/>
          <w:rPrChange w:id="7920" w:author="Andrea Stafford Hintz" w:date="2016-09-18T16:51:00Z">
            <w:rPr>
              <w:rFonts w:ascii="Times New Roman" w:eastAsia="Times New Roman" w:hAnsi="Times New Roman" w:cs="Times New Roman"/>
              <w:kern w:val="1"/>
              <w:sz w:val="24"/>
              <w:szCs w:val="24"/>
            </w:rPr>
          </w:rPrChange>
        </w:rPr>
        <w:t xml:space="preserve">she replied, not without </w:t>
      </w:r>
      <w:r w:rsidR="00C245FD" w:rsidRPr="009400B4">
        <w:rPr>
          <w:rFonts w:ascii="Times New Roman" w:hAnsi="Times New Roman"/>
          <w:kern w:val="1"/>
          <w:sz w:val="24"/>
          <w:rPrChange w:id="7921" w:author="Andrea Stafford Hintz" w:date="2016-09-18T16:51:00Z">
            <w:rPr>
              <w:rFonts w:ascii="Times New Roman" w:eastAsia="Times New Roman" w:hAnsi="Times New Roman" w:cs="Times New Roman"/>
              <w:kern w:val="1"/>
              <w:sz w:val="24"/>
              <w:szCs w:val="24"/>
            </w:rPr>
          </w:rPrChange>
        </w:rPr>
        <w:t>humor</w:t>
      </w:r>
      <w:r w:rsidRPr="009400B4">
        <w:rPr>
          <w:rFonts w:ascii="Times New Roman" w:hAnsi="Times New Roman"/>
          <w:kern w:val="1"/>
          <w:sz w:val="24"/>
          <w:rPrChange w:id="7922" w:author="Andrea Stafford Hintz" w:date="2016-09-18T16:51:00Z">
            <w:rPr>
              <w:rFonts w:ascii="Times New Roman" w:eastAsia="Times New Roman" w:hAnsi="Times New Roman" w:cs="Times New Roman"/>
              <w:kern w:val="1"/>
              <w:sz w:val="24"/>
              <w:szCs w:val="24"/>
            </w:rPr>
          </w:rPrChange>
        </w:rPr>
        <w:t>. “I was wearing a disguise when we met, obviously. Easier to get into Lord Connor’s unnoticed.”</w:t>
      </w:r>
    </w:p>
    <w:p w14:paraId="239FD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3" w:author="Andrea Stafford Hintz" w:date="2016-09-18T16:51:00Z">
            <w:rPr>
              <w:rFonts w:ascii="Times New Roman" w:eastAsia="Times New Roman" w:hAnsi="Times New Roman" w:cs="Times New Roman"/>
              <w:kern w:val="1"/>
              <w:sz w:val="24"/>
              <w:szCs w:val="24"/>
            </w:rPr>
          </w:rPrChange>
        </w:rPr>
        <w:t>“Some disguise,” he remarked honestly.</w:t>
      </w:r>
    </w:p>
    <w:p w14:paraId="46318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4" w:author="Andrea Stafford Hintz" w:date="2016-09-18T16:51:00Z">
            <w:rPr>
              <w:rFonts w:ascii="Times New Roman" w:eastAsia="Times New Roman" w:hAnsi="Times New Roman" w:cs="Times New Roman"/>
              <w:kern w:val="1"/>
              <w:sz w:val="24"/>
              <w:szCs w:val="24"/>
            </w:rPr>
          </w:rPrChange>
        </w:rPr>
        <w:t>She glanced upward, but it was impossible to see anything in the darkness of the elevator shaft, and even so her view was blocked by the roof of the cage.</w:t>
      </w:r>
    </w:p>
    <w:p w14:paraId="7608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5" w:author="Andrea Stafford Hintz" w:date="2016-09-18T16:51:00Z">
            <w:rPr>
              <w:rFonts w:ascii="Times New Roman" w:eastAsia="Times New Roman" w:hAnsi="Times New Roman" w:cs="Times New Roman"/>
              <w:kern w:val="1"/>
              <w:sz w:val="24"/>
              <w:szCs w:val="24"/>
            </w:rPr>
          </w:rPrChange>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3AB7B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6" w:author="Andrea Stafford Hintz" w:date="2016-09-18T16:51:00Z">
            <w:rPr>
              <w:rFonts w:ascii="Times New Roman" w:eastAsia="Times New Roman" w:hAnsi="Times New Roman" w:cs="Times New Roman"/>
              <w:kern w:val="1"/>
              <w:sz w:val="24"/>
              <w:szCs w:val="24"/>
            </w:rPr>
          </w:rPrChange>
        </w:rPr>
        <w:t>“Don’t worry. They want you alive,” said Palmer.</w:t>
      </w:r>
    </w:p>
    <w:p w14:paraId="356DCC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7" w:author="Andrea Stafford Hintz" w:date="2016-09-18T16:51:00Z">
            <w:rPr>
              <w:rFonts w:ascii="Times New Roman" w:eastAsia="Times New Roman" w:hAnsi="Times New Roman" w:cs="Times New Roman"/>
              <w:kern w:val="1"/>
              <w:sz w:val="24"/>
              <w:szCs w:val="24"/>
            </w:rPr>
          </w:rPrChange>
        </w:rPr>
        <w:t>Annabel wasn’t convinced. She looked dubiously at the floor of the cage and listened for the sound of cutting rope. She could hear distant, muffled voices echoing up the shaft. Nothing else, but the ordinary clicking of gears and winding of pulleys.</w:t>
      </w:r>
    </w:p>
    <w:p w14:paraId="5040A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8" w:author="Andrea Stafford Hintz" w:date="2016-09-18T16:51:00Z">
            <w:rPr>
              <w:rFonts w:ascii="Times New Roman" w:eastAsia="Times New Roman" w:hAnsi="Times New Roman" w:cs="Times New Roman"/>
              <w:kern w:val="1"/>
              <w:sz w:val="24"/>
              <w:szCs w:val="24"/>
            </w:rPr>
          </w:rPrChange>
        </w:rPr>
        <w:t>“Why?” she asked, finally.</w:t>
      </w:r>
    </w:p>
    <w:p w14:paraId="5B5E69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29" w:author="Andrea Stafford Hintz" w:date="2016-09-18T16:51:00Z">
            <w:rPr>
              <w:rFonts w:ascii="Times New Roman" w:eastAsia="Times New Roman" w:hAnsi="Times New Roman" w:cs="Times New Roman"/>
              <w:kern w:val="1"/>
              <w:sz w:val="24"/>
              <w:szCs w:val="24"/>
            </w:rPr>
          </w:rPrChange>
        </w:rPr>
        <w:t>“At Lord Connor’s, you were exposed to the Lazarus Virus, were you not?” Mr. Palmer replied.</w:t>
      </w:r>
    </w:p>
    <w:p w14:paraId="5008B0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0" w:author="Andrea Stafford Hintz" w:date="2016-09-18T16:51:00Z">
            <w:rPr>
              <w:rFonts w:ascii="Times New Roman" w:eastAsia="Times New Roman" w:hAnsi="Times New Roman" w:cs="Times New Roman"/>
              <w:kern w:val="1"/>
              <w:sz w:val="24"/>
              <w:szCs w:val="24"/>
            </w:rPr>
          </w:rPrChange>
        </w:rPr>
        <w:t>“I’m not sure,” Annabel told him. “But your associate gave me an injection. It was contaminated.”</w:t>
      </w:r>
    </w:p>
    <w:p w14:paraId="785F17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1" w:author="Andrea Stafford Hintz" w:date="2016-09-18T16:51:00Z">
            <w:rPr>
              <w:rFonts w:ascii="Times New Roman" w:eastAsia="Times New Roman" w:hAnsi="Times New Roman" w:cs="Times New Roman"/>
              <w:kern w:val="1"/>
              <w:sz w:val="24"/>
              <w:szCs w:val="24"/>
            </w:rPr>
          </w:rPrChange>
        </w:rPr>
        <w:t>“My associate?”</w:t>
      </w:r>
    </w:p>
    <w:p w14:paraId="7308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2" w:author="Andrea Stafford Hintz" w:date="2016-09-18T16:51:00Z">
            <w:rPr>
              <w:rFonts w:ascii="Times New Roman" w:eastAsia="Times New Roman" w:hAnsi="Times New Roman" w:cs="Times New Roman"/>
              <w:kern w:val="1"/>
              <w:sz w:val="24"/>
              <w:szCs w:val="24"/>
            </w:rPr>
          </w:rPrChange>
        </w:rPr>
        <w:t>“Dr. Jekyll,” she said.</w:t>
      </w:r>
    </w:p>
    <w:p w14:paraId="2926E5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3" w:author="Andrea Stafford Hintz" w:date="2016-09-18T16:51:00Z">
            <w:rPr>
              <w:rFonts w:ascii="Times New Roman" w:eastAsia="Times New Roman" w:hAnsi="Times New Roman" w:cs="Times New Roman"/>
              <w:kern w:val="1"/>
              <w:sz w:val="24"/>
              <w:szCs w:val="24"/>
            </w:rPr>
          </w:rPrChange>
        </w:rPr>
        <w:t>“Ah,” said Palmer. “I see. So, you are carrying the virus, even now?”</w:t>
      </w:r>
    </w:p>
    <w:p w14:paraId="543565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4" w:author="Andrea Stafford Hintz" w:date="2016-09-18T16:51:00Z">
            <w:rPr>
              <w:rFonts w:ascii="Times New Roman" w:eastAsia="Times New Roman" w:hAnsi="Times New Roman" w:cs="Times New Roman"/>
              <w:kern w:val="1"/>
              <w:sz w:val="24"/>
              <w:szCs w:val="24"/>
            </w:rPr>
          </w:rPrChange>
        </w:rPr>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14:paraId="1F910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5" w:author="Andrea Stafford Hintz" w:date="2016-09-18T16:51:00Z">
            <w:rPr>
              <w:rFonts w:ascii="Times New Roman" w:eastAsia="Times New Roman" w:hAnsi="Times New Roman" w:cs="Times New Roman"/>
              <w:kern w:val="1"/>
              <w:sz w:val="24"/>
              <w:szCs w:val="24"/>
            </w:rPr>
          </w:rPrChange>
        </w:rPr>
        <w:t>“Yet you still display no symptoms whatsoever, of the virus.”</w:t>
      </w:r>
    </w:p>
    <w:p w14:paraId="19A03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6" w:author="Andrea Stafford Hintz" w:date="2016-09-18T16:51:00Z">
            <w:rPr>
              <w:rFonts w:ascii="Times New Roman" w:eastAsia="Times New Roman" w:hAnsi="Times New Roman" w:cs="Times New Roman"/>
              <w:kern w:val="1"/>
              <w:sz w:val="24"/>
              <w:szCs w:val="24"/>
            </w:rPr>
          </w:rPrChange>
        </w:rPr>
        <w:t>She looked at him, suddenly. She remembered the conversation she’d overheard, when sneaking about Lord Connor’s garden.</w:t>
      </w:r>
    </w:p>
    <w:p w14:paraId="33247B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37" w:author="Andrea Stafford Hintz" w:date="2016-09-18T16:51:00Z">
            <w:rPr>
              <w:rFonts w:ascii="Times New Roman" w:eastAsia="Times New Roman" w:hAnsi="Times New Roman" w:cs="Times New Roman"/>
              <w:kern w:val="1"/>
              <w:sz w:val="24"/>
              <w:szCs w:val="24"/>
            </w:rPr>
          </w:rPrChange>
        </w:rPr>
        <w:t xml:space="preserve">“I was given to understand that the—what’s the phrase? </w:t>
      </w:r>
      <w:r w:rsidRPr="009400B4">
        <w:rPr>
          <w:rFonts w:ascii="Times New Roman" w:hAnsi="Times New Roman"/>
          <w:i/>
          <w:kern w:val="1"/>
          <w:sz w:val="24"/>
          <w:rPrChange w:id="7938" w:author="Andrea Stafford Hintz" w:date="2016-09-18T16:51:00Z">
            <w:rPr>
              <w:rFonts w:ascii="Times New Roman" w:eastAsia="Times New Roman" w:hAnsi="Times New Roman" w:cs="Times New Roman"/>
              <w:i/>
              <w:kern w:val="1"/>
              <w:sz w:val="24"/>
              <w:szCs w:val="24"/>
            </w:rPr>
          </w:rPrChange>
        </w:rPr>
        <w:t>Incubation</w:t>
      </w:r>
      <w:r w:rsidRPr="009400B4">
        <w:rPr>
          <w:rFonts w:ascii="Times New Roman" w:hAnsi="Times New Roman"/>
          <w:kern w:val="1"/>
          <w:sz w:val="24"/>
          <w:rPrChange w:id="7939"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7940" w:author="Andrea Stafford Hintz" w:date="2016-09-18T16:51:00Z">
            <w:rPr>
              <w:rFonts w:ascii="Times New Roman" w:eastAsia="Times New Roman" w:hAnsi="Times New Roman" w:cs="Times New Roman"/>
              <w:i/>
              <w:kern w:val="1"/>
              <w:sz w:val="24"/>
              <w:szCs w:val="24"/>
            </w:rPr>
          </w:rPrChange>
        </w:rPr>
        <w:t>time</w:t>
      </w:r>
      <w:r w:rsidRPr="009400B4">
        <w:rPr>
          <w:rFonts w:ascii="Times New Roman" w:hAnsi="Times New Roman"/>
          <w:kern w:val="1"/>
          <w:sz w:val="24"/>
          <w:rPrChange w:id="7941" w:author="Andrea Stafford Hintz" w:date="2016-09-18T16:51:00Z">
            <w:rPr>
              <w:rFonts w:ascii="Times New Roman" w:eastAsia="Times New Roman" w:hAnsi="Times New Roman" w:cs="Times New Roman"/>
              <w:kern w:val="1"/>
              <w:sz w:val="24"/>
              <w:szCs w:val="24"/>
            </w:rPr>
          </w:rPrChange>
        </w:rPr>
        <w:t>?”</w:t>
      </w:r>
    </w:p>
    <w:p w14:paraId="19907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2" w:author="Andrea Stafford Hintz" w:date="2016-09-18T16:51:00Z">
            <w:rPr>
              <w:rFonts w:ascii="Times New Roman" w:eastAsia="Times New Roman" w:hAnsi="Times New Roman" w:cs="Times New Roman"/>
              <w:kern w:val="1"/>
              <w:sz w:val="24"/>
              <w:szCs w:val="24"/>
            </w:rPr>
          </w:rPrChange>
        </w:rPr>
        <w:t>Palmer nodded.</w:t>
      </w:r>
    </w:p>
    <w:p w14:paraId="5783C7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3" w:author="Andrea Stafford Hintz" w:date="2016-09-18T16:51:00Z">
            <w:rPr>
              <w:rFonts w:ascii="Times New Roman" w:eastAsia="Times New Roman" w:hAnsi="Times New Roman" w:cs="Times New Roman"/>
              <w:kern w:val="1"/>
              <w:sz w:val="24"/>
              <w:szCs w:val="24"/>
            </w:rPr>
          </w:rPrChange>
        </w:rPr>
        <w:t>“I understand that it varies.”</w:t>
      </w:r>
    </w:p>
    <w:p w14:paraId="758A1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4" w:author="Andrea Stafford Hintz" w:date="2016-09-18T16:51:00Z">
            <w:rPr>
              <w:rFonts w:ascii="Times New Roman" w:eastAsia="Times New Roman" w:hAnsi="Times New Roman" w:cs="Times New Roman"/>
              <w:kern w:val="1"/>
              <w:sz w:val="24"/>
              <w:szCs w:val="24"/>
            </w:rPr>
          </w:rPrChange>
        </w:rPr>
        <w:t>“True,” Mr. Palmer agreed. “Sometimes it takes minutes, rather than seconds, for the change to occur. An hour or two, at most.”</w:t>
      </w:r>
    </w:p>
    <w:p w14:paraId="4CA07C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5" w:author="Andrea Stafford Hintz" w:date="2016-09-18T16:51:00Z">
            <w:rPr>
              <w:rFonts w:ascii="Times New Roman" w:eastAsia="Times New Roman" w:hAnsi="Times New Roman" w:cs="Times New Roman"/>
              <w:kern w:val="1"/>
              <w:sz w:val="24"/>
              <w:szCs w:val="24"/>
            </w:rPr>
          </w:rPrChange>
        </w:rPr>
        <w:t>“What? But I’ve had it much longer than that.”</w:t>
      </w:r>
    </w:p>
    <w:p w14:paraId="43C667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6" w:author="Andrea Stafford Hintz" w:date="2016-09-18T16:51:00Z">
            <w:rPr>
              <w:rFonts w:ascii="Times New Roman" w:eastAsia="Times New Roman" w:hAnsi="Times New Roman" w:cs="Times New Roman"/>
              <w:kern w:val="1"/>
              <w:sz w:val="24"/>
              <w:szCs w:val="24"/>
            </w:rPr>
          </w:rPrChange>
        </w:rPr>
        <w:t>“The Resurrectionists believe you may possess immunity to the virus,” he said.</w:t>
      </w:r>
    </w:p>
    <w:p w14:paraId="2D7AF3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7" w:author="Andrea Stafford Hintz" w:date="2016-09-18T16:51:00Z">
            <w:rPr>
              <w:rFonts w:ascii="Times New Roman" w:eastAsia="Times New Roman" w:hAnsi="Times New Roman" w:cs="Times New Roman"/>
              <w:kern w:val="1"/>
              <w:sz w:val="24"/>
              <w:szCs w:val="24"/>
            </w:rPr>
          </w:rPrChange>
        </w:rPr>
        <w:t>Annabel frowned, uncertain. It sounded too good to be true. Why her? Why should she be immune when so many had been infected so easily?</w:t>
      </w:r>
    </w:p>
    <w:p w14:paraId="60E31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8" w:author="Andrea Stafford Hintz" w:date="2016-09-18T16:51:00Z">
            <w:rPr>
              <w:rFonts w:ascii="Times New Roman" w:eastAsia="Times New Roman" w:hAnsi="Times New Roman" w:cs="Times New Roman"/>
              <w:kern w:val="1"/>
              <w:sz w:val="24"/>
              <w:szCs w:val="24"/>
            </w:rPr>
          </w:rPrChange>
        </w:rPr>
        <w:t>“So, you can rest assured they want you alive,” he told her, “After all, the entire point of their Dead London Project is to find a test subject with a natural immunity—”</w:t>
      </w:r>
    </w:p>
    <w:p w14:paraId="02432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49" w:author="Andrea Stafford Hintz" w:date="2016-09-18T16:51:00Z">
            <w:rPr>
              <w:rFonts w:ascii="Times New Roman" w:eastAsia="Times New Roman" w:hAnsi="Times New Roman" w:cs="Times New Roman"/>
              <w:kern w:val="1"/>
              <w:sz w:val="24"/>
              <w:szCs w:val="24"/>
            </w:rPr>
          </w:rPrChange>
        </w:rPr>
        <w:t>The sound of a bullet interrupted his thoughts and proved him a liar. The bullet ricocheted inside the elevator shaft and struck the floor of the cage. It put a dent in the floor, but didn’t pierce the steel.</w:t>
      </w:r>
    </w:p>
    <w:p w14:paraId="6492E1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0" w:author="Andrea Stafford Hintz" w:date="2016-09-18T16:51:00Z">
            <w:rPr>
              <w:rFonts w:ascii="Times New Roman" w:eastAsia="Times New Roman" w:hAnsi="Times New Roman" w:cs="Times New Roman"/>
              <w:kern w:val="1"/>
              <w:sz w:val="24"/>
              <w:szCs w:val="24"/>
            </w:rPr>
          </w:rPrChange>
        </w:rPr>
        <w:t>“You were saying?” Annabel said.</w:t>
      </w:r>
    </w:p>
    <w:p w14:paraId="71D96C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1" w:author="Andrea Stafford Hintz" w:date="2016-09-18T16:51:00Z">
            <w:rPr>
              <w:rFonts w:ascii="Times New Roman" w:eastAsia="Times New Roman" w:hAnsi="Times New Roman" w:cs="Times New Roman"/>
              <w:kern w:val="1"/>
              <w:sz w:val="24"/>
              <w:szCs w:val="24"/>
            </w:rPr>
          </w:rPrChange>
        </w:rPr>
        <w:t>“Shit,” Jonathan swore.</w:t>
      </w:r>
    </w:p>
    <w:p w14:paraId="3D288B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2" w:author="Andrea Stafford Hintz" w:date="2016-09-18T16:51:00Z">
            <w:rPr>
              <w:rFonts w:ascii="Times New Roman" w:eastAsia="Times New Roman" w:hAnsi="Times New Roman" w:cs="Times New Roman"/>
              <w:kern w:val="1"/>
              <w:sz w:val="24"/>
              <w:szCs w:val="24"/>
            </w:rPr>
          </w:rPrChange>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57738D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3" w:author="Andrea Stafford Hintz" w:date="2016-09-18T16:51:00Z">
            <w:rPr>
              <w:rFonts w:ascii="Times New Roman" w:eastAsia="Times New Roman" w:hAnsi="Times New Roman" w:cs="Times New Roman"/>
              <w:kern w:val="1"/>
              <w:sz w:val="24"/>
              <w:szCs w:val="24"/>
            </w:rPr>
          </w:rPrChange>
        </w:rPr>
        <w:t>“Why keep me alive when all they really need is my blood?” she asked rhetorically. “Are you armed, either of you?”</w:t>
      </w:r>
    </w:p>
    <w:p w14:paraId="0705E4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4" w:author="Andrea Stafford Hintz" w:date="2016-09-18T16:51:00Z">
            <w:rPr>
              <w:rFonts w:ascii="Times New Roman" w:eastAsia="Times New Roman" w:hAnsi="Times New Roman" w:cs="Times New Roman"/>
              <w:kern w:val="1"/>
              <w:sz w:val="24"/>
              <w:szCs w:val="24"/>
            </w:rPr>
          </w:rPrChange>
        </w:rPr>
        <w:t>Another bullet put a hole in the floor, and whooshed past her head. It wasn’t as close as the first, but it was no less unsettling.</w:t>
      </w:r>
    </w:p>
    <w:p w14:paraId="0819AC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5" w:author="Andrea Stafford Hintz" w:date="2016-09-18T16:51:00Z">
            <w:rPr>
              <w:rFonts w:ascii="Times New Roman" w:eastAsia="Times New Roman" w:hAnsi="Times New Roman" w:cs="Times New Roman"/>
              <w:kern w:val="1"/>
              <w:sz w:val="24"/>
              <w:szCs w:val="24"/>
            </w:rPr>
          </w:rPrChange>
        </w:rPr>
        <w:t xml:space="preserve">She looked to Palmer and held out her hand. He nodded, briskly, and offered up his firearm, a </w:t>
      </w:r>
      <w:proofErr w:type="spellStart"/>
      <w:r w:rsidRPr="009400B4">
        <w:rPr>
          <w:rFonts w:ascii="Times New Roman" w:hAnsi="Times New Roman"/>
          <w:kern w:val="1"/>
          <w:sz w:val="24"/>
          <w:rPrChange w:id="7956" w:author="Andrea Stafford Hintz" w:date="2016-09-18T16:51:00Z">
            <w:rPr>
              <w:rFonts w:ascii="Times New Roman" w:eastAsia="Times New Roman" w:hAnsi="Times New Roman" w:cs="Times New Roman"/>
              <w:kern w:val="1"/>
              <w:sz w:val="24"/>
              <w:szCs w:val="24"/>
            </w:rPr>
          </w:rPrChange>
        </w:rPr>
        <w:t>pinfire</w:t>
      </w:r>
      <w:proofErr w:type="spellEnd"/>
      <w:r w:rsidRPr="009400B4">
        <w:rPr>
          <w:rFonts w:ascii="Times New Roman" w:hAnsi="Times New Roman"/>
          <w:kern w:val="1"/>
          <w:sz w:val="24"/>
          <w:rPrChange w:id="7957" w:author="Andrea Stafford Hintz" w:date="2016-09-18T16:51:00Z">
            <w:rPr>
              <w:rFonts w:ascii="Times New Roman" w:eastAsia="Times New Roman" w:hAnsi="Times New Roman" w:cs="Times New Roman"/>
              <w:kern w:val="1"/>
              <w:sz w:val="24"/>
              <w:szCs w:val="24"/>
            </w:rPr>
          </w:rPrChange>
        </w:rPr>
        <w:t xml:space="preserve"> revolver.</w:t>
      </w:r>
    </w:p>
    <w:p w14:paraId="5BF4CD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8" w:author="Andrea Stafford Hintz" w:date="2016-09-18T16:51:00Z">
            <w:rPr>
              <w:rFonts w:ascii="Times New Roman" w:eastAsia="Times New Roman" w:hAnsi="Times New Roman" w:cs="Times New Roman"/>
              <w:kern w:val="1"/>
              <w:sz w:val="24"/>
              <w:szCs w:val="24"/>
            </w:rPr>
          </w:rPrChange>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598A45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59" w:author="Andrea Stafford Hintz" w:date="2016-09-18T16:51:00Z">
            <w:rPr>
              <w:rFonts w:ascii="Times New Roman" w:eastAsia="Times New Roman" w:hAnsi="Times New Roman" w:cs="Times New Roman"/>
              <w:kern w:val="1"/>
              <w:sz w:val="24"/>
              <w:szCs w:val="24"/>
            </w:rPr>
          </w:rPrChange>
        </w:rPr>
        <w:t>Annabel fired, again and again, almost emptying the chamber. She wanted to save at least one bullet, just in case.</w:t>
      </w:r>
    </w:p>
    <w:p w14:paraId="2893F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60" w:author="Andrea Stafford Hintz" w:date="2016-09-18T16:51:00Z">
            <w:rPr>
              <w:rFonts w:ascii="Times New Roman" w:eastAsia="Times New Roman" w:hAnsi="Times New Roman" w:cs="Times New Roman"/>
              <w:kern w:val="1"/>
              <w:sz w:val="24"/>
              <w:szCs w:val="24"/>
            </w:rPr>
          </w:rPrChange>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4F4A6E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61" w:author="Andrea Stafford Hintz" w:date="2016-09-18T16:51:00Z">
            <w:rPr>
              <w:rFonts w:ascii="Times New Roman" w:eastAsia="Times New Roman" w:hAnsi="Times New Roman" w:cs="Times New Roman"/>
              <w:kern w:val="1"/>
              <w:sz w:val="24"/>
              <w:szCs w:val="24"/>
            </w:rPr>
          </w:rPrChange>
        </w:rPr>
        <w:t>The older man was clutching his shoulder. There was blood seeping through his shirt and onto his hands. He must have been shot.</w:t>
      </w:r>
    </w:p>
    <w:p w14:paraId="758B7AC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40"/>
          <w:headerReference w:type="default" r:id="rId141"/>
          <w:footerReference w:type="even" r:id="rId142"/>
          <w:footerReference w:type="default" r:id="rId143"/>
          <w:headerReference w:type="first" r:id="rId144"/>
          <w:footerReference w:type="first" r:id="rId145"/>
          <w:pgSz w:w="12242" w:h="15842"/>
          <w:pgMar w:top="1440" w:right="1440" w:bottom="1440" w:left="1440" w:header="720" w:footer="720" w:gutter="0"/>
          <w:cols w:space="720"/>
          <w:titlePg/>
        </w:sectPr>
      </w:pPr>
    </w:p>
    <w:p w14:paraId="02F33A55"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962" w:name="Chapter_23"/>
      <w:r w:rsidRPr="009400B4">
        <w:rPr>
          <w:rFonts w:ascii="Times New Roman" w:hAnsi="Times New Roman"/>
          <w:kern w:val="1"/>
          <w:sz w:val="24"/>
          <w:rPrChange w:id="7963" w:author="Andrea Stafford Hintz" w:date="2016-09-18T16:51:00Z">
            <w:rPr>
              <w:rFonts w:ascii="Times New Roman" w:eastAsia="Times New Roman" w:hAnsi="Times New Roman" w:cs="Times New Roman"/>
              <w:kern w:val="1"/>
              <w:sz w:val="24"/>
              <w:szCs w:val="24"/>
            </w:rPr>
          </w:rPrChange>
        </w:rPr>
        <w:t>Chapter</w:t>
      </w:r>
      <w:bookmarkEnd w:id="7962"/>
      <w:r w:rsidRPr="009400B4">
        <w:rPr>
          <w:rFonts w:ascii="Times New Roman" w:hAnsi="Times New Roman"/>
          <w:kern w:val="1"/>
          <w:sz w:val="24"/>
          <w:rPrChange w:id="7964" w:author="Andrea Stafford Hintz" w:date="2016-09-18T16:51:00Z">
            <w:rPr>
              <w:rFonts w:ascii="Times New Roman" w:eastAsia="Times New Roman" w:hAnsi="Times New Roman" w:cs="Times New Roman"/>
              <w:kern w:val="1"/>
              <w:sz w:val="24"/>
              <w:szCs w:val="24"/>
            </w:rPr>
          </w:rPrChange>
        </w:rPr>
        <w:t xml:space="preserve"> Twenty-Three</w:t>
      </w:r>
    </w:p>
    <w:p w14:paraId="48118E5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965" w:author="Andrea Stafford Hintz" w:date="2016-09-18T16:51:00Z">
            <w:rPr>
              <w:rFonts w:ascii="Times New Roman" w:eastAsia="Times New Roman" w:hAnsi="Times New Roman" w:cs="Times New Roman"/>
              <w:kern w:val="1"/>
              <w:sz w:val="24"/>
              <w:szCs w:val="24"/>
            </w:rPr>
          </w:rPrChange>
        </w:rPr>
        <w:t>“The most racking pangs succeeded: a grinding in the bones, deadly nausea, and a horror of the spirit that cannot be exceeded at the hour of birth or death.”</w:t>
      </w:r>
    </w:p>
    <w:p w14:paraId="648E9A0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B85A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7966" w:author="Andrea Stafford Hintz" w:date="2016-09-18T16:51:00Z">
            <w:rPr>
              <w:rFonts w:ascii="Times New Roman" w:eastAsia="Times New Roman" w:hAnsi="Times New Roman" w:cs="Times New Roman"/>
              <w:kern w:val="1"/>
              <w:sz w:val="24"/>
              <w:szCs w:val="24"/>
            </w:rPr>
          </w:rPrChange>
        </w:rPr>
        <w:t>- Dr. Jekyll &amp; Mr. Hyde</w:t>
      </w:r>
    </w:p>
    <w:p w14:paraId="3481781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E9EF7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A9476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967" w:name="Scene_56"/>
      <w:r w:rsidRPr="009400B4">
        <w:rPr>
          <w:rFonts w:ascii="Times New Roman" w:hAnsi="Times New Roman"/>
          <w:kern w:val="1"/>
          <w:sz w:val="24"/>
          <w:rPrChange w:id="7968" w:author="Andrea Stafford Hintz" w:date="2016-09-18T16:51:00Z">
            <w:rPr>
              <w:rFonts w:ascii="Times New Roman" w:eastAsia="Times New Roman" w:hAnsi="Times New Roman" w:cs="Times New Roman"/>
              <w:kern w:val="1"/>
              <w:sz w:val="24"/>
              <w:szCs w:val="24"/>
            </w:rPr>
          </w:rPrChange>
        </w:rPr>
        <w:t>The</w:t>
      </w:r>
      <w:bookmarkEnd w:id="7967"/>
      <w:r w:rsidRPr="009400B4">
        <w:rPr>
          <w:rFonts w:ascii="Times New Roman" w:hAnsi="Times New Roman"/>
          <w:kern w:val="1"/>
          <w:sz w:val="24"/>
          <w:rPrChange w:id="7969" w:author="Andrea Stafford Hintz" w:date="2016-09-18T16:51:00Z">
            <w:rPr>
              <w:rFonts w:ascii="Times New Roman" w:eastAsia="Times New Roman" w:hAnsi="Times New Roman" w:cs="Times New Roman"/>
              <w:kern w:val="1"/>
              <w:sz w:val="24"/>
              <w:szCs w:val="24"/>
            </w:rPr>
          </w:rPrChange>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0C941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70" w:author="Andrea Stafford Hintz" w:date="2016-09-18T16:51:00Z">
            <w:rPr>
              <w:rFonts w:ascii="Times New Roman" w:eastAsia="Times New Roman" w:hAnsi="Times New Roman" w:cs="Times New Roman"/>
              <w:kern w:val="1"/>
              <w:sz w:val="24"/>
              <w:szCs w:val="24"/>
            </w:rPr>
          </w:rPrChange>
        </w:rPr>
        <w:t>“God damn you, Hargrave,” he cried. “Don’t leave me alone in here.”</w:t>
      </w:r>
    </w:p>
    <w:p w14:paraId="278843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71" w:author="Andrea Stafford Hintz" w:date="2016-09-18T16:51:00Z">
            <w:rPr>
              <w:rFonts w:ascii="Times New Roman" w:eastAsia="Times New Roman" w:hAnsi="Times New Roman" w:cs="Times New Roman"/>
              <w:kern w:val="1"/>
              <w:sz w:val="24"/>
              <w:szCs w:val="24"/>
            </w:rPr>
          </w:rPrChange>
        </w:rPr>
        <w:t>His friend’s head was shot through, a clean hole through his forehead, a hideous snarl permanently held on his face, like the smile on a wax figure.</w:t>
      </w:r>
    </w:p>
    <w:p w14:paraId="319F96BA" w14:textId="63D9A4B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72" w:author="Andrea Stafford Hintz" w:date="2016-09-18T16:51:00Z">
            <w:rPr>
              <w:rFonts w:ascii="Times New Roman" w:eastAsia="Times New Roman" w:hAnsi="Times New Roman" w:cs="Times New Roman"/>
              <w:kern w:val="1"/>
              <w:sz w:val="24"/>
              <w:szCs w:val="24"/>
            </w:rPr>
          </w:rPrChange>
        </w:rPr>
        <w:t xml:space="preserve">Roderick took Hargrave’s hat from his head, placed it over his face, and stood up. He couldn’t stand to look at him </w:t>
      </w:r>
      <w:ins w:id="7973" w:author="Andrea Stafford Hintz" w:date="2016-09-18T16:51:00Z">
        <w:r w:rsidR="00A22D6C" w:rsidRPr="009400B4">
          <w:rPr>
            <w:rFonts w:ascii="Times New Roman" w:eastAsia="Times New Roman" w:hAnsi="Times New Roman" w:cs="Times New Roman"/>
            <w:kern w:val="1"/>
            <w:sz w:val="24"/>
            <w:szCs w:val="24"/>
          </w:rPr>
          <w:t>anymore</w:t>
        </w:r>
      </w:ins>
      <w:del w:id="7974" w:author="Andrea Stafford Hintz" w:date="2016-09-18T16:51:00Z">
        <w:r w:rsidRPr="03CEBDF9">
          <w:rPr>
            <w:rFonts w:ascii="Times New Roman" w:eastAsia="Times New Roman" w:hAnsi="Times New Roman" w:cs="Times New Roman"/>
            <w:kern w:val="1"/>
            <w:sz w:val="24"/>
            <w:szCs w:val="24"/>
            <w:rPrChange w:id="7975" w:author="Bryce Raffle" w:date="2016-09-06T11:42:00Z">
              <w:rPr>
                <w:rFonts w:ascii="Times New Roman" w:hAnsi="Times New Roman" w:cs="Times New Roman"/>
                <w:kern w:val="1"/>
                <w:sz w:val="24"/>
                <w:szCs w:val="24"/>
              </w:rPr>
            </w:rPrChange>
          </w:rPr>
          <w:delText>any</w:delText>
        </w:r>
      </w:del>
      <w:del w:id="7976" w:author="Andrea Stafford Hintz" w:date="2016-09-06T13:29:00Z">
        <w:r w:rsidRPr="03CEBDF9" w:rsidDel="00655B8B">
          <w:rPr>
            <w:rFonts w:ascii="Times New Roman" w:eastAsia="Times New Roman" w:hAnsi="Times New Roman" w:cs="Times New Roman"/>
            <w:kern w:val="1"/>
            <w:sz w:val="24"/>
            <w:szCs w:val="24"/>
            <w:rPrChange w:id="7977" w:author="Bryce Raffle" w:date="2016-09-06T11:42:00Z">
              <w:rPr>
                <w:rFonts w:ascii="Times New Roman" w:hAnsi="Times New Roman" w:cs="Times New Roman"/>
                <w:kern w:val="1"/>
                <w:sz w:val="24"/>
                <w:szCs w:val="24"/>
              </w:rPr>
            </w:rPrChange>
          </w:rPr>
          <w:delText xml:space="preserve"> </w:delText>
        </w:r>
      </w:del>
      <w:del w:id="7978" w:author="Andrea Stafford Hintz" w:date="2016-09-18T16:51:00Z">
        <w:r w:rsidRPr="03CEBDF9">
          <w:rPr>
            <w:rFonts w:ascii="Times New Roman" w:eastAsia="Times New Roman" w:hAnsi="Times New Roman" w:cs="Times New Roman"/>
            <w:kern w:val="1"/>
            <w:sz w:val="24"/>
            <w:szCs w:val="24"/>
            <w:rPrChange w:id="7979" w:author="Bryce Raffle" w:date="2016-09-06T11:42:00Z">
              <w:rPr>
                <w:rFonts w:ascii="Times New Roman" w:hAnsi="Times New Roman" w:cs="Times New Roman"/>
                <w:kern w:val="1"/>
                <w:sz w:val="24"/>
                <w:szCs w:val="24"/>
              </w:rPr>
            </w:rPrChange>
          </w:rPr>
          <w:delText>more</w:delText>
        </w:r>
      </w:del>
      <w:r w:rsidRPr="009400B4">
        <w:rPr>
          <w:rFonts w:ascii="Times New Roman" w:hAnsi="Times New Roman"/>
          <w:kern w:val="1"/>
          <w:sz w:val="24"/>
          <w:rPrChange w:id="7980" w:author="Andrea Stafford Hintz" w:date="2016-09-18T16:51:00Z">
            <w:rPr>
              <w:rFonts w:ascii="Times New Roman" w:eastAsia="Times New Roman" w:hAnsi="Times New Roman" w:cs="Times New Roman"/>
              <w:kern w:val="1"/>
              <w:sz w:val="24"/>
              <w:szCs w:val="24"/>
            </w:rPr>
          </w:rPrChange>
        </w:rPr>
        <w:t xml:space="preserve">, and </w:t>
      </w:r>
      <w:ins w:id="7981" w:author="Andrea Stafford Hintz" w:date="2016-09-06T13:29:00Z">
        <w:r w:rsidR="00655B8B">
          <w:rPr>
            <w:rFonts w:ascii="Times New Roman" w:eastAsia="Times New Roman" w:hAnsi="Times New Roman" w:cs="Times New Roman"/>
            <w:kern w:val="1"/>
            <w:sz w:val="24"/>
            <w:szCs w:val="24"/>
          </w:rPr>
          <w:t xml:space="preserve">yet </w:t>
        </w:r>
      </w:ins>
      <w:r w:rsidRPr="009400B4">
        <w:rPr>
          <w:rFonts w:ascii="Times New Roman" w:hAnsi="Times New Roman"/>
          <w:kern w:val="1"/>
          <w:sz w:val="24"/>
          <w:rPrChange w:id="7982" w:author="Andrea Stafford Hintz" w:date="2016-09-18T16:51:00Z">
            <w:rPr>
              <w:rFonts w:ascii="Times New Roman" w:eastAsia="Times New Roman" w:hAnsi="Times New Roman" w:cs="Times New Roman"/>
              <w:kern w:val="1"/>
              <w:sz w:val="24"/>
              <w:szCs w:val="24"/>
            </w:rPr>
          </w:rPrChange>
        </w:rPr>
        <w:t>he found himself unable to tear his gaze away. Now that his face was covered, he was able to look away.</w:t>
      </w:r>
    </w:p>
    <w:p w14:paraId="52662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83" w:author="Andrea Stafford Hintz" w:date="2016-09-18T16:51:00Z">
            <w:rPr>
              <w:rFonts w:ascii="Times New Roman" w:eastAsia="Times New Roman" w:hAnsi="Times New Roman" w:cs="Times New Roman"/>
              <w:kern w:val="1"/>
              <w:sz w:val="24"/>
              <w:szCs w:val="24"/>
            </w:rPr>
          </w:rPrChange>
        </w:rPr>
        <w:t>He dusted himself off, bounced on the balls of his feet to shake off the nervous energy, and pulled his gloves back on.</w:t>
      </w:r>
    </w:p>
    <w:p w14:paraId="35155814" w14:textId="5F41211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7984" w:author="Andrea Stafford Hintz" w:date="2016-09-18T16:51:00Z">
            <w:rPr>
              <w:rFonts w:ascii="Times New Roman" w:eastAsia="Times New Roman" w:hAnsi="Times New Roman" w:cs="Times New Roman"/>
              <w:kern w:val="1"/>
              <w:sz w:val="24"/>
              <w:szCs w:val="24"/>
            </w:rPr>
          </w:rPrChange>
        </w:rPr>
        <w:t xml:space="preserve">“Get </w:t>
      </w:r>
      <w:ins w:id="7985" w:author="Andrea Stafford Hintz" w:date="2016-09-18T16:51:00Z">
        <w:r w:rsidR="00A22D6C" w:rsidRPr="009400B4">
          <w:rPr>
            <w:rFonts w:ascii="Times New Roman" w:eastAsia="Times New Roman" w:hAnsi="Times New Roman" w:cs="Times New Roman"/>
            <w:kern w:val="1"/>
            <w:sz w:val="24"/>
            <w:szCs w:val="24"/>
          </w:rPr>
          <w:t>ahold</w:t>
        </w:r>
      </w:ins>
      <w:del w:id="7986" w:author="Andrea Stafford Hintz" w:date="2016-09-18T16:51:00Z">
        <w:r w:rsidRPr="03CEBDF9">
          <w:rPr>
            <w:rFonts w:ascii="Times New Roman" w:eastAsia="Times New Roman" w:hAnsi="Times New Roman" w:cs="Times New Roman"/>
            <w:kern w:val="1"/>
            <w:sz w:val="24"/>
            <w:szCs w:val="24"/>
            <w:rPrChange w:id="7987" w:author="Bryce Raffle" w:date="2016-09-06T11:42:00Z">
              <w:rPr>
                <w:rFonts w:ascii="Times New Roman" w:hAnsi="Times New Roman" w:cs="Times New Roman"/>
                <w:kern w:val="1"/>
                <w:sz w:val="24"/>
                <w:szCs w:val="24"/>
              </w:rPr>
            </w:rPrChange>
          </w:rPr>
          <w:delText>a</w:delText>
        </w:r>
      </w:del>
      <w:del w:id="7988" w:author="Andrea Stafford Hintz" w:date="2016-09-11T21:22:00Z">
        <w:r w:rsidRPr="03CEBDF9" w:rsidDel="0062672D">
          <w:rPr>
            <w:rFonts w:ascii="Times New Roman" w:eastAsia="Times New Roman" w:hAnsi="Times New Roman" w:cs="Times New Roman"/>
            <w:kern w:val="1"/>
            <w:sz w:val="24"/>
            <w:szCs w:val="24"/>
            <w:rPrChange w:id="7989" w:author="Bryce Raffle" w:date="2016-09-06T11:42:00Z">
              <w:rPr>
                <w:rFonts w:ascii="Times New Roman" w:hAnsi="Times New Roman" w:cs="Times New Roman"/>
                <w:kern w:val="1"/>
                <w:sz w:val="24"/>
                <w:szCs w:val="24"/>
              </w:rPr>
            </w:rPrChange>
          </w:rPr>
          <w:delText xml:space="preserve"> </w:delText>
        </w:r>
      </w:del>
      <w:del w:id="7990" w:author="Andrea Stafford Hintz" w:date="2016-09-18T16:51:00Z">
        <w:r w:rsidRPr="03CEBDF9">
          <w:rPr>
            <w:rFonts w:ascii="Times New Roman" w:eastAsia="Times New Roman" w:hAnsi="Times New Roman" w:cs="Times New Roman"/>
            <w:kern w:val="1"/>
            <w:sz w:val="24"/>
            <w:szCs w:val="24"/>
            <w:rPrChange w:id="7991" w:author="Bryce Raffle" w:date="2016-09-06T11:42:00Z">
              <w:rPr>
                <w:rFonts w:ascii="Times New Roman" w:hAnsi="Times New Roman" w:cs="Times New Roman"/>
                <w:kern w:val="1"/>
                <w:sz w:val="24"/>
                <w:szCs w:val="24"/>
              </w:rPr>
            </w:rPrChange>
          </w:rPr>
          <w:delText>hold</w:delText>
        </w:r>
      </w:del>
      <w:r w:rsidRPr="009400B4">
        <w:rPr>
          <w:rFonts w:ascii="Times New Roman" w:hAnsi="Times New Roman"/>
          <w:kern w:val="1"/>
          <w:sz w:val="24"/>
          <w:rPrChange w:id="7992" w:author="Andrea Stafford Hintz" w:date="2016-09-18T16:51:00Z">
            <w:rPr>
              <w:rFonts w:ascii="Times New Roman" w:eastAsia="Times New Roman" w:hAnsi="Times New Roman" w:cs="Times New Roman"/>
              <w:kern w:val="1"/>
              <w:sz w:val="24"/>
              <w:szCs w:val="24"/>
            </w:rPr>
          </w:rPrChange>
        </w:rPr>
        <w:t xml:space="preserve"> of yourself, Roderick,” he said aloud. He found that his nerves were steadier when he was </w:t>
      </w:r>
      <w:proofErr w:type="spellStart"/>
      <w:ins w:id="7993" w:author="Andrea Stafford Hintz" w:date="2016-09-18T16:51:00Z">
        <w:r w:rsidR="00A22D6C">
          <w:rPr>
            <w:rFonts w:ascii="Times New Roman" w:eastAsia="Times New Roman" w:hAnsi="Times New Roman" w:cs="Times New Roman"/>
            <w:kern w:val="1"/>
            <w:sz w:val="24"/>
            <w:szCs w:val="24"/>
          </w:rPr>
          <w:t>speaking</w:t>
        </w:r>
      </w:ins>
      <w:del w:id="7994" w:author="Andrea Stafford Hintz" w:date="2016-09-11T21:26:00Z">
        <w:r w:rsidRPr="03CEBDF9" w:rsidDel="0062672D">
          <w:rPr>
            <w:rFonts w:ascii="Times New Roman" w:eastAsia="Times New Roman" w:hAnsi="Times New Roman" w:cs="Times New Roman"/>
            <w:kern w:val="1"/>
            <w:sz w:val="24"/>
            <w:szCs w:val="24"/>
            <w:rPrChange w:id="7995" w:author="Bryce Raffle" w:date="2016-09-06T11:42:00Z">
              <w:rPr>
                <w:rFonts w:ascii="Times New Roman" w:hAnsi="Times New Roman" w:cs="Times New Roman"/>
                <w:kern w:val="1"/>
                <w:sz w:val="24"/>
                <w:szCs w:val="24"/>
              </w:rPr>
            </w:rPrChange>
          </w:rPr>
          <w:delText>talking aloud</w:delText>
        </w:r>
      </w:del>
      <w:ins w:id="7996" w:author="Andrea Stafford Hintz" w:date="2016-09-11T21:26:00Z">
        <w:r w:rsidR="0062672D">
          <w:rPr>
            <w:rFonts w:ascii="Times New Roman" w:eastAsia="Times New Roman" w:hAnsi="Times New Roman" w:cs="Times New Roman"/>
            <w:kern w:val="1"/>
            <w:sz w:val="24"/>
            <w:szCs w:val="24"/>
          </w:rPr>
          <w:t>speaking</w:t>
        </w:r>
      </w:ins>
      <w:proofErr w:type="spellEnd"/>
      <w:r w:rsidRPr="009400B4">
        <w:rPr>
          <w:rFonts w:ascii="Times New Roman" w:hAnsi="Times New Roman"/>
          <w:kern w:val="1"/>
          <w:sz w:val="24"/>
          <w:rPrChange w:id="7997" w:author="Andrea Stafford Hintz" w:date="2016-09-18T16:51:00Z">
            <w:rPr>
              <w:rFonts w:ascii="Times New Roman" w:eastAsia="Times New Roman" w:hAnsi="Times New Roman" w:cs="Times New Roman"/>
              <w:kern w:val="1"/>
              <w:sz w:val="24"/>
              <w:szCs w:val="24"/>
            </w:rPr>
          </w:rPrChange>
        </w:rPr>
        <w:t>, even if there was no one to hear but him. He wished he had Bailey with him. Roderick was accustomed to spending nights alone in his studio, but at least then he had the dog to talk to. Now, there was no</w:t>
      </w:r>
      <w:ins w:id="7998" w:author="Andrea Stafford Hintz" w:date="2016-09-06T13:30:00Z">
        <w:r w:rsidR="00655B8B">
          <w:rPr>
            <w:rFonts w:ascii="Times New Roman" w:eastAsia="Times New Roman" w:hAnsi="Times New Roman" w:cs="Times New Roman"/>
            <w:kern w:val="1"/>
            <w:sz w:val="24"/>
            <w:szCs w:val="24"/>
          </w:rPr>
          <w:t xml:space="preserve"> </w:t>
        </w:r>
      </w:ins>
      <w:proofErr w:type="spellStart"/>
      <w:ins w:id="7999" w:author="Andrea Stafford Hintz" w:date="2016-09-18T16:51:00Z">
        <w:r w:rsidR="00A22D6C">
          <w:rPr>
            <w:rFonts w:ascii="Times New Roman" w:eastAsia="Times New Roman" w:hAnsi="Times New Roman" w:cs="Times New Roman"/>
            <w:kern w:val="1"/>
            <w:sz w:val="24"/>
            <w:szCs w:val="24"/>
          </w:rPr>
          <w:t>one</w:t>
        </w:r>
      </w:ins>
      <w:ins w:id="8000" w:author="Andrea Stafford Hintz" w:date="2016-09-06T13:30:00Z">
        <w:r w:rsidR="00655B8B">
          <w:rPr>
            <w:rFonts w:ascii="Times New Roman" w:eastAsia="Times New Roman" w:hAnsi="Times New Roman" w:cs="Times New Roman"/>
            <w:kern w:val="1"/>
            <w:sz w:val="24"/>
            <w:szCs w:val="24"/>
          </w:rPr>
          <w:t>one</w:t>
        </w:r>
      </w:ins>
      <w:proofErr w:type="spellEnd"/>
      <w:del w:id="8001" w:author="Andrea Stafford Hintz" w:date="2016-09-06T13:30:00Z">
        <w:r w:rsidRPr="03CEBDF9" w:rsidDel="00655B8B">
          <w:rPr>
            <w:rFonts w:ascii="Times New Roman" w:eastAsia="Times New Roman" w:hAnsi="Times New Roman" w:cs="Times New Roman"/>
            <w:kern w:val="1"/>
            <w:sz w:val="24"/>
            <w:szCs w:val="24"/>
            <w:rPrChange w:id="8002" w:author="Bryce Raffle" w:date="2016-09-06T11:42:00Z">
              <w:rPr>
                <w:rFonts w:ascii="Times New Roman" w:hAnsi="Times New Roman" w:cs="Times New Roman"/>
                <w:kern w:val="1"/>
                <w:sz w:val="24"/>
                <w:szCs w:val="24"/>
              </w:rPr>
            </w:rPrChange>
          </w:rPr>
          <w:delText>body</w:delText>
        </w:r>
      </w:del>
      <w:r w:rsidRPr="009400B4">
        <w:rPr>
          <w:rFonts w:ascii="Times New Roman" w:hAnsi="Times New Roman"/>
          <w:kern w:val="1"/>
          <w:sz w:val="24"/>
          <w:rPrChange w:id="8003" w:author="Andrea Stafford Hintz" w:date="2016-09-18T16:51:00Z">
            <w:rPr>
              <w:rFonts w:ascii="Times New Roman" w:eastAsia="Times New Roman" w:hAnsi="Times New Roman" w:cs="Times New Roman"/>
              <w:kern w:val="1"/>
              <w:sz w:val="24"/>
              <w:szCs w:val="24"/>
            </w:rPr>
          </w:rPrChange>
        </w:rPr>
        <w:t xml:space="preserve"> but the zombies in the hall and the corpses in the cell.</w:t>
      </w:r>
    </w:p>
    <w:p w14:paraId="0EE0C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04" w:author="Andrea Stafford Hintz" w:date="2016-09-18T16:51:00Z">
            <w:rPr>
              <w:rFonts w:ascii="Times New Roman" w:eastAsia="Times New Roman" w:hAnsi="Times New Roman" w:cs="Times New Roman"/>
              <w:kern w:val="1"/>
              <w:sz w:val="24"/>
              <w:szCs w:val="24"/>
            </w:rPr>
          </w:rPrChange>
        </w:rPr>
        <w:t>Remembering that he still had a bit of cocaine in his pocket, he reached into his jacket and pulled out a small bag of it. He dabbed a bit under his nose and inhaled. Almost instantly, he felt more himself.</w:t>
      </w:r>
    </w:p>
    <w:p w14:paraId="5FD46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05" w:author="Andrea Stafford Hintz" w:date="2016-09-18T16:51:00Z">
            <w:rPr>
              <w:rFonts w:ascii="Times New Roman" w:eastAsia="Times New Roman" w:hAnsi="Times New Roman" w:cs="Times New Roman"/>
              <w:kern w:val="1"/>
              <w:sz w:val="24"/>
              <w:szCs w:val="24"/>
            </w:rPr>
          </w:rPrChange>
        </w:rP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14:paraId="718F84E0" w14:textId="60A017B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06" w:author="Andrea Stafford Hintz" w:date="2016-09-18T16:51:00Z">
            <w:rPr>
              <w:rFonts w:ascii="Times New Roman" w:eastAsia="Times New Roman" w:hAnsi="Times New Roman" w:cs="Times New Roman"/>
              <w:kern w:val="1"/>
              <w:sz w:val="24"/>
              <w:szCs w:val="24"/>
            </w:rPr>
          </w:rPrChange>
        </w:rPr>
        <w:t xml:space="preserve">During one of Jack Sheppard’s escapes from Newgate, he’d filed away the iron bars on the door and climbed through the narrow space between the bars and into the hallway. With the </w:t>
      </w:r>
      <w:ins w:id="8007" w:author="Andrea Stafford Hintz" w:date="2016-09-18T16:51:00Z">
        <w:r w:rsidR="00A22D6C" w:rsidRPr="009400B4">
          <w:rPr>
            <w:rFonts w:ascii="Times New Roman" w:eastAsia="Times New Roman" w:hAnsi="Times New Roman" w:cs="Times New Roman"/>
            <w:kern w:val="1"/>
            <w:sz w:val="24"/>
            <w:szCs w:val="24"/>
          </w:rPr>
          <w:t>aid</w:t>
        </w:r>
      </w:ins>
      <w:del w:id="8008" w:author="Andrea Stafford Hintz" w:date="2016-09-18T16:51:00Z">
        <w:r w:rsidRPr="03CEBDF9">
          <w:rPr>
            <w:rFonts w:ascii="Times New Roman" w:eastAsia="Times New Roman" w:hAnsi="Times New Roman" w:cs="Times New Roman"/>
            <w:kern w:val="1"/>
            <w:sz w:val="24"/>
            <w:szCs w:val="24"/>
            <w:rPrChange w:id="8009" w:author="Bryce Raffle" w:date="2016-09-06T11:42:00Z">
              <w:rPr>
                <w:rFonts w:ascii="Times New Roman" w:hAnsi="Times New Roman" w:cs="Times New Roman"/>
                <w:kern w:val="1"/>
                <w:sz w:val="24"/>
                <w:szCs w:val="24"/>
              </w:rPr>
            </w:rPrChange>
          </w:rPr>
          <w:delText>aid</w:delText>
        </w:r>
      </w:del>
      <w:del w:id="8010" w:author="Andrea Stafford Hintz" w:date="2016-09-06T13:31:00Z">
        <w:r w:rsidRPr="03CEBDF9" w:rsidDel="00655B8B">
          <w:rPr>
            <w:rFonts w:ascii="Times New Roman" w:eastAsia="Times New Roman" w:hAnsi="Times New Roman" w:cs="Times New Roman"/>
            <w:kern w:val="1"/>
            <w:sz w:val="24"/>
            <w:szCs w:val="24"/>
            <w:rPrChange w:id="8011" w:author="Bryce Raffle" w:date="2016-09-06T11:42:00Z">
              <w:rPr>
                <w:rFonts w:ascii="Times New Roman" w:hAnsi="Times New Roman" w:cs="Times New Roman"/>
                <w:kern w:val="1"/>
                <w:sz w:val="24"/>
                <w:szCs w:val="24"/>
              </w:rPr>
            </w:rPrChange>
          </w:rPr>
          <w:delText>e</w:delText>
        </w:r>
      </w:del>
      <w:r w:rsidRPr="009400B4">
        <w:rPr>
          <w:rFonts w:ascii="Times New Roman" w:hAnsi="Times New Roman"/>
          <w:kern w:val="1"/>
          <w:sz w:val="24"/>
          <w:rPrChange w:id="8012" w:author="Andrea Stafford Hintz" w:date="2016-09-18T16:51:00Z">
            <w:rPr>
              <w:rFonts w:ascii="Times New Roman" w:eastAsia="Times New Roman" w:hAnsi="Times New Roman" w:cs="Times New Roman"/>
              <w:kern w:val="1"/>
              <w:sz w:val="24"/>
              <w:szCs w:val="24"/>
            </w:rPr>
          </w:rPrChange>
        </w:rPr>
        <w:t xml:space="preserve"> of his female accomplices, he’d managed to slip past the distracted guards. Roderick, of course, had no accomplices, and his guards </w:t>
      </w:r>
      <w:proofErr w:type="spellStart"/>
      <w:r w:rsidRPr="009400B4">
        <w:rPr>
          <w:rFonts w:ascii="Times New Roman" w:hAnsi="Times New Roman"/>
          <w:kern w:val="1"/>
          <w:sz w:val="24"/>
          <w:rPrChange w:id="8013" w:author="Andrea Stafford Hintz" w:date="2016-09-18T16:51:00Z">
            <w:rPr>
              <w:rFonts w:ascii="Times New Roman" w:eastAsia="Times New Roman" w:hAnsi="Times New Roman" w:cs="Times New Roman"/>
              <w:kern w:val="1"/>
              <w:sz w:val="24"/>
              <w:szCs w:val="24"/>
            </w:rPr>
          </w:rPrChange>
        </w:rPr>
        <w:t>were</w:t>
      </w:r>
      <w:del w:id="8014" w:author="Andrea Stafford Hintz" w:date="2016-09-06T13:31:00Z">
        <w:r w:rsidRPr="009400B4" w:rsidDel="00655B8B">
          <w:rPr>
            <w:rFonts w:ascii="Times New Roman" w:hAnsi="Times New Roman"/>
            <w:kern w:val="1"/>
            <w:sz w:val="24"/>
            <w:rPrChange w:id="8015" w:author="Andrea Stafford Hintz" w:date="2016-09-18T16:51:00Z">
              <w:rPr>
                <w:rFonts w:ascii="Times New Roman" w:eastAsia="Times New Roman" w:hAnsi="Times New Roman" w:cs="Times New Roman"/>
                <w:kern w:val="1"/>
                <w:sz w:val="24"/>
                <w:szCs w:val="24"/>
              </w:rPr>
            </w:rPrChange>
          </w:rPr>
          <w:delText xml:space="preserve"> </w:delText>
        </w:r>
        <w:r w:rsidRPr="03CEBDF9" w:rsidDel="00655B8B">
          <w:rPr>
            <w:rFonts w:ascii="Times New Roman" w:eastAsia="Times New Roman" w:hAnsi="Times New Roman" w:cs="Times New Roman"/>
            <w:kern w:val="1"/>
            <w:sz w:val="24"/>
            <w:szCs w:val="24"/>
            <w:rPrChange w:id="8016" w:author="Bryce Raffle" w:date="2016-09-06T11:42:00Z">
              <w:rPr>
                <w:rFonts w:ascii="Times New Roman" w:hAnsi="Times New Roman" w:cs="Times New Roman"/>
                <w:kern w:val="1"/>
                <w:sz w:val="24"/>
                <w:szCs w:val="24"/>
              </w:rPr>
            </w:rPrChange>
          </w:rPr>
          <w:delText>a mob of a hundred</w:delText>
        </w:r>
      </w:del>
      <w:del w:id="8017" w:author="Andrea Stafford Hintz" w:date="2016-09-18T16:51:00Z">
        <w:r w:rsidRPr="03CEBDF9">
          <w:rPr>
            <w:rFonts w:ascii="Times New Roman" w:eastAsia="Times New Roman" w:hAnsi="Times New Roman" w:cs="Times New Roman"/>
            <w:kern w:val="1"/>
            <w:sz w:val="24"/>
            <w:szCs w:val="24"/>
            <w:rPrChange w:id="8018" w:author="Bryce Raffle" w:date="2016-09-06T11:42:00Z">
              <w:rPr>
                <w:rFonts w:ascii="Times New Roman" w:hAnsi="Times New Roman" w:cs="Times New Roman"/>
                <w:kern w:val="1"/>
                <w:sz w:val="24"/>
                <w:szCs w:val="24"/>
              </w:rPr>
            </w:rPrChange>
          </w:rPr>
          <w:delText xml:space="preserve"> </w:delText>
        </w:r>
      </w:del>
      <w:r w:rsidRPr="009400B4">
        <w:rPr>
          <w:rFonts w:ascii="Times New Roman" w:hAnsi="Times New Roman"/>
          <w:kern w:val="1"/>
          <w:sz w:val="24"/>
          <w:rPrChange w:id="8019" w:author="Andrea Stafford Hintz" w:date="2016-09-18T16:51:00Z">
            <w:rPr>
              <w:rFonts w:ascii="Times New Roman" w:eastAsia="Times New Roman" w:hAnsi="Times New Roman" w:cs="Times New Roman"/>
              <w:kern w:val="1"/>
              <w:sz w:val="24"/>
              <w:szCs w:val="24"/>
            </w:rPr>
          </w:rPrChange>
        </w:rPr>
        <w:t>ravenous</w:t>
      </w:r>
      <w:proofErr w:type="spellEnd"/>
      <w:r w:rsidRPr="009400B4">
        <w:rPr>
          <w:rFonts w:ascii="Times New Roman" w:hAnsi="Times New Roman"/>
          <w:kern w:val="1"/>
          <w:sz w:val="24"/>
          <w:rPrChange w:id="8020" w:author="Andrea Stafford Hintz" w:date="2016-09-18T16:51:00Z">
            <w:rPr>
              <w:rFonts w:ascii="Times New Roman" w:eastAsia="Times New Roman" w:hAnsi="Times New Roman" w:cs="Times New Roman"/>
              <w:kern w:val="1"/>
              <w:sz w:val="24"/>
              <w:szCs w:val="24"/>
            </w:rPr>
          </w:rPrChange>
        </w:rPr>
        <w:t xml:space="preserve"> corpses.</w:t>
      </w:r>
    </w:p>
    <w:p w14:paraId="29E9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21" w:author="Andrea Stafford Hintz" w:date="2016-09-18T16:51:00Z">
            <w:rPr>
              <w:rFonts w:ascii="Times New Roman" w:eastAsia="Times New Roman" w:hAnsi="Times New Roman" w:cs="Times New Roman"/>
              <w:kern w:val="1"/>
              <w:sz w:val="24"/>
              <w:szCs w:val="24"/>
            </w:rPr>
          </w:rPrChange>
        </w:rPr>
        <w:t xml:space="preserve">During another of Sheppard’s famous escapes, he’d gotten away by climbing through the window. He managed to scale the wall, climb up onto the roof, and later descended to the ground, using a rope made of </w:t>
      </w:r>
      <w:r w:rsidR="00C245FD" w:rsidRPr="009400B4">
        <w:rPr>
          <w:rFonts w:ascii="Times New Roman" w:hAnsi="Times New Roman"/>
          <w:kern w:val="1"/>
          <w:sz w:val="24"/>
          <w:rPrChange w:id="8022" w:author="Andrea Stafford Hintz" w:date="2016-09-18T16:51:00Z">
            <w:rPr>
              <w:rFonts w:ascii="Times New Roman" w:eastAsia="Times New Roman" w:hAnsi="Times New Roman" w:cs="Times New Roman"/>
              <w:kern w:val="1"/>
              <w:sz w:val="24"/>
              <w:szCs w:val="24"/>
            </w:rPr>
          </w:rPrChange>
        </w:rPr>
        <w:t>bed sheets</w:t>
      </w:r>
      <w:r w:rsidRPr="009400B4">
        <w:rPr>
          <w:rFonts w:ascii="Times New Roman" w:hAnsi="Times New Roman"/>
          <w:kern w:val="1"/>
          <w:sz w:val="24"/>
          <w:rPrChange w:id="8023" w:author="Andrea Stafford Hintz" w:date="2016-09-18T16:51:00Z">
            <w:rPr>
              <w:rFonts w:ascii="Times New Roman" w:eastAsia="Times New Roman" w:hAnsi="Times New Roman" w:cs="Times New Roman"/>
              <w:kern w:val="1"/>
              <w:sz w:val="24"/>
              <w:szCs w:val="24"/>
            </w:rPr>
          </w:rPrChange>
        </w:rPr>
        <w:t xml:space="preserve">. Roderick might have gotten out that way, but the narrow window was blocked by an iron bar that was lodged into the </w:t>
      </w:r>
      <w:commentRangeStart w:id="8024"/>
      <w:r w:rsidRPr="009400B4">
        <w:rPr>
          <w:rFonts w:ascii="Times New Roman" w:hAnsi="Times New Roman"/>
          <w:kern w:val="1"/>
          <w:sz w:val="24"/>
          <w:rPrChange w:id="8025" w:author="Andrea Stafford Hintz" w:date="2016-09-18T16:51:00Z">
            <w:rPr>
              <w:rFonts w:ascii="Times New Roman" w:eastAsia="Times New Roman" w:hAnsi="Times New Roman" w:cs="Times New Roman"/>
              <w:kern w:val="1"/>
              <w:sz w:val="24"/>
              <w:szCs w:val="24"/>
            </w:rPr>
          </w:rPrChange>
        </w:rPr>
        <w:t>cinder</w:t>
      </w:r>
      <w:commentRangeEnd w:id="8024"/>
      <w:r w:rsidR="00655B8B">
        <w:rPr>
          <w:rStyle w:val="CommentReference"/>
        </w:rPr>
        <w:commentReference w:id="8024"/>
      </w:r>
      <w:r w:rsidRPr="009400B4">
        <w:rPr>
          <w:rFonts w:ascii="Times New Roman" w:hAnsi="Times New Roman"/>
          <w:kern w:val="1"/>
          <w:sz w:val="24"/>
          <w:rPrChange w:id="8026" w:author="Andrea Stafford Hintz" w:date="2016-09-18T16:51:00Z">
            <w:rPr>
              <w:rFonts w:ascii="Times New Roman" w:eastAsia="Times New Roman" w:hAnsi="Times New Roman" w:cs="Times New Roman"/>
              <w:kern w:val="1"/>
              <w:sz w:val="24"/>
              <w:szCs w:val="24"/>
            </w:rPr>
          </w:rPrChange>
        </w:rPr>
        <w:t>.</w:t>
      </w:r>
    </w:p>
    <w:p w14:paraId="7ED02F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27" w:author="Andrea Stafford Hintz" w:date="2016-09-18T16:51:00Z">
            <w:rPr>
              <w:rFonts w:ascii="Times New Roman" w:eastAsia="Times New Roman" w:hAnsi="Times New Roman" w:cs="Times New Roman"/>
              <w:kern w:val="1"/>
              <w:sz w:val="24"/>
              <w:szCs w:val="24"/>
            </w:rPr>
          </w:rPrChange>
        </w:rPr>
        <w:t>“That’s it!” Roderick cried, laughing aloud as he considered it. “Yes, that might just work.”</w:t>
      </w:r>
    </w:p>
    <w:p w14:paraId="13B26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28" w:author="Andrea Stafford Hintz" w:date="2016-09-18T16:51:00Z">
            <w:rPr>
              <w:rFonts w:ascii="Times New Roman" w:eastAsia="Times New Roman" w:hAnsi="Times New Roman" w:cs="Times New Roman"/>
              <w:kern w:val="1"/>
              <w:sz w:val="24"/>
              <w:szCs w:val="24"/>
            </w:rPr>
          </w:rPrChange>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14:paraId="3EC349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29" w:author="Andrea Stafford Hintz" w:date="2016-09-18T16:51:00Z">
            <w:rPr>
              <w:rFonts w:ascii="Times New Roman" w:eastAsia="Times New Roman" w:hAnsi="Times New Roman" w:cs="Times New Roman"/>
              <w:kern w:val="1"/>
              <w:sz w:val="24"/>
              <w:szCs w:val="24"/>
            </w:rPr>
          </w:rPrChange>
        </w:rPr>
        <w:t xml:space="preserve">Roderick considered the possibility of his own escape. Being repelled by the thought of exercise, Roderick had virtually no muscle on his slight frame. Like Jack Sheppard, he was not overly tall, and certainly not athletic. Still, in some ways he might be </w:t>
      </w:r>
      <w:r w:rsidR="00C245FD" w:rsidRPr="009400B4">
        <w:rPr>
          <w:rFonts w:ascii="Times New Roman" w:hAnsi="Times New Roman"/>
          <w:kern w:val="1"/>
          <w:sz w:val="24"/>
          <w:rPrChange w:id="8030" w:author="Andrea Stafford Hintz" w:date="2016-09-18T16:51:00Z">
            <w:rPr>
              <w:rFonts w:ascii="Times New Roman" w:eastAsia="Times New Roman" w:hAnsi="Times New Roman" w:cs="Times New Roman"/>
              <w:kern w:val="1"/>
              <w:sz w:val="24"/>
              <w:szCs w:val="24"/>
            </w:rPr>
          </w:rPrChange>
        </w:rPr>
        <w:t>well served</w:t>
      </w:r>
      <w:r w:rsidRPr="009400B4">
        <w:rPr>
          <w:rFonts w:ascii="Times New Roman" w:hAnsi="Times New Roman"/>
          <w:kern w:val="1"/>
          <w:sz w:val="24"/>
          <w:rPrChange w:id="8031" w:author="Andrea Stafford Hintz" w:date="2016-09-18T16:51:00Z">
            <w:rPr>
              <w:rFonts w:ascii="Times New Roman" w:eastAsia="Times New Roman" w:hAnsi="Times New Roman" w:cs="Times New Roman"/>
              <w:kern w:val="1"/>
              <w:sz w:val="24"/>
              <w:szCs w:val="24"/>
            </w:rPr>
          </w:rPrChange>
        </w:rPr>
        <w:t xml:space="preserve"> by his slight frame. At least the hole he’d need to put in the ceiling didn’t have to be terribly wide.</w:t>
      </w:r>
    </w:p>
    <w:p w14:paraId="64E63A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32" w:author="Andrea Stafford Hintz" w:date="2016-09-18T16:51:00Z">
            <w:rPr>
              <w:rFonts w:ascii="Times New Roman" w:eastAsia="Times New Roman" w:hAnsi="Times New Roman" w:cs="Times New Roman"/>
              <w:kern w:val="1"/>
              <w:sz w:val="24"/>
              <w:szCs w:val="24"/>
            </w:rPr>
          </w:rPrChange>
        </w:rPr>
        <w:t>It might take hours, days even, but at least it gave Roderick a glimmer of hope. With enough luck, he might not actually die in here.</w:t>
      </w:r>
    </w:p>
    <w:p w14:paraId="6F627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33" w:author="Andrea Stafford Hintz" w:date="2016-09-18T16:51:00Z">
            <w:rPr>
              <w:rFonts w:ascii="Times New Roman" w:eastAsia="Times New Roman" w:hAnsi="Times New Roman" w:cs="Times New Roman"/>
              <w:kern w:val="1"/>
              <w:sz w:val="24"/>
              <w:szCs w:val="24"/>
            </w:rPr>
          </w:rPrChange>
        </w:rPr>
        <w:t xml:space="preserve">He fished a </w:t>
      </w:r>
      <w:commentRangeStart w:id="8034"/>
      <w:r w:rsidR="00C245FD" w:rsidRPr="009400B4">
        <w:rPr>
          <w:rFonts w:ascii="Times New Roman" w:hAnsi="Times New Roman"/>
          <w:kern w:val="1"/>
          <w:sz w:val="24"/>
          <w:rPrChange w:id="8035" w:author="Andrea Stafford Hintz" w:date="2016-09-18T16:51:00Z">
            <w:rPr>
              <w:rFonts w:ascii="Times New Roman" w:eastAsia="Times New Roman" w:hAnsi="Times New Roman" w:cs="Times New Roman"/>
              <w:kern w:val="1"/>
              <w:sz w:val="24"/>
              <w:szCs w:val="24"/>
            </w:rPr>
          </w:rPrChange>
        </w:rPr>
        <w:t>nail file</w:t>
      </w:r>
      <w:commentRangeEnd w:id="8034"/>
      <w:r w:rsidR="00655B8B">
        <w:rPr>
          <w:rStyle w:val="CommentReference"/>
        </w:rPr>
        <w:commentReference w:id="8034"/>
      </w:r>
      <w:r w:rsidRPr="009400B4">
        <w:rPr>
          <w:rFonts w:ascii="Times New Roman" w:hAnsi="Times New Roman"/>
          <w:kern w:val="1"/>
          <w:sz w:val="24"/>
          <w:rPrChange w:id="8036" w:author="Andrea Stafford Hintz" w:date="2016-09-18T16:51:00Z">
            <w:rPr>
              <w:rFonts w:ascii="Times New Roman" w:eastAsia="Times New Roman" w:hAnsi="Times New Roman" w:cs="Times New Roman"/>
              <w:kern w:val="1"/>
              <w:sz w:val="24"/>
              <w:szCs w:val="24"/>
            </w:rPr>
          </w:rPrChange>
        </w:rPr>
        <w:t xml:space="preserve"> from one of his pockets—it never hurt to be prepared for cosmetic emergencies—and dragged the wooden bench over to the window. He climbed up onto the bench, and looked through the window.</w:t>
      </w:r>
    </w:p>
    <w:p w14:paraId="3060B5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37" w:author="Andrea Stafford Hintz" w:date="2016-09-18T16:51:00Z">
            <w:rPr>
              <w:rFonts w:ascii="Times New Roman" w:eastAsia="Times New Roman" w:hAnsi="Times New Roman" w:cs="Times New Roman"/>
              <w:kern w:val="1"/>
              <w:sz w:val="24"/>
              <w:szCs w:val="24"/>
            </w:rPr>
          </w:rPrChange>
        </w:rPr>
        <w:t>His heart leapt.</w:t>
      </w:r>
    </w:p>
    <w:p w14:paraId="091F9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38" w:author="Andrea Stafford Hintz" w:date="2016-09-18T16:51:00Z">
            <w:rPr>
              <w:rFonts w:ascii="Times New Roman" w:eastAsia="Times New Roman" w:hAnsi="Times New Roman" w:cs="Times New Roman"/>
              <w:kern w:val="1"/>
              <w:sz w:val="24"/>
              <w:szCs w:val="24"/>
            </w:rPr>
          </w:rPrChange>
        </w:rPr>
        <w:t>He could see an airship floating outside the prison. Even through the dark and foggy air, he could make out the ship’s familiar shape, and the brightly painted logo on its blimp. Beneath that, the name of the ship was printed in blazing red letters.</w:t>
      </w:r>
    </w:p>
    <w:p w14:paraId="1B2140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039" w:author="Andrea Stafford Hintz" w:date="2016-09-18T16:51:00Z">
            <w:rPr>
              <w:rFonts w:ascii="Times New Roman" w:eastAsia="Times New Roman" w:hAnsi="Times New Roman" w:cs="Times New Roman"/>
              <w:i/>
              <w:kern w:val="1"/>
              <w:sz w:val="24"/>
              <w:szCs w:val="24"/>
            </w:rPr>
          </w:rPrChange>
        </w:rPr>
        <w:t>The Penny Dreadful.</w:t>
      </w:r>
    </w:p>
    <w:p w14:paraId="65B41E8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040" w:author="Andrea Stafford Hintz" w:date="2016-09-18T16:51:00Z">
            <w:rPr>
              <w:rFonts w:ascii="Times New Roman" w:eastAsia="Times New Roman" w:hAnsi="Times New Roman" w:cs="Times New Roman"/>
              <w:kern w:val="1"/>
              <w:sz w:val="24"/>
              <w:szCs w:val="24"/>
            </w:rPr>
          </w:rPrChange>
        </w:rPr>
        <w:t>#</w:t>
      </w:r>
    </w:p>
    <w:p w14:paraId="4A040B7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041" w:name="Scene_57"/>
      <w:r w:rsidRPr="009400B4">
        <w:rPr>
          <w:rFonts w:ascii="Times New Roman" w:hAnsi="Times New Roman"/>
          <w:kern w:val="1"/>
          <w:sz w:val="24"/>
          <w:rPrChange w:id="8042" w:author="Andrea Stafford Hintz" w:date="2016-09-18T16:51:00Z">
            <w:rPr>
              <w:rFonts w:ascii="Times New Roman" w:eastAsia="Times New Roman" w:hAnsi="Times New Roman" w:cs="Times New Roman"/>
              <w:kern w:val="1"/>
              <w:sz w:val="24"/>
              <w:szCs w:val="24"/>
            </w:rPr>
          </w:rPrChange>
        </w:rPr>
        <w:t>The</w:t>
      </w:r>
      <w:bookmarkEnd w:id="8041"/>
      <w:r w:rsidRPr="009400B4">
        <w:rPr>
          <w:rFonts w:ascii="Times New Roman" w:hAnsi="Times New Roman"/>
          <w:kern w:val="1"/>
          <w:sz w:val="24"/>
          <w:rPrChange w:id="8043" w:author="Andrea Stafford Hintz" w:date="2016-09-18T16:51:00Z">
            <w:rPr>
              <w:rFonts w:ascii="Times New Roman" w:eastAsia="Times New Roman" w:hAnsi="Times New Roman" w:cs="Times New Roman"/>
              <w:kern w:val="1"/>
              <w:sz w:val="24"/>
              <w:szCs w:val="24"/>
            </w:rPr>
          </w:rPrChange>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1837C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44" w:author="Andrea Stafford Hintz" w:date="2016-09-18T16:51:00Z">
            <w:rPr>
              <w:rFonts w:ascii="Times New Roman" w:eastAsia="Times New Roman" w:hAnsi="Times New Roman" w:cs="Times New Roman"/>
              <w:kern w:val="1"/>
              <w:sz w:val="24"/>
              <w:szCs w:val="24"/>
            </w:rPr>
          </w:rPrChange>
        </w:rPr>
        <w:t>“We’ve got to get out of here,” she said. “The Resurrectionists could be right on our heels.”</w:t>
      </w:r>
    </w:p>
    <w:p w14:paraId="2E94CC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45" w:author="Andrea Stafford Hintz" w:date="2016-09-18T16:51:00Z">
            <w:rPr>
              <w:rFonts w:ascii="Times New Roman" w:eastAsia="Times New Roman" w:hAnsi="Times New Roman" w:cs="Times New Roman"/>
              <w:kern w:val="1"/>
              <w:sz w:val="24"/>
              <w:szCs w:val="24"/>
            </w:rPr>
          </w:rPrChange>
        </w:rPr>
        <w:t>Palmer agreed with a groan of pain. “This isn’t the only way out of the lab, either,” he said.</w:t>
      </w:r>
    </w:p>
    <w:p w14:paraId="1D68EE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46" w:author="Andrea Stafford Hintz" w:date="2016-09-18T16:51:00Z">
            <w:rPr>
              <w:rFonts w:ascii="Times New Roman" w:eastAsia="Times New Roman" w:hAnsi="Times New Roman" w:cs="Times New Roman"/>
              <w:kern w:val="1"/>
              <w:sz w:val="24"/>
              <w:szCs w:val="24"/>
            </w:rPr>
          </w:rPrChange>
        </w:rPr>
        <w:t>He hurried to the door, stopping only to retrieve another weapon, a shotgun he had hidden beneath his desk. Annabel had to remind herself that if he’d wanted to kill her he wouldn’t have needed the shotgun to do so. He could just as easily have left her to the Resurrectionists. Or he could have kept his pistol to himself. Still, she didn’t trust him, so she positioned herself so that Jonathan Grimmer stood between her and Palmer.</w:t>
      </w:r>
    </w:p>
    <w:p w14:paraId="5D9EFB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47" w:author="Andrea Stafford Hintz" w:date="2016-09-18T16:51:00Z">
            <w:rPr>
              <w:rFonts w:ascii="Times New Roman" w:eastAsia="Times New Roman" w:hAnsi="Times New Roman" w:cs="Times New Roman"/>
              <w:kern w:val="1"/>
              <w:sz w:val="24"/>
              <w:szCs w:val="24"/>
            </w:rPr>
          </w:rPrChange>
        </w:rPr>
        <w:t xml:space="preserve">She had only just met Jonathan the night before. He’d given her little reason to trust him. He’d provided a false identity. He’d known that Lord Connor was a Resurrectionist; he’d said that Connor had </w:t>
      </w:r>
      <w:r w:rsidRPr="009400B4">
        <w:rPr>
          <w:rFonts w:ascii="Times New Roman" w:hAnsi="Times New Roman"/>
          <w:i/>
          <w:kern w:val="1"/>
          <w:sz w:val="24"/>
          <w:rPrChange w:id="8048" w:author="Andrea Stafford Hintz" w:date="2016-09-18T16:51:00Z">
            <w:rPr>
              <w:rFonts w:ascii="Times New Roman" w:eastAsia="Times New Roman" w:hAnsi="Times New Roman" w:cs="Times New Roman"/>
              <w:i/>
              <w:kern w:val="1"/>
              <w:sz w:val="24"/>
              <w:szCs w:val="24"/>
            </w:rPr>
          </w:rPrChange>
        </w:rPr>
        <w:t>dangerous friends</w:t>
      </w:r>
      <w:r w:rsidRPr="009400B4">
        <w:rPr>
          <w:rFonts w:ascii="Times New Roman" w:hAnsi="Times New Roman"/>
          <w:kern w:val="1"/>
          <w:sz w:val="24"/>
          <w:rPrChange w:id="8049" w:author="Andrea Stafford Hintz" w:date="2016-09-18T16:51:00Z">
            <w:rPr>
              <w:rFonts w:ascii="Times New Roman" w:eastAsia="Times New Roman" w:hAnsi="Times New Roman" w:cs="Times New Roman"/>
              <w:kern w:val="1"/>
              <w:sz w:val="24"/>
              <w:szCs w:val="24"/>
            </w:rPr>
          </w:rPrChange>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372CF2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50" w:author="Andrea Stafford Hintz" w:date="2016-09-18T16:51:00Z">
            <w:rPr>
              <w:rFonts w:ascii="Times New Roman" w:eastAsia="Times New Roman" w:hAnsi="Times New Roman" w:cs="Times New Roman"/>
              <w:kern w:val="1"/>
              <w:sz w:val="24"/>
              <w:szCs w:val="24"/>
            </w:rPr>
          </w:rPrChange>
        </w:rPr>
        <w:t>Annabel had survived in a dangerous world of criminals because she had good instincts. She didn’t trust easily. In all her life, she could only think of one time when she’d trusted the wrong man—but that single black stain on her record was Anthony Tidkins. A great whopping mistake in judgment. She couldn’t afford to make that mistake again. She couldn’t afford to trust Jonathan Grimmer.</w:t>
      </w:r>
    </w:p>
    <w:p w14:paraId="52620A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51" w:author="Andrea Stafford Hintz" w:date="2016-09-18T16:51:00Z">
            <w:rPr>
              <w:rFonts w:ascii="Times New Roman" w:eastAsia="Times New Roman" w:hAnsi="Times New Roman" w:cs="Times New Roman"/>
              <w:kern w:val="1"/>
              <w:sz w:val="24"/>
              <w:szCs w:val="24"/>
            </w:rPr>
          </w:rPrChange>
        </w:rPr>
        <w:t xml:space="preserve">“I don’t know why I trust you,” she whispered to him. The truth was, when she looked into Jonathan’s eyes, the only thing she could think to do </w:t>
      </w:r>
      <w:commentRangeStart w:id="8052"/>
      <w:r w:rsidRPr="009400B4">
        <w:rPr>
          <w:rFonts w:ascii="Times New Roman" w:hAnsi="Times New Roman"/>
          <w:kern w:val="1"/>
          <w:sz w:val="24"/>
          <w:rPrChange w:id="8053" w:author="Andrea Stafford Hintz" w:date="2016-09-18T16:51:00Z">
            <w:rPr>
              <w:rFonts w:ascii="Times New Roman" w:eastAsia="Times New Roman" w:hAnsi="Times New Roman" w:cs="Times New Roman"/>
              <w:kern w:val="1"/>
              <w:sz w:val="24"/>
              <w:szCs w:val="24"/>
            </w:rPr>
          </w:rPrChange>
        </w:rPr>
        <w:t>was to kiss his lips, to lose herself in his embrace.</w:t>
      </w:r>
      <w:commentRangeEnd w:id="8052"/>
      <w:r w:rsidR="00655B8B">
        <w:rPr>
          <w:rStyle w:val="CommentReference"/>
        </w:rPr>
        <w:commentReference w:id="8052"/>
      </w:r>
      <w:r w:rsidRPr="009400B4">
        <w:rPr>
          <w:rFonts w:ascii="Times New Roman" w:hAnsi="Times New Roman"/>
          <w:kern w:val="1"/>
          <w:sz w:val="24"/>
          <w:rPrChange w:id="8054" w:author="Andrea Stafford Hintz" w:date="2016-09-18T16:51:00Z">
            <w:rPr>
              <w:rFonts w:ascii="Times New Roman" w:eastAsia="Times New Roman" w:hAnsi="Times New Roman" w:cs="Times New Roman"/>
              <w:kern w:val="1"/>
              <w:sz w:val="24"/>
              <w:szCs w:val="24"/>
            </w:rPr>
          </w:rPrChange>
        </w:rPr>
        <w:t xml:space="preserve"> No wonder she trusted him. “But I do,” she continued. “I </w:t>
      </w:r>
      <w:r w:rsidRPr="009400B4">
        <w:rPr>
          <w:rFonts w:ascii="Times New Roman" w:hAnsi="Times New Roman"/>
          <w:i/>
          <w:kern w:val="1"/>
          <w:sz w:val="24"/>
          <w:rPrChange w:id="8055" w:author="Andrea Stafford Hintz" w:date="2016-09-18T16:51:00Z">
            <w:rPr>
              <w:rFonts w:ascii="Times New Roman" w:eastAsia="Times New Roman" w:hAnsi="Times New Roman" w:cs="Times New Roman"/>
              <w:i/>
              <w:kern w:val="1"/>
              <w:sz w:val="24"/>
              <w:szCs w:val="24"/>
            </w:rPr>
          </w:rPrChange>
        </w:rPr>
        <w:t>don’t</w:t>
      </w:r>
      <w:r w:rsidRPr="009400B4">
        <w:rPr>
          <w:rFonts w:ascii="Times New Roman" w:hAnsi="Times New Roman"/>
          <w:kern w:val="1"/>
          <w:sz w:val="24"/>
          <w:rPrChange w:id="8056" w:author="Andrea Stafford Hintz" w:date="2016-09-18T16:51:00Z">
            <w:rPr>
              <w:rFonts w:ascii="Times New Roman" w:eastAsia="Times New Roman" w:hAnsi="Times New Roman" w:cs="Times New Roman"/>
              <w:kern w:val="1"/>
              <w:sz w:val="24"/>
              <w:szCs w:val="24"/>
            </w:rPr>
          </w:rPrChange>
        </w:rPr>
        <w:t xml:space="preserve"> trust Palmer.”</w:t>
      </w:r>
    </w:p>
    <w:p w14:paraId="1637C7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57" w:author="Andrea Stafford Hintz" w:date="2016-09-18T16:51:00Z">
            <w:rPr>
              <w:rFonts w:ascii="Times New Roman" w:eastAsia="Times New Roman" w:hAnsi="Times New Roman" w:cs="Times New Roman"/>
              <w:kern w:val="1"/>
              <w:sz w:val="24"/>
              <w:szCs w:val="24"/>
            </w:rPr>
          </w:rPrChange>
        </w:rPr>
        <w:t>“I do,” he said.</w:t>
      </w:r>
    </w:p>
    <w:p w14:paraId="74FE9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58" w:author="Andrea Stafford Hintz" w:date="2016-09-18T16:51:00Z">
            <w:rPr>
              <w:rFonts w:ascii="Times New Roman" w:eastAsia="Times New Roman" w:hAnsi="Times New Roman" w:cs="Times New Roman"/>
              <w:kern w:val="1"/>
              <w:sz w:val="24"/>
              <w:szCs w:val="24"/>
            </w:rPr>
          </w:rPrChange>
        </w:rPr>
        <w:t>Annabel bit her tongue, and nodded. “That will have to do,” she said, “for now.”</w:t>
      </w:r>
    </w:p>
    <w:p w14:paraId="66FB8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59" w:author="Andrea Stafford Hintz" w:date="2016-09-18T16:51:00Z">
            <w:rPr>
              <w:rFonts w:ascii="Times New Roman" w:eastAsia="Times New Roman" w:hAnsi="Times New Roman" w:cs="Times New Roman"/>
              <w:kern w:val="1"/>
              <w:sz w:val="24"/>
              <w:szCs w:val="24"/>
            </w:rPr>
          </w:rPrChange>
        </w:rPr>
        <w:t>She turned to Palmer, stopping him before he left the room.</w:t>
      </w:r>
    </w:p>
    <w:p w14:paraId="5AED8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60" w:author="Andrea Stafford Hintz" w:date="2016-09-18T16:51:00Z">
            <w:rPr>
              <w:rFonts w:ascii="Times New Roman" w:eastAsia="Times New Roman" w:hAnsi="Times New Roman" w:cs="Times New Roman"/>
              <w:kern w:val="1"/>
              <w:sz w:val="24"/>
              <w:szCs w:val="24"/>
            </w:rPr>
          </w:rPrChange>
        </w:rPr>
        <w:t>“I need more bullets,” she said, holding up the gun he’d loaned her.</w:t>
      </w:r>
    </w:p>
    <w:p w14:paraId="666C0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61" w:author="Andrea Stafford Hintz" w:date="2016-09-18T16:51:00Z">
            <w:rPr>
              <w:rFonts w:ascii="Times New Roman" w:eastAsia="Times New Roman" w:hAnsi="Times New Roman" w:cs="Times New Roman"/>
              <w:kern w:val="1"/>
              <w:sz w:val="24"/>
              <w:szCs w:val="24"/>
            </w:rPr>
          </w:rPrChange>
        </w:rPr>
        <w:t xml:space="preserve">He returned to his desk, and opened another drawer. He rummaged through it, fished out a small stash of </w:t>
      </w:r>
      <w:r w:rsidR="00C245FD" w:rsidRPr="009400B4">
        <w:rPr>
          <w:rFonts w:ascii="Times New Roman" w:hAnsi="Times New Roman"/>
          <w:kern w:val="1"/>
          <w:sz w:val="24"/>
          <w:rPrChange w:id="8062" w:author="Andrea Stafford Hintz" w:date="2016-09-18T16:51:00Z">
            <w:rPr>
              <w:rFonts w:ascii="Times New Roman" w:eastAsia="Times New Roman" w:hAnsi="Times New Roman" w:cs="Times New Roman"/>
              <w:kern w:val="1"/>
              <w:sz w:val="24"/>
              <w:szCs w:val="24"/>
            </w:rPr>
          </w:rPrChange>
        </w:rPr>
        <w:t>nine-millimeter</w:t>
      </w:r>
      <w:r w:rsidRPr="009400B4">
        <w:rPr>
          <w:rFonts w:ascii="Times New Roman" w:hAnsi="Times New Roman"/>
          <w:kern w:val="1"/>
          <w:sz w:val="24"/>
          <w:rPrChange w:id="8063" w:author="Andrea Stafford Hintz" w:date="2016-09-18T16:51:00Z">
            <w:rPr>
              <w:rFonts w:ascii="Times New Roman" w:eastAsia="Times New Roman" w:hAnsi="Times New Roman" w:cs="Times New Roman"/>
              <w:kern w:val="1"/>
              <w:sz w:val="24"/>
              <w:szCs w:val="24"/>
            </w:rPr>
          </w:rPrChange>
        </w:rPr>
        <w:t xml:space="preserve"> ammunition, and handed it over.</w:t>
      </w:r>
    </w:p>
    <w:p w14:paraId="5A885D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64" w:author="Andrea Stafford Hintz" w:date="2016-09-18T16:51:00Z">
            <w:rPr>
              <w:rFonts w:ascii="Times New Roman" w:eastAsia="Times New Roman" w:hAnsi="Times New Roman" w:cs="Times New Roman"/>
              <w:kern w:val="1"/>
              <w:sz w:val="24"/>
              <w:szCs w:val="24"/>
            </w:rPr>
          </w:rPrChange>
        </w:rPr>
        <w:t xml:space="preserve">“Most of the offices don’t have elevators into the basement. Just those of us who worked in the laboratory </w:t>
      </w:r>
      <w:r w:rsidRPr="009400B4">
        <w:rPr>
          <w:rFonts w:ascii="Times New Roman" w:hAnsi="Times New Roman"/>
          <w:i/>
          <w:kern w:val="1"/>
          <w:sz w:val="24"/>
          <w:rPrChange w:id="8065" w:author="Andrea Stafford Hintz" w:date="2016-09-18T16:51:00Z">
            <w:rPr>
              <w:rFonts w:ascii="Times New Roman" w:eastAsia="Times New Roman" w:hAnsi="Times New Roman" w:cs="Times New Roman"/>
              <w:i/>
              <w:kern w:val="1"/>
              <w:sz w:val="24"/>
              <w:szCs w:val="24"/>
            </w:rPr>
          </w:rPrChange>
        </w:rPr>
        <w:t>before</w:t>
      </w:r>
      <w:r w:rsidRPr="009400B4">
        <w:rPr>
          <w:rFonts w:ascii="Times New Roman" w:hAnsi="Times New Roman"/>
          <w:kern w:val="1"/>
          <w:sz w:val="24"/>
          <w:rPrChange w:id="8066" w:author="Andrea Stafford Hintz" w:date="2016-09-18T16:51:00Z">
            <w:rPr>
              <w:rFonts w:ascii="Times New Roman" w:eastAsia="Times New Roman" w:hAnsi="Times New Roman" w:cs="Times New Roman"/>
              <w:kern w:val="1"/>
              <w:sz w:val="24"/>
              <w:szCs w:val="24"/>
            </w:rPr>
          </w:rPrChange>
        </w:rPr>
        <w:t xml:space="preserve"> the Resurrectionists took it over,” Palmer told them, as he crossed the room to the door. “Mrs. </w:t>
      </w:r>
      <w:proofErr w:type="spellStart"/>
      <w:r w:rsidRPr="009400B4">
        <w:rPr>
          <w:rFonts w:ascii="Times New Roman" w:hAnsi="Times New Roman"/>
          <w:kern w:val="1"/>
          <w:sz w:val="24"/>
          <w:rPrChange w:id="8067"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8068" w:author="Andrea Stafford Hintz" w:date="2016-09-18T16:51:00Z">
            <w:rPr>
              <w:rFonts w:ascii="Times New Roman" w:eastAsia="Times New Roman" w:hAnsi="Times New Roman" w:cs="Times New Roman"/>
              <w:kern w:val="1"/>
              <w:sz w:val="24"/>
              <w:szCs w:val="24"/>
            </w:rPr>
          </w:rPrChange>
        </w:rPr>
        <w:t xml:space="preserve"> office, mine, and Charles </w:t>
      </w:r>
      <w:proofErr w:type="spellStart"/>
      <w:r w:rsidRPr="009400B4">
        <w:rPr>
          <w:rFonts w:ascii="Times New Roman" w:hAnsi="Times New Roman"/>
          <w:kern w:val="1"/>
          <w:sz w:val="24"/>
          <w:rPrChange w:id="8069"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8070" w:author="Andrea Stafford Hintz" w:date="2016-09-18T16:51:00Z">
            <w:rPr>
              <w:rFonts w:ascii="Times New Roman" w:eastAsia="Times New Roman" w:hAnsi="Times New Roman" w:cs="Times New Roman"/>
              <w:kern w:val="1"/>
              <w:sz w:val="24"/>
              <w:szCs w:val="24"/>
            </w:rPr>
          </w:rPrChange>
        </w:rPr>
        <w:t xml:space="preserve"> old office—Jonathan’s now. Mr. </w:t>
      </w:r>
      <w:proofErr w:type="spellStart"/>
      <w:r w:rsidRPr="009400B4">
        <w:rPr>
          <w:rFonts w:ascii="Times New Roman" w:hAnsi="Times New Roman"/>
          <w:kern w:val="1"/>
          <w:sz w:val="24"/>
          <w:rPrChange w:id="8071"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8072" w:author="Andrea Stafford Hintz" w:date="2016-09-18T16:51:00Z">
            <w:rPr>
              <w:rFonts w:ascii="Times New Roman" w:eastAsia="Times New Roman" w:hAnsi="Times New Roman" w:cs="Times New Roman"/>
              <w:kern w:val="1"/>
              <w:sz w:val="24"/>
              <w:szCs w:val="24"/>
            </w:rPr>
          </w:rPrChange>
        </w:rPr>
        <w:t xml:space="preserve"> office is closest to this one; they’ll likely be headed there. Follow my lead.”</w:t>
      </w:r>
    </w:p>
    <w:p w14:paraId="3C824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3" w:author="Andrea Stafford Hintz" w:date="2016-09-18T16:51:00Z">
            <w:rPr>
              <w:rFonts w:ascii="Times New Roman" w:eastAsia="Times New Roman" w:hAnsi="Times New Roman" w:cs="Times New Roman"/>
              <w:kern w:val="1"/>
              <w:sz w:val="24"/>
              <w:szCs w:val="24"/>
            </w:rPr>
          </w:rPrChange>
        </w:rPr>
        <w:t>“Right,” said Annabel, opening the door and heading into the hallway in a hurry.</w:t>
      </w:r>
    </w:p>
    <w:p w14:paraId="6D261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4" w:author="Andrea Stafford Hintz" w:date="2016-09-18T16:51:00Z">
            <w:rPr>
              <w:rFonts w:ascii="Times New Roman" w:eastAsia="Times New Roman" w:hAnsi="Times New Roman" w:cs="Times New Roman"/>
              <w:kern w:val="1"/>
              <w:sz w:val="24"/>
              <w:szCs w:val="24"/>
            </w:rPr>
          </w:rPrChange>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697281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5" w:author="Andrea Stafford Hintz" w:date="2016-09-18T16:51:00Z">
            <w:rPr>
              <w:rFonts w:ascii="Times New Roman" w:eastAsia="Times New Roman" w:hAnsi="Times New Roman" w:cs="Times New Roman"/>
              <w:kern w:val="1"/>
              <w:sz w:val="24"/>
              <w:szCs w:val="24"/>
            </w:rPr>
          </w:rPrChange>
        </w:rPr>
        <w:t>Without slowing, the trio hurried through the crowd, the shouts of the Resurrectionists announcing their arrival from behind. Barely pausing in his tracks, Palmer cocked the shotgun, aimed it at the Resurrectionists, and fired.</w:t>
      </w:r>
    </w:p>
    <w:p w14:paraId="68E3AC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6" w:author="Andrea Stafford Hintz" w:date="2016-09-18T16:51:00Z">
            <w:rPr>
              <w:rFonts w:ascii="Times New Roman" w:eastAsia="Times New Roman" w:hAnsi="Times New Roman" w:cs="Times New Roman"/>
              <w:kern w:val="1"/>
              <w:sz w:val="24"/>
              <w:szCs w:val="24"/>
            </w:rPr>
          </w:rPrChange>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14:paraId="0167C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7" w:author="Andrea Stafford Hintz" w:date="2016-09-18T16:51:00Z">
            <w:rPr>
              <w:rFonts w:ascii="Times New Roman" w:eastAsia="Times New Roman" w:hAnsi="Times New Roman" w:cs="Times New Roman"/>
              <w:kern w:val="1"/>
              <w:sz w:val="24"/>
              <w:szCs w:val="24"/>
            </w:rPr>
          </w:rPrChange>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14:paraId="0622AFEF" w14:textId="78B9F06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78" w:author="Andrea Stafford Hintz" w:date="2016-09-18T16:51:00Z">
            <w:rPr>
              <w:rFonts w:ascii="Times New Roman" w:eastAsia="Times New Roman" w:hAnsi="Times New Roman" w:cs="Times New Roman"/>
              <w:kern w:val="1"/>
              <w:sz w:val="24"/>
              <w:szCs w:val="24"/>
            </w:rPr>
          </w:rPrChange>
        </w:rPr>
        <w:t xml:space="preserve">The Grimmer Company was clear of zombies; clearly, the Resurrectionists hadn’t wanted the dead to interrupt their work, so they’d avoided spreading the Lazarus Virus within the vicinity of the lab. Annabel wondered how long it would take before even this neighborhood was overrun by zombies. How long, without the </w:t>
      </w:r>
      <w:ins w:id="8079" w:author="Andrea Stafford Hintz" w:date="2016-09-18T16:51:00Z">
        <w:r w:rsidR="00A22D6C" w:rsidRPr="009400B4">
          <w:rPr>
            <w:rFonts w:ascii="Times New Roman" w:eastAsia="Times New Roman" w:hAnsi="Times New Roman" w:cs="Times New Roman"/>
            <w:kern w:val="1"/>
            <w:sz w:val="24"/>
            <w:szCs w:val="24"/>
          </w:rPr>
          <w:t>aid</w:t>
        </w:r>
      </w:ins>
      <w:del w:id="8080" w:author="Andrea Stafford Hintz" w:date="2016-09-18T16:51:00Z">
        <w:r w:rsidRPr="03CEBDF9">
          <w:rPr>
            <w:rFonts w:ascii="Times New Roman" w:eastAsia="Times New Roman" w:hAnsi="Times New Roman" w:cs="Times New Roman"/>
            <w:kern w:val="1"/>
            <w:sz w:val="24"/>
            <w:szCs w:val="24"/>
            <w:rPrChange w:id="8081" w:author="Bryce Raffle" w:date="2016-09-06T11:42:00Z">
              <w:rPr>
                <w:rFonts w:ascii="Times New Roman" w:hAnsi="Times New Roman" w:cs="Times New Roman"/>
                <w:kern w:val="1"/>
                <w:sz w:val="24"/>
                <w:szCs w:val="24"/>
              </w:rPr>
            </w:rPrChange>
          </w:rPr>
          <w:delText>aid</w:delText>
        </w:r>
      </w:del>
      <w:del w:id="8082" w:author="Andrea Stafford Hintz" w:date="2016-09-06T13:37:00Z">
        <w:r w:rsidRPr="03CEBDF9" w:rsidDel="00910202">
          <w:rPr>
            <w:rFonts w:ascii="Times New Roman" w:eastAsia="Times New Roman" w:hAnsi="Times New Roman" w:cs="Times New Roman"/>
            <w:kern w:val="1"/>
            <w:sz w:val="24"/>
            <w:szCs w:val="24"/>
            <w:rPrChange w:id="8083" w:author="Bryce Raffle" w:date="2016-09-06T11:42:00Z">
              <w:rPr>
                <w:rFonts w:ascii="Times New Roman" w:hAnsi="Times New Roman" w:cs="Times New Roman"/>
                <w:kern w:val="1"/>
                <w:sz w:val="24"/>
                <w:szCs w:val="24"/>
              </w:rPr>
            </w:rPrChange>
          </w:rPr>
          <w:delText>e</w:delText>
        </w:r>
      </w:del>
      <w:r w:rsidRPr="009400B4">
        <w:rPr>
          <w:rFonts w:ascii="Times New Roman" w:hAnsi="Times New Roman"/>
          <w:kern w:val="1"/>
          <w:sz w:val="24"/>
          <w:rPrChange w:id="8084" w:author="Andrea Stafford Hintz" w:date="2016-09-18T16:51:00Z">
            <w:rPr>
              <w:rFonts w:ascii="Times New Roman" w:eastAsia="Times New Roman" w:hAnsi="Times New Roman" w:cs="Times New Roman"/>
              <w:kern w:val="1"/>
              <w:sz w:val="24"/>
              <w:szCs w:val="24"/>
            </w:rPr>
          </w:rPrChange>
        </w:rPr>
        <w:t xml:space="preserve"> of the infectious gas, would it take for the plague to spread?</w:t>
      </w:r>
    </w:p>
    <w:p w14:paraId="7BC41D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85" w:author="Andrea Stafford Hintz" w:date="2016-09-18T16:51:00Z">
            <w:rPr>
              <w:rFonts w:ascii="Times New Roman" w:eastAsia="Times New Roman" w:hAnsi="Times New Roman" w:cs="Times New Roman"/>
              <w:kern w:val="1"/>
              <w:sz w:val="24"/>
              <w:szCs w:val="24"/>
            </w:rPr>
          </w:rPrChange>
        </w:rPr>
        <w:t>Annabel spared a glance back. The Resurrectionists were just now arriving in the lobby.</w:t>
      </w:r>
    </w:p>
    <w:p w14:paraId="2D9C1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86" w:author="Andrea Stafford Hintz" w:date="2016-09-18T16:51:00Z">
            <w:rPr>
              <w:rFonts w:ascii="Times New Roman" w:eastAsia="Times New Roman" w:hAnsi="Times New Roman" w:cs="Times New Roman"/>
              <w:kern w:val="1"/>
              <w:sz w:val="24"/>
              <w:szCs w:val="24"/>
            </w:rPr>
          </w:rPrChange>
        </w:rPr>
        <w:t>“Come on!” she cried, hiking up her skirt and heading down the long driveway of the printing company.</w:t>
      </w:r>
    </w:p>
    <w:p w14:paraId="585899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87" w:author="Andrea Stafford Hintz" w:date="2016-09-18T16:51:00Z">
            <w:rPr>
              <w:rFonts w:ascii="Times New Roman" w:eastAsia="Times New Roman" w:hAnsi="Times New Roman" w:cs="Times New Roman"/>
              <w:kern w:val="1"/>
              <w:sz w:val="24"/>
              <w:szCs w:val="24"/>
            </w:rPr>
          </w:rPrChange>
        </w:rPr>
        <w:t>The men didn’t need to be told twice. They quickly hurried after her, with only the occasional backward glance to see that, yes, they were still being followed.</w:t>
      </w:r>
    </w:p>
    <w:p w14:paraId="59F8D5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88" w:author="Andrea Stafford Hintz" w:date="2016-09-18T16:51:00Z">
            <w:rPr>
              <w:rFonts w:ascii="Times New Roman" w:eastAsia="Times New Roman" w:hAnsi="Times New Roman" w:cs="Times New Roman"/>
              <w:kern w:val="1"/>
              <w:sz w:val="24"/>
              <w:szCs w:val="24"/>
            </w:rPr>
          </w:rPrChange>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3A15D4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89" w:author="Andrea Stafford Hintz" w:date="2016-09-18T16:51:00Z">
            <w:rPr>
              <w:rFonts w:ascii="Times New Roman" w:eastAsia="Times New Roman" w:hAnsi="Times New Roman" w:cs="Times New Roman"/>
              <w:kern w:val="1"/>
              <w:sz w:val="24"/>
              <w:szCs w:val="24"/>
            </w:rPr>
          </w:rPrChange>
        </w:rPr>
        <w:t>Palmer reloaded, stepped out from behind cover, and fired again.</w:t>
      </w:r>
    </w:p>
    <w:p w14:paraId="72757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0" w:author="Andrea Stafford Hintz" w:date="2016-09-18T16:51:00Z">
            <w:rPr>
              <w:rFonts w:ascii="Times New Roman" w:eastAsia="Times New Roman" w:hAnsi="Times New Roman" w:cs="Times New Roman"/>
              <w:kern w:val="1"/>
              <w:sz w:val="24"/>
              <w:szCs w:val="24"/>
            </w:rPr>
          </w:rPrChange>
        </w:rPr>
        <w:t>“Go!” he shouted.</w:t>
      </w:r>
    </w:p>
    <w:p w14:paraId="1EA47F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1" w:author="Andrea Stafford Hintz" w:date="2016-09-18T16:51:00Z">
            <w:rPr>
              <w:rFonts w:ascii="Times New Roman" w:eastAsia="Times New Roman" w:hAnsi="Times New Roman" w:cs="Times New Roman"/>
              <w:kern w:val="1"/>
              <w:sz w:val="24"/>
              <w:szCs w:val="24"/>
            </w:rPr>
          </w:rPrChange>
        </w:rPr>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14:paraId="27B400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2" w:author="Andrea Stafford Hintz" w:date="2016-09-18T16:51:00Z">
            <w:rPr>
              <w:rFonts w:ascii="Times New Roman" w:eastAsia="Times New Roman" w:hAnsi="Times New Roman" w:cs="Times New Roman"/>
              <w:kern w:val="1"/>
              <w:sz w:val="24"/>
              <w:szCs w:val="24"/>
            </w:rPr>
          </w:rPrChange>
        </w:rPr>
        <w:t>The neighborhood was dead quiet, but for the shower of bullets; Annabel could spy fearful faces peering out of the windows at her and Jonathan. Probably wondering if she and Jonathan were zombies.</w:t>
      </w:r>
    </w:p>
    <w:p w14:paraId="3F7FD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3" w:author="Andrea Stafford Hintz" w:date="2016-09-18T16:51:00Z">
            <w:rPr>
              <w:rFonts w:ascii="Times New Roman" w:eastAsia="Times New Roman" w:hAnsi="Times New Roman" w:cs="Times New Roman"/>
              <w:kern w:val="1"/>
              <w:sz w:val="24"/>
              <w:szCs w:val="24"/>
            </w:rPr>
          </w:rPrChange>
        </w:rPr>
        <w:t>“We’ll have to go on foot,” she said. She’d hoped they might flag down a passing hansom and hop on before the Resurrectionists had a chance to follow.</w:t>
      </w:r>
    </w:p>
    <w:p w14:paraId="25D7E6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4" w:author="Andrea Stafford Hintz" w:date="2016-09-18T16:51:00Z">
            <w:rPr>
              <w:rFonts w:ascii="Times New Roman" w:eastAsia="Times New Roman" w:hAnsi="Times New Roman" w:cs="Times New Roman"/>
              <w:kern w:val="1"/>
              <w:sz w:val="24"/>
              <w:szCs w:val="24"/>
            </w:rPr>
          </w:rPrChange>
        </w:rPr>
        <w:t>Jonathan was scanning the sky. “Shit,” he swore. “Where is it?”</w:t>
      </w:r>
    </w:p>
    <w:p w14:paraId="66AC5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5" w:author="Andrea Stafford Hintz" w:date="2016-09-18T16:51:00Z">
            <w:rPr>
              <w:rFonts w:ascii="Times New Roman" w:eastAsia="Times New Roman" w:hAnsi="Times New Roman" w:cs="Times New Roman"/>
              <w:kern w:val="1"/>
              <w:sz w:val="24"/>
              <w:szCs w:val="24"/>
            </w:rPr>
          </w:rPrChange>
        </w:rPr>
        <w:t>“Your airship?” she asked, still running.</w:t>
      </w:r>
    </w:p>
    <w:p w14:paraId="7BCEC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6" w:author="Andrea Stafford Hintz" w:date="2016-09-18T16:51:00Z">
            <w:rPr>
              <w:rFonts w:ascii="Times New Roman" w:eastAsia="Times New Roman" w:hAnsi="Times New Roman" w:cs="Times New Roman"/>
              <w:kern w:val="1"/>
              <w:sz w:val="24"/>
              <w:szCs w:val="24"/>
            </w:rPr>
          </w:rPrChange>
        </w:rPr>
        <w:t>Palmer was hurrying after them, at a distance. They slowed to allow him to catch up. Another bullet zinged past, shattering a window. Another one struck the pavement, creating a spray of debris. They ducked into an alley.</w:t>
      </w:r>
    </w:p>
    <w:p w14:paraId="473CA5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7" w:author="Andrea Stafford Hintz" w:date="2016-09-18T16:51:00Z">
            <w:rPr>
              <w:rFonts w:ascii="Times New Roman" w:eastAsia="Times New Roman" w:hAnsi="Times New Roman" w:cs="Times New Roman"/>
              <w:kern w:val="1"/>
              <w:sz w:val="24"/>
              <w:szCs w:val="24"/>
            </w:rPr>
          </w:rPrChange>
        </w:rPr>
        <w:t>“We’ll be safer in the skies,” Jonathan whispered quickly. “I sent some of my crew on a bit of an errand. I’d hoped they would be back by now.”</w:t>
      </w:r>
    </w:p>
    <w:p w14:paraId="7CA29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8" w:author="Andrea Stafford Hintz" w:date="2016-09-18T16:51:00Z">
            <w:rPr>
              <w:rFonts w:ascii="Times New Roman" w:eastAsia="Times New Roman" w:hAnsi="Times New Roman" w:cs="Times New Roman"/>
              <w:kern w:val="1"/>
              <w:sz w:val="24"/>
              <w:szCs w:val="24"/>
            </w:rPr>
          </w:rPrChange>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057F9C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099" w:author="Andrea Stafford Hintz" w:date="2016-09-18T16:51:00Z">
            <w:rPr>
              <w:rFonts w:ascii="Times New Roman" w:eastAsia="Times New Roman" w:hAnsi="Times New Roman" w:cs="Times New Roman"/>
              <w:kern w:val="1"/>
              <w:sz w:val="24"/>
              <w:szCs w:val="24"/>
            </w:rPr>
          </w:rPrChange>
        </w:rPr>
        <w:t>“We need to keep moving,” she said, taking off down the alley. “Where are we headed?”</w:t>
      </w:r>
    </w:p>
    <w:p w14:paraId="0BA0A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00" w:author="Andrea Stafford Hintz" w:date="2016-09-18T16:51:00Z">
            <w:rPr>
              <w:rFonts w:ascii="Times New Roman" w:eastAsia="Times New Roman" w:hAnsi="Times New Roman" w:cs="Times New Roman"/>
              <w:kern w:val="1"/>
              <w:sz w:val="24"/>
              <w:szCs w:val="24"/>
            </w:rPr>
          </w:rPrChange>
        </w:rPr>
        <w:t>“Newgate,” he answered.</w:t>
      </w:r>
    </w:p>
    <w:p w14:paraId="2DF67B1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46"/>
          <w:headerReference w:type="default" r:id="rId147"/>
          <w:footerReference w:type="even" r:id="rId148"/>
          <w:footerReference w:type="default" r:id="rId149"/>
          <w:headerReference w:type="first" r:id="rId150"/>
          <w:footerReference w:type="first" r:id="rId151"/>
          <w:pgSz w:w="12242" w:h="15842"/>
          <w:pgMar w:top="1440" w:right="1440" w:bottom="1440" w:left="1440" w:header="720" w:footer="720" w:gutter="0"/>
          <w:cols w:space="720"/>
          <w:titlePg/>
        </w:sectPr>
      </w:pPr>
    </w:p>
    <w:p w14:paraId="63DD1CE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101" w:name="Chapter_24"/>
      <w:r w:rsidRPr="009400B4">
        <w:rPr>
          <w:rFonts w:ascii="Times New Roman" w:hAnsi="Times New Roman"/>
          <w:kern w:val="1"/>
          <w:sz w:val="24"/>
          <w:rPrChange w:id="8102" w:author="Andrea Stafford Hintz" w:date="2016-09-18T16:51:00Z">
            <w:rPr>
              <w:rFonts w:ascii="Times New Roman" w:eastAsia="Times New Roman" w:hAnsi="Times New Roman" w:cs="Times New Roman"/>
              <w:kern w:val="1"/>
              <w:sz w:val="24"/>
              <w:szCs w:val="24"/>
            </w:rPr>
          </w:rPrChange>
        </w:rPr>
        <w:t>Chapter</w:t>
      </w:r>
      <w:bookmarkEnd w:id="8101"/>
      <w:r w:rsidRPr="009400B4">
        <w:rPr>
          <w:rFonts w:ascii="Times New Roman" w:hAnsi="Times New Roman"/>
          <w:kern w:val="1"/>
          <w:sz w:val="24"/>
          <w:rPrChange w:id="8103" w:author="Andrea Stafford Hintz" w:date="2016-09-18T16:51:00Z">
            <w:rPr>
              <w:rFonts w:ascii="Times New Roman" w:eastAsia="Times New Roman" w:hAnsi="Times New Roman" w:cs="Times New Roman"/>
              <w:kern w:val="1"/>
              <w:sz w:val="24"/>
              <w:szCs w:val="24"/>
            </w:rPr>
          </w:rPrChange>
        </w:rPr>
        <w:t xml:space="preserve"> Twenty-Four</w:t>
      </w:r>
    </w:p>
    <w:p w14:paraId="34AB04A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104" w:author="Andrea Stafford Hintz" w:date="2016-09-18T16:51:00Z">
            <w:rPr>
              <w:rFonts w:ascii="Times New Roman" w:eastAsia="Times New Roman" w:hAnsi="Times New Roman" w:cs="Times New Roman"/>
              <w:kern w:val="1"/>
              <w:sz w:val="24"/>
              <w:szCs w:val="24"/>
            </w:rPr>
          </w:rPrChange>
        </w:rPr>
        <w:t>“Newgate is a gloomy-looking, ancient building. It is the beau ideal of prison architecture, with hardly any windows, with here and there an empty niche, or some dilapidated carvings; all besides is gloomy, stony, and cold.”</w:t>
      </w:r>
    </w:p>
    <w:p w14:paraId="1FDDD3E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C182E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105" w:author="Andrea Stafford Hintz" w:date="2016-09-18T16:51:00Z">
            <w:rPr>
              <w:rFonts w:ascii="Times New Roman" w:eastAsia="Times New Roman" w:hAnsi="Times New Roman" w:cs="Times New Roman"/>
              <w:kern w:val="1"/>
              <w:sz w:val="24"/>
              <w:szCs w:val="24"/>
            </w:rPr>
          </w:rPrChange>
        </w:rPr>
        <w:t xml:space="preserve">- Max Schlesinger, </w:t>
      </w:r>
      <w:proofErr w:type="spellStart"/>
      <w:r w:rsidRPr="009400B4">
        <w:rPr>
          <w:rFonts w:ascii="Times New Roman" w:hAnsi="Times New Roman"/>
          <w:i/>
          <w:kern w:val="1"/>
          <w:sz w:val="24"/>
          <w:rPrChange w:id="8106" w:author="Andrea Stafford Hintz" w:date="2016-09-18T16:51:00Z">
            <w:rPr>
              <w:rFonts w:ascii="Times New Roman" w:eastAsia="Times New Roman" w:hAnsi="Times New Roman" w:cs="Times New Roman"/>
              <w:i/>
              <w:kern w:val="1"/>
              <w:sz w:val="24"/>
              <w:szCs w:val="24"/>
            </w:rPr>
          </w:rPrChange>
        </w:rPr>
        <w:t>Saunterings</w:t>
      </w:r>
      <w:proofErr w:type="spellEnd"/>
      <w:r w:rsidRPr="009400B4">
        <w:rPr>
          <w:rFonts w:ascii="Times New Roman" w:hAnsi="Times New Roman"/>
          <w:i/>
          <w:kern w:val="1"/>
          <w:sz w:val="24"/>
          <w:rPrChange w:id="8107" w:author="Andrea Stafford Hintz" w:date="2016-09-18T16:51:00Z">
            <w:rPr>
              <w:rFonts w:ascii="Times New Roman" w:eastAsia="Times New Roman" w:hAnsi="Times New Roman" w:cs="Times New Roman"/>
              <w:i/>
              <w:kern w:val="1"/>
              <w:sz w:val="24"/>
              <w:szCs w:val="24"/>
            </w:rPr>
          </w:rPrChange>
        </w:rPr>
        <w:t xml:space="preserve"> In and About London</w:t>
      </w:r>
    </w:p>
    <w:p w14:paraId="66C914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B26D631" w14:textId="2BF62515" w:rsidR="00952343" w:rsidRDefault="00952343" w:rsidP="00C245FD">
      <w:pPr>
        <w:tabs>
          <w:tab w:val="left" w:pos="1440"/>
          <w:tab w:val="left" w:pos="2160"/>
          <w:tab w:val="left" w:pos="2880"/>
        </w:tabs>
        <w:spacing w:line="480" w:lineRule="auto"/>
        <w:jc w:val="center"/>
        <w:rPr>
          <w:ins w:id="8108" w:author="Andrea Stafford Hintz" w:date="2016-09-06T13:50:00Z"/>
          <w:rFonts w:ascii="Times New Roman" w:hAnsi="Times New Roman" w:cs="Times New Roman"/>
          <w:kern w:val="1"/>
          <w:sz w:val="24"/>
          <w:szCs w:val="24"/>
        </w:rPr>
      </w:pPr>
    </w:p>
    <w:p w14:paraId="1CF95FFC" w14:textId="77777777" w:rsidR="00E96E5D" w:rsidRPr="00C245FD" w:rsidRDefault="00E96E5D"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F3F5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109" w:name="Scene_58"/>
      <w:r w:rsidRPr="009400B4">
        <w:rPr>
          <w:rFonts w:ascii="Times New Roman" w:hAnsi="Times New Roman"/>
          <w:kern w:val="1"/>
          <w:sz w:val="24"/>
          <w:rPrChange w:id="8110" w:author="Andrea Stafford Hintz" w:date="2016-09-18T16:51:00Z">
            <w:rPr>
              <w:rFonts w:ascii="Times New Roman" w:eastAsia="Times New Roman" w:hAnsi="Times New Roman" w:cs="Times New Roman"/>
              <w:kern w:val="1"/>
              <w:sz w:val="24"/>
              <w:szCs w:val="24"/>
            </w:rPr>
          </w:rPrChange>
        </w:rPr>
        <w:t>Having</w:t>
      </w:r>
      <w:bookmarkEnd w:id="8109"/>
      <w:r w:rsidRPr="009400B4">
        <w:rPr>
          <w:rFonts w:ascii="Times New Roman" w:hAnsi="Times New Roman"/>
          <w:kern w:val="1"/>
          <w:sz w:val="24"/>
          <w:rPrChange w:id="8111" w:author="Andrea Stafford Hintz" w:date="2016-09-18T16:51:00Z">
            <w:rPr>
              <w:rFonts w:ascii="Times New Roman" w:eastAsia="Times New Roman" w:hAnsi="Times New Roman" w:cs="Times New Roman"/>
              <w:kern w:val="1"/>
              <w:sz w:val="24"/>
              <w:szCs w:val="24"/>
            </w:rPr>
          </w:rPrChange>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14:paraId="49232DE7" w14:textId="63A3A35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12" w:author="Andrea Stafford Hintz" w:date="2016-09-18T16:51:00Z">
            <w:rPr>
              <w:rFonts w:ascii="Times New Roman" w:eastAsia="Times New Roman" w:hAnsi="Times New Roman" w:cs="Times New Roman"/>
              <w:kern w:val="1"/>
              <w:sz w:val="24"/>
              <w:szCs w:val="24"/>
            </w:rPr>
          </w:rPrChange>
        </w:rPr>
        <w:t xml:space="preserve">He wondered how Jack Sheppard had managed it. The sound of chipping granite rang through the prison, sending the zombies into a fervor. How could the guards not </w:t>
      </w:r>
      <w:proofErr w:type="spellStart"/>
      <w:ins w:id="8113" w:author="Andrea Stafford Hintz" w:date="2016-09-18T16:51:00Z">
        <w:r w:rsidR="00A22D6C">
          <w:rPr>
            <w:rFonts w:ascii="Times New Roman" w:eastAsia="Times New Roman" w:hAnsi="Times New Roman" w:cs="Times New Roman"/>
            <w:kern w:val="1"/>
            <w:sz w:val="24"/>
            <w:szCs w:val="24"/>
          </w:rPr>
          <w:t>hear</w:t>
        </w:r>
      </w:ins>
      <w:del w:id="8114" w:author="Andrea Stafford Hintz" w:date="2016-09-08T10:49:00Z">
        <w:r w:rsidRPr="03CEBDF9" w:rsidDel="00891794">
          <w:rPr>
            <w:rFonts w:ascii="Times New Roman" w:eastAsia="Times New Roman" w:hAnsi="Times New Roman" w:cs="Times New Roman"/>
            <w:kern w:val="1"/>
            <w:sz w:val="24"/>
            <w:szCs w:val="24"/>
            <w:rPrChange w:id="8115" w:author="Bryce Raffle" w:date="2016-09-06T11:42:00Z">
              <w:rPr>
                <w:rFonts w:ascii="Times New Roman" w:hAnsi="Times New Roman" w:cs="Times New Roman"/>
                <w:kern w:val="1"/>
                <w:sz w:val="24"/>
                <w:szCs w:val="24"/>
              </w:rPr>
            </w:rPrChange>
          </w:rPr>
          <w:delText>have heard</w:delText>
        </w:r>
      </w:del>
      <w:ins w:id="8116" w:author="Andrea Stafford Hintz" w:date="2016-09-08T10:49:00Z">
        <w:r w:rsidR="00891794">
          <w:rPr>
            <w:rFonts w:ascii="Times New Roman" w:eastAsia="Times New Roman" w:hAnsi="Times New Roman" w:cs="Times New Roman"/>
            <w:kern w:val="1"/>
            <w:sz w:val="24"/>
            <w:szCs w:val="24"/>
          </w:rPr>
          <w:t>hear</w:t>
        </w:r>
      </w:ins>
      <w:proofErr w:type="spellEnd"/>
      <w:r w:rsidRPr="009400B4">
        <w:rPr>
          <w:rFonts w:ascii="Times New Roman" w:hAnsi="Times New Roman"/>
          <w:kern w:val="1"/>
          <w:sz w:val="24"/>
          <w:rPrChange w:id="8117" w:author="Andrea Stafford Hintz" w:date="2016-09-18T16:51:00Z">
            <w:rPr>
              <w:rFonts w:ascii="Times New Roman" w:eastAsia="Times New Roman" w:hAnsi="Times New Roman" w:cs="Times New Roman"/>
              <w:kern w:val="1"/>
              <w:sz w:val="24"/>
              <w:szCs w:val="24"/>
            </w:rPr>
          </w:rPrChange>
        </w:rPr>
        <w:t xml:space="preserve"> what he was up to and come rushing in to stop him? </w:t>
      </w:r>
      <w:del w:id="8118" w:author="Andrea Stafford Hintz" w:date="2016-09-08T10:49:00Z">
        <w:r w:rsidRPr="03CEBDF9" w:rsidDel="00891794">
          <w:rPr>
            <w:rFonts w:ascii="Times New Roman" w:eastAsia="Times New Roman" w:hAnsi="Times New Roman" w:cs="Times New Roman"/>
            <w:kern w:val="1"/>
            <w:sz w:val="24"/>
            <w:szCs w:val="24"/>
            <w:rPrChange w:id="8119" w:author="Bryce Raffle" w:date="2016-09-06T11:42:00Z">
              <w:rPr>
                <w:rFonts w:ascii="Times New Roman" w:hAnsi="Times New Roman" w:cs="Times New Roman"/>
                <w:kern w:val="1"/>
                <w:sz w:val="24"/>
                <w:szCs w:val="24"/>
              </w:rPr>
            </w:rPrChange>
          </w:rPr>
          <w:delText xml:space="preserve">Perhaps </w:delText>
        </w:r>
      </w:del>
      <w:ins w:id="8120" w:author="Andrea Stafford Hintz" w:date="2016-09-08T10:49:00Z">
        <w:r w:rsidR="00891794">
          <w:rPr>
            <w:rFonts w:ascii="Times New Roman" w:eastAsia="Times New Roman" w:hAnsi="Times New Roman" w:cs="Times New Roman"/>
            <w:kern w:val="1"/>
            <w:sz w:val="24"/>
            <w:szCs w:val="24"/>
          </w:rPr>
          <w:t>Had</w:t>
        </w:r>
        <w:r w:rsidR="00891794" w:rsidRPr="009400B4">
          <w:rPr>
            <w:rFonts w:ascii="Times New Roman" w:hAnsi="Times New Roman"/>
            <w:kern w:val="1"/>
            <w:sz w:val="24"/>
            <w:rPrChange w:id="8121" w:author="Andrea Stafford Hintz" w:date="2016-09-18T16:51:00Z">
              <w:rPr>
                <w:rFonts w:ascii="Times New Roman" w:eastAsia="Times New Roman" w:hAnsi="Times New Roman" w:cs="Times New Roman"/>
                <w:kern w:val="1"/>
                <w:sz w:val="24"/>
                <w:szCs w:val="24"/>
              </w:rPr>
            </w:rPrChange>
          </w:rPr>
          <w:t xml:space="preserve"> </w:t>
        </w:r>
      </w:ins>
      <w:ins w:id="8122" w:author="Andrea Stafford Hintz" w:date="2016-09-18T16:51:00Z">
        <w:r w:rsidR="00A22D6C" w:rsidRPr="009400B4">
          <w:rPr>
            <w:rFonts w:ascii="Times New Roman" w:eastAsia="Times New Roman" w:hAnsi="Times New Roman" w:cs="Times New Roman"/>
            <w:kern w:val="1"/>
            <w:sz w:val="24"/>
            <w:szCs w:val="24"/>
          </w:rPr>
          <w:t>they</w:t>
        </w:r>
      </w:ins>
      <w:del w:id="8123" w:author="Andrea Stafford Hintz" w:date="2016-09-18T16:51:00Z">
        <w:r w:rsidRPr="03CEBDF9">
          <w:rPr>
            <w:rFonts w:ascii="Times New Roman" w:eastAsia="Times New Roman" w:hAnsi="Times New Roman" w:cs="Times New Roman"/>
            <w:kern w:val="1"/>
            <w:sz w:val="24"/>
            <w:szCs w:val="24"/>
            <w:rPrChange w:id="8124" w:author="Bryce Raffle" w:date="2016-09-06T11:42:00Z">
              <w:rPr>
                <w:rFonts w:ascii="Times New Roman" w:hAnsi="Times New Roman" w:cs="Times New Roman"/>
                <w:kern w:val="1"/>
                <w:sz w:val="24"/>
                <w:szCs w:val="24"/>
              </w:rPr>
            </w:rPrChange>
          </w:rPr>
          <w:delText>they</w:delText>
        </w:r>
      </w:del>
      <w:del w:id="8125" w:author="Andrea Stafford Hintz" w:date="2016-09-08T10:50:00Z">
        <w:r w:rsidRPr="03CEBDF9" w:rsidDel="00891794">
          <w:rPr>
            <w:rFonts w:ascii="Times New Roman" w:eastAsia="Times New Roman" w:hAnsi="Times New Roman" w:cs="Times New Roman"/>
            <w:kern w:val="1"/>
            <w:sz w:val="24"/>
            <w:szCs w:val="24"/>
            <w:rPrChange w:id="8126" w:author="Bryce Raffle" w:date="2016-09-06T11:42:00Z">
              <w:rPr>
                <w:rFonts w:ascii="Times New Roman" w:hAnsi="Times New Roman" w:cs="Times New Roman"/>
                <w:kern w:val="1"/>
                <w:sz w:val="24"/>
                <w:szCs w:val="24"/>
              </w:rPr>
            </w:rPrChange>
          </w:rPr>
          <w:delText>’d</w:delText>
        </w:r>
      </w:del>
      <w:r w:rsidRPr="009400B4">
        <w:rPr>
          <w:rFonts w:ascii="Times New Roman" w:hAnsi="Times New Roman"/>
          <w:kern w:val="1"/>
          <w:sz w:val="24"/>
          <w:rPrChange w:id="8127" w:author="Andrea Stafford Hintz" w:date="2016-09-18T16:51:00Z">
            <w:rPr>
              <w:rFonts w:ascii="Times New Roman" w:eastAsia="Times New Roman" w:hAnsi="Times New Roman" w:cs="Times New Roman"/>
              <w:kern w:val="1"/>
              <w:sz w:val="24"/>
              <w:szCs w:val="24"/>
            </w:rPr>
          </w:rPrChange>
        </w:rPr>
        <w:t xml:space="preserve"> been bribed</w:t>
      </w:r>
      <w:ins w:id="8128" w:author="Andrea Stafford Hintz" w:date="2016-09-18T16:51:00Z">
        <w:r w:rsidR="00A22D6C">
          <w:rPr>
            <w:rFonts w:ascii="Times New Roman" w:eastAsia="Times New Roman" w:hAnsi="Times New Roman" w:cs="Times New Roman"/>
            <w:kern w:val="1"/>
            <w:sz w:val="24"/>
            <w:szCs w:val="24"/>
          </w:rPr>
          <w:t>?</w:t>
        </w:r>
      </w:ins>
      <w:del w:id="8129" w:author="Andrea Stafford Hintz" w:date="2016-09-08T10:49:00Z">
        <w:r w:rsidRPr="03CEBDF9" w:rsidDel="00891794">
          <w:rPr>
            <w:rFonts w:ascii="Times New Roman" w:eastAsia="Times New Roman" w:hAnsi="Times New Roman" w:cs="Times New Roman"/>
            <w:kern w:val="1"/>
            <w:sz w:val="24"/>
            <w:szCs w:val="24"/>
            <w:rPrChange w:id="8130" w:author="Bryce Raffle" w:date="2016-09-06T11:42:00Z">
              <w:rPr>
                <w:rFonts w:ascii="Times New Roman" w:hAnsi="Times New Roman" w:cs="Times New Roman"/>
                <w:kern w:val="1"/>
                <w:sz w:val="24"/>
                <w:szCs w:val="24"/>
              </w:rPr>
            </w:rPrChange>
          </w:rPr>
          <w:delText>, he thought</w:delText>
        </w:r>
      </w:del>
      <w:ins w:id="8131" w:author="Andrea Stafford Hintz" w:date="2016-09-08T10:50:00Z">
        <w:r w:rsidR="00891794">
          <w:rPr>
            <w:rFonts w:ascii="Times New Roman" w:eastAsia="Times New Roman" w:hAnsi="Times New Roman" w:cs="Times New Roman"/>
            <w:kern w:val="1"/>
            <w:sz w:val="24"/>
            <w:szCs w:val="24"/>
          </w:rPr>
          <w:t>?</w:t>
        </w:r>
      </w:ins>
      <w:del w:id="8132" w:author="Andrea Stafford Hintz" w:date="2016-09-08T10:50:00Z">
        <w:r w:rsidRPr="03CEBDF9" w:rsidDel="00891794">
          <w:rPr>
            <w:rFonts w:ascii="Times New Roman" w:eastAsia="Times New Roman" w:hAnsi="Times New Roman" w:cs="Times New Roman"/>
            <w:kern w:val="1"/>
            <w:sz w:val="24"/>
            <w:szCs w:val="24"/>
            <w:rPrChange w:id="8133" w:author="Bryce Raffle" w:date="2016-09-06T11:42:00Z">
              <w:rPr>
                <w:rFonts w:ascii="Times New Roman" w:hAnsi="Times New Roman" w:cs="Times New Roman"/>
                <w:kern w:val="1"/>
                <w:sz w:val="24"/>
                <w:szCs w:val="24"/>
              </w:rPr>
            </w:rPrChange>
          </w:rPr>
          <w:delText>.</w:delText>
        </w:r>
      </w:del>
    </w:p>
    <w:p w14:paraId="65A4DFE4" w14:textId="3AAA0F6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34" w:author="Andrea Stafford Hintz" w:date="2016-09-18T16:51:00Z">
            <w:rPr>
              <w:rFonts w:ascii="Times New Roman" w:eastAsia="Times New Roman" w:hAnsi="Times New Roman" w:cs="Times New Roman"/>
              <w:kern w:val="1"/>
              <w:sz w:val="24"/>
              <w:szCs w:val="24"/>
            </w:rPr>
          </w:rPrChange>
        </w:rPr>
        <w:t>Before long</w:t>
      </w:r>
      <w:del w:id="8135" w:author="Andrea Stafford Hintz" w:date="2016-09-08T10:50:00Z">
        <w:r w:rsidRPr="03CEBDF9" w:rsidDel="00891794">
          <w:rPr>
            <w:rFonts w:ascii="Times New Roman" w:eastAsia="Times New Roman" w:hAnsi="Times New Roman" w:cs="Times New Roman"/>
            <w:kern w:val="1"/>
            <w:sz w:val="24"/>
            <w:szCs w:val="24"/>
            <w:rPrChange w:id="8136"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8137" w:author="Andrea Stafford Hintz" w:date="2016-09-18T16:51:00Z">
            <w:rPr>
              <w:rFonts w:ascii="Times New Roman" w:eastAsia="Times New Roman" w:hAnsi="Times New Roman" w:cs="Times New Roman"/>
              <w:kern w:val="1"/>
              <w:sz w:val="24"/>
              <w:szCs w:val="24"/>
            </w:rPr>
          </w:rPrChange>
        </w:rPr>
        <w:t xml:space="preserve"> he was drenched in sweat, his face red and glistening with exertion. He stripped off his waistcoat and flung it on</w:t>
      </w:r>
      <w:ins w:id="8138" w:author="Andrea Stafford Hintz" w:date="2016-09-08T10:50:00Z">
        <w:r w:rsidR="00891794">
          <w:rPr>
            <w:rFonts w:ascii="Times New Roman" w:eastAsia="Times New Roman" w:hAnsi="Times New Roman" w:cs="Times New Roman"/>
            <w:kern w:val="1"/>
            <w:sz w:val="24"/>
            <w:szCs w:val="24"/>
          </w:rPr>
          <w:t>to</w:t>
        </w:r>
      </w:ins>
      <w:r w:rsidRPr="009400B4">
        <w:rPr>
          <w:rFonts w:ascii="Times New Roman" w:hAnsi="Times New Roman"/>
          <w:kern w:val="1"/>
          <w:sz w:val="24"/>
          <w:rPrChange w:id="8139" w:author="Andrea Stafford Hintz" w:date="2016-09-18T16:51:00Z">
            <w:rPr>
              <w:rFonts w:ascii="Times New Roman" w:eastAsia="Times New Roman" w:hAnsi="Times New Roman" w:cs="Times New Roman"/>
              <w:kern w:val="1"/>
              <w:sz w:val="24"/>
              <w:szCs w:val="24"/>
            </w:rPr>
          </w:rPrChange>
        </w:rPr>
        <w:t xml:space="preserve"> the wooden bench, wiped the sweat from his brow onto his shirt. Exercise was sobering. He </w:t>
      </w:r>
      <w:commentRangeStart w:id="8140"/>
      <w:r w:rsidRPr="009400B4">
        <w:rPr>
          <w:rFonts w:ascii="Times New Roman" w:hAnsi="Times New Roman"/>
          <w:kern w:val="1"/>
          <w:sz w:val="24"/>
          <w:rPrChange w:id="8141" w:author="Andrea Stafford Hintz" w:date="2016-09-18T16:51:00Z">
            <w:rPr>
              <w:rFonts w:ascii="Times New Roman" w:eastAsia="Times New Roman" w:hAnsi="Times New Roman" w:cs="Times New Roman"/>
              <w:kern w:val="1"/>
              <w:sz w:val="24"/>
              <w:szCs w:val="24"/>
            </w:rPr>
          </w:rPrChange>
        </w:rPr>
        <w:t>no longer felt the delicious energy given to him by the cocaine</w:t>
      </w:r>
      <w:commentRangeEnd w:id="8140"/>
      <w:r w:rsidR="00891794">
        <w:rPr>
          <w:rStyle w:val="CommentReference"/>
        </w:rPr>
        <w:commentReference w:id="8140"/>
      </w:r>
      <w:r w:rsidRPr="009400B4">
        <w:rPr>
          <w:rFonts w:ascii="Times New Roman" w:hAnsi="Times New Roman"/>
          <w:kern w:val="1"/>
          <w:sz w:val="24"/>
          <w:rPrChange w:id="8142" w:author="Andrea Stafford Hintz" w:date="2016-09-18T16:51:00Z">
            <w:rPr>
              <w:rFonts w:ascii="Times New Roman" w:eastAsia="Times New Roman" w:hAnsi="Times New Roman" w:cs="Times New Roman"/>
              <w:kern w:val="1"/>
              <w:sz w:val="24"/>
              <w:szCs w:val="24"/>
            </w:rPr>
          </w:rPrChange>
        </w:rPr>
        <w:t>.</w:t>
      </w:r>
    </w:p>
    <w:p w14:paraId="012E1A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43" w:author="Andrea Stafford Hintz" w:date="2016-09-18T16:51:00Z">
            <w:rPr>
              <w:rFonts w:ascii="Times New Roman" w:eastAsia="Times New Roman" w:hAnsi="Times New Roman" w:cs="Times New Roman"/>
              <w:kern w:val="1"/>
              <w:sz w:val="24"/>
              <w:szCs w:val="24"/>
            </w:rPr>
          </w:rPrChange>
        </w:rPr>
        <w:t xml:space="preserve">He picked up the iron bar again, was about to renew his efforts, when a sound </w:t>
      </w:r>
      <w:r w:rsidRPr="009400B4">
        <w:rPr>
          <w:rFonts w:ascii="Times New Roman" w:hAnsi="Times New Roman"/>
          <w:kern w:val="1"/>
          <w:sz w:val="24"/>
          <w:highlight w:val="yellow"/>
          <w:rPrChange w:id="8144" w:author="Andrea Stafford Hintz" w:date="2016-09-18T16:51:00Z">
            <w:rPr>
              <w:rFonts w:ascii="Times New Roman" w:eastAsia="Times New Roman" w:hAnsi="Times New Roman" w:cs="Times New Roman"/>
              <w:kern w:val="1"/>
              <w:sz w:val="24"/>
              <w:szCs w:val="24"/>
              <w:highlight w:val="yellow"/>
            </w:rPr>
          </w:rPrChange>
        </w:rPr>
        <w:t>like distant thunder</w:t>
      </w:r>
      <w:r w:rsidRPr="009400B4">
        <w:rPr>
          <w:rFonts w:ascii="Times New Roman" w:hAnsi="Times New Roman"/>
          <w:kern w:val="1"/>
          <w:sz w:val="24"/>
          <w:rPrChange w:id="8145" w:author="Andrea Stafford Hintz" w:date="2016-09-18T16:51:00Z">
            <w:rPr>
              <w:rFonts w:ascii="Times New Roman" w:eastAsia="Times New Roman" w:hAnsi="Times New Roman" w:cs="Times New Roman"/>
              <w:kern w:val="1"/>
              <w:sz w:val="24"/>
              <w:szCs w:val="24"/>
            </w:rPr>
          </w:rPrChange>
        </w:rPr>
        <w:t xml:space="preserve"> caught his attention. He set the bar back on the bench and climbed down. Another loud bang followed the first. </w:t>
      </w:r>
      <w:r w:rsidRPr="009400B4">
        <w:rPr>
          <w:rFonts w:ascii="Times New Roman" w:hAnsi="Times New Roman"/>
          <w:i/>
          <w:kern w:val="1"/>
          <w:sz w:val="24"/>
          <w:rPrChange w:id="8146" w:author="Andrea Stafford Hintz" w:date="2016-09-18T16:51:00Z">
            <w:rPr>
              <w:rFonts w:ascii="Times New Roman" w:eastAsia="Times New Roman" w:hAnsi="Times New Roman" w:cs="Times New Roman"/>
              <w:i/>
              <w:kern w:val="1"/>
              <w:sz w:val="24"/>
              <w:szCs w:val="24"/>
            </w:rPr>
          </w:rPrChange>
        </w:rPr>
        <w:t>Gunfire.</w:t>
      </w:r>
    </w:p>
    <w:p w14:paraId="60A93D1B" w14:textId="17BE245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47" w:author="Andrea Stafford Hintz" w:date="2016-09-18T16:51:00Z">
            <w:rPr>
              <w:rFonts w:ascii="Times New Roman" w:eastAsia="Times New Roman" w:hAnsi="Times New Roman" w:cs="Times New Roman"/>
              <w:kern w:val="1"/>
              <w:sz w:val="24"/>
              <w:szCs w:val="24"/>
            </w:rPr>
          </w:rPrChange>
        </w:rPr>
        <w:t xml:space="preserve">He went over to the door. He couldn’t get close enough to look out through the hatch. The zombies still had their fingers thrust through its gaps. He heard more gunshots, dozens of bullets </w:t>
      </w:r>
      <w:proofErr w:type="spellStart"/>
      <w:ins w:id="8148" w:author="Andrea Stafford Hintz" w:date="2016-09-18T16:51:00Z">
        <w:r w:rsidR="00A22D6C" w:rsidRPr="009400B4">
          <w:rPr>
            <w:rFonts w:ascii="Times New Roman" w:eastAsia="Times New Roman" w:hAnsi="Times New Roman" w:cs="Times New Roman"/>
            <w:kern w:val="1"/>
            <w:sz w:val="24"/>
            <w:szCs w:val="24"/>
          </w:rPr>
          <w:t>fir</w:t>
        </w:r>
        <w:r w:rsidR="00A22D6C">
          <w:rPr>
            <w:rFonts w:ascii="Times New Roman" w:eastAsia="Times New Roman" w:hAnsi="Times New Roman" w:cs="Times New Roman"/>
            <w:kern w:val="1"/>
            <w:sz w:val="24"/>
            <w:szCs w:val="24"/>
          </w:rPr>
          <w:t>ing</w:t>
        </w:r>
      </w:ins>
      <w:del w:id="8149" w:author="Andrea Stafford Hintz" w:date="2016-09-18T16:51:00Z">
        <w:r w:rsidRPr="03CEBDF9">
          <w:rPr>
            <w:rFonts w:ascii="Times New Roman" w:eastAsia="Times New Roman" w:hAnsi="Times New Roman" w:cs="Times New Roman"/>
            <w:kern w:val="1"/>
            <w:sz w:val="24"/>
            <w:szCs w:val="24"/>
            <w:rPrChange w:id="8150" w:author="Bryce Raffle" w:date="2016-09-06T11:42:00Z">
              <w:rPr>
                <w:rFonts w:ascii="Times New Roman" w:hAnsi="Times New Roman" w:cs="Times New Roman"/>
                <w:kern w:val="1"/>
                <w:sz w:val="24"/>
                <w:szCs w:val="24"/>
              </w:rPr>
            </w:rPrChange>
          </w:rPr>
          <w:delText>fir</w:delText>
        </w:r>
      </w:del>
      <w:ins w:id="8151" w:author="Andrea Stafford Hintz" w:date="2016-09-08T10:52:00Z">
        <w:r w:rsidR="00891794">
          <w:rPr>
            <w:rFonts w:ascii="Times New Roman" w:eastAsia="Times New Roman" w:hAnsi="Times New Roman" w:cs="Times New Roman"/>
            <w:kern w:val="1"/>
            <w:sz w:val="24"/>
            <w:szCs w:val="24"/>
          </w:rPr>
          <w:t>ing</w:t>
        </w:r>
      </w:ins>
      <w:proofErr w:type="spellEnd"/>
      <w:del w:id="8152" w:author="Andrea Stafford Hintz" w:date="2016-09-08T10:52:00Z">
        <w:r w:rsidRPr="03CEBDF9" w:rsidDel="00891794">
          <w:rPr>
            <w:rFonts w:ascii="Times New Roman" w:eastAsia="Times New Roman" w:hAnsi="Times New Roman" w:cs="Times New Roman"/>
            <w:kern w:val="1"/>
            <w:sz w:val="24"/>
            <w:szCs w:val="24"/>
            <w:rPrChange w:id="8153" w:author="Bryce Raffle" w:date="2016-09-06T11:42:00Z">
              <w:rPr>
                <w:rFonts w:ascii="Times New Roman" w:hAnsi="Times New Roman" w:cs="Times New Roman"/>
                <w:kern w:val="1"/>
                <w:sz w:val="24"/>
                <w:szCs w:val="24"/>
              </w:rPr>
            </w:rPrChange>
          </w:rPr>
          <w:delText>ed</w:delText>
        </w:r>
      </w:del>
      <w:r w:rsidRPr="009400B4">
        <w:rPr>
          <w:rFonts w:ascii="Times New Roman" w:hAnsi="Times New Roman"/>
          <w:kern w:val="1"/>
          <w:sz w:val="24"/>
          <w:rPrChange w:id="8154" w:author="Andrea Stafford Hintz" w:date="2016-09-18T16:51:00Z">
            <w:rPr>
              <w:rFonts w:ascii="Times New Roman" w:eastAsia="Times New Roman" w:hAnsi="Times New Roman" w:cs="Times New Roman"/>
              <w:kern w:val="1"/>
              <w:sz w:val="24"/>
              <w:szCs w:val="24"/>
            </w:rPr>
          </w:rPrChange>
        </w:rPr>
        <w:t xml:space="preserve"> one after another. It was difficult to tell</w:t>
      </w:r>
      <w:del w:id="8155" w:author="Andrea Stafford Hintz" w:date="2016-09-08T10:52:00Z">
        <w:r w:rsidRPr="03CEBDF9" w:rsidDel="00891794">
          <w:rPr>
            <w:rFonts w:ascii="Times New Roman" w:eastAsia="Times New Roman" w:hAnsi="Times New Roman" w:cs="Times New Roman"/>
            <w:kern w:val="1"/>
            <w:sz w:val="24"/>
            <w:szCs w:val="24"/>
            <w:rPrChange w:id="8156"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8157" w:author="Andrea Stafford Hintz" w:date="2016-09-18T16:51:00Z">
            <w:rPr>
              <w:rFonts w:ascii="Times New Roman" w:eastAsia="Times New Roman" w:hAnsi="Times New Roman" w:cs="Times New Roman"/>
              <w:kern w:val="1"/>
              <w:sz w:val="24"/>
              <w:szCs w:val="24"/>
            </w:rPr>
          </w:rPrChange>
        </w:rPr>
        <w:t xml:space="preserve"> with the way the sound reverberated on the hard walls and bare floor, but it sounded like the gunshots were drawing closer.</w:t>
      </w:r>
    </w:p>
    <w:p w14:paraId="579A28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58" w:author="Andrea Stafford Hintz" w:date="2016-09-18T16:51:00Z">
            <w:rPr>
              <w:rFonts w:ascii="Times New Roman" w:eastAsia="Times New Roman" w:hAnsi="Times New Roman" w:cs="Times New Roman"/>
              <w:kern w:val="1"/>
              <w:sz w:val="24"/>
              <w:szCs w:val="24"/>
            </w:rPr>
          </w:rPrChange>
        </w:rPr>
        <w:t>Another barrage of gunfire erupted. This time, Roderick was sure it had come from closer. The fingers in the hatch withdrew, and the zombies began to stagger away. He saw one of them fall, a bullet through its skull.</w:t>
      </w:r>
    </w:p>
    <w:p w14:paraId="500AC7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59" w:author="Andrea Stafford Hintz" w:date="2016-09-18T16:51:00Z">
            <w:rPr>
              <w:rFonts w:ascii="Times New Roman" w:eastAsia="Times New Roman" w:hAnsi="Times New Roman" w:cs="Times New Roman"/>
              <w:kern w:val="1"/>
              <w:sz w:val="24"/>
              <w:szCs w:val="24"/>
            </w:rPr>
          </w:rPrChange>
        </w:rPr>
        <w:t>Roderick peered through the hatch. Some of the zombies lay still on the floor. The rest were moving away from the door, all headed in the same direction. It could only mean one thing. Whoever was shooting was close by.</w:t>
      </w:r>
    </w:p>
    <w:p w14:paraId="48844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0" w:author="Andrea Stafford Hintz" w:date="2016-09-18T16:51:00Z">
            <w:rPr>
              <w:rFonts w:ascii="Times New Roman" w:eastAsia="Times New Roman" w:hAnsi="Times New Roman" w:cs="Times New Roman"/>
              <w:kern w:val="1"/>
              <w:sz w:val="24"/>
              <w:szCs w:val="24"/>
            </w:rPr>
          </w:rPrChange>
        </w:rPr>
        <w:t>He began banging on the door.</w:t>
      </w:r>
    </w:p>
    <w:p w14:paraId="15C7F3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1" w:author="Andrea Stafford Hintz" w:date="2016-09-18T16:51:00Z">
            <w:rPr>
              <w:rFonts w:ascii="Times New Roman" w:eastAsia="Times New Roman" w:hAnsi="Times New Roman" w:cs="Times New Roman"/>
              <w:kern w:val="1"/>
              <w:sz w:val="24"/>
              <w:szCs w:val="24"/>
            </w:rPr>
          </w:rPrChange>
        </w:rPr>
        <w:t>“</w:t>
      </w:r>
      <w:commentRangeStart w:id="8162"/>
      <w:r w:rsidRPr="009400B4">
        <w:rPr>
          <w:rFonts w:ascii="Times New Roman" w:hAnsi="Times New Roman"/>
          <w:kern w:val="1"/>
          <w:sz w:val="24"/>
          <w:rPrChange w:id="8163" w:author="Andrea Stafford Hintz" w:date="2016-09-18T16:51:00Z">
            <w:rPr>
              <w:rFonts w:ascii="Times New Roman" w:eastAsia="Times New Roman" w:hAnsi="Times New Roman" w:cs="Times New Roman"/>
              <w:kern w:val="1"/>
              <w:sz w:val="24"/>
              <w:szCs w:val="24"/>
            </w:rPr>
          </w:rPrChange>
        </w:rPr>
        <w:t>In here!” he cried, “I’m alive in here!”</w:t>
      </w:r>
      <w:commentRangeEnd w:id="8162"/>
      <w:r w:rsidR="00891794">
        <w:rPr>
          <w:rStyle w:val="CommentReference"/>
        </w:rPr>
        <w:commentReference w:id="8162"/>
      </w:r>
    </w:p>
    <w:p w14:paraId="32DB8C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4" w:author="Andrea Stafford Hintz" w:date="2016-09-18T16:51:00Z">
            <w:rPr>
              <w:rFonts w:ascii="Times New Roman" w:eastAsia="Times New Roman" w:hAnsi="Times New Roman" w:cs="Times New Roman"/>
              <w:kern w:val="1"/>
              <w:sz w:val="24"/>
              <w:szCs w:val="24"/>
            </w:rPr>
          </w:rPrChange>
        </w:rPr>
        <w:t>Some of the zombies paused at the door and looked in through the hatch to see what all the fuss was about. One by one, their faces dropped away, as a spray of thick, glutinous blood painted the walls and slopped on the floor.</w:t>
      </w:r>
    </w:p>
    <w:p w14:paraId="2BB5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5" w:author="Andrea Stafford Hintz" w:date="2016-09-18T16:51:00Z">
            <w:rPr>
              <w:rFonts w:ascii="Times New Roman" w:eastAsia="Times New Roman" w:hAnsi="Times New Roman" w:cs="Times New Roman"/>
              <w:kern w:val="1"/>
              <w:sz w:val="24"/>
              <w:szCs w:val="24"/>
            </w:rPr>
          </w:rPrChange>
        </w:rPr>
        <w:t>Roderick pressed himself against the door again, and peered through the small square holes into the hallway. The floor was littered with dead bodies. His angle of view was narrow, but he couldn’t see any zombies. He couldn’t see the shooters either.</w:t>
      </w:r>
    </w:p>
    <w:p w14:paraId="77EEC8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6" w:author="Andrea Stafford Hintz" w:date="2016-09-18T16:51:00Z">
            <w:rPr>
              <w:rFonts w:ascii="Times New Roman" w:eastAsia="Times New Roman" w:hAnsi="Times New Roman" w:cs="Times New Roman"/>
              <w:kern w:val="1"/>
              <w:sz w:val="24"/>
              <w:szCs w:val="24"/>
            </w:rPr>
          </w:rPrChange>
        </w:rPr>
        <w:t>“In here!” he called again, in case they were still alive. “In here!”</w:t>
      </w:r>
    </w:p>
    <w:p w14:paraId="1E8023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7" w:author="Andrea Stafford Hintz" w:date="2016-09-18T16:51:00Z">
            <w:rPr>
              <w:rFonts w:ascii="Times New Roman" w:eastAsia="Times New Roman" w:hAnsi="Times New Roman" w:cs="Times New Roman"/>
              <w:kern w:val="1"/>
              <w:sz w:val="24"/>
              <w:szCs w:val="24"/>
            </w:rPr>
          </w:rPrChange>
        </w:rPr>
        <w:t>“Did you ‘ear that?” said a voice.</w:t>
      </w:r>
    </w:p>
    <w:p w14:paraId="34D64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8" w:author="Andrea Stafford Hintz" w:date="2016-09-18T16:51:00Z">
            <w:rPr>
              <w:rFonts w:ascii="Times New Roman" w:eastAsia="Times New Roman" w:hAnsi="Times New Roman" w:cs="Times New Roman"/>
              <w:kern w:val="1"/>
              <w:sz w:val="24"/>
              <w:szCs w:val="24"/>
            </w:rPr>
          </w:rPrChange>
        </w:rPr>
        <w:t>“Hello?” a second voice called loudly.</w:t>
      </w:r>
    </w:p>
    <w:p w14:paraId="1BB059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69" w:author="Andrea Stafford Hintz" w:date="2016-09-18T16:51:00Z">
            <w:rPr>
              <w:rFonts w:ascii="Times New Roman" w:eastAsia="Times New Roman" w:hAnsi="Times New Roman" w:cs="Times New Roman"/>
              <w:kern w:val="1"/>
              <w:sz w:val="24"/>
              <w:szCs w:val="24"/>
            </w:rPr>
          </w:rPrChange>
        </w:rPr>
        <w:t>Roderick practically leapt for joy. They were still alive! Somebody—living people—was still alive.</w:t>
      </w:r>
    </w:p>
    <w:p w14:paraId="577454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0" w:author="Andrea Stafford Hintz" w:date="2016-09-18T16:51:00Z">
            <w:rPr>
              <w:rFonts w:ascii="Times New Roman" w:eastAsia="Times New Roman" w:hAnsi="Times New Roman" w:cs="Times New Roman"/>
              <w:kern w:val="1"/>
              <w:sz w:val="24"/>
              <w:szCs w:val="24"/>
            </w:rPr>
          </w:rPrChange>
        </w:rPr>
        <w:t>“In here!” he cried once more. “I’m in this cell.”</w:t>
      </w:r>
    </w:p>
    <w:p w14:paraId="24E4C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1" w:author="Andrea Stafford Hintz" w:date="2016-09-18T16:51:00Z">
            <w:rPr>
              <w:rFonts w:ascii="Times New Roman" w:eastAsia="Times New Roman" w:hAnsi="Times New Roman" w:cs="Times New Roman"/>
              <w:kern w:val="1"/>
              <w:sz w:val="24"/>
              <w:szCs w:val="24"/>
            </w:rPr>
          </w:rPrChange>
        </w:rPr>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14:paraId="7803E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2" w:author="Andrea Stafford Hintz" w:date="2016-09-18T16:51:00Z">
            <w:rPr>
              <w:rFonts w:ascii="Times New Roman" w:eastAsia="Times New Roman" w:hAnsi="Times New Roman" w:cs="Times New Roman"/>
              <w:kern w:val="1"/>
              <w:sz w:val="24"/>
              <w:szCs w:val="24"/>
            </w:rPr>
          </w:rPrChange>
        </w:rPr>
        <w:t>“Thank god,” he said, smiling broadly.</w:t>
      </w:r>
    </w:p>
    <w:p w14:paraId="497BB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3" w:author="Andrea Stafford Hintz" w:date="2016-09-18T16:51:00Z">
            <w:rPr>
              <w:rFonts w:ascii="Times New Roman" w:eastAsia="Times New Roman" w:hAnsi="Times New Roman" w:cs="Times New Roman"/>
              <w:kern w:val="1"/>
              <w:sz w:val="24"/>
              <w:szCs w:val="24"/>
            </w:rPr>
          </w:rPrChange>
        </w:rPr>
        <w:t>He wiped the sweat from his brow with a handkerchief, a bit embarrassed by his appearance. He gathered up his waistcoat and threw it back on hastily, as the man opened the door.</w:t>
      </w:r>
    </w:p>
    <w:p w14:paraId="2964F5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4" w:author="Andrea Stafford Hintz" w:date="2016-09-18T16:51:00Z">
            <w:rPr>
              <w:rFonts w:ascii="Times New Roman" w:eastAsia="Times New Roman" w:hAnsi="Times New Roman" w:cs="Times New Roman"/>
              <w:kern w:val="1"/>
              <w:sz w:val="24"/>
              <w:szCs w:val="24"/>
            </w:rPr>
          </w:rPrChange>
        </w:rPr>
        <w:t>“Kip Lockwood,” said the man, reaching out to shake Roderick’s hand.</w:t>
      </w:r>
    </w:p>
    <w:p w14:paraId="212F4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5" w:author="Andrea Stafford Hintz" w:date="2016-09-18T16:51:00Z">
            <w:rPr>
              <w:rFonts w:ascii="Times New Roman" w:eastAsia="Times New Roman" w:hAnsi="Times New Roman" w:cs="Times New Roman"/>
              <w:kern w:val="1"/>
              <w:sz w:val="24"/>
              <w:szCs w:val="24"/>
            </w:rPr>
          </w:rPrChange>
        </w:rPr>
        <w:t>Instead, Roderick threw his arms around the man, embracing him firmly. Kip yelped in surprise. Of course, he was even more surprised when Roderick planted a kiss on his cheek.</w:t>
      </w:r>
    </w:p>
    <w:p w14:paraId="2D49F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176" w:author="Andrea Stafford Hintz" w:date="2016-09-18T16:51:00Z">
            <w:rPr>
              <w:rFonts w:ascii="Times New Roman" w:eastAsia="Times New Roman" w:hAnsi="Times New Roman" w:cs="Times New Roman"/>
              <w:kern w:val="1"/>
              <w:sz w:val="24"/>
              <w:szCs w:val="24"/>
            </w:rPr>
          </w:rPrChange>
        </w:rPr>
        <w:t xml:space="preserve">“Well, uh, </w:t>
      </w:r>
      <w:proofErr w:type="spellStart"/>
      <w:r w:rsidRPr="009400B4">
        <w:rPr>
          <w:rFonts w:ascii="Times New Roman" w:hAnsi="Times New Roman"/>
          <w:kern w:val="1"/>
          <w:sz w:val="24"/>
          <w:rPrChange w:id="8177" w:author="Andrea Stafford Hintz" w:date="2016-09-18T16:51:00Z">
            <w:rPr>
              <w:rFonts w:ascii="Times New Roman" w:eastAsia="Times New Roman" w:hAnsi="Times New Roman" w:cs="Times New Roman"/>
              <w:kern w:val="1"/>
              <w:sz w:val="24"/>
              <w:szCs w:val="24"/>
            </w:rPr>
          </w:rPrChange>
        </w:rPr>
        <w:t>Ah’m</w:t>
      </w:r>
      <w:proofErr w:type="spellEnd"/>
      <w:r w:rsidRPr="009400B4">
        <w:rPr>
          <w:rFonts w:ascii="Times New Roman" w:hAnsi="Times New Roman"/>
          <w:kern w:val="1"/>
          <w:sz w:val="24"/>
          <w:rPrChange w:id="8178" w:author="Andrea Stafford Hintz" w:date="2016-09-18T16:51:00Z">
            <w:rPr>
              <w:rFonts w:ascii="Times New Roman" w:eastAsia="Times New Roman" w:hAnsi="Times New Roman" w:cs="Times New Roman"/>
              <w:kern w:val="1"/>
              <w:sz w:val="24"/>
              <w:szCs w:val="24"/>
            </w:rPr>
          </w:rPrChange>
        </w:rPr>
        <w:t xml:space="preserve"> ’</w:t>
      </w:r>
      <w:proofErr w:type="spellStart"/>
      <w:r w:rsidRPr="009400B4">
        <w:rPr>
          <w:rFonts w:ascii="Times New Roman" w:hAnsi="Times New Roman"/>
          <w:kern w:val="1"/>
          <w:sz w:val="24"/>
          <w:rPrChange w:id="8179" w:author="Andrea Stafford Hintz" w:date="2016-09-18T16:51:00Z">
            <w:rPr>
              <w:rFonts w:ascii="Times New Roman" w:eastAsia="Times New Roman" w:hAnsi="Times New Roman" w:cs="Times New Roman"/>
              <w:kern w:val="1"/>
              <w:sz w:val="24"/>
              <w:szCs w:val="24"/>
            </w:rPr>
          </w:rPrChange>
        </w:rPr>
        <w:t>appy</w:t>
      </w:r>
      <w:proofErr w:type="spellEnd"/>
      <w:r w:rsidRPr="009400B4">
        <w:rPr>
          <w:rFonts w:ascii="Times New Roman" w:hAnsi="Times New Roman"/>
          <w:kern w:val="1"/>
          <w:sz w:val="24"/>
          <w:rPrChange w:id="8180" w:author="Andrea Stafford Hintz" w:date="2016-09-18T16:51:00Z">
            <w:rPr>
              <w:rFonts w:ascii="Times New Roman" w:eastAsia="Times New Roman" w:hAnsi="Times New Roman" w:cs="Times New Roman"/>
              <w:kern w:val="1"/>
              <w:sz w:val="24"/>
              <w:szCs w:val="24"/>
            </w:rPr>
          </w:rPrChange>
        </w:rPr>
        <w:t xml:space="preserve"> to see you, too,” he said, awkwardly.</w:t>
      </w:r>
    </w:p>
    <w:p w14:paraId="0E942C26" w14:textId="598354E4" w:rsidR="00952343" w:rsidRPr="00C245FD" w:rsidRDefault="00B67EA3" w:rsidP="00C245FD">
      <w:pPr>
        <w:tabs>
          <w:tab w:val="left" w:pos="1440"/>
          <w:tab w:val="left" w:pos="2160"/>
          <w:tab w:val="left" w:pos="2880"/>
        </w:tabs>
        <w:spacing w:line="480" w:lineRule="auto"/>
        <w:ind w:firstLine="359"/>
        <w:jc w:val="both"/>
        <w:rPr>
          <w:ins w:id="8181" w:author="Bryce Raffle" w:date="2016-09-04T18:46:00Z"/>
        </w:rPr>
      </w:pPr>
      <w:r w:rsidRPr="009400B4">
        <w:rPr>
          <w:rFonts w:ascii="Times New Roman" w:hAnsi="Times New Roman"/>
          <w:kern w:val="1"/>
          <w:sz w:val="24"/>
          <w:rPrChange w:id="8182" w:author="Andrea Stafford Hintz" w:date="2016-09-18T16:51:00Z">
            <w:rPr>
              <w:rFonts w:ascii="Times New Roman" w:eastAsia="Times New Roman" w:hAnsi="Times New Roman" w:cs="Times New Roman"/>
              <w:kern w:val="1"/>
              <w:sz w:val="24"/>
              <w:szCs w:val="24"/>
            </w:rPr>
          </w:rPrChange>
        </w:rPr>
        <w:t xml:space="preserve">A short, black-haired girl joined him in the doorway. She had the practical look of a mechanic—worn leather fingerless gloves, fingers stained with oil and grease, and plainly colored clothing. </w:t>
      </w:r>
      <w:ins w:id="8183" w:author="Bryce Raffle" w:date="2016-09-04T18:45:00Z">
        <w:r w:rsidRPr="009400B4">
          <w:rPr>
            <w:rFonts w:ascii="Times New Roman" w:hAnsi="Times New Roman"/>
            <w:sz w:val="24"/>
            <w:rPrChange w:id="8184" w:author="Andrea Stafford Hintz" w:date="2016-09-18T16:51:00Z">
              <w:rPr>
                <w:rFonts w:ascii="Times New Roman" w:eastAsia="Times New Roman" w:hAnsi="Times New Roman" w:cs="Times New Roman"/>
                <w:sz w:val="24"/>
                <w:szCs w:val="24"/>
              </w:rPr>
            </w:rPrChange>
          </w:rPr>
          <w:t>To complete the look, she wore a pair of brass welding goggles on her forehead</w:t>
        </w:r>
        <w:r w:rsidR="69F6E1AC" w:rsidRPr="009400B4">
          <w:rPr>
            <w:rFonts w:ascii="Times New Roman" w:hAnsi="Times New Roman"/>
            <w:sz w:val="24"/>
            <w:rPrChange w:id="8185" w:author="Andrea Stafford Hintz" w:date="2016-09-18T16:51:00Z">
              <w:rPr>
                <w:rFonts w:ascii="Times New Roman" w:eastAsia="Times New Roman" w:hAnsi="Times New Roman" w:cs="Times New Roman"/>
                <w:sz w:val="24"/>
                <w:szCs w:val="24"/>
              </w:rPr>
            </w:rPrChange>
          </w:rPr>
          <w:t>. Unlike most engineers Roderick had known, she brandished a samurai sword as her weapon. The sword was crusted with blood and gore. She was short in stature, but Roderick noticed her broad shoulders and her muscular build. The girl looked like she could pick Roderick up with one hand. She wiped the sword clean on a handkerchief and returned it to its sheath.</w:t>
        </w:r>
      </w:ins>
    </w:p>
    <w:p w14:paraId="091EE799" w14:textId="7484C803" w:rsidR="00952343" w:rsidRPr="00C245FD" w:rsidRDefault="00A22D6C" w:rsidP="00C245FD">
      <w:pPr>
        <w:tabs>
          <w:tab w:val="left" w:pos="1440"/>
          <w:tab w:val="left" w:pos="2160"/>
          <w:tab w:val="left" w:pos="2880"/>
        </w:tabs>
        <w:spacing w:line="480" w:lineRule="auto"/>
        <w:ind w:firstLine="359"/>
        <w:jc w:val="both"/>
        <w:rPr>
          <w:del w:id="8186" w:author="Bryce Raffle" w:date="2016-09-04T18:45:00Z"/>
          <w:rFonts w:ascii="Times New Roman" w:hAnsi="Times New Roman" w:cs="Times New Roman"/>
          <w:kern w:val="1"/>
          <w:sz w:val="24"/>
          <w:szCs w:val="24"/>
        </w:rPr>
      </w:pPr>
      <w:ins w:id="8187" w:author="Andrea Stafford Hintz" w:date="2016-09-18T16:51:00Z">
        <w:r w:rsidRPr="009400B4">
          <w:rPr>
            <w:rFonts w:ascii="Times New Roman" w:eastAsia="Times New Roman" w:hAnsi="Times New Roman" w:cs="Times New Roman"/>
            <w:kern w:val="1"/>
            <w:sz w:val="24"/>
            <w:szCs w:val="24"/>
          </w:rPr>
          <w:t>“Kas</w:t>
        </w:r>
      </w:ins>
      <w:del w:id="8188" w:author="Bryce Raffle" w:date="2016-09-04T18:45:00Z">
        <w:r w:rsidR="00B67EA3" w:rsidRPr="38813067" w:rsidDel="69F6E1AC">
          <w:rPr>
            <w:rFonts w:ascii="Times New Roman" w:eastAsia="Times New Roman" w:hAnsi="Times New Roman" w:cs="Times New Roman"/>
            <w:kern w:val="1"/>
            <w:sz w:val="24"/>
            <w:szCs w:val="24"/>
            <w:rPrChange w:id="8189" w:author="Bryce Raffle" w:date="2016-09-04T16:35:00Z">
              <w:rPr>
                <w:rFonts w:ascii="Times New Roman" w:hAnsi="Times New Roman" w:cs="Times New Roman"/>
                <w:kern w:val="1"/>
                <w:sz w:val="24"/>
                <w:szCs w:val="24"/>
              </w:rPr>
            </w:rPrChange>
          </w:rPr>
          <w:delText>To complete the look, she wore a pair of brass welding goggles on her forehead</w:delText>
        </w:r>
        <w:r w:rsidR="00B67EA3" w:rsidRPr="38813067">
          <w:rPr>
            <w:rFonts w:ascii="Times New Roman" w:eastAsia="Times New Roman" w:hAnsi="Times New Roman" w:cs="Times New Roman"/>
            <w:kern w:val="1"/>
            <w:sz w:val="24"/>
            <w:szCs w:val="24"/>
            <w:rPrChange w:id="8190" w:author="Bryce Raffle" w:date="2016-09-06T11:42:00Z">
              <w:rPr>
                <w:rFonts w:ascii="Times New Roman" w:hAnsi="Times New Roman" w:cs="Times New Roman"/>
                <w:kern w:val="1"/>
                <w:sz w:val="24"/>
                <w:szCs w:val="24"/>
              </w:rPr>
            </w:rPrChange>
          </w:rPr>
          <w:delText>, and brandished a rusty pipe as her weapon. The pipe was crusted with blood and gore. She was short in stature, but Roderick noticed her broad shoulders and her muscular build. The girl looked like she could pick Roderick up with one hand.</w:delText>
        </w:r>
      </w:del>
    </w:p>
    <w:p w14:paraId="755E72C4" w14:textId="77777777" w:rsidR="69F6E1AC" w:rsidDel="51D63262" w:rsidRDefault="69F6E1AC">
      <w:pPr>
        <w:spacing w:line="480" w:lineRule="auto"/>
        <w:ind w:firstLine="359"/>
        <w:jc w:val="both"/>
        <w:rPr>
          <w:del w:id="8191" w:author="Bryce Raffle" w:date="2016-09-04T18:46:00Z"/>
        </w:rPr>
        <w:pPrChange w:id="8192" w:author="Bryce Raffle" w:date="2016-09-04T18:45:00Z">
          <w:pPr/>
        </w:pPrChange>
      </w:pPr>
    </w:p>
    <w:p w14:paraId="01A783AC" w14:textId="55B8FE7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del w:id="8193" w:author="Andrea Stafford Hintz" w:date="2016-09-18T16:51:00Z">
        <w:r w:rsidRPr="38813067">
          <w:rPr>
            <w:rFonts w:ascii="Times New Roman" w:eastAsia="Times New Roman" w:hAnsi="Times New Roman" w:cs="Times New Roman"/>
            <w:kern w:val="1"/>
            <w:sz w:val="24"/>
            <w:szCs w:val="24"/>
            <w:rPrChange w:id="8194" w:author="Bryce Raffle" w:date="2016-09-06T11:42:00Z">
              <w:rPr>
                <w:rFonts w:ascii="Times New Roman" w:hAnsi="Times New Roman" w:cs="Times New Roman"/>
                <w:kern w:val="1"/>
                <w:sz w:val="24"/>
                <w:szCs w:val="24"/>
              </w:rPr>
            </w:rPrChange>
          </w:rPr>
          <w:delText>“Kas</w:delText>
        </w:r>
      </w:del>
      <w:del w:id="8195" w:author="Bryce Raffle" w:date="2016-09-04T18:44:00Z">
        <w:r w:rsidRPr="38813067">
          <w:rPr>
            <w:rFonts w:ascii="Times New Roman" w:eastAsia="Times New Roman" w:hAnsi="Times New Roman" w:cs="Times New Roman"/>
            <w:kern w:val="1"/>
            <w:sz w:val="24"/>
            <w:szCs w:val="24"/>
            <w:rPrChange w:id="8196"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197" w:author="Andrea Stafford Hintz" w:date="2016-09-18T16:51:00Z">
            <w:rPr>
              <w:rFonts w:ascii="Times New Roman" w:eastAsia="Times New Roman" w:hAnsi="Times New Roman" w:cs="Times New Roman"/>
              <w:kern w:val="1"/>
              <w:sz w:val="24"/>
              <w:szCs w:val="24"/>
            </w:rPr>
          </w:rPrChange>
        </w:rPr>
        <w:t>,” said Kip, “This ’</w:t>
      </w:r>
      <w:proofErr w:type="spellStart"/>
      <w:r w:rsidRPr="009400B4">
        <w:rPr>
          <w:rFonts w:ascii="Times New Roman" w:hAnsi="Times New Roman"/>
          <w:kern w:val="1"/>
          <w:sz w:val="24"/>
          <w:rPrChange w:id="8198" w:author="Andrea Stafford Hintz" w:date="2016-09-18T16:51:00Z">
            <w:rPr>
              <w:rFonts w:ascii="Times New Roman" w:eastAsia="Times New Roman" w:hAnsi="Times New Roman" w:cs="Times New Roman"/>
              <w:kern w:val="1"/>
              <w:sz w:val="24"/>
              <w:szCs w:val="24"/>
            </w:rPr>
          </w:rPrChange>
        </w:rPr>
        <w:t>ere’s</w:t>
      </w:r>
      <w:proofErr w:type="spellEnd"/>
      <w:r w:rsidRPr="009400B4">
        <w:rPr>
          <w:rFonts w:ascii="Times New Roman" w:hAnsi="Times New Roman"/>
          <w:kern w:val="1"/>
          <w:sz w:val="24"/>
          <w:rPrChange w:id="8199" w:author="Andrea Stafford Hintz" w:date="2016-09-18T16:51:00Z">
            <w:rPr>
              <w:rFonts w:ascii="Times New Roman" w:eastAsia="Times New Roman" w:hAnsi="Times New Roman" w:cs="Times New Roman"/>
              <w:kern w:val="1"/>
              <w:sz w:val="24"/>
              <w:szCs w:val="24"/>
            </w:rPr>
          </w:rPrChange>
        </w:rPr>
        <w:t xml:space="preserve">—actually, didn’t catch your name, </w:t>
      </w:r>
      <w:proofErr w:type="spellStart"/>
      <w:r w:rsidRPr="009400B4">
        <w:rPr>
          <w:rFonts w:ascii="Times New Roman" w:hAnsi="Times New Roman"/>
          <w:kern w:val="1"/>
          <w:sz w:val="24"/>
          <w:rPrChange w:id="8200"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8201" w:author="Andrea Stafford Hintz" w:date="2016-09-18T16:51:00Z">
            <w:rPr>
              <w:rFonts w:ascii="Times New Roman" w:eastAsia="Times New Roman" w:hAnsi="Times New Roman" w:cs="Times New Roman"/>
              <w:kern w:val="1"/>
              <w:sz w:val="24"/>
              <w:szCs w:val="24"/>
            </w:rPr>
          </w:rPrChange>
        </w:rPr>
        <w:t>.”</w:t>
      </w:r>
    </w:p>
    <w:p w14:paraId="1272F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02" w:author="Andrea Stafford Hintz" w:date="2016-09-18T16:51:00Z">
            <w:rPr>
              <w:rFonts w:ascii="Times New Roman" w:eastAsia="Times New Roman" w:hAnsi="Times New Roman" w:cs="Times New Roman"/>
              <w:kern w:val="1"/>
              <w:sz w:val="24"/>
              <w:szCs w:val="24"/>
            </w:rPr>
          </w:rPrChange>
        </w:rPr>
        <w:t>“Roderick Steen,” Roderick replied, embracing her as if they were old friends.</w:t>
      </w:r>
    </w:p>
    <w:p w14:paraId="602B43E5" w14:textId="24FA13F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03" w:author="Andrea Stafford Hintz" w:date="2016-09-18T16:51:00Z">
            <w:rPr>
              <w:rFonts w:ascii="Times New Roman" w:eastAsia="Times New Roman" w:hAnsi="Times New Roman" w:cs="Times New Roman"/>
              <w:kern w:val="1"/>
              <w:sz w:val="24"/>
              <w:szCs w:val="24"/>
            </w:rPr>
          </w:rPrChange>
        </w:rPr>
        <w:t>“</w:t>
      </w:r>
      <w:commentRangeStart w:id="8204"/>
      <w:r w:rsidRPr="009400B4">
        <w:rPr>
          <w:rFonts w:ascii="Times New Roman" w:hAnsi="Times New Roman"/>
          <w:kern w:val="1"/>
          <w:sz w:val="24"/>
          <w:rPrChange w:id="8205" w:author="Andrea Stafford Hintz" w:date="2016-09-18T16:51:00Z">
            <w:rPr>
              <w:rFonts w:ascii="Times New Roman" w:eastAsia="Times New Roman" w:hAnsi="Times New Roman" w:cs="Times New Roman"/>
              <w:kern w:val="1"/>
              <w:sz w:val="24"/>
              <w:szCs w:val="24"/>
            </w:rPr>
          </w:rPrChange>
        </w:rPr>
        <w:t>Kasumi Hattori</w:t>
      </w:r>
      <w:commentRangeEnd w:id="8204"/>
      <w:r w:rsidR="00891794">
        <w:rPr>
          <w:rStyle w:val="CommentReference"/>
        </w:rPr>
        <w:commentReference w:id="8204"/>
      </w:r>
      <w:r w:rsidRPr="009400B4">
        <w:rPr>
          <w:rFonts w:ascii="Times New Roman" w:hAnsi="Times New Roman"/>
          <w:kern w:val="1"/>
          <w:sz w:val="24"/>
          <w:rPrChange w:id="8206" w:author="Andrea Stafford Hintz" w:date="2016-09-18T16:51:00Z">
            <w:rPr>
              <w:rFonts w:ascii="Times New Roman" w:eastAsia="Times New Roman" w:hAnsi="Times New Roman" w:cs="Times New Roman"/>
              <w:kern w:val="1"/>
              <w:sz w:val="24"/>
              <w:szCs w:val="24"/>
            </w:rPr>
          </w:rPrChange>
        </w:rPr>
        <w:t xml:space="preserve">,” she replied awkwardly. “People call me </w:t>
      </w:r>
      <w:ins w:id="8207" w:author="Andrea Stafford Hintz" w:date="2016-09-18T16:51:00Z">
        <w:r w:rsidR="00A22D6C" w:rsidRPr="009400B4">
          <w:rPr>
            <w:rFonts w:ascii="Times New Roman" w:eastAsia="Times New Roman" w:hAnsi="Times New Roman" w:cs="Times New Roman"/>
            <w:kern w:val="1"/>
            <w:sz w:val="24"/>
            <w:szCs w:val="24"/>
          </w:rPr>
          <w:t>Kas</w:t>
        </w:r>
      </w:ins>
      <w:del w:id="8208" w:author="Andrea Stafford Hintz" w:date="2016-09-18T16:51:00Z">
        <w:r w:rsidRPr="38813067">
          <w:rPr>
            <w:rFonts w:ascii="Times New Roman" w:eastAsia="Times New Roman" w:hAnsi="Times New Roman" w:cs="Times New Roman"/>
            <w:kern w:val="1"/>
            <w:sz w:val="24"/>
            <w:szCs w:val="24"/>
            <w:rPrChange w:id="8209" w:author="Bryce Raffle" w:date="2016-09-06T11:42:00Z">
              <w:rPr>
                <w:rFonts w:ascii="Times New Roman" w:hAnsi="Times New Roman" w:cs="Times New Roman"/>
                <w:kern w:val="1"/>
                <w:sz w:val="24"/>
                <w:szCs w:val="24"/>
              </w:rPr>
            </w:rPrChange>
          </w:rPr>
          <w:delText>Kas</w:delText>
        </w:r>
      </w:del>
      <w:del w:id="8210" w:author="Bryce Raffle" w:date="2016-09-04T18:44:00Z">
        <w:r w:rsidRPr="38813067">
          <w:rPr>
            <w:rFonts w:ascii="Times New Roman" w:eastAsia="Times New Roman" w:hAnsi="Times New Roman" w:cs="Times New Roman"/>
            <w:kern w:val="1"/>
            <w:sz w:val="24"/>
            <w:szCs w:val="24"/>
            <w:rPrChange w:id="8211"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212" w:author="Andrea Stafford Hintz" w:date="2016-09-18T16:51:00Z">
            <w:rPr>
              <w:rFonts w:ascii="Times New Roman" w:eastAsia="Times New Roman" w:hAnsi="Times New Roman" w:cs="Times New Roman"/>
              <w:kern w:val="1"/>
              <w:sz w:val="24"/>
              <w:szCs w:val="24"/>
            </w:rPr>
          </w:rPrChange>
        </w:rPr>
        <w:t>.”</w:t>
      </w:r>
    </w:p>
    <w:p w14:paraId="76D8A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13" w:author="Andrea Stafford Hintz" w:date="2016-09-18T16:51:00Z">
            <w:rPr>
              <w:rFonts w:ascii="Times New Roman" w:eastAsia="Times New Roman" w:hAnsi="Times New Roman" w:cs="Times New Roman"/>
              <w:kern w:val="1"/>
              <w:sz w:val="24"/>
              <w:szCs w:val="24"/>
            </w:rPr>
          </w:rPrChange>
        </w:rPr>
        <w:t xml:space="preserve">“Sorry, I’m just very glad to see </w:t>
      </w:r>
      <w:r w:rsidRPr="009400B4">
        <w:rPr>
          <w:rFonts w:ascii="Times New Roman" w:hAnsi="Times New Roman"/>
          <w:i/>
          <w:kern w:val="1"/>
          <w:sz w:val="24"/>
          <w:rPrChange w:id="8214" w:author="Andrea Stafford Hintz" w:date="2016-09-18T16:51:00Z">
            <w:rPr>
              <w:rFonts w:ascii="Times New Roman" w:eastAsia="Times New Roman" w:hAnsi="Times New Roman" w:cs="Times New Roman"/>
              <w:i/>
              <w:kern w:val="1"/>
              <w:sz w:val="24"/>
              <w:szCs w:val="24"/>
            </w:rPr>
          </w:rPrChange>
        </w:rPr>
        <w:t>people</w:t>
      </w:r>
      <w:r w:rsidRPr="009400B4">
        <w:rPr>
          <w:rFonts w:ascii="Times New Roman" w:hAnsi="Times New Roman"/>
          <w:kern w:val="1"/>
          <w:sz w:val="24"/>
          <w:rPrChange w:id="8215" w:author="Andrea Stafford Hintz" w:date="2016-09-18T16:51:00Z">
            <w:rPr>
              <w:rFonts w:ascii="Times New Roman" w:eastAsia="Times New Roman" w:hAnsi="Times New Roman" w:cs="Times New Roman"/>
              <w:kern w:val="1"/>
              <w:sz w:val="24"/>
              <w:szCs w:val="24"/>
            </w:rPr>
          </w:rPrChange>
        </w:rPr>
        <w:t>.”</w:t>
      </w:r>
    </w:p>
    <w:p w14:paraId="7032B2BA" w14:textId="28DC2AA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16" w:author="Andrea Stafford Hintz" w:date="2016-09-18T16:51:00Z">
            <w:rPr>
              <w:rFonts w:ascii="Times New Roman" w:eastAsia="Times New Roman" w:hAnsi="Times New Roman" w:cs="Times New Roman"/>
              <w:kern w:val="1"/>
              <w:sz w:val="24"/>
              <w:szCs w:val="24"/>
            </w:rPr>
          </w:rPrChange>
        </w:rPr>
        <w:t xml:space="preserve">“Yes, well, we didn’t think we’d find anyone in here. At least, nobody who wasn’t—” </w:t>
      </w:r>
      <w:ins w:id="8217" w:author="Andrea Stafford Hintz" w:date="2016-09-18T16:51:00Z">
        <w:r w:rsidR="00A22D6C" w:rsidRPr="009400B4">
          <w:rPr>
            <w:rFonts w:ascii="Times New Roman" w:eastAsia="Times New Roman" w:hAnsi="Times New Roman" w:cs="Times New Roman"/>
            <w:kern w:val="1"/>
            <w:sz w:val="24"/>
            <w:szCs w:val="24"/>
          </w:rPr>
          <w:t>Kas</w:t>
        </w:r>
      </w:ins>
      <w:del w:id="8218" w:author="Andrea Stafford Hintz" w:date="2016-09-18T16:51:00Z">
        <w:r w:rsidRPr="38813067">
          <w:rPr>
            <w:rFonts w:ascii="Times New Roman" w:eastAsia="Times New Roman" w:hAnsi="Times New Roman" w:cs="Times New Roman"/>
            <w:kern w:val="1"/>
            <w:sz w:val="24"/>
            <w:szCs w:val="24"/>
            <w:rPrChange w:id="8219" w:author="Bryce Raffle" w:date="2016-09-06T11:42:00Z">
              <w:rPr>
                <w:rFonts w:ascii="Times New Roman" w:hAnsi="Times New Roman" w:cs="Times New Roman"/>
                <w:kern w:val="1"/>
                <w:sz w:val="24"/>
                <w:szCs w:val="24"/>
              </w:rPr>
            </w:rPrChange>
          </w:rPr>
          <w:delText>Kas</w:delText>
        </w:r>
      </w:del>
      <w:del w:id="8220" w:author="Bryce Raffle" w:date="2016-09-04T18:44:00Z">
        <w:r w:rsidRPr="38813067">
          <w:rPr>
            <w:rFonts w:ascii="Times New Roman" w:eastAsia="Times New Roman" w:hAnsi="Times New Roman" w:cs="Times New Roman"/>
            <w:kern w:val="1"/>
            <w:sz w:val="24"/>
            <w:szCs w:val="24"/>
            <w:rPrChange w:id="8221"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222" w:author="Andrea Stafford Hintz" w:date="2016-09-18T16:51:00Z">
            <w:rPr>
              <w:rFonts w:ascii="Times New Roman" w:eastAsia="Times New Roman" w:hAnsi="Times New Roman" w:cs="Times New Roman"/>
              <w:kern w:val="1"/>
              <w:sz w:val="24"/>
              <w:szCs w:val="24"/>
            </w:rPr>
          </w:rPrChange>
        </w:rPr>
        <w:t xml:space="preserve"> trailed off.</w:t>
      </w:r>
    </w:p>
    <w:p w14:paraId="63FF6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23" w:author="Andrea Stafford Hintz" w:date="2016-09-18T16:51:00Z">
            <w:rPr>
              <w:rFonts w:ascii="Times New Roman" w:eastAsia="Times New Roman" w:hAnsi="Times New Roman" w:cs="Times New Roman"/>
              <w:kern w:val="1"/>
              <w:sz w:val="24"/>
              <w:szCs w:val="24"/>
            </w:rPr>
          </w:rPrChange>
        </w:rPr>
        <w:t>“A zombie?” Roderick ventured, pointing at the sea of corpses in the hall.</w:t>
      </w:r>
    </w:p>
    <w:p w14:paraId="58D77668" w14:textId="215DB05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24" w:author="Andrea Stafford Hintz" w:date="2016-09-18T16:51:00Z">
            <w:rPr>
              <w:rFonts w:ascii="Times New Roman" w:eastAsia="Times New Roman" w:hAnsi="Times New Roman" w:cs="Times New Roman"/>
              <w:kern w:val="1"/>
              <w:sz w:val="24"/>
              <w:szCs w:val="24"/>
            </w:rPr>
          </w:rPrChange>
        </w:rPr>
        <w:t xml:space="preserve">“Is that what you call them?” asked </w:t>
      </w:r>
      <w:ins w:id="8225" w:author="Andrea Stafford Hintz" w:date="2016-09-18T16:51:00Z">
        <w:r w:rsidR="00A22D6C" w:rsidRPr="009400B4">
          <w:rPr>
            <w:rFonts w:ascii="Times New Roman" w:eastAsia="Times New Roman" w:hAnsi="Times New Roman" w:cs="Times New Roman"/>
            <w:kern w:val="1"/>
            <w:sz w:val="24"/>
            <w:szCs w:val="24"/>
          </w:rPr>
          <w:t>Kas</w:t>
        </w:r>
      </w:ins>
      <w:del w:id="8226" w:author="Andrea Stafford Hintz" w:date="2016-09-18T16:51:00Z">
        <w:r w:rsidRPr="38813067">
          <w:rPr>
            <w:rFonts w:ascii="Times New Roman" w:eastAsia="Times New Roman" w:hAnsi="Times New Roman" w:cs="Times New Roman"/>
            <w:kern w:val="1"/>
            <w:sz w:val="24"/>
            <w:szCs w:val="24"/>
            <w:rPrChange w:id="8227" w:author="Bryce Raffle" w:date="2016-09-06T11:42:00Z">
              <w:rPr>
                <w:rFonts w:ascii="Times New Roman" w:hAnsi="Times New Roman" w:cs="Times New Roman"/>
                <w:kern w:val="1"/>
                <w:sz w:val="24"/>
                <w:szCs w:val="24"/>
              </w:rPr>
            </w:rPrChange>
          </w:rPr>
          <w:delText>Kas</w:delText>
        </w:r>
      </w:del>
      <w:del w:id="8228" w:author="Bryce Raffle" w:date="2016-09-04T18:44:00Z">
        <w:r w:rsidRPr="38813067">
          <w:rPr>
            <w:rFonts w:ascii="Times New Roman" w:eastAsia="Times New Roman" w:hAnsi="Times New Roman" w:cs="Times New Roman"/>
            <w:kern w:val="1"/>
            <w:sz w:val="24"/>
            <w:szCs w:val="24"/>
            <w:rPrChange w:id="8229"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230" w:author="Andrea Stafford Hintz" w:date="2016-09-18T16:51:00Z">
            <w:rPr>
              <w:rFonts w:ascii="Times New Roman" w:eastAsia="Times New Roman" w:hAnsi="Times New Roman" w:cs="Times New Roman"/>
              <w:kern w:val="1"/>
              <w:sz w:val="24"/>
              <w:szCs w:val="24"/>
            </w:rPr>
          </w:rPrChange>
        </w:rPr>
        <w:t>.</w:t>
      </w:r>
    </w:p>
    <w:p w14:paraId="5CE652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31" w:author="Andrea Stafford Hintz" w:date="2016-09-18T16:51:00Z">
            <w:rPr>
              <w:rFonts w:ascii="Times New Roman" w:eastAsia="Times New Roman" w:hAnsi="Times New Roman" w:cs="Times New Roman"/>
              <w:kern w:val="1"/>
              <w:sz w:val="24"/>
              <w:szCs w:val="24"/>
            </w:rPr>
          </w:rPrChange>
        </w:rPr>
        <w:t>Roderick shrugged. “As good a name as any. What are you doing in the prison?”</w:t>
      </w:r>
    </w:p>
    <w:p w14:paraId="0B08B5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32" w:author="Andrea Stafford Hintz" w:date="2016-09-18T16:51:00Z">
            <w:rPr>
              <w:rFonts w:ascii="Times New Roman" w:eastAsia="Times New Roman" w:hAnsi="Times New Roman" w:cs="Times New Roman"/>
              <w:kern w:val="1"/>
              <w:sz w:val="24"/>
              <w:szCs w:val="24"/>
            </w:rPr>
          </w:rPrChange>
        </w:rPr>
        <w:t>“Looking for someone,” Kip replied.</w:t>
      </w:r>
    </w:p>
    <w:p w14:paraId="681E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33" w:author="Andrea Stafford Hintz" w:date="2016-09-18T16:51:00Z">
            <w:rPr>
              <w:rFonts w:ascii="Times New Roman" w:eastAsia="Times New Roman" w:hAnsi="Times New Roman" w:cs="Times New Roman"/>
              <w:kern w:val="1"/>
              <w:sz w:val="24"/>
              <w:szCs w:val="24"/>
            </w:rPr>
          </w:rPrChange>
        </w:rPr>
        <w:t>“As was I,” said Roderick, “Before I took shelter in here.”</w:t>
      </w:r>
    </w:p>
    <w:p w14:paraId="6B88361A" w14:textId="2243121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34" w:author="Andrea Stafford Hintz" w:date="2016-09-18T16:51:00Z">
            <w:rPr>
              <w:rFonts w:ascii="Times New Roman" w:eastAsia="Times New Roman" w:hAnsi="Times New Roman" w:cs="Times New Roman"/>
              <w:kern w:val="1"/>
              <w:sz w:val="24"/>
              <w:szCs w:val="24"/>
            </w:rPr>
          </w:rPrChange>
        </w:rPr>
        <w:t xml:space="preserve">“We shouldn’t linger,” said </w:t>
      </w:r>
      <w:ins w:id="8235" w:author="Andrea Stafford Hintz" w:date="2016-09-18T16:51:00Z">
        <w:r w:rsidR="00A22D6C" w:rsidRPr="009400B4">
          <w:rPr>
            <w:rFonts w:ascii="Times New Roman" w:eastAsia="Times New Roman" w:hAnsi="Times New Roman" w:cs="Times New Roman"/>
            <w:kern w:val="1"/>
            <w:sz w:val="24"/>
            <w:szCs w:val="24"/>
          </w:rPr>
          <w:t>Kas</w:t>
        </w:r>
      </w:ins>
      <w:del w:id="8236" w:author="Andrea Stafford Hintz" w:date="2016-09-18T16:51:00Z">
        <w:r w:rsidRPr="38813067">
          <w:rPr>
            <w:rFonts w:ascii="Times New Roman" w:eastAsia="Times New Roman" w:hAnsi="Times New Roman" w:cs="Times New Roman"/>
            <w:kern w:val="1"/>
            <w:sz w:val="24"/>
            <w:szCs w:val="24"/>
            <w:rPrChange w:id="8237" w:author="Bryce Raffle" w:date="2016-09-06T11:42:00Z">
              <w:rPr>
                <w:rFonts w:ascii="Times New Roman" w:hAnsi="Times New Roman" w:cs="Times New Roman"/>
                <w:kern w:val="1"/>
                <w:sz w:val="24"/>
                <w:szCs w:val="24"/>
              </w:rPr>
            </w:rPrChange>
          </w:rPr>
          <w:delText>Kas</w:delText>
        </w:r>
      </w:del>
      <w:del w:id="8238" w:author="Bryce Raffle" w:date="2016-09-04T18:44:00Z">
        <w:r w:rsidRPr="38813067">
          <w:rPr>
            <w:rFonts w:ascii="Times New Roman" w:eastAsia="Times New Roman" w:hAnsi="Times New Roman" w:cs="Times New Roman"/>
            <w:kern w:val="1"/>
            <w:sz w:val="24"/>
            <w:szCs w:val="24"/>
            <w:rPrChange w:id="8239"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240" w:author="Andrea Stafford Hintz" w:date="2016-09-18T16:51:00Z">
            <w:rPr>
              <w:rFonts w:ascii="Times New Roman" w:eastAsia="Times New Roman" w:hAnsi="Times New Roman" w:cs="Times New Roman"/>
              <w:kern w:val="1"/>
              <w:sz w:val="24"/>
              <w:szCs w:val="24"/>
            </w:rPr>
          </w:rPrChange>
        </w:rPr>
        <w:t>, heading back into the hallway. She stepped over the corpses carefully. “Might be more of them, and we’re running low on ammunition.”</w:t>
      </w:r>
    </w:p>
    <w:p w14:paraId="639061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41" w:author="Andrea Stafford Hintz" w:date="2016-09-18T16:51:00Z">
            <w:rPr>
              <w:rFonts w:ascii="Times New Roman" w:eastAsia="Times New Roman" w:hAnsi="Times New Roman" w:cs="Times New Roman"/>
              <w:kern w:val="1"/>
              <w:sz w:val="24"/>
              <w:szCs w:val="24"/>
            </w:rPr>
          </w:rPrChange>
        </w:rPr>
        <w:t xml:space="preserve">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w:t>
      </w:r>
      <w:r w:rsidR="00C245FD" w:rsidRPr="009400B4">
        <w:rPr>
          <w:rFonts w:ascii="Times New Roman" w:hAnsi="Times New Roman"/>
          <w:kern w:val="1"/>
          <w:sz w:val="24"/>
          <w:rPrChange w:id="8242" w:author="Andrea Stafford Hintz" w:date="2016-09-18T16:51:00Z">
            <w:rPr>
              <w:rFonts w:ascii="Times New Roman" w:eastAsia="Times New Roman" w:hAnsi="Times New Roman" w:cs="Times New Roman"/>
              <w:kern w:val="1"/>
              <w:sz w:val="24"/>
              <w:szCs w:val="24"/>
            </w:rPr>
          </w:rPrChange>
        </w:rPr>
        <w:t>hellhole</w:t>
      </w:r>
      <w:r w:rsidRPr="009400B4">
        <w:rPr>
          <w:rFonts w:ascii="Times New Roman" w:hAnsi="Times New Roman"/>
          <w:kern w:val="1"/>
          <w:sz w:val="24"/>
          <w:rPrChange w:id="8243" w:author="Andrea Stafford Hintz" w:date="2016-09-18T16:51:00Z">
            <w:rPr>
              <w:rFonts w:ascii="Times New Roman" w:eastAsia="Times New Roman" w:hAnsi="Times New Roman" w:cs="Times New Roman"/>
              <w:kern w:val="1"/>
              <w:sz w:val="24"/>
              <w:szCs w:val="24"/>
            </w:rPr>
          </w:rPrChange>
        </w:rPr>
        <w:t>.</w:t>
      </w:r>
    </w:p>
    <w:p w14:paraId="350123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44" w:author="Andrea Stafford Hintz" w:date="2016-09-18T16:51:00Z">
            <w:rPr>
              <w:rFonts w:ascii="Times New Roman" w:eastAsia="Times New Roman" w:hAnsi="Times New Roman" w:cs="Times New Roman"/>
              <w:kern w:val="1"/>
              <w:sz w:val="24"/>
              <w:szCs w:val="24"/>
            </w:rPr>
          </w:rPrChange>
        </w:rPr>
        <w:t>“So,” he said, nudging Kip conspiratorially, “Who was it you were looking for?”</w:t>
      </w:r>
    </w:p>
    <w:p w14:paraId="07C3D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45" w:author="Andrea Stafford Hintz" w:date="2016-09-18T16:51:00Z">
            <w:rPr>
              <w:rFonts w:ascii="Times New Roman" w:eastAsia="Times New Roman" w:hAnsi="Times New Roman" w:cs="Times New Roman"/>
              <w:kern w:val="1"/>
              <w:sz w:val="24"/>
              <w:szCs w:val="24"/>
            </w:rPr>
          </w:rPrChange>
        </w:rPr>
        <w:t xml:space="preserve">“Some bloke called Parson Sinews,” Kip replied. “‘ow ’bout you, </w:t>
      </w:r>
      <w:proofErr w:type="spellStart"/>
      <w:r w:rsidRPr="009400B4">
        <w:rPr>
          <w:rFonts w:ascii="Times New Roman" w:hAnsi="Times New Roman"/>
          <w:kern w:val="1"/>
          <w:sz w:val="24"/>
          <w:rPrChange w:id="8246"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8247" w:author="Andrea Stafford Hintz" w:date="2016-09-18T16:51:00Z">
            <w:rPr>
              <w:rFonts w:ascii="Times New Roman" w:eastAsia="Times New Roman" w:hAnsi="Times New Roman" w:cs="Times New Roman"/>
              <w:kern w:val="1"/>
              <w:sz w:val="24"/>
              <w:szCs w:val="24"/>
            </w:rPr>
          </w:rPrChange>
        </w:rPr>
        <w:t>?”</w:t>
      </w:r>
    </w:p>
    <w:p w14:paraId="7F2E65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48" w:author="Andrea Stafford Hintz" w:date="2016-09-18T16:51:00Z">
            <w:rPr>
              <w:rFonts w:ascii="Times New Roman" w:eastAsia="Times New Roman" w:hAnsi="Times New Roman" w:cs="Times New Roman"/>
              <w:kern w:val="1"/>
              <w:sz w:val="24"/>
              <w:szCs w:val="24"/>
            </w:rPr>
          </w:rPrChange>
        </w:rPr>
        <w:t>Roderick raised his eyebrows.</w:t>
      </w:r>
    </w:p>
    <w:p w14:paraId="320319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49" w:author="Andrea Stafford Hintz" w:date="2016-09-18T16:51:00Z">
            <w:rPr>
              <w:rFonts w:ascii="Times New Roman" w:eastAsia="Times New Roman" w:hAnsi="Times New Roman" w:cs="Times New Roman"/>
              <w:kern w:val="1"/>
              <w:sz w:val="24"/>
              <w:szCs w:val="24"/>
            </w:rPr>
          </w:rPrChange>
        </w:rPr>
        <w:t>“Small world,” he replied.</w:t>
      </w:r>
    </w:p>
    <w:p w14:paraId="3BF507CE" w14:textId="0219A1F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50" w:author="Andrea Stafford Hintz" w:date="2016-09-18T16:51:00Z">
            <w:rPr>
              <w:rFonts w:ascii="Times New Roman" w:eastAsia="Times New Roman" w:hAnsi="Times New Roman" w:cs="Times New Roman"/>
              <w:kern w:val="1"/>
              <w:sz w:val="24"/>
              <w:szCs w:val="24"/>
            </w:rPr>
          </w:rPrChange>
        </w:rPr>
        <w:t xml:space="preserve">True to form, Roderick was quick to assess his new allies, small clues spilling stories, deductions filling in the gaps. Roderick had seen </w:t>
      </w:r>
      <w:r w:rsidRPr="009400B4">
        <w:rPr>
          <w:rFonts w:ascii="Times New Roman" w:hAnsi="Times New Roman"/>
          <w:i/>
          <w:kern w:val="1"/>
          <w:sz w:val="24"/>
          <w:rPrChange w:id="8251" w:author="Andrea Stafford Hintz" w:date="2016-09-18T16:51:00Z">
            <w:rPr>
              <w:rFonts w:ascii="Times New Roman" w:eastAsia="Times New Roman" w:hAnsi="Times New Roman" w:cs="Times New Roman"/>
              <w:i/>
              <w:kern w:val="1"/>
              <w:sz w:val="24"/>
              <w:szCs w:val="24"/>
            </w:rPr>
          </w:rPrChange>
        </w:rPr>
        <w:t>The</w:t>
      </w:r>
      <w:r w:rsidRPr="009400B4">
        <w:rPr>
          <w:rFonts w:ascii="Times New Roman" w:hAnsi="Times New Roman"/>
          <w:kern w:val="1"/>
          <w:sz w:val="24"/>
          <w:rPrChange w:id="8252"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8253" w:author="Andrea Stafford Hintz" w:date="2016-09-18T16:51:00Z">
            <w:rPr>
              <w:rFonts w:ascii="Times New Roman" w:eastAsia="Times New Roman" w:hAnsi="Times New Roman" w:cs="Times New Roman"/>
              <w:i/>
              <w:kern w:val="1"/>
              <w:sz w:val="24"/>
              <w:szCs w:val="24"/>
            </w:rPr>
          </w:rPrChange>
        </w:rPr>
        <w:t>Penny Dreadful</w:t>
      </w:r>
      <w:r w:rsidRPr="009400B4">
        <w:rPr>
          <w:rFonts w:ascii="Times New Roman" w:hAnsi="Times New Roman"/>
          <w:kern w:val="1"/>
          <w:sz w:val="24"/>
          <w:rPrChange w:id="8254" w:author="Andrea Stafford Hintz" w:date="2016-09-18T16:51:00Z">
            <w:rPr>
              <w:rFonts w:ascii="Times New Roman" w:eastAsia="Times New Roman" w:hAnsi="Times New Roman" w:cs="Times New Roman"/>
              <w:kern w:val="1"/>
              <w:sz w:val="24"/>
              <w:szCs w:val="24"/>
            </w:rPr>
          </w:rPrChange>
        </w:rPr>
        <w:t xml:space="preserve"> nearby, which meant the men were not sailors; they were the airship’s crew. </w:t>
      </w:r>
      <w:ins w:id="8255" w:author="Andrea Stafford Hintz" w:date="2016-09-18T16:51:00Z">
        <w:r w:rsidR="00A22D6C" w:rsidRPr="009400B4">
          <w:rPr>
            <w:rFonts w:ascii="Times New Roman" w:eastAsia="Times New Roman" w:hAnsi="Times New Roman" w:cs="Times New Roman"/>
            <w:kern w:val="1"/>
            <w:sz w:val="24"/>
            <w:szCs w:val="24"/>
          </w:rPr>
          <w:t xml:space="preserve">Kasumi </w:t>
        </w:r>
        <w:proofErr w:type="spellStart"/>
        <w:r w:rsidR="00A22D6C" w:rsidRPr="009400B4">
          <w:rPr>
            <w:rFonts w:ascii="Times New Roman" w:eastAsia="Times New Roman" w:hAnsi="Times New Roman" w:cs="Times New Roman"/>
            <w:kern w:val="1"/>
            <w:sz w:val="24"/>
            <w:szCs w:val="24"/>
          </w:rPr>
          <w:t>Hattori</w:t>
        </w:r>
      </w:ins>
      <w:ins w:id="8256" w:author="Bryce Raffle" w:date="2016-09-04T18:41:00Z">
        <w:r w:rsidR="03B1EF7F" w:rsidRPr="38813067">
          <w:rPr>
            <w:rFonts w:ascii="Times New Roman" w:eastAsia="Times New Roman" w:hAnsi="Times New Roman" w:cs="Times New Roman"/>
            <w:kern w:val="1"/>
            <w:sz w:val="24"/>
            <w:szCs w:val="24"/>
            <w:rPrChange w:id="8257" w:author="Bryce Raffle" w:date="2016-09-04T16:35:00Z">
              <w:rPr>
                <w:rFonts w:ascii="Times New Roman" w:hAnsi="Times New Roman" w:cs="Times New Roman"/>
                <w:kern w:val="1"/>
                <w:sz w:val="24"/>
                <w:szCs w:val="24"/>
              </w:rPr>
            </w:rPrChange>
          </w:rPr>
          <w:t>Kasumi</w:t>
        </w:r>
      </w:ins>
      <w:del w:id="8258" w:author="Bryce Raffle" w:date="2016-09-04T18:41:00Z">
        <w:r w:rsidRPr="38813067" w:rsidDel="03B1EF7F">
          <w:rPr>
            <w:rFonts w:ascii="Times New Roman" w:eastAsia="Times New Roman" w:hAnsi="Times New Roman" w:cs="Times New Roman"/>
            <w:kern w:val="1"/>
            <w:sz w:val="24"/>
            <w:szCs w:val="24"/>
            <w:rPrChange w:id="8259" w:author="Bryce Raffle" w:date="2016-09-04T16:35:00Z">
              <w:rPr>
                <w:rFonts w:ascii="Times New Roman" w:hAnsi="Times New Roman" w:cs="Times New Roman"/>
                <w:kern w:val="1"/>
                <w:sz w:val="24"/>
                <w:szCs w:val="24"/>
              </w:rPr>
            </w:rPrChange>
          </w:rPr>
          <w:delText>Clementine</w:delText>
        </w:r>
      </w:del>
      <w:del w:id="8260" w:author="Andrea Stafford Hintz" w:date="2016-09-18T16:51:00Z">
        <w:r w:rsidRPr="38813067">
          <w:rPr>
            <w:rFonts w:ascii="Times New Roman" w:eastAsia="Times New Roman" w:hAnsi="Times New Roman" w:cs="Times New Roman"/>
            <w:kern w:val="1"/>
            <w:sz w:val="24"/>
            <w:szCs w:val="24"/>
            <w:rPrChange w:id="8261" w:author="Bryce Raffle" w:date="2016-09-04T16:35:00Z">
              <w:rPr>
                <w:rFonts w:ascii="Times New Roman" w:hAnsi="Times New Roman" w:cs="Times New Roman"/>
                <w:kern w:val="1"/>
                <w:sz w:val="24"/>
                <w:szCs w:val="24"/>
              </w:rPr>
            </w:rPrChange>
          </w:rPr>
          <w:delText xml:space="preserve"> </w:delText>
        </w:r>
      </w:del>
      <w:ins w:id="8262" w:author="Bryce Raffle" w:date="2016-09-04T18:41:00Z">
        <w:r w:rsidR="600052EA" w:rsidRPr="38813067">
          <w:rPr>
            <w:rFonts w:ascii="Times New Roman" w:eastAsia="Times New Roman" w:hAnsi="Times New Roman" w:cs="Times New Roman"/>
            <w:kern w:val="1"/>
            <w:sz w:val="24"/>
            <w:szCs w:val="24"/>
            <w:rPrChange w:id="8263" w:author="Bryce Raffle" w:date="2016-09-04T16:35:00Z">
              <w:rPr>
                <w:rFonts w:ascii="Times New Roman" w:hAnsi="Times New Roman" w:cs="Times New Roman"/>
                <w:kern w:val="1"/>
                <w:sz w:val="24"/>
                <w:szCs w:val="24"/>
              </w:rPr>
            </w:rPrChange>
          </w:rPr>
          <w:t>Hattori</w:t>
        </w:r>
      </w:ins>
      <w:proofErr w:type="spellEnd"/>
      <w:del w:id="8264" w:author="Bryce Raffle" w:date="2016-09-04T18:41:00Z">
        <w:r w:rsidRPr="38813067">
          <w:rPr>
            <w:rFonts w:ascii="Times New Roman" w:eastAsia="Times New Roman" w:hAnsi="Times New Roman" w:cs="Times New Roman"/>
            <w:kern w:val="1"/>
            <w:sz w:val="24"/>
            <w:szCs w:val="24"/>
            <w:rPrChange w:id="8265" w:author="Bryce Raffle" w:date="2016-09-06T11:42:00Z">
              <w:rPr>
                <w:rFonts w:ascii="Times New Roman" w:hAnsi="Times New Roman" w:cs="Times New Roman"/>
                <w:kern w:val="1"/>
                <w:sz w:val="24"/>
                <w:szCs w:val="24"/>
              </w:rPr>
            </w:rPrChange>
          </w:rPr>
          <w:delText>Chen</w:delText>
        </w:r>
      </w:del>
      <w:r w:rsidRPr="009400B4">
        <w:rPr>
          <w:rFonts w:ascii="Times New Roman" w:hAnsi="Times New Roman"/>
          <w:kern w:val="1"/>
          <w:sz w:val="24"/>
          <w:rPrChange w:id="8266" w:author="Andrea Stafford Hintz" w:date="2016-09-18T16:51:00Z">
            <w:rPr>
              <w:rFonts w:ascii="Times New Roman" w:eastAsia="Times New Roman" w:hAnsi="Times New Roman" w:cs="Times New Roman"/>
              <w:kern w:val="1"/>
              <w:sz w:val="24"/>
              <w:szCs w:val="24"/>
            </w:rPr>
          </w:rPrChange>
        </w:rPr>
        <w:t xml:space="preserve"> was clearly an engineer or a mechanic, while the men were likely crewmen. If they were the </w:t>
      </w:r>
      <w:r w:rsidRPr="009400B4">
        <w:rPr>
          <w:rFonts w:ascii="Times New Roman" w:hAnsi="Times New Roman"/>
          <w:i/>
          <w:kern w:val="1"/>
          <w:sz w:val="24"/>
          <w:rPrChange w:id="8267" w:author="Andrea Stafford Hintz" w:date="2016-09-18T16:51:00Z">
            <w:rPr>
              <w:rFonts w:ascii="Times New Roman" w:eastAsia="Times New Roman" w:hAnsi="Times New Roman" w:cs="Times New Roman"/>
              <w:i/>
              <w:kern w:val="1"/>
              <w:sz w:val="24"/>
              <w:szCs w:val="24"/>
            </w:rPr>
          </w:rPrChange>
        </w:rPr>
        <w:t xml:space="preserve">Dreadful’s </w:t>
      </w:r>
      <w:r w:rsidRPr="009400B4">
        <w:rPr>
          <w:rFonts w:ascii="Times New Roman" w:hAnsi="Times New Roman"/>
          <w:kern w:val="1"/>
          <w:sz w:val="24"/>
          <w:rPrChange w:id="8268" w:author="Andrea Stafford Hintz" w:date="2016-09-18T16:51:00Z">
            <w:rPr>
              <w:rFonts w:ascii="Times New Roman" w:eastAsia="Times New Roman" w:hAnsi="Times New Roman" w:cs="Times New Roman"/>
              <w:kern w:val="1"/>
              <w:sz w:val="24"/>
              <w:szCs w:val="24"/>
            </w:rPr>
          </w:rPrChange>
        </w:rP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4239434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2"/>
          <w:headerReference w:type="default" r:id="rId153"/>
          <w:footerReference w:type="even" r:id="rId154"/>
          <w:footerReference w:type="default" r:id="rId155"/>
          <w:headerReference w:type="first" r:id="rId156"/>
          <w:footerReference w:type="first" r:id="rId157"/>
          <w:pgSz w:w="12242" w:h="15842"/>
          <w:pgMar w:top="1440" w:right="1440" w:bottom="1440" w:left="1440" w:header="720" w:footer="720" w:gutter="0"/>
          <w:cols w:space="720"/>
          <w:titlePg/>
        </w:sectPr>
      </w:pPr>
    </w:p>
    <w:p w14:paraId="29D7B62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8269" w:name="Chapter_25"/>
      <w:r w:rsidRPr="009400B4">
        <w:rPr>
          <w:rFonts w:ascii="Times New Roman" w:hAnsi="Times New Roman"/>
          <w:kern w:val="1"/>
          <w:sz w:val="24"/>
          <w:rPrChange w:id="8270" w:author="Andrea Stafford Hintz" w:date="2016-09-18T16:51:00Z">
            <w:rPr>
              <w:rFonts w:ascii="Times New Roman" w:eastAsia="Times New Roman" w:hAnsi="Times New Roman" w:cs="Times New Roman"/>
              <w:kern w:val="1"/>
              <w:sz w:val="24"/>
              <w:szCs w:val="24"/>
            </w:rPr>
          </w:rPrChange>
        </w:rPr>
        <w:t>Chapter</w:t>
      </w:r>
      <w:bookmarkEnd w:id="8269"/>
      <w:r w:rsidRPr="009400B4">
        <w:rPr>
          <w:rFonts w:ascii="Times New Roman" w:hAnsi="Times New Roman"/>
          <w:kern w:val="1"/>
          <w:sz w:val="24"/>
          <w:rPrChange w:id="8271" w:author="Andrea Stafford Hintz" w:date="2016-09-18T16:51:00Z">
            <w:rPr>
              <w:rFonts w:ascii="Times New Roman" w:eastAsia="Times New Roman" w:hAnsi="Times New Roman" w:cs="Times New Roman"/>
              <w:kern w:val="1"/>
              <w:sz w:val="24"/>
              <w:szCs w:val="24"/>
            </w:rPr>
          </w:rPrChange>
        </w:rPr>
        <w:t xml:space="preserve"> Twenty-Five</w:t>
      </w:r>
    </w:p>
    <w:p w14:paraId="5374574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272" w:author="Andrea Stafford Hintz" w:date="2016-09-18T16:51:00Z">
            <w:rPr>
              <w:rFonts w:ascii="Times New Roman" w:eastAsia="Times New Roman" w:hAnsi="Times New Roman" w:cs="Times New Roman"/>
              <w:kern w:val="1"/>
              <w:sz w:val="24"/>
              <w:szCs w:val="24"/>
            </w:rPr>
          </w:rPrChange>
        </w:rPr>
        <w:t>“There have arisen in every country, and in every age, celebrated women criminals whose daring deeds have become part of history.”</w:t>
      </w:r>
    </w:p>
    <w:p w14:paraId="314424F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E4AF51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273" w:author="Andrea Stafford Hintz" w:date="2016-09-18T16:51:00Z">
            <w:rPr>
              <w:rFonts w:ascii="Times New Roman" w:eastAsia="Times New Roman" w:hAnsi="Times New Roman" w:cs="Times New Roman"/>
              <w:kern w:val="1"/>
              <w:sz w:val="24"/>
              <w:szCs w:val="24"/>
            </w:rPr>
          </w:rPrChange>
        </w:rPr>
        <w:t>- Harry Houdini</w:t>
      </w:r>
    </w:p>
    <w:p w14:paraId="3CA959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7E0735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8B6BCF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274" w:name="Scene_59"/>
      <w:r w:rsidRPr="009400B4">
        <w:rPr>
          <w:rFonts w:ascii="Times New Roman" w:hAnsi="Times New Roman"/>
          <w:kern w:val="1"/>
          <w:sz w:val="24"/>
          <w:rPrChange w:id="8275" w:author="Andrea Stafford Hintz" w:date="2016-09-18T16:51:00Z">
            <w:rPr>
              <w:rFonts w:ascii="Times New Roman" w:eastAsia="Times New Roman" w:hAnsi="Times New Roman" w:cs="Times New Roman"/>
              <w:kern w:val="1"/>
              <w:sz w:val="24"/>
              <w:szCs w:val="24"/>
            </w:rPr>
          </w:rPrChange>
        </w:rPr>
        <w:t>The</w:t>
      </w:r>
      <w:bookmarkEnd w:id="8274"/>
      <w:r w:rsidRPr="009400B4">
        <w:rPr>
          <w:rFonts w:ascii="Times New Roman" w:hAnsi="Times New Roman"/>
          <w:kern w:val="1"/>
          <w:sz w:val="24"/>
          <w:rPrChange w:id="8276" w:author="Andrea Stafford Hintz" w:date="2016-09-18T16:51:00Z">
            <w:rPr>
              <w:rFonts w:ascii="Times New Roman" w:eastAsia="Times New Roman" w:hAnsi="Times New Roman" w:cs="Times New Roman"/>
              <w:kern w:val="1"/>
              <w:sz w:val="24"/>
              <w:szCs w:val="24"/>
            </w:rPr>
          </w:rPrChange>
        </w:rPr>
        <w:t xml:space="preserve"> airship was high above the dying city of London, above the clouds, sailing through the </w:t>
      </w:r>
      <w:proofErr w:type="spellStart"/>
      <w:r w:rsidRPr="009400B4">
        <w:rPr>
          <w:rFonts w:ascii="Times New Roman" w:hAnsi="Times New Roman"/>
          <w:kern w:val="1"/>
          <w:sz w:val="24"/>
          <w:rPrChange w:id="8277" w:author="Andrea Stafford Hintz" w:date="2016-09-18T16:51:00Z">
            <w:rPr>
              <w:rFonts w:ascii="Times New Roman" w:eastAsia="Times New Roman" w:hAnsi="Times New Roman" w:cs="Times New Roman"/>
              <w:kern w:val="1"/>
              <w:sz w:val="24"/>
              <w:szCs w:val="24"/>
            </w:rPr>
          </w:rPrChange>
        </w:rPr>
        <w:t>aether</w:t>
      </w:r>
      <w:proofErr w:type="spellEnd"/>
      <w:r w:rsidRPr="009400B4">
        <w:rPr>
          <w:rFonts w:ascii="Times New Roman" w:hAnsi="Times New Roman"/>
          <w:kern w:val="1"/>
          <w:sz w:val="24"/>
          <w:rPrChange w:id="8278" w:author="Andrea Stafford Hintz" w:date="2016-09-18T16:51:00Z">
            <w:rPr>
              <w:rFonts w:ascii="Times New Roman" w:eastAsia="Times New Roman" w:hAnsi="Times New Roman" w:cs="Times New Roman"/>
              <w:kern w:val="1"/>
              <w:sz w:val="24"/>
              <w:szCs w:val="24"/>
            </w:rPr>
          </w:rPrChange>
        </w:rPr>
        <w:t>.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14:paraId="657CC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79" w:author="Andrea Stafford Hintz" w:date="2016-09-18T16:51:00Z">
            <w:rPr>
              <w:rFonts w:ascii="Times New Roman" w:eastAsia="Times New Roman" w:hAnsi="Times New Roman" w:cs="Times New Roman"/>
              <w:kern w:val="1"/>
              <w:sz w:val="24"/>
              <w:szCs w:val="24"/>
            </w:rPr>
          </w:rPrChange>
        </w:rPr>
        <w:t xml:space="preserve">The airship was as steady as solid ground, with only a light breeze stirring the air. The whir of propellers and the </w:t>
      </w:r>
      <w:r w:rsidRPr="009400B4">
        <w:rPr>
          <w:rFonts w:ascii="Times New Roman" w:hAnsi="Times New Roman"/>
          <w:i/>
          <w:kern w:val="1"/>
          <w:sz w:val="24"/>
          <w:rPrChange w:id="8280" w:author="Andrea Stafford Hintz" w:date="2016-09-18T16:51:00Z">
            <w:rPr>
              <w:rFonts w:ascii="Times New Roman" w:eastAsia="Times New Roman" w:hAnsi="Times New Roman" w:cs="Times New Roman"/>
              <w:i/>
              <w:kern w:val="1"/>
              <w:sz w:val="24"/>
              <w:szCs w:val="24"/>
            </w:rPr>
          </w:rPrChange>
        </w:rPr>
        <w:t xml:space="preserve">chunk-chunk </w:t>
      </w:r>
      <w:r w:rsidRPr="009400B4">
        <w:rPr>
          <w:rFonts w:ascii="Times New Roman" w:hAnsi="Times New Roman"/>
          <w:kern w:val="1"/>
          <w:sz w:val="24"/>
          <w:rPrChange w:id="8281" w:author="Andrea Stafford Hintz" w:date="2016-09-18T16:51:00Z">
            <w:rPr>
              <w:rFonts w:ascii="Times New Roman" w:eastAsia="Times New Roman" w:hAnsi="Times New Roman" w:cs="Times New Roman"/>
              <w:kern w:val="1"/>
              <w:sz w:val="24"/>
              <w:szCs w:val="24"/>
            </w:rPr>
          </w:rPrChange>
        </w:rPr>
        <w:t>of the engines kept up a steady rhythm.</w:t>
      </w:r>
    </w:p>
    <w:p w14:paraId="002719C7" w14:textId="51AB7D6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82" w:author="Andrea Stafford Hintz" w:date="2016-09-18T16:51:00Z">
            <w:rPr>
              <w:rFonts w:ascii="Times New Roman" w:eastAsia="Times New Roman" w:hAnsi="Times New Roman" w:cs="Times New Roman"/>
              <w:kern w:val="1"/>
              <w:sz w:val="24"/>
              <w:szCs w:val="24"/>
            </w:rPr>
          </w:rPrChange>
        </w:rPr>
        <w:t xml:space="preserve">While Jonathan generally disliked air travel, the airship was not without its comforts. At any rate, it was preferable to being on the ground at the moment. Jonathan had nonetheless </w:t>
      </w:r>
      <w:proofErr w:type="spellStart"/>
      <w:r w:rsidRPr="009400B4">
        <w:rPr>
          <w:rFonts w:ascii="Times New Roman" w:hAnsi="Times New Roman"/>
          <w:kern w:val="1"/>
          <w:sz w:val="24"/>
          <w:rPrChange w:id="8283" w:author="Andrea Stafford Hintz" w:date="2016-09-18T16:51:00Z">
            <w:rPr>
              <w:rFonts w:ascii="Times New Roman" w:eastAsia="Times New Roman" w:hAnsi="Times New Roman" w:cs="Times New Roman"/>
              <w:kern w:val="1"/>
              <w:sz w:val="24"/>
              <w:szCs w:val="24"/>
            </w:rPr>
          </w:rPrChange>
        </w:rPr>
        <w:t>plopped</w:t>
      </w:r>
      <w:del w:id="8284" w:author="Andrea Stafford Hintz" w:date="2016-09-18T16:51:00Z">
        <w:r w:rsidRPr="38813067">
          <w:rPr>
            <w:rFonts w:ascii="Times New Roman" w:eastAsia="Times New Roman" w:hAnsi="Times New Roman" w:cs="Times New Roman"/>
            <w:kern w:val="1"/>
            <w:sz w:val="24"/>
            <w:szCs w:val="24"/>
            <w:rPrChange w:id="8285" w:author="Bryce Raffle" w:date="2016-09-06T11:42:00Z">
              <w:rPr>
                <w:rFonts w:ascii="Times New Roman" w:hAnsi="Times New Roman" w:cs="Times New Roman"/>
                <w:kern w:val="1"/>
                <w:sz w:val="24"/>
                <w:szCs w:val="24"/>
              </w:rPr>
            </w:rPrChange>
          </w:rPr>
          <w:delText xml:space="preserve"> </w:delText>
        </w:r>
      </w:del>
      <w:del w:id="8286" w:author="Andrea Stafford Hintz" w:date="2016-09-08T10:57:00Z">
        <w:r w:rsidRPr="38813067" w:rsidDel="00891794">
          <w:rPr>
            <w:rFonts w:ascii="Times New Roman" w:eastAsia="Times New Roman" w:hAnsi="Times New Roman" w:cs="Times New Roman"/>
            <w:kern w:val="1"/>
            <w:sz w:val="24"/>
            <w:szCs w:val="24"/>
            <w:rPrChange w:id="8287" w:author="Bryce Raffle" w:date="2016-09-06T11:42:00Z">
              <w:rPr>
                <w:rFonts w:ascii="Times New Roman" w:hAnsi="Times New Roman" w:cs="Times New Roman"/>
                <w:kern w:val="1"/>
                <w:sz w:val="24"/>
                <w:szCs w:val="24"/>
              </w:rPr>
            </w:rPrChange>
          </w:rPr>
          <w:delText>herself</w:delText>
        </w:r>
        <w:r w:rsidRPr="009400B4" w:rsidDel="00891794">
          <w:rPr>
            <w:rFonts w:ascii="Times New Roman" w:hAnsi="Times New Roman"/>
            <w:kern w:val="1"/>
            <w:sz w:val="24"/>
            <w:rPrChange w:id="8288" w:author="Andrea Stafford Hintz" w:date="2016-09-18T16:51:00Z">
              <w:rPr>
                <w:rFonts w:ascii="Times New Roman" w:eastAsia="Times New Roman" w:hAnsi="Times New Roman" w:cs="Times New Roman"/>
                <w:kern w:val="1"/>
                <w:sz w:val="24"/>
                <w:szCs w:val="24"/>
              </w:rPr>
            </w:rPrChange>
          </w:rPr>
          <w:delText xml:space="preserve"> </w:delText>
        </w:r>
      </w:del>
      <w:ins w:id="8289" w:author="Andrea Stafford Hintz" w:date="2016-09-08T10:57:00Z">
        <w:r w:rsidR="00891794">
          <w:rPr>
            <w:rFonts w:ascii="Times New Roman" w:eastAsia="Times New Roman" w:hAnsi="Times New Roman" w:cs="Times New Roman"/>
            <w:kern w:val="1"/>
            <w:sz w:val="24"/>
            <w:szCs w:val="24"/>
          </w:rPr>
          <w:t>him</w:t>
        </w:r>
        <w:r w:rsidR="00891794" w:rsidRPr="009400B4">
          <w:rPr>
            <w:rFonts w:ascii="Times New Roman" w:hAnsi="Times New Roman"/>
            <w:kern w:val="1"/>
            <w:sz w:val="24"/>
            <w:rPrChange w:id="8290" w:author="Andrea Stafford Hintz" w:date="2016-09-18T16:51:00Z">
              <w:rPr>
                <w:rFonts w:ascii="Times New Roman" w:eastAsia="Times New Roman" w:hAnsi="Times New Roman" w:cs="Times New Roman"/>
                <w:kern w:val="1"/>
                <w:sz w:val="24"/>
                <w:szCs w:val="24"/>
              </w:rPr>
            </w:rPrChange>
          </w:rPr>
          <w:t>self</w:t>
        </w:r>
        <w:proofErr w:type="spellEnd"/>
        <w:r w:rsidR="00891794" w:rsidRPr="009400B4">
          <w:rPr>
            <w:rFonts w:ascii="Times New Roman" w:hAnsi="Times New Roman"/>
            <w:kern w:val="1"/>
            <w:sz w:val="24"/>
            <w:rPrChange w:id="8291" w:author="Andrea Stafford Hintz" w:date="2016-09-18T16:51:00Z">
              <w:rPr>
                <w:rFonts w:ascii="Times New Roman" w:eastAsia="Times New Roman" w:hAnsi="Times New Roman" w:cs="Times New Roman"/>
                <w:kern w:val="1"/>
                <w:sz w:val="24"/>
                <w:szCs w:val="24"/>
              </w:rPr>
            </w:rPrChange>
          </w:rPr>
          <w:t xml:space="preserve"> </w:t>
        </w:r>
      </w:ins>
      <w:r w:rsidRPr="009400B4">
        <w:rPr>
          <w:rFonts w:ascii="Times New Roman" w:hAnsi="Times New Roman"/>
          <w:kern w:val="1"/>
          <w:sz w:val="24"/>
          <w:rPrChange w:id="8292" w:author="Andrea Stafford Hintz" w:date="2016-09-18T16:51:00Z">
            <w:rPr>
              <w:rFonts w:ascii="Times New Roman" w:eastAsia="Times New Roman" w:hAnsi="Times New Roman" w:cs="Times New Roman"/>
              <w:kern w:val="1"/>
              <w:sz w:val="24"/>
              <w:szCs w:val="24"/>
            </w:rPr>
          </w:rPrChange>
        </w:rPr>
        <w:t>into a chair with an audible sigh. Then he rang the bell for tea.</w:t>
      </w:r>
    </w:p>
    <w:p w14:paraId="7714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93" w:author="Andrea Stafford Hintz" w:date="2016-09-18T16:51:00Z">
            <w:rPr>
              <w:rFonts w:ascii="Times New Roman" w:eastAsia="Times New Roman" w:hAnsi="Times New Roman" w:cs="Times New Roman"/>
              <w:kern w:val="1"/>
              <w:sz w:val="24"/>
              <w:szCs w:val="24"/>
            </w:rPr>
          </w:rPrChange>
        </w:rPr>
        <w:t>His first inclination had been absinthe, but the bright green bottle had lost its appeal at the moment. It reminded him of Parson Sinews, his furious battle with the police as they made their arrest. It was hard to believe that had only been the night before.</w:t>
      </w:r>
    </w:p>
    <w:p w14:paraId="6982CBC4" w14:textId="2C6787F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294" w:author="Andrea Stafford Hintz" w:date="2016-09-18T16:51:00Z">
            <w:rPr>
              <w:rFonts w:ascii="Times New Roman" w:eastAsia="Times New Roman" w:hAnsi="Times New Roman" w:cs="Times New Roman"/>
              <w:kern w:val="1"/>
              <w:sz w:val="24"/>
              <w:szCs w:val="24"/>
            </w:rPr>
          </w:rPrChange>
        </w:rPr>
        <w:t xml:space="preserve">Across from Jonathan sat Abraham Palmer. To his left, Miss Monday. And to his right, Roderick Steen, Kipper Lockwood, and </w:t>
      </w:r>
      <w:ins w:id="8295" w:author="Andrea Stafford Hintz" w:date="2016-09-18T16:51:00Z">
        <w:r w:rsidR="00A22D6C" w:rsidRPr="009400B4">
          <w:rPr>
            <w:rFonts w:ascii="Times New Roman" w:eastAsia="Times New Roman" w:hAnsi="Times New Roman" w:cs="Times New Roman"/>
            <w:kern w:val="1"/>
            <w:sz w:val="24"/>
            <w:szCs w:val="24"/>
          </w:rPr>
          <w:t>Kas</w:t>
        </w:r>
      </w:ins>
      <w:del w:id="8296" w:author="Andrea Stafford Hintz" w:date="2016-09-18T16:51:00Z">
        <w:r w:rsidRPr="38813067">
          <w:rPr>
            <w:rFonts w:ascii="Times New Roman" w:eastAsia="Times New Roman" w:hAnsi="Times New Roman" w:cs="Times New Roman"/>
            <w:kern w:val="1"/>
            <w:sz w:val="24"/>
            <w:szCs w:val="24"/>
            <w:rPrChange w:id="8297" w:author="Bryce Raffle" w:date="2016-09-06T11:42:00Z">
              <w:rPr>
                <w:rFonts w:ascii="Times New Roman" w:hAnsi="Times New Roman" w:cs="Times New Roman"/>
                <w:kern w:val="1"/>
                <w:sz w:val="24"/>
                <w:szCs w:val="24"/>
              </w:rPr>
            </w:rPrChange>
          </w:rPr>
          <w:delText>Kas</w:delText>
        </w:r>
      </w:del>
      <w:del w:id="8298" w:author="Bryce Raffle" w:date="2016-09-04T18:44:00Z">
        <w:r w:rsidRPr="38813067">
          <w:rPr>
            <w:rFonts w:ascii="Times New Roman" w:eastAsia="Times New Roman" w:hAnsi="Times New Roman" w:cs="Times New Roman"/>
            <w:kern w:val="1"/>
            <w:sz w:val="24"/>
            <w:szCs w:val="24"/>
            <w:rPrChange w:id="8299"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300" w:author="Andrea Stafford Hintz" w:date="2016-09-18T16:51:00Z">
            <w:rPr>
              <w:rFonts w:ascii="Times New Roman" w:eastAsia="Times New Roman" w:hAnsi="Times New Roman" w:cs="Times New Roman"/>
              <w:kern w:val="1"/>
              <w:sz w:val="24"/>
              <w:szCs w:val="24"/>
            </w:rPr>
          </w:rPrChange>
        </w:rPr>
        <w:t xml:space="preserve">. He had been surprised to find Roderick aboard his 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w:t>
      </w:r>
      <w:r w:rsidRPr="009400B4">
        <w:rPr>
          <w:rFonts w:ascii="Times New Roman" w:hAnsi="Times New Roman"/>
          <w:kern w:val="1"/>
          <w:sz w:val="24"/>
          <w:highlight w:val="yellow"/>
          <w:rPrChange w:id="8301" w:author="Andrea Stafford Hintz" w:date="2016-09-18T16:51:00Z">
            <w:rPr>
              <w:rFonts w:ascii="Times New Roman" w:eastAsia="Times New Roman" w:hAnsi="Times New Roman" w:cs="Times New Roman"/>
              <w:kern w:val="1"/>
              <w:sz w:val="24"/>
              <w:szCs w:val="24"/>
              <w:highlight w:val="yellow"/>
            </w:rPr>
          </w:rPrChange>
        </w:rPr>
        <w:t>Sinews was being held prisoner</w:t>
      </w:r>
      <w:r w:rsidRPr="009400B4">
        <w:rPr>
          <w:rFonts w:ascii="Times New Roman" w:hAnsi="Times New Roman"/>
          <w:kern w:val="1"/>
          <w:sz w:val="24"/>
          <w:rPrChange w:id="8302" w:author="Andrea Stafford Hintz" w:date="2016-09-18T16:51:00Z">
            <w:rPr>
              <w:rFonts w:ascii="Times New Roman" w:eastAsia="Times New Roman" w:hAnsi="Times New Roman" w:cs="Times New Roman"/>
              <w:kern w:val="1"/>
              <w:sz w:val="24"/>
              <w:szCs w:val="24"/>
            </w:rPr>
          </w:rPrChange>
        </w:rPr>
        <w:t xml:space="preserve"> by the Resurrectionists.</w:t>
      </w:r>
    </w:p>
    <w:p w14:paraId="59D02034" w14:textId="7875344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03" w:author="Andrea Stafford Hintz" w:date="2016-09-18T16:51:00Z">
            <w:rPr>
              <w:rFonts w:ascii="Times New Roman" w:eastAsia="Times New Roman" w:hAnsi="Times New Roman" w:cs="Times New Roman"/>
              <w:kern w:val="1"/>
              <w:sz w:val="24"/>
              <w:szCs w:val="24"/>
            </w:rPr>
          </w:rPrChange>
        </w:rPr>
        <w:t>After a long, trying day, tea was not just a comfort</w:t>
      </w:r>
      <w:ins w:id="8304" w:author="Andrea Stafford Hintz" w:date="2016-09-18T16:51:00Z">
        <w:r w:rsidR="00A22D6C">
          <w:rPr>
            <w:rFonts w:ascii="Times New Roman" w:eastAsia="Times New Roman" w:hAnsi="Times New Roman" w:cs="Times New Roman"/>
            <w:kern w:val="1"/>
            <w:sz w:val="24"/>
            <w:szCs w:val="24"/>
          </w:rPr>
          <w:t>;</w:t>
        </w:r>
      </w:ins>
      <w:ins w:id="8305" w:author="Andrea Stafford Hintz" w:date="2016-09-08T10:58:00Z">
        <w:r w:rsidR="00927E24">
          <w:rPr>
            <w:rFonts w:ascii="Times New Roman" w:eastAsia="Times New Roman" w:hAnsi="Times New Roman" w:cs="Times New Roman"/>
            <w:kern w:val="1"/>
            <w:sz w:val="24"/>
            <w:szCs w:val="24"/>
          </w:rPr>
          <w:t>;</w:t>
        </w:r>
      </w:ins>
      <w:del w:id="8306" w:author="Andrea Stafford Hintz" w:date="2016-09-08T10:58:00Z">
        <w:r w:rsidRPr="38813067" w:rsidDel="00927E24">
          <w:rPr>
            <w:rFonts w:ascii="Times New Roman" w:eastAsia="Times New Roman" w:hAnsi="Times New Roman" w:cs="Times New Roman"/>
            <w:kern w:val="1"/>
            <w:sz w:val="24"/>
            <w:szCs w:val="24"/>
            <w:rPrChange w:id="8307" w:author="Bryce Raffle" w:date="2016-09-06T11:42:00Z">
              <w:rPr>
                <w:rFonts w:ascii="Times New Roman" w:hAnsi="Times New Roman" w:cs="Times New Roman"/>
                <w:kern w:val="1"/>
                <w:sz w:val="24"/>
                <w:szCs w:val="24"/>
              </w:rPr>
            </w:rPrChange>
          </w:rPr>
          <w:delText>. I</w:delText>
        </w:r>
      </w:del>
      <w:ins w:id="8308" w:author="Andrea Stafford Hintz" w:date="2016-09-08T10:58:00Z">
        <w:r w:rsidR="00927E24">
          <w:rPr>
            <w:rFonts w:ascii="Times New Roman" w:eastAsia="Times New Roman" w:hAnsi="Times New Roman" w:cs="Times New Roman"/>
            <w:kern w:val="1"/>
            <w:sz w:val="24"/>
            <w:szCs w:val="24"/>
          </w:rPr>
          <w:t xml:space="preserve"> i</w:t>
        </w:r>
      </w:ins>
      <w:r w:rsidRPr="009400B4">
        <w:rPr>
          <w:rFonts w:ascii="Times New Roman" w:hAnsi="Times New Roman"/>
          <w:kern w:val="1"/>
          <w:sz w:val="24"/>
          <w:rPrChange w:id="8309" w:author="Andrea Stafford Hintz" w:date="2016-09-18T16:51:00Z">
            <w:rPr>
              <w:rFonts w:ascii="Times New Roman" w:eastAsia="Times New Roman" w:hAnsi="Times New Roman" w:cs="Times New Roman"/>
              <w:kern w:val="1"/>
              <w:sz w:val="24"/>
              <w:szCs w:val="24"/>
            </w:rPr>
          </w:rPrChange>
        </w:rPr>
        <w:t xml:space="preserve">t was a necessity. It was served with sandwiches and sweets, lemon tarts and soft warm bread. Because Kip and </w:t>
      </w:r>
      <w:ins w:id="8310" w:author="Andrea Stafford Hintz" w:date="2016-09-18T16:51:00Z">
        <w:r w:rsidR="00A22D6C" w:rsidRPr="009400B4">
          <w:rPr>
            <w:rFonts w:ascii="Times New Roman" w:eastAsia="Times New Roman" w:hAnsi="Times New Roman" w:cs="Times New Roman"/>
            <w:kern w:val="1"/>
            <w:sz w:val="24"/>
            <w:szCs w:val="24"/>
          </w:rPr>
          <w:t>Kas</w:t>
        </w:r>
      </w:ins>
      <w:del w:id="8311" w:author="Andrea Stafford Hintz" w:date="2016-09-18T16:51:00Z">
        <w:r w:rsidRPr="38813067">
          <w:rPr>
            <w:rFonts w:ascii="Times New Roman" w:eastAsia="Times New Roman" w:hAnsi="Times New Roman" w:cs="Times New Roman"/>
            <w:kern w:val="1"/>
            <w:sz w:val="24"/>
            <w:szCs w:val="24"/>
            <w:rPrChange w:id="8312" w:author="Bryce Raffle" w:date="2016-09-06T11:42:00Z">
              <w:rPr>
                <w:rFonts w:ascii="Times New Roman" w:hAnsi="Times New Roman" w:cs="Times New Roman"/>
                <w:kern w:val="1"/>
                <w:sz w:val="24"/>
                <w:szCs w:val="24"/>
              </w:rPr>
            </w:rPrChange>
          </w:rPr>
          <w:delText>Kas</w:delText>
        </w:r>
      </w:del>
      <w:del w:id="8313" w:author="Bryce Raffle" w:date="2016-09-04T18:44:00Z">
        <w:r w:rsidRPr="38813067">
          <w:rPr>
            <w:rFonts w:ascii="Times New Roman" w:eastAsia="Times New Roman" w:hAnsi="Times New Roman" w:cs="Times New Roman"/>
            <w:kern w:val="1"/>
            <w:sz w:val="24"/>
            <w:szCs w:val="24"/>
            <w:rPrChange w:id="8314"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315" w:author="Andrea Stafford Hintz" w:date="2016-09-18T16:51:00Z">
            <w:rPr>
              <w:rFonts w:ascii="Times New Roman" w:eastAsia="Times New Roman" w:hAnsi="Times New Roman" w:cs="Times New Roman"/>
              <w:kern w:val="1"/>
              <w:sz w:val="24"/>
              <w:szCs w:val="24"/>
            </w:rPr>
          </w:rPrChange>
        </w:rPr>
        <w:t xml:space="preserve"> had rescued his best friend, Jonathan had thought it appropriate to invite them to tea.</w:t>
      </w:r>
    </w:p>
    <w:p w14:paraId="20704A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16" w:author="Andrea Stafford Hintz" w:date="2016-09-18T16:51:00Z">
            <w:rPr>
              <w:rFonts w:ascii="Times New Roman" w:eastAsia="Times New Roman" w:hAnsi="Times New Roman" w:cs="Times New Roman"/>
              <w:kern w:val="1"/>
              <w:sz w:val="24"/>
              <w:szCs w:val="24"/>
            </w:rPr>
          </w:rPrChange>
        </w:rPr>
        <w:t>He watched Kip tear into his sandwich with relish. He wore a mustache of tea on his upper lip. Miss Monday sipped her tea delicately, her eyes scanning the room warily.</w:t>
      </w:r>
    </w:p>
    <w:p w14:paraId="0EE12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17" w:author="Andrea Stafford Hintz" w:date="2016-09-18T16:51:00Z">
            <w:rPr>
              <w:rFonts w:ascii="Times New Roman" w:eastAsia="Times New Roman" w:hAnsi="Times New Roman" w:cs="Times New Roman"/>
              <w:kern w:val="1"/>
              <w:sz w:val="24"/>
              <w:szCs w:val="24"/>
            </w:rPr>
          </w:rPrChange>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sidRPr="009400B4">
        <w:rPr>
          <w:rFonts w:ascii="Times New Roman" w:hAnsi="Times New Roman"/>
          <w:i/>
          <w:kern w:val="1"/>
          <w:sz w:val="24"/>
          <w:rPrChange w:id="8318" w:author="Andrea Stafford Hintz" w:date="2016-09-18T16:51:00Z">
            <w:rPr>
              <w:rFonts w:ascii="Times New Roman" w:eastAsia="Times New Roman" w:hAnsi="Times New Roman" w:cs="Times New Roman"/>
              <w:i/>
              <w:kern w:val="1"/>
              <w:sz w:val="24"/>
              <w:szCs w:val="24"/>
            </w:rPr>
          </w:rPrChange>
        </w:rPr>
        <w:t>Dead London Project</w:t>
      </w:r>
      <w:r w:rsidRPr="009400B4">
        <w:rPr>
          <w:rFonts w:ascii="Times New Roman" w:hAnsi="Times New Roman"/>
          <w:kern w:val="1"/>
          <w:sz w:val="24"/>
          <w:rPrChange w:id="8319" w:author="Andrea Stafford Hintz" w:date="2016-09-18T16:51:00Z">
            <w:rPr>
              <w:rFonts w:ascii="Times New Roman" w:eastAsia="Times New Roman" w:hAnsi="Times New Roman" w:cs="Times New Roman"/>
              <w:kern w:val="1"/>
              <w:sz w:val="24"/>
              <w:szCs w:val="24"/>
            </w:rPr>
          </w:rPrChange>
        </w:rPr>
        <w:t>—the Resurrectionists intended to cure death. To do so, they needed to find someone who was immune to Lazarus. How she’d been taken prisoner, and met her fellow captive—Parson Sinews. How she’d made her escape, after a brief confrontation with Anthony Tidkins.</w:t>
      </w:r>
    </w:p>
    <w:p w14:paraId="6DDE98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20" w:author="Andrea Stafford Hintz" w:date="2016-09-18T16:51:00Z">
            <w:rPr>
              <w:rFonts w:ascii="Times New Roman" w:eastAsia="Times New Roman" w:hAnsi="Times New Roman" w:cs="Times New Roman"/>
              <w:kern w:val="1"/>
              <w:sz w:val="24"/>
              <w:szCs w:val="24"/>
            </w:rPr>
          </w:rPrChange>
        </w:rPr>
        <w:t xml:space="preserve">They were comparing notes. Jonathan’s own findings were much the same as hers. He told the gathered party about his own meeting with Parson Sinews, and what Sinews had told him about the </w:t>
      </w:r>
      <w:r w:rsidRPr="009400B4">
        <w:rPr>
          <w:rFonts w:ascii="Times New Roman" w:hAnsi="Times New Roman"/>
          <w:i/>
          <w:kern w:val="1"/>
          <w:sz w:val="24"/>
          <w:rPrChange w:id="8321" w:author="Andrea Stafford Hintz" w:date="2016-09-18T16:51:00Z">
            <w:rPr>
              <w:rFonts w:ascii="Times New Roman" w:eastAsia="Times New Roman" w:hAnsi="Times New Roman" w:cs="Times New Roman"/>
              <w:i/>
              <w:kern w:val="1"/>
              <w:sz w:val="24"/>
              <w:szCs w:val="24"/>
            </w:rPr>
          </w:rPrChange>
        </w:rPr>
        <w:t>Dead London Project</w:t>
      </w:r>
      <w:r w:rsidRPr="009400B4">
        <w:rPr>
          <w:rFonts w:ascii="Times New Roman" w:hAnsi="Times New Roman"/>
          <w:kern w:val="1"/>
          <w:sz w:val="24"/>
          <w:rPrChange w:id="8322" w:author="Andrea Stafford Hintz" w:date="2016-09-18T16:51:00Z">
            <w:rPr>
              <w:rFonts w:ascii="Times New Roman" w:eastAsia="Times New Roman" w:hAnsi="Times New Roman" w:cs="Times New Roman"/>
              <w:kern w:val="1"/>
              <w:sz w:val="24"/>
              <w:szCs w:val="24"/>
            </w:rPr>
          </w:rPrChange>
        </w:rPr>
        <w:t>. He told them about Sinews’ arrest; the police believed Sinews was the Resurrection Man.</w:t>
      </w:r>
    </w:p>
    <w:p w14:paraId="0F8D2A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23" w:author="Andrea Stafford Hintz" w:date="2016-09-18T16:51:00Z">
            <w:rPr>
              <w:rFonts w:ascii="Times New Roman" w:eastAsia="Times New Roman" w:hAnsi="Times New Roman" w:cs="Times New Roman"/>
              <w:kern w:val="1"/>
              <w:sz w:val="24"/>
              <w:szCs w:val="24"/>
            </w:rPr>
          </w:rPrChange>
        </w:rPr>
        <w:t>Miss Monday snorted. “The police are wrong,” she said. “I’ve met Mr. Sinews, and I’ve met Anthony Tidkins. They are not the same man.”</w:t>
      </w:r>
    </w:p>
    <w:p w14:paraId="35A2C1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24" w:author="Andrea Stafford Hintz" w:date="2016-09-18T16:51:00Z">
            <w:rPr>
              <w:rFonts w:ascii="Times New Roman" w:eastAsia="Times New Roman" w:hAnsi="Times New Roman" w:cs="Times New Roman"/>
              <w:kern w:val="1"/>
              <w:sz w:val="24"/>
              <w:szCs w:val="24"/>
            </w:rPr>
          </w:rPrChange>
        </w:rPr>
        <w:t xml:space="preserve">“I agree,” Roderick said, “But Detective Inspector Taggert said he spoke to a witness who swore up and down that Sinews was the Resurrection Man. It was Taggert—god rest his idiotic soul—who sent the Black </w:t>
      </w:r>
      <w:r w:rsidR="00C245FD" w:rsidRPr="009400B4">
        <w:rPr>
          <w:rFonts w:ascii="Times New Roman" w:hAnsi="Times New Roman"/>
          <w:kern w:val="1"/>
          <w:sz w:val="24"/>
          <w:rPrChange w:id="8325" w:author="Andrea Stafford Hintz" w:date="2016-09-18T16:51:00Z">
            <w:rPr>
              <w:rFonts w:ascii="Times New Roman" w:eastAsia="Times New Roman" w:hAnsi="Times New Roman" w:cs="Times New Roman"/>
              <w:kern w:val="1"/>
              <w:sz w:val="24"/>
              <w:szCs w:val="24"/>
            </w:rPr>
          </w:rPrChange>
        </w:rPr>
        <w:t>Mariah’s</w:t>
      </w:r>
      <w:r w:rsidRPr="009400B4">
        <w:rPr>
          <w:rFonts w:ascii="Times New Roman" w:hAnsi="Times New Roman"/>
          <w:kern w:val="1"/>
          <w:sz w:val="24"/>
          <w:rPrChange w:id="8326" w:author="Andrea Stafford Hintz" w:date="2016-09-18T16:51:00Z">
            <w:rPr>
              <w:rFonts w:ascii="Times New Roman" w:eastAsia="Times New Roman" w:hAnsi="Times New Roman" w:cs="Times New Roman"/>
              <w:kern w:val="1"/>
              <w:sz w:val="24"/>
              <w:szCs w:val="24"/>
            </w:rPr>
          </w:rPrChange>
        </w:rPr>
        <w:t xml:space="preserve"> to arrest Sinews.”</w:t>
      </w:r>
    </w:p>
    <w:p w14:paraId="3FD7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27" w:author="Andrea Stafford Hintz" w:date="2016-09-18T16:51:00Z">
            <w:rPr>
              <w:rFonts w:ascii="Times New Roman" w:eastAsia="Times New Roman" w:hAnsi="Times New Roman" w:cs="Times New Roman"/>
              <w:kern w:val="1"/>
              <w:sz w:val="24"/>
              <w:szCs w:val="24"/>
            </w:rPr>
          </w:rPrChange>
        </w:rPr>
        <w:t xml:space="preserve">“Mr. Ocelot believed his employer, Mr. Sinews, was used by the Resurrectionists as a scapegoat. The so-called </w:t>
      </w:r>
      <w:r w:rsidRPr="009400B4">
        <w:rPr>
          <w:rFonts w:ascii="Times New Roman" w:hAnsi="Times New Roman"/>
          <w:i/>
          <w:kern w:val="1"/>
          <w:sz w:val="24"/>
          <w:rPrChange w:id="8328" w:author="Andrea Stafford Hintz" w:date="2016-09-18T16:51:00Z">
            <w:rPr>
              <w:rFonts w:ascii="Times New Roman" w:eastAsia="Times New Roman" w:hAnsi="Times New Roman" w:cs="Times New Roman"/>
              <w:i/>
              <w:kern w:val="1"/>
              <w:sz w:val="24"/>
              <w:szCs w:val="24"/>
            </w:rPr>
          </w:rPrChange>
        </w:rPr>
        <w:t xml:space="preserve">witness </w:t>
      </w:r>
      <w:r w:rsidRPr="009400B4">
        <w:rPr>
          <w:rFonts w:ascii="Times New Roman" w:hAnsi="Times New Roman"/>
          <w:kern w:val="1"/>
          <w:sz w:val="24"/>
          <w:rPrChange w:id="8329" w:author="Andrea Stafford Hintz" w:date="2016-09-18T16:51:00Z">
            <w:rPr>
              <w:rFonts w:ascii="Times New Roman" w:eastAsia="Times New Roman" w:hAnsi="Times New Roman" w:cs="Times New Roman"/>
              <w:kern w:val="1"/>
              <w:sz w:val="24"/>
              <w:szCs w:val="24"/>
            </w:rPr>
          </w:rPrChange>
        </w:rPr>
        <w:t xml:space="preserve">was likely a Resurrectionist. A convenient way to get rid of Mr. Sinews, who might have been a threat to the </w:t>
      </w:r>
      <w:r w:rsidRPr="009400B4">
        <w:rPr>
          <w:rFonts w:ascii="Times New Roman" w:hAnsi="Times New Roman"/>
          <w:i/>
          <w:kern w:val="1"/>
          <w:sz w:val="24"/>
          <w:rPrChange w:id="8330" w:author="Andrea Stafford Hintz" w:date="2016-09-18T16:51:00Z">
            <w:rPr>
              <w:rFonts w:ascii="Times New Roman" w:eastAsia="Times New Roman" w:hAnsi="Times New Roman" w:cs="Times New Roman"/>
              <w:i/>
              <w:kern w:val="1"/>
              <w:sz w:val="24"/>
              <w:szCs w:val="24"/>
            </w:rPr>
          </w:rPrChange>
        </w:rPr>
        <w:t>Dead London Project</w:t>
      </w:r>
      <w:r w:rsidRPr="009400B4">
        <w:rPr>
          <w:rFonts w:ascii="Times New Roman" w:hAnsi="Times New Roman"/>
          <w:kern w:val="1"/>
          <w:sz w:val="24"/>
          <w:rPrChange w:id="8331" w:author="Andrea Stafford Hintz" w:date="2016-09-18T16:51:00Z">
            <w:rPr>
              <w:rFonts w:ascii="Times New Roman" w:eastAsia="Times New Roman" w:hAnsi="Times New Roman" w:cs="Times New Roman"/>
              <w:kern w:val="1"/>
              <w:sz w:val="24"/>
              <w:szCs w:val="24"/>
            </w:rPr>
          </w:rPrChange>
        </w:rPr>
        <w:t>,” said Jonathan. “Mr. Sinews believed my father’s death was not an accident. He suggested my father might have been killed by the Resurrectionists.”</w:t>
      </w:r>
    </w:p>
    <w:p w14:paraId="4523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32" w:author="Andrea Stafford Hintz" w:date="2016-09-18T16:51:00Z">
            <w:rPr>
              <w:rFonts w:ascii="Times New Roman" w:eastAsia="Times New Roman" w:hAnsi="Times New Roman" w:cs="Times New Roman"/>
              <w:kern w:val="1"/>
              <w:sz w:val="24"/>
              <w:szCs w:val="24"/>
            </w:rPr>
          </w:rPrChange>
        </w:rPr>
        <w:t>He noticed Palmer looking down at his tea, and directed his attention at him.</w:t>
      </w:r>
    </w:p>
    <w:p w14:paraId="79BF7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33" w:author="Andrea Stafford Hintz" w:date="2016-09-18T16:51:00Z">
            <w:rPr>
              <w:rFonts w:ascii="Times New Roman" w:eastAsia="Times New Roman" w:hAnsi="Times New Roman" w:cs="Times New Roman"/>
              <w:kern w:val="1"/>
              <w:sz w:val="24"/>
              <w:szCs w:val="24"/>
            </w:rPr>
          </w:rPrChange>
        </w:rPr>
        <w:t xml:space="preserve">“After my meeting with Mr. Sinews, I headed to the </w:t>
      </w:r>
      <w:r w:rsidRPr="009400B4">
        <w:rPr>
          <w:rFonts w:ascii="Times New Roman" w:hAnsi="Times New Roman"/>
          <w:i/>
          <w:kern w:val="1"/>
          <w:sz w:val="24"/>
          <w:rPrChange w:id="8334" w:author="Andrea Stafford Hintz" w:date="2016-09-18T16:51:00Z">
            <w:rPr>
              <w:rFonts w:ascii="Times New Roman" w:eastAsia="Times New Roman" w:hAnsi="Times New Roman" w:cs="Times New Roman"/>
              <w:i/>
              <w:kern w:val="1"/>
              <w:sz w:val="24"/>
              <w:szCs w:val="24"/>
            </w:rPr>
          </w:rPrChange>
        </w:rPr>
        <w:t xml:space="preserve">Grimmer and Sons </w:t>
      </w:r>
      <w:r w:rsidRPr="009400B4">
        <w:rPr>
          <w:rFonts w:ascii="Times New Roman" w:hAnsi="Times New Roman"/>
          <w:kern w:val="1"/>
          <w:sz w:val="24"/>
          <w:rPrChange w:id="8335" w:author="Andrea Stafford Hintz" w:date="2016-09-18T16:51:00Z">
            <w:rPr>
              <w:rFonts w:ascii="Times New Roman" w:eastAsia="Times New Roman" w:hAnsi="Times New Roman" w:cs="Times New Roman"/>
              <w:kern w:val="1"/>
              <w:sz w:val="24"/>
              <w:szCs w:val="24"/>
            </w:rPr>
          </w:rPrChange>
        </w:rPr>
        <w:t>headquarters, where I spoke with Mr. Palmer,” he said.</w:t>
      </w:r>
    </w:p>
    <w:p w14:paraId="427EF0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36" w:author="Andrea Stafford Hintz" w:date="2016-09-18T16:51:00Z">
            <w:rPr>
              <w:rFonts w:ascii="Times New Roman" w:eastAsia="Times New Roman" w:hAnsi="Times New Roman" w:cs="Times New Roman"/>
              <w:kern w:val="1"/>
              <w:sz w:val="24"/>
              <w:szCs w:val="24"/>
            </w:rPr>
          </w:rPrChange>
        </w:rPr>
        <w:t>Jonathan sat back in his chair and sipped his tea thoughtfully. He gave a brief summary of his conversation with Palmer to the rest of the party. All eyes seemed to turn on Palmer.</w:t>
      </w:r>
    </w:p>
    <w:p w14:paraId="1AD31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37" w:author="Andrea Stafford Hintz" w:date="2016-09-18T16:51:00Z">
            <w:rPr>
              <w:rFonts w:ascii="Times New Roman" w:eastAsia="Times New Roman" w:hAnsi="Times New Roman" w:cs="Times New Roman"/>
              <w:kern w:val="1"/>
              <w:sz w:val="24"/>
              <w:szCs w:val="24"/>
            </w:rPr>
          </w:rPrChange>
        </w:rPr>
        <w:t>Palmer nodded.</w:t>
      </w:r>
    </w:p>
    <w:p w14:paraId="2F17B0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38" w:author="Andrea Stafford Hintz" w:date="2016-09-18T16:51:00Z">
            <w:rPr>
              <w:rFonts w:ascii="Times New Roman" w:eastAsia="Times New Roman" w:hAnsi="Times New Roman" w:cs="Times New Roman"/>
              <w:kern w:val="1"/>
              <w:sz w:val="24"/>
              <w:szCs w:val="24"/>
            </w:rPr>
          </w:rPrChange>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sidRPr="009400B4">
        <w:rPr>
          <w:rFonts w:ascii="Times New Roman" w:hAnsi="Times New Roman"/>
          <w:i/>
          <w:kern w:val="1"/>
          <w:sz w:val="24"/>
          <w:rPrChange w:id="8339" w:author="Andrea Stafford Hintz" w:date="2016-09-18T16:51:00Z">
            <w:rPr>
              <w:rFonts w:ascii="Times New Roman" w:eastAsia="Times New Roman" w:hAnsi="Times New Roman" w:cs="Times New Roman"/>
              <w:i/>
              <w:kern w:val="1"/>
              <w:sz w:val="24"/>
              <w:szCs w:val="24"/>
            </w:rPr>
          </w:rPrChange>
        </w:rPr>
        <w:t>zombies</w:t>
      </w:r>
      <w:r w:rsidRPr="009400B4">
        <w:rPr>
          <w:rFonts w:ascii="Times New Roman" w:hAnsi="Times New Roman"/>
          <w:kern w:val="1"/>
          <w:sz w:val="24"/>
          <w:rPrChange w:id="8340" w:author="Andrea Stafford Hintz" w:date="2016-09-18T16:51:00Z">
            <w:rPr>
              <w:rFonts w:ascii="Times New Roman" w:eastAsia="Times New Roman" w:hAnsi="Times New Roman" w:cs="Times New Roman"/>
              <w:kern w:val="1"/>
              <w:sz w:val="24"/>
              <w:szCs w:val="24"/>
            </w:rPr>
          </w:rPrChange>
        </w:rPr>
        <w:t>. Mr. Grimmer and I have been hunting these creatures for years now, since Jonathan was a boy.”</w:t>
      </w:r>
    </w:p>
    <w:p w14:paraId="3AC89CFD" w14:textId="35F9E67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1" w:author="Andrea Stafford Hintz" w:date="2016-09-18T16:51:00Z">
            <w:rPr>
              <w:rFonts w:ascii="Times New Roman" w:eastAsia="Times New Roman" w:hAnsi="Times New Roman" w:cs="Times New Roman"/>
              <w:kern w:val="1"/>
              <w:sz w:val="24"/>
              <w:szCs w:val="24"/>
            </w:rPr>
          </w:rPrChange>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ins w:id="8342" w:author="Andrea Stafford Hintz" w:date="2016-09-08T11:01:00Z">
        <w:r w:rsidR="00927E24">
          <w:rPr>
            <w:rFonts w:ascii="Times New Roman" w:eastAsia="Times New Roman" w:hAnsi="Times New Roman" w:cs="Times New Roman"/>
            <w:kern w:val="1"/>
            <w:sz w:val="24"/>
            <w:szCs w:val="24"/>
          </w:rPr>
          <w:t xml:space="preserve"> in question</w:t>
        </w:r>
      </w:ins>
      <w:r w:rsidRPr="009400B4">
        <w:rPr>
          <w:rFonts w:ascii="Times New Roman" w:hAnsi="Times New Roman"/>
          <w:kern w:val="1"/>
          <w:sz w:val="24"/>
          <w:rPrChange w:id="8343" w:author="Andrea Stafford Hintz" w:date="2016-09-18T16:51:00Z">
            <w:rPr>
              <w:rFonts w:ascii="Times New Roman" w:eastAsia="Times New Roman" w:hAnsi="Times New Roman" w:cs="Times New Roman"/>
              <w:kern w:val="1"/>
              <w:sz w:val="24"/>
              <w:szCs w:val="24"/>
            </w:rPr>
          </w:rPrChange>
        </w:rPr>
        <w:t>.</w:t>
      </w:r>
    </w:p>
    <w:p w14:paraId="3D3B6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4" w:author="Andrea Stafford Hintz" w:date="2016-09-18T16:51:00Z">
            <w:rPr>
              <w:rFonts w:ascii="Times New Roman" w:eastAsia="Times New Roman" w:hAnsi="Times New Roman" w:cs="Times New Roman"/>
              <w:kern w:val="1"/>
              <w:sz w:val="24"/>
              <w:szCs w:val="24"/>
            </w:rPr>
          </w:rPrChange>
        </w:rPr>
        <w:t>“It’s been a long day,” she said with a dismissive shrug, “I find tea to be quite the restorative, don’t you?”</w:t>
      </w:r>
    </w:p>
    <w:p w14:paraId="2A386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5" w:author="Andrea Stafford Hintz" w:date="2016-09-18T16:51:00Z">
            <w:rPr>
              <w:rFonts w:ascii="Times New Roman" w:eastAsia="Times New Roman" w:hAnsi="Times New Roman" w:cs="Times New Roman"/>
              <w:kern w:val="1"/>
              <w:sz w:val="24"/>
              <w:szCs w:val="24"/>
            </w:rPr>
          </w:rPrChange>
        </w:rPr>
        <w:t>Jonathan had to agree. He nodded.</w:t>
      </w:r>
    </w:p>
    <w:p w14:paraId="50040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6" w:author="Andrea Stafford Hintz" w:date="2016-09-18T16:51:00Z">
            <w:rPr>
              <w:rFonts w:ascii="Times New Roman" w:eastAsia="Times New Roman" w:hAnsi="Times New Roman" w:cs="Times New Roman"/>
              <w:kern w:val="1"/>
              <w:sz w:val="24"/>
              <w:szCs w:val="24"/>
            </w:rPr>
          </w:rPrChange>
        </w:rPr>
        <w:t>“Drink tea. Kill zombies,” she said, “If that’s what life is going to be from now on, we might as well do what we can to enjoy it.”</w:t>
      </w:r>
    </w:p>
    <w:p w14:paraId="448856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7" w:author="Andrea Stafford Hintz" w:date="2016-09-18T16:51:00Z">
            <w:rPr>
              <w:rFonts w:ascii="Times New Roman" w:eastAsia="Times New Roman" w:hAnsi="Times New Roman" w:cs="Times New Roman"/>
              <w:kern w:val="1"/>
              <w:sz w:val="24"/>
              <w:szCs w:val="24"/>
            </w:rPr>
          </w:rPrChange>
        </w:rPr>
        <w:t>“I like this girl, Jonathan,” said Roderick. “She has fire.”</w:t>
      </w:r>
    </w:p>
    <w:p w14:paraId="3D5A33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48" w:author="Andrea Stafford Hintz" w:date="2016-09-18T16:51:00Z">
            <w:rPr>
              <w:rFonts w:ascii="Times New Roman" w:eastAsia="Times New Roman" w:hAnsi="Times New Roman" w:cs="Times New Roman"/>
              <w:kern w:val="1"/>
              <w:sz w:val="24"/>
              <w:szCs w:val="24"/>
            </w:rPr>
          </w:rPrChange>
        </w:rPr>
        <w:t>Miss Monday grinned.</w:t>
      </w:r>
    </w:p>
    <w:p w14:paraId="4872A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8349"/>
      <w:r w:rsidRPr="009400B4">
        <w:rPr>
          <w:rFonts w:ascii="Times New Roman" w:hAnsi="Times New Roman"/>
          <w:kern w:val="1"/>
          <w:sz w:val="24"/>
          <w:rPrChange w:id="8350" w:author="Andrea Stafford Hintz" w:date="2016-09-18T16:51:00Z">
            <w:rPr>
              <w:rFonts w:ascii="Times New Roman" w:eastAsia="Times New Roman" w:hAnsi="Times New Roman" w:cs="Times New Roman"/>
              <w:kern w:val="1"/>
              <w:sz w:val="24"/>
              <w:szCs w:val="24"/>
            </w:rPr>
          </w:rPrChange>
        </w:rPr>
        <w:t xml:space="preserve">Jonathan returned her smile. True, she did have fire. The thing about fire, though, is that it was dangerous. Beautiful, to be certain, but wild. Unpredictable. And while Miss Monday could play the part of a lady, Jonathan knew that she was not the delicate woman she looked like on the surface. What was it that Parson Sinews had said? </w:t>
      </w:r>
      <w:r w:rsidRPr="009400B4">
        <w:rPr>
          <w:rFonts w:ascii="Times New Roman" w:hAnsi="Times New Roman"/>
          <w:i/>
          <w:kern w:val="1"/>
          <w:sz w:val="24"/>
          <w:rPrChange w:id="8351" w:author="Andrea Stafford Hintz" w:date="2016-09-18T16:51:00Z">
            <w:rPr>
              <w:rFonts w:ascii="Times New Roman" w:eastAsia="Times New Roman" w:hAnsi="Times New Roman" w:cs="Times New Roman"/>
              <w:i/>
              <w:kern w:val="1"/>
              <w:sz w:val="24"/>
              <w:szCs w:val="24"/>
            </w:rPr>
          </w:rPrChange>
        </w:rPr>
        <w:t>We are all moths, drawn to the flame</w:t>
      </w:r>
      <w:r w:rsidRPr="009400B4">
        <w:rPr>
          <w:rFonts w:ascii="Times New Roman" w:hAnsi="Times New Roman"/>
          <w:kern w:val="1"/>
          <w:sz w:val="24"/>
          <w:rPrChange w:id="8352" w:author="Andrea Stafford Hintz" w:date="2016-09-18T16:51:00Z">
            <w:rPr>
              <w:rFonts w:ascii="Times New Roman" w:eastAsia="Times New Roman" w:hAnsi="Times New Roman" w:cs="Times New Roman"/>
              <w:kern w:val="1"/>
              <w:sz w:val="24"/>
              <w:szCs w:val="24"/>
            </w:rPr>
          </w:rPrChange>
        </w:rPr>
        <w:t>. But if Jonathan was being honest, it was Miss Monday’s danger that drew him to her, and at the same time frightened him.</w:t>
      </w:r>
      <w:commentRangeEnd w:id="8349"/>
      <w:r w:rsidR="00927E24">
        <w:rPr>
          <w:rStyle w:val="CommentReference"/>
        </w:rPr>
        <w:commentReference w:id="8349"/>
      </w:r>
    </w:p>
    <w:p w14:paraId="70AA96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3" w:author="Andrea Stafford Hintz" w:date="2016-09-18T16:51:00Z">
            <w:rPr>
              <w:rFonts w:ascii="Times New Roman" w:eastAsia="Times New Roman" w:hAnsi="Times New Roman" w:cs="Times New Roman"/>
              <w:kern w:val="1"/>
              <w:sz w:val="24"/>
              <w:szCs w:val="24"/>
            </w:rPr>
          </w:rPrChange>
        </w:rPr>
        <w:t>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5B56A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4" w:author="Andrea Stafford Hintz" w:date="2016-09-18T16:51:00Z">
            <w:rPr>
              <w:rFonts w:ascii="Times New Roman" w:eastAsia="Times New Roman" w:hAnsi="Times New Roman" w:cs="Times New Roman"/>
              <w:kern w:val="1"/>
              <w:sz w:val="24"/>
              <w:szCs w:val="24"/>
            </w:rPr>
          </w:rPrChange>
        </w:rPr>
        <w:t>“Queen Victoria supported the idea of turning London into a city of the dead?” Jonathan scoffed.</w:t>
      </w:r>
    </w:p>
    <w:p w14:paraId="27815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5" w:author="Andrea Stafford Hintz" w:date="2016-09-18T16:51:00Z">
            <w:rPr>
              <w:rFonts w:ascii="Times New Roman" w:eastAsia="Times New Roman" w:hAnsi="Times New Roman" w:cs="Times New Roman"/>
              <w:kern w:val="1"/>
              <w:sz w:val="24"/>
              <w:szCs w:val="24"/>
            </w:rPr>
          </w:rPrChange>
        </w:rPr>
        <w:t>“The Resurrectionists believe they can conquer death. Queen Victoria is getting old. She was promised immortality. Yes, we believe she supported the Dead London Project.”</w:t>
      </w:r>
    </w:p>
    <w:p w14:paraId="2910CC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6" w:author="Andrea Stafford Hintz" w:date="2016-09-18T16:51:00Z">
            <w:rPr>
              <w:rFonts w:ascii="Times New Roman" w:eastAsia="Times New Roman" w:hAnsi="Times New Roman" w:cs="Times New Roman"/>
              <w:kern w:val="1"/>
              <w:sz w:val="24"/>
              <w:szCs w:val="24"/>
            </w:rPr>
          </w:rPrChange>
        </w:rPr>
        <w:t>Jonathan fell silent and took a sip of tea. He nibbled on a treacle tart, as he stared at Palmer. The tart was probably the first thing he’d eaten in days, now that he thought about it.</w:t>
      </w:r>
    </w:p>
    <w:p w14:paraId="04768E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7" w:author="Andrea Stafford Hintz" w:date="2016-09-18T16:51:00Z">
            <w:rPr>
              <w:rFonts w:ascii="Times New Roman" w:eastAsia="Times New Roman" w:hAnsi="Times New Roman" w:cs="Times New Roman"/>
              <w:kern w:val="1"/>
              <w:sz w:val="24"/>
              <w:szCs w:val="24"/>
            </w:rPr>
          </w:rPrChange>
        </w:rPr>
        <w:t>Palmer was badly wounded, his shoulder bandaged with a strip of cloth from Miss Monday’s skirt. He tried to hide a grimace as he lifted his teacup to his lips. Blood had seeped through his bandage.</w:t>
      </w:r>
    </w:p>
    <w:p w14:paraId="5340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8" w:author="Andrea Stafford Hintz" w:date="2016-09-18T16:51:00Z">
            <w:rPr>
              <w:rFonts w:ascii="Times New Roman" w:eastAsia="Times New Roman" w:hAnsi="Times New Roman" w:cs="Times New Roman"/>
              <w:kern w:val="1"/>
              <w:sz w:val="24"/>
              <w:szCs w:val="24"/>
            </w:rPr>
          </w:rPrChange>
        </w:rPr>
        <w:t>“So,” said Roderick, “The Resurrectionists believe they can use the Lazarus Virus to cheat death? And to do so, they need to find someone who possesses a natural immunity?”</w:t>
      </w:r>
    </w:p>
    <w:p w14:paraId="7D0AF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59" w:author="Andrea Stafford Hintz" w:date="2016-09-18T16:51:00Z">
            <w:rPr>
              <w:rFonts w:ascii="Times New Roman" w:eastAsia="Times New Roman" w:hAnsi="Times New Roman" w:cs="Times New Roman"/>
              <w:kern w:val="1"/>
              <w:sz w:val="24"/>
              <w:szCs w:val="24"/>
            </w:rPr>
          </w:rPrChange>
        </w:rPr>
        <w:t>Palmer nodded.</w:t>
      </w:r>
    </w:p>
    <w:p w14:paraId="28DF8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60" w:author="Andrea Stafford Hintz" w:date="2016-09-18T16:51:00Z">
            <w:rPr>
              <w:rFonts w:ascii="Times New Roman" w:eastAsia="Times New Roman" w:hAnsi="Times New Roman" w:cs="Times New Roman"/>
              <w:kern w:val="1"/>
              <w:sz w:val="24"/>
              <w:szCs w:val="24"/>
            </w:rPr>
          </w:rPrChange>
        </w:rPr>
        <w:t>“It begs the question,” Roderick continued, “Suppose we manage to come up with a way to stop the Resurrectionists, to defeat them once and for all—should we?”</w:t>
      </w:r>
    </w:p>
    <w:p w14:paraId="237D8C67" w14:textId="436263A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61" w:author="Andrea Stafford Hintz" w:date="2016-09-18T16:51:00Z">
            <w:rPr>
              <w:rFonts w:ascii="Times New Roman" w:eastAsia="Times New Roman" w:hAnsi="Times New Roman" w:cs="Times New Roman"/>
              <w:kern w:val="1"/>
              <w:sz w:val="24"/>
              <w:szCs w:val="24"/>
            </w:rPr>
          </w:rPrChange>
        </w:rPr>
        <w:t xml:space="preserve">“What do you mean?” asked </w:t>
      </w:r>
      <w:ins w:id="8362" w:author="Andrea Stafford Hintz" w:date="2016-09-18T16:51:00Z">
        <w:r w:rsidR="00A22D6C" w:rsidRPr="009400B4">
          <w:rPr>
            <w:rFonts w:ascii="Times New Roman" w:eastAsia="Times New Roman" w:hAnsi="Times New Roman" w:cs="Times New Roman"/>
            <w:kern w:val="1"/>
            <w:sz w:val="24"/>
            <w:szCs w:val="24"/>
          </w:rPr>
          <w:t>Kas</w:t>
        </w:r>
      </w:ins>
      <w:del w:id="8363" w:author="Andrea Stafford Hintz" w:date="2016-09-18T16:51:00Z">
        <w:r w:rsidRPr="38813067">
          <w:rPr>
            <w:rFonts w:ascii="Times New Roman" w:eastAsia="Times New Roman" w:hAnsi="Times New Roman" w:cs="Times New Roman"/>
            <w:kern w:val="1"/>
            <w:sz w:val="24"/>
            <w:szCs w:val="24"/>
            <w:rPrChange w:id="8364" w:author="Bryce Raffle" w:date="2016-09-06T11:42:00Z">
              <w:rPr>
                <w:rFonts w:ascii="Times New Roman" w:hAnsi="Times New Roman" w:cs="Times New Roman"/>
                <w:kern w:val="1"/>
                <w:sz w:val="24"/>
                <w:szCs w:val="24"/>
              </w:rPr>
            </w:rPrChange>
          </w:rPr>
          <w:delText>Kas</w:delText>
        </w:r>
      </w:del>
      <w:del w:id="8365" w:author="Bryce Raffle" w:date="2016-09-04T18:44:00Z">
        <w:r w:rsidRPr="38813067">
          <w:rPr>
            <w:rFonts w:ascii="Times New Roman" w:eastAsia="Times New Roman" w:hAnsi="Times New Roman" w:cs="Times New Roman"/>
            <w:kern w:val="1"/>
            <w:sz w:val="24"/>
            <w:szCs w:val="24"/>
            <w:rPrChange w:id="8366"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367" w:author="Andrea Stafford Hintz" w:date="2016-09-18T16:51:00Z">
            <w:rPr>
              <w:rFonts w:ascii="Times New Roman" w:eastAsia="Times New Roman" w:hAnsi="Times New Roman" w:cs="Times New Roman"/>
              <w:kern w:val="1"/>
              <w:sz w:val="24"/>
              <w:szCs w:val="24"/>
            </w:rPr>
          </w:rPrChange>
        </w:rPr>
        <w:t>, who’d been silent all this time. “Surely we should stop them if given the chance.”</w:t>
      </w:r>
    </w:p>
    <w:p w14:paraId="22801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68" w:author="Andrea Stafford Hintz" w:date="2016-09-18T16:51:00Z">
            <w:rPr>
              <w:rFonts w:ascii="Times New Roman" w:eastAsia="Times New Roman" w:hAnsi="Times New Roman" w:cs="Times New Roman"/>
              <w:kern w:val="1"/>
              <w:sz w:val="24"/>
              <w:szCs w:val="24"/>
            </w:rPr>
          </w:rPrChange>
        </w:rPr>
        <w:t>“Even if that means the city will be overrun by zombies with no hope of a cure?” Roderick countered.</w:t>
      </w:r>
    </w:p>
    <w:p w14:paraId="26B262B7" w14:textId="3094CC0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69" w:author="Andrea Stafford Hintz" w:date="2016-09-18T16:51:00Z">
            <w:rPr>
              <w:rFonts w:ascii="Times New Roman" w:eastAsia="Times New Roman" w:hAnsi="Times New Roman" w:cs="Times New Roman"/>
              <w:kern w:val="1"/>
              <w:sz w:val="24"/>
              <w:szCs w:val="24"/>
            </w:rPr>
          </w:rPrChange>
        </w:rPr>
        <w:t xml:space="preserve">“The Resurrectionists are not the only scientists in the world. If we could find someone with an immunity to the virus—before they do—could we not find a cure on our own?” asked </w:t>
      </w:r>
      <w:ins w:id="8370" w:author="Andrea Stafford Hintz" w:date="2016-09-18T16:51:00Z">
        <w:r w:rsidR="00A22D6C" w:rsidRPr="009400B4">
          <w:rPr>
            <w:rFonts w:ascii="Times New Roman" w:eastAsia="Times New Roman" w:hAnsi="Times New Roman" w:cs="Times New Roman"/>
            <w:kern w:val="1"/>
            <w:sz w:val="24"/>
            <w:szCs w:val="24"/>
          </w:rPr>
          <w:t>Kas</w:t>
        </w:r>
      </w:ins>
      <w:del w:id="8371" w:author="Andrea Stafford Hintz" w:date="2016-09-18T16:51:00Z">
        <w:r w:rsidRPr="38813067">
          <w:rPr>
            <w:rFonts w:ascii="Times New Roman" w:eastAsia="Times New Roman" w:hAnsi="Times New Roman" w:cs="Times New Roman"/>
            <w:kern w:val="1"/>
            <w:sz w:val="24"/>
            <w:szCs w:val="24"/>
            <w:rPrChange w:id="8372" w:author="Bryce Raffle" w:date="2016-09-06T11:42:00Z">
              <w:rPr>
                <w:rFonts w:ascii="Times New Roman" w:hAnsi="Times New Roman" w:cs="Times New Roman"/>
                <w:kern w:val="1"/>
                <w:sz w:val="24"/>
                <w:szCs w:val="24"/>
              </w:rPr>
            </w:rPrChange>
          </w:rPr>
          <w:delText>Kas</w:delText>
        </w:r>
      </w:del>
      <w:del w:id="8373" w:author="Bryce Raffle" w:date="2016-09-04T18:44:00Z">
        <w:r w:rsidRPr="38813067">
          <w:rPr>
            <w:rFonts w:ascii="Times New Roman" w:eastAsia="Times New Roman" w:hAnsi="Times New Roman" w:cs="Times New Roman"/>
            <w:kern w:val="1"/>
            <w:sz w:val="24"/>
            <w:szCs w:val="24"/>
            <w:rPrChange w:id="8374"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375" w:author="Andrea Stafford Hintz" w:date="2016-09-18T16:51:00Z">
            <w:rPr>
              <w:rFonts w:ascii="Times New Roman" w:eastAsia="Times New Roman" w:hAnsi="Times New Roman" w:cs="Times New Roman"/>
              <w:kern w:val="1"/>
              <w:sz w:val="24"/>
              <w:szCs w:val="24"/>
            </w:rPr>
          </w:rPrChange>
        </w:rPr>
        <w:t>.</w:t>
      </w:r>
    </w:p>
    <w:p w14:paraId="2481C56C" w14:textId="24ED920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76" w:author="Andrea Stafford Hintz" w:date="2016-09-18T16:51:00Z">
            <w:rPr>
              <w:rFonts w:ascii="Times New Roman" w:eastAsia="Times New Roman" w:hAnsi="Times New Roman" w:cs="Times New Roman"/>
              <w:kern w:val="1"/>
              <w:sz w:val="24"/>
              <w:szCs w:val="24"/>
            </w:rPr>
          </w:rPrChange>
        </w:rPr>
        <w:t xml:space="preserve">“There are </w:t>
      </w:r>
      <w:r w:rsidRPr="009400B4">
        <w:rPr>
          <w:rFonts w:ascii="Times New Roman" w:hAnsi="Times New Roman"/>
          <w:i/>
          <w:kern w:val="1"/>
          <w:sz w:val="24"/>
          <w:rPrChange w:id="8377" w:author="Andrea Stafford Hintz" w:date="2016-09-18T16:51:00Z">
            <w:rPr>
              <w:rFonts w:ascii="Times New Roman" w:eastAsia="Times New Roman" w:hAnsi="Times New Roman" w:cs="Times New Roman"/>
              <w:i/>
              <w:kern w:val="1"/>
              <w:sz w:val="24"/>
              <w:szCs w:val="24"/>
            </w:rPr>
          </w:rPrChange>
        </w:rPr>
        <w:t>years</w:t>
      </w:r>
      <w:ins w:id="8378" w:author="Andrea Stafford Hintz" w:date="2016-09-08T11:04:00Z">
        <w:r w:rsidR="00927E24" w:rsidRPr="4A8315BB">
          <w:rPr>
            <w:rFonts w:ascii="Times New Roman" w:eastAsia="Times New Roman" w:hAnsi="Times New Roman" w:cs="Times New Roman"/>
            <w:i/>
            <w:kern w:val="1"/>
            <w:sz w:val="24"/>
            <w:szCs w:val="24"/>
          </w:rPr>
          <w:t>’</w:t>
        </w:r>
        <w:r w:rsidR="00927E24">
          <w:rPr>
            <w:rFonts w:ascii="Times New Roman" w:eastAsia="Times New Roman" w:hAnsi="Times New Roman" w:cs="Times New Roman"/>
            <w:kern w:val="1"/>
            <w:sz w:val="24"/>
            <w:szCs w:val="24"/>
          </w:rPr>
          <w:t xml:space="preserve"> </w:t>
        </w:r>
      </w:ins>
      <w:del w:id="8379" w:author="Andrea Stafford Hintz" w:date="2016-09-08T11:04:00Z">
        <w:r w:rsidDel="00927E24">
          <w:rPr>
            <w:rFonts w:ascii="Times New Roman" w:hAnsi="Times New Roman"/>
            <w:kern w:val="1"/>
            <w:sz w:val="24"/>
            <w:rPrChange w:id="8380"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8381" w:author="Andrea Stafford Hintz" w:date="2016-09-18T16:51:00Z">
            <w:rPr>
              <w:rFonts w:ascii="Times New Roman" w:eastAsia="Times New Roman" w:hAnsi="Times New Roman" w:cs="Times New Roman"/>
              <w:kern w:val="1"/>
              <w:sz w:val="24"/>
              <w:szCs w:val="24"/>
            </w:rPr>
          </w:rPrChange>
        </w:rPr>
        <w:t>worth of research in that laboratory,” said Palmer. “Without that research, a cure could take years, decades even.”</w:t>
      </w:r>
    </w:p>
    <w:p w14:paraId="217F89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2" w:author="Andrea Stafford Hintz" w:date="2016-09-18T16:51:00Z">
            <w:rPr>
              <w:rFonts w:ascii="Times New Roman" w:eastAsia="Times New Roman" w:hAnsi="Times New Roman" w:cs="Times New Roman"/>
              <w:kern w:val="1"/>
              <w:sz w:val="24"/>
              <w:szCs w:val="24"/>
            </w:rPr>
          </w:rPrChange>
        </w:rPr>
        <w:t>“Good then!” Roderick exclaimed, “We have our answer. We’ll simply have to steal the research back.”</w:t>
      </w:r>
    </w:p>
    <w:p w14:paraId="34D9B8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3" w:author="Andrea Stafford Hintz" w:date="2016-09-18T16:51:00Z">
            <w:rPr>
              <w:rFonts w:ascii="Times New Roman" w:eastAsia="Times New Roman" w:hAnsi="Times New Roman" w:cs="Times New Roman"/>
              <w:kern w:val="1"/>
              <w:sz w:val="24"/>
              <w:szCs w:val="24"/>
            </w:rPr>
          </w:rPrChange>
        </w:rPr>
        <w:t xml:space="preserve">Miss Monday sat upright and grinned. “Did someone say </w:t>
      </w:r>
      <w:r w:rsidRPr="009400B4">
        <w:rPr>
          <w:rFonts w:ascii="Times New Roman" w:hAnsi="Times New Roman"/>
          <w:i/>
          <w:kern w:val="1"/>
          <w:sz w:val="24"/>
          <w:rPrChange w:id="8384" w:author="Andrea Stafford Hintz" w:date="2016-09-18T16:51:00Z">
            <w:rPr>
              <w:rFonts w:ascii="Times New Roman" w:eastAsia="Times New Roman" w:hAnsi="Times New Roman" w:cs="Times New Roman"/>
              <w:i/>
              <w:kern w:val="1"/>
              <w:sz w:val="24"/>
              <w:szCs w:val="24"/>
            </w:rPr>
          </w:rPrChange>
        </w:rPr>
        <w:t>steal</w:t>
      </w:r>
      <w:r w:rsidRPr="009400B4">
        <w:rPr>
          <w:rFonts w:ascii="Times New Roman" w:hAnsi="Times New Roman"/>
          <w:kern w:val="1"/>
          <w:sz w:val="24"/>
          <w:rPrChange w:id="8385" w:author="Andrea Stafford Hintz" w:date="2016-09-18T16:51:00Z">
            <w:rPr>
              <w:rFonts w:ascii="Times New Roman" w:eastAsia="Times New Roman" w:hAnsi="Times New Roman" w:cs="Times New Roman"/>
              <w:kern w:val="1"/>
              <w:sz w:val="24"/>
              <w:szCs w:val="24"/>
            </w:rPr>
          </w:rPrChange>
        </w:rPr>
        <w:t>?”</w:t>
      </w:r>
    </w:p>
    <w:p w14:paraId="1F8834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6" w:author="Andrea Stafford Hintz" w:date="2016-09-18T16:51:00Z">
            <w:rPr>
              <w:rFonts w:ascii="Times New Roman" w:eastAsia="Times New Roman" w:hAnsi="Times New Roman" w:cs="Times New Roman"/>
              <w:kern w:val="1"/>
              <w:sz w:val="24"/>
              <w:szCs w:val="24"/>
            </w:rPr>
          </w:rPrChange>
        </w:rPr>
        <w:t>“Ah, yes,” said Jonathan. “Did I mention—Miss Monday is a cat burglar.”</w:t>
      </w:r>
    </w:p>
    <w:p w14:paraId="474F6A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7" w:author="Andrea Stafford Hintz" w:date="2016-09-18T16:51:00Z">
            <w:rPr>
              <w:rFonts w:ascii="Times New Roman" w:eastAsia="Times New Roman" w:hAnsi="Times New Roman" w:cs="Times New Roman"/>
              <w:kern w:val="1"/>
              <w:sz w:val="24"/>
              <w:szCs w:val="24"/>
            </w:rPr>
          </w:rPrChange>
        </w:rPr>
        <w:t xml:space="preserve">“Never liked that term. Hate cats. I like to call it what it is. I’m a thief.” </w:t>
      </w:r>
    </w:p>
    <w:p w14:paraId="4CA905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8" w:author="Andrea Stafford Hintz" w:date="2016-09-18T16:51:00Z">
            <w:rPr>
              <w:rFonts w:ascii="Times New Roman" w:eastAsia="Times New Roman" w:hAnsi="Times New Roman" w:cs="Times New Roman"/>
              <w:kern w:val="1"/>
              <w:sz w:val="24"/>
              <w:szCs w:val="24"/>
            </w:rPr>
          </w:rPrChange>
        </w:rPr>
        <w:t>“Thief it is.” Jonathan flashed a smile at her.</w:t>
      </w:r>
    </w:p>
    <w:p w14:paraId="0B4518CF" w14:textId="5763759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389" w:author="Andrea Stafford Hintz" w:date="2016-09-18T16:51:00Z">
            <w:rPr>
              <w:rFonts w:ascii="Times New Roman" w:eastAsia="Times New Roman" w:hAnsi="Times New Roman" w:cs="Times New Roman"/>
              <w:kern w:val="1"/>
              <w:sz w:val="24"/>
              <w:szCs w:val="24"/>
            </w:rPr>
          </w:rPrChange>
        </w:rPr>
        <w:t>“Speaking of thievery,” she said</w:t>
      </w:r>
      <w:ins w:id="8390" w:author="Andrea Stafford Hintz" w:date="2016-09-18T16:51:00Z">
        <w:r w:rsidR="00A22D6C">
          <w:rPr>
            <w:rFonts w:ascii="Times New Roman" w:eastAsia="Times New Roman" w:hAnsi="Times New Roman" w:cs="Times New Roman"/>
            <w:kern w:val="1"/>
            <w:sz w:val="24"/>
            <w:szCs w:val="24"/>
          </w:rPr>
          <w:t>,</w:t>
        </w:r>
        <w:r w:rsidR="00A22D6C" w:rsidRPr="009400B4">
          <w:rPr>
            <w:rFonts w:ascii="Times New Roman" w:eastAsia="Times New Roman" w:hAnsi="Times New Roman" w:cs="Times New Roman"/>
            <w:kern w:val="1"/>
            <w:sz w:val="24"/>
            <w:szCs w:val="24"/>
          </w:rPr>
          <w:t xml:space="preserve"> “</w:t>
        </w:r>
        <w:proofErr w:type="spellStart"/>
        <w:r w:rsidR="00A22D6C">
          <w:rPr>
            <w:rFonts w:ascii="Times New Roman" w:eastAsia="Times New Roman" w:hAnsi="Times New Roman" w:cs="Times New Roman"/>
            <w:kern w:val="1"/>
            <w:sz w:val="24"/>
            <w:szCs w:val="24"/>
          </w:rPr>
          <w:t>s</w:t>
        </w:r>
        <w:r w:rsidR="00A22D6C" w:rsidRPr="009400B4">
          <w:rPr>
            <w:rFonts w:ascii="Times New Roman" w:eastAsia="Times New Roman" w:hAnsi="Times New Roman" w:cs="Times New Roman"/>
            <w:kern w:val="1"/>
            <w:sz w:val="24"/>
            <w:szCs w:val="24"/>
          </w:rPr>
          <w:t>omething</w:t>
        </w:r>
        <w:r w:rsidR="00A22D6C">
          <w:rPr>
            <w:rFonts w:ascii="Times New Roman" w:eastAsia="Times New Roman" w:hAnsi="Times New Roman" w:cs="Times New Roman"/>
            <w:kern w:val="1"/>
            <w:sz w:val="24"/>
            <w:szCs w:val="24"/>
          </w:rPr>
          <w:t>’s</w:t>
        </w:r>
      </w:ins>
      <w:del w:id="8391" w:author="Andrea Stafford Hintz" w:date="2016-09-08T11:05:00Z">
        <w:r w:rsidRPr="38813067" w:rsidDel="00927E24">
          <w:rPr>
            <w:rFonts w:ascii="Times New Roman" w:eastAsia="Times New Roman" w:hAnsi="Times New Roman" w:cs="Times New Roman"/>
            <w:kern w:val="1"/>
            <w:sz w:val="24"/>
            <w:szCs w:val="24"/>
            <w:rPrChange w:id="8392" w:author="Bryce Raffle" w:date="2016-09-06T11:42:00Z">
              <w:rPr>
                <w:rFonts w:ascii="Times New Roman" w:hAnsi="Times New Roman" w:cs="Times New Roman"/>
                <w:kern w:val="1"/>
                <w:sz w:val="24"/>
                <w:szCs w:val="24"/>
              </w:rPr>
            </w:rPrChange>
          </w:rPr>
          <w:delText>.</w:delText>
        </w:r>
      </w:del>
      <w:ins w:id="8393" w:author="Andrea Stafford Hintz" w:date="2016-09-08T11:05:00Z">
        <w:r w:rsidR="00927E24">
          <w:rPr>
            <w:rFonts w:ascii="Times New Roman" w:eastAsia="Times New Roman" w:hAnsi="Times New Roman" w:cs="Times New Roman"/>
            <w:kern w:val="1"/>
            <w:sz w:val="24"/>
            <w:szCs w:val="24"/>
          </w:rPr>
          <w:t>,</w:t>
        </w:r>
      </w:ins>
      <w:del w:id="8394" w:author="Andrea Stafford Hintz" w:date="2016-09-18T16:51:00Z">
        <w:r w:rsidRPr="38813067">
          <w:rPr>
            <w:rFonts w:ascii="Times New Roman" w:eastAsia="Times New Roman" w:hAnsi="Times New Roman" w:cs="Times New Roman"/>
            <w:kern w:val="1"/>
            <w:sz w:val="24"/>
            <w:szCs w:val="24"/>
            <w:rPrChange w:id="8395" w:author="Bryce Raffle" w:date="2016-09-06T11:42:00Z">
              <w:rPr>
                <w:rFonts w:ascii="Times New Roman" w:hAnsi="Times New Roman" w:cs="Times New Roman"/>
                <w:kern w:val="1"/>
                <w:sz w:val="24"/>
                <w:szCs w:val="24"/>
              </w:rPr>
            </w:rPrChange>
          </w:rPr>
          <w:delText xml:space="preserve"> “</w:delText>
        </w:r>
      </w:del>
      <w:ins w:id="8396" w:author="Andrea Stafford Hintz" w:date="2016-09-08T11:05:00Z">
        <w:r w:rsidR="00927E24">
          <w:rPr>
            <w:rFonts w:ascii="Times New Roman" w:eastAsia="Times New Roman" w:hAnsi="Times New Roman" w:cs="Times New Roman"/>
            <w:kern w:val="1"/>
            <w:sz w:val="24"/>
            <w:szCs w:val="24"/>
          </w:rPr>
          <w:t>s</w:t>
        </w:r>
      </w:ins>
      <w:del w:id="8397" w:author="Andrea Stafford Hintz" w:date="2016-09-08T11:05:00Z">
        <w:r w:rsidRPr="38813067" w:rsidDel="00927E24">
          <w:rPr>
            <w:rFonts w:ascii="Times New Roman" w:eastAsia="Times New Roman" w:hAnsi="Times New Roman" w:cs="Times New Roman"/>
            <w:kern w:val="1"/>
            <w:sz w:val="24"/>
            <w:szCs w:val="24"/>
            <w:rPrChange w:id="8398" w:author="Bryce Raffle" w:date="2016-09-06T11:42:00Z">
              <w:rPr>
                <w:rFonts w:ascii="Times New Roman" w:hAnsi="Times New Roman" w:cs="Times New Roman"/>
                <w:kern w:val="1"/>
                <w:sz w:val="24"/>
                <w:szCs w:val="24"/>
              </w:rPr>
            </w:rPrChange>
          </w:rPr>
          <w:delText>S</w:delText>
        </w:r>
      </w:del>
      <w:del w:id="8399" w:author="Andrea Stafford Hintz" w:date="2016-09-18T16:51:00Z">
        <w:r w:rsidRPr="38813067">
          <w:rPr>
            <w:rFonts w:ascii="Times New Roman" w:eastAsia="Times New Roman" w:hAnsi="Times New Roman" w:cs="Times New Roman"/>
            <w:kern w:val="1"/>
            <w:sz w:val="24"/>
            <w:szCs w:val="24"/>
            <w:rPrChange w:id="8400" w:author="Bryce Raffle" w:date="2016-09-06T11:42:00Z">
              <w:rPr>
                <w:rFonts w:ascii="Times New Roman" w:hAnsi="Times New Roman" w:cs="Times New Roman"/>
                <w:kern w:val="1"/>
                <w:sz w:val="24"/>
                <w:szCs w:val="24"/>
              </w:rPr>
            </w:rPrChange>
          </w:rPr>
          <w:delText>omething</w:delText>
        </w:r>
      </w:del>
      <w:ins w:id="8401" w:author="Andrea Stafford Hintz" w:date="2016-09-08T11:05:00Z">
        <w:r w:rsidR="00927E24">
          <w:rPr>
            <w:rFonts w:ascii="Times New Roman" w:eastAsia="Times New Roman" w:hAnsi="Times New Roman" w:cs="Times New Roman"/>
            <w:kern w:val="1"/>
            <w:sz w:val="24"/>
            <w:szCs w:val="24"/>
          </w:rPr>
          <w:t>’s</w:t>
        </w:r>
      </w:ins>
      <w:del w:id="8402" w:author="Andrea Stafford Hintz" w:date="2016-09-18T16:51:00Z">
        <w:r w:rsidRPr="38813067">
          <w:rPr>
            <w:rFonts w:ascii="Times New Roman" w:eastAsia="Times New Roman" w:hAnsi="Times New Roman" w:cs="Times New Roman"/>
            <w:kern w:val="1"/>
            <w:sz w:val="24"/>
            <w:szCs w:val="24"/>
            <w:rPrChange w:id="8403" w:author="Bryce Raffle" w:date="2016-09-06T11:42:00Z">
              <w:rPr>
                <w:rFonts w:ascii="Times New Roman" w:hAnsi="Times New Roman" w:cs="Times New Roman"/>
                <w:kern w:val="1"/>
                <w:sz w:val="24"/>
                <w:szCs w:val="24"/>
              </w:rPr>
            </w:rPrChange>
          </w:rPr>
          <w:delText xml:space="preserve"> </w:delText>
        </w:r>
      </w:del>
      <w:del w:id="8404" w:author="Andrea Stafford Hintz" w:date="2016-09-08T11:05:00Z">
        <w:r w:rsidRPr="38813067" w:rsidDel="00927E24">
          <w:rPr>
            <w:rFonts w:ascii="Times New Roman" w:eastAsia="Times New Roman" w:hAnsi="Times New Roman" w:cs="Times New Roman"/>
            <w:kern w:val="1"/>
            <w:sz w:val="24"/>
            <w:szCs w:val="24"/>
            <w:rPrChange w:id="8405" w:author="Bryce Raffle" w:date="2016-09-06T11:42:00Z">
              <w:rPr>
                <w:rFonts w:ascii="Times New Roman" w:hAnsi="Times New Roman" w:cs="Times New Roman"/>
                <w:kern w:val="1"/>
                <w:sz w:val="24"/>
                <w:szCs w:val="24"/>
              </w:rPr>
            </w:rPrChange>
          </w:rPr>
          <w:delText>that’s</w:delText>
        </w:r>
        <w:r w:rsidRPr="009400B4" w:rsidDel="00927E24">
          <w:rPr>
            <w:rFonts w:ascii="Times New Roman" w:hAnsi="Times New Roman"/>
            <w:kern w:val="1"/>
            <w:sz w:val="24"/>
            <w:rPrChange w:id="8406"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8407" w:author="Andrea Stafford Hintz" w:date="2016-09-18T16:51:00Z">
            <w:rPr>
              <w:rFonts w:ascii="Times New Roman" w:eastAsia="Times New Roman" w:hAnsi="Times New Roman" w:cs="Times New Roman"/>
              <w:kern w:val="1"/>
              <w:sz w:val="24"/>
              <w:szCs w:val="24"/>
            </w:rPr>
          </w:rPrChange>
        </w:rPr>
        <w:t>been</w:t>
      </w:r>
      <w:proofErr w:type="spellEnd"/>
      <w:r w:rsidRPr="009400B4">
        <w:rPr>
          <w:rFonts w:ascii="Times New Roman" w:hAnsi="Times New Roman"/>
          <w:kern w:val="1"/>
          <w:sz w:val="24"/>
          <w:rPrChange w:id="8408" w:author="Andrea Stafford Hintz" w:date="2016-09-18T16:51:00Z">
            <w:rPr>
              <w:rFonts w:ascii="Times New Roman" w:eastAsia="Times New Roman" w:hAnsi="Times New Roman" w:cs="Times New Roman"/>
              <w:kern w:val="1"/>
              <w:sz w:val="24"/>
              <w:szCs w:val="24"/>
            </w:rPr>
          </w:rPrChange>
        </w:rPr>
        <w:t xml:space="preserve"> bothering me. It was the Resurrectionists that put me up to robbing Connor’s safe. But we now know they already had access to the virus. Whatever they wanted me to steal from Connor, it was more than just the virus. When I mentioned the </w:t>
      </w:r>
      <w:r w:rsidRPr="009400B4">
        <w:rPr>
          <w:rFonts w:ascii="Times New Roman" w:hAnsi="Times New Roman"/>
          <w:i/>
          <w:kern w:val="1"/>
          <w:sz w:val="24"/>
          <w:rPrChange w:id="8409" w:author="Andrea Stafford Hintz" w:date="2016-09-18T16:51:00Z">
            <w:rPr>
              <w:rFonts w:ascii="Times New Roman" w:eastAsia="Times New Roman" w:hAnsi="Times New Roman" w:cs="Times New Roman"/>
              <w:i/>
              <w:kern w:val="1"/>
              <w:sz w:val="24"/>
              <w:szCs w:val="24"/>
            </w:rPr>
          </w:rPrChange>
        </w:rPr>
        <w:t>green liquid</w:t>
      </w:r>
      <w:r w:rsidRPr="009400B4">
        <w:rPr>
          <w:rFonts w:ascii="Times New Roman" w:hAnsi="Times New Roman"/>
          <w:kern w:val="1"/>
          <w:sz w:val="24"/>
          <w:rPrChange w:id="8410" w:author="Andrea Stafford Hintz" w:date="2016-09-18T16:51:00Z">
            <w:rPr>
              <w:rFonts w:ascii="Times New Roman" w:eastAsia="Times New Roman" w:hAnsi="Times New Roman" w:cs="Times New Roman"/>
              <w:kern w:val="1"/>
              <w:sz w:val="24"/>
              <w:szCs w:val="24"/>
            </w:rPr>
          </w:rPrChange>
        </w:rPr>
        <w:t xml:space="preserve"> I took from Connor’s safe, Dr. Jekyll said that Francis Varney’s contribution to the </w:t>
      </w:r>
      <w:r w:rsidRPr="009400B4">
        <w:rPr>
          <w:rFonts w:ascii="Times New Roman" w:hAnsi="Times New Roman"/>
          <w:i/>
          <w:kern w:val="1"/>
          <w:sz w:val="24"/>
          <w:rPrChange w:id="8411" w:author="Andrea Stafford Hintz" w:date="2016-09-18T16:51:00Z">
            <w:rPr>
              <w:rFonts w:ascii="Times New Roman" w:eastAsia="Times New Roman" w:hAnsi="Times New Roman" w:cs="Times New Roman"/>
              <w:i/>
              <w:kern w:val="1"/>
              <w:sz w:val="24"/>
              <w:szCs w:val="24"/>
            </w:rPr>
          </w:rPrChange>
        </w:rPr>
        <w:t xml:space="preserve">Dead London Project </w:t>
      </w:r>
      <w:r w:rsidRPr="009400B4">
        <w:rPr>
          <w:rFonts w:ascii="Times New Roman" w:hAnsi="Times New Roman"/>
          <w:kern w:val="1"/>
          <w:sz w:val="24"/>
          <w:rPrChange w:id="8412" w:author="Andrea Stafford Hintz" w:date="2016-09-18T16:51:00Z">
            <w:rPr>
              <w:rFonts w:ascii="Times New Roman" w:eastAsia="Times New Roman" w:hAnsi="Times New Roman" w:cs="Times New Roman"/>
              <w:kern w:val="1"/>
              <w:sz w:val="24"/>
              <w:szCs w:val="24"/>
            </w:rPr>
          </w:rPrChange>
        </w:rPr>
        <w:t>was a means of distributing the virus. According to Dr. Jekyll, this green liquid, which contains the virus, is easily converted into gaseous form. Why did Lord Connor have Varney’s green liquid in his safe?”</w:t>
      </w:r>
    </w:p>
    <w:p w14:paraId="74D562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3" w:author="Andrea Stafford Hintz" w:date="2016-09-18T16:51:00Z">
            <w:rPr>
              <w:rFonts w:ascii="Times New Roman" w:eastAsia="Times New Roman" w:hAnsi="Times New Roman" w:cs="Times New Roman"/>
              <w:kern w:val="1"/>
              <w:sz w:val="24"/>
              <w:szCs w:val="24"/>
            </w:rPr>
          </w:rPrChange>
        </w:rPr>
        <w:t xml:space="preserve">Jonathan’s eyes widened. He took something from his pocket, and showed it to Miss Monday. The scrap of paper with burnt edges. </w:t>
      </w:r>
      <w:r w:rsidRPr="009400B4">
        <w:rPr>
          <w:rFonts w:ascii="Times New Roman" w:hAnsi="Times New Roman"/>
          <w:i/>
          <w:kern w:val="1"/>
          <w:sz w:val="24"/>
          <w:rPrChange w:id="8414" w:author="Andrea Stafford Hintz" w:date="2016-09-18T16:51:00Z">
            <w:rPr>
              <w:rFonts w:ascii="Times New Roman" w:eastAsia="Times New Roman" w:hAnsi="Times New Roman" w:cs="Times New Roman"/>
              <w:i/>
              <w:kern w:val="1"/>
              <w:sz w:val="24"/>
              <w:szCs w:val="24"/>
            </w:rPr>
          </w:rPrChange>
        </w:rPr>
        <w:t>Lord Henry Connor is Francis Varney.</w:t>
      </w:r>
    </w:p>
    <w:p w14:paraId="3939C6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5" w:author="Andrea Stafford Hintz" w:date="2016-09-18T16:51:00Z">
            <w:rPr>
              <w:rFonts w:ascii="Times New Roman" w:eastAsia="Times New Roman" w:hAnsi="Times New Roman" w:cs="Times New Roman"/>
              <w:kern w:val="1"/>
              <w:sz w:val="24"/>
              <w:szCs w:val="24"/>
            </w:rPr>
          </w:rPrChange>
        </w:rPr>
        <w:t>“That explains it. They had the virus; what they didn’t have was a means of distributing it. Varney’s solution, combined with Anthony Tidkins’ clockwork bird, made it easy for them spread the virus,” said Miss Monday. “And I helped them do it. God, I feel sick.”</w:t>
      </w:r>
    </w:p>
    <w:p w14:paraId="7883CE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6" w:author="Andrea Stafford Hintz" w:date="2016-09-18T16:51:00Z">
            <w:rPr>
              <w:rFonts w:ascii="Times New Roman" w:eastAsia="Times New Roman" w:hAnsi="Times New Roman" w:cs="Times New Roman"/>
              <w:kern w:val="1"/>
              <w:sz w:val="24"/>
              <w:szCs w:val="24"/>
            </w:rPr>
          </w:rPrChange>
        </w:rPr>
        <w:t>Hastily, she set aside her tea and got out of her seat. “Would you excuse me a moment, gentlemen? Clockwork parts to wind.”</w:t>
      </w:r>
    </w:p>
    <w:p w14:paraId="738451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7" w:author="Andrea Stafford Hintz" w:date="2016-09-18T16:51:00Z">
            <w:rPr>
              <w:rFonts w:ascii="Times New Roman" w:eastAsia="Times New Roman" w:hAnsi="Times New Roman" w:cs="Times New Roman"/>
              <w:kern w:val="1"/>
              <w:sz w:val="24"/>
              <w:szCs w:val="24"/>
            </w:rPr>
          </w:rPrChange>
        </w:rPr>
        <w:t>She crossed the large room, found herself a table and a mirror, far enough from Jonathan and Mr. Palmer that she could wind up her gears without interrupting their tea, but close enough that she could still follow the conversation.</w:t>
      </w:r>
    </w:p>
    <w:p w14:paraId="362E6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8" w:author="Andrea Stafford Hintz" w:date="2016-09-18T16:51:00Z">
            <w:rPr>
              <w:rFonts w:ascii="Times New Roman" w:eastAsia="Times New Roman" w:hAnsi="Times New Roman" w:cs="Times New Roman"/>
              <w:kern w:val="1"/>
              <w:sz w:val="24"/>
              <w:szCs w:val="24"/>
            </w:rPr>
          </w:rPrChange>
        </w:rPr>
        <w:t>“So what now?” said Jonathan. “We just head back to the Grimmer Company, break in, steal their research? Simple as that?”</w:t>
      </w:r>
    </w:p>
    <w:p w14:paraId="2E0374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19" w:author="Andrea Stafford Hintz" w:date="2016-09-18T16:51:00Z">
            <w:rPr>
              <w:rFonts w:ascii="Times New Roman" w:eastAsia="Times New Roman" w:hAnsi="Times New Roman" w:cs="Times New Roman"/>
              <w:kern w:val="1"/>
              <w:sz w:val="24"/>
              <w:szCs w:val="24"/>
            </w:rPr>
          </w:rPrChange>
        </w:rPr>
        <w:t>“Yes, well, if it’s not too much to ask, I’d like to stop at home first,” said Roderick.</w:t>
      </w:r>
    </w:p>
    <w:p w14:paraId="5594B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20" w:author="Andrea Stafford Hintz" w:date="2016-09-18T16:51:00Z">
            <w:rPr>
              <w:rFonts w:ascii="Times New Roman" w:eastAsia="Times New Roman" w:hAnsi="Times New Roman" w:cs="Times New Roman"/>
              <w:kern w:val="1"/>
              <w:sz w:val="24"/>
              <w:szCs w:val="24"/>
            </w:rPr>
          </w:rPrChange>
        </w:rPr>
        <w:t>Jonathan inclined his head, wondering if his friend had something up his sleeve.</w:t>
      </w:r>
    </w:p>
    <w:p w14:paraId="44333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21" w:author="Andrea Stafford Hintz" w:date="2016-09-18T16:51:00Z">
            <w:rPr>
              <w:rFonts w:ascii="Times New Roman" w:eastAsia="Times New Roman" w:hAnsi="Times New Roman" w:cs="Times New Roman"/>
              <w:kern w:val="1"/>
              <w:sz w:val="24"/>
              <w:szCs w:val="24"/>
            </w:rPr>
          </w:rPrChange>
        </w:rPr>
        <w:t>“I need to check on Bailey,” Roderick explained. “Poor boy’s been home alone all day.”</w:t>
      </w:r>
    </w:p>
    <w:p w14:paraId="7B8CA1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22" w:author="Andrea Stafford Hintz" w:date="2016-09-18T16:51:00Z">
            <w:rPr>
              <w:rFonts w:ascii="Times New Roman" w:eastAsia="Times New Roman" w:hAnsi="Times New Roman" w:cs="Times New Roman"/>
              <w:kern w:val="1"/>
              <w:sz w:val="24"/>
              <w:szCs w:val="24"/>
            </w:rPr>
          </w:rPrChange>
        </w:rPr>
        <w:t>“</w:t>
      </w:r>
      <w:r w:rsidRPr="009400B4">
        <w:rPr>
          <w:rFonts w:ascii="Times New Roman" w:hAnsi="Times New Roman"/>
          <w:i/>
          <w:kern w:val="1"/>
          <w:sz w:val="24"/>
          <w:rPrChange w:id="8423" w:author="Andrea Stafford Hintz" w:date="2016-09-18T16:51:00Z">
            <w:rPr>
              <w:rFonts w:ascii="Times New Roman" w:eastAsia="Times New Roman" w:hAnsi="Times New Roman" w:cs="Times New Roman"/>
              <w:i/>
              <w:kern w:val="1"/>
              <w:sz w:val="24"/>
              <w:szCs w:val="24"/>
            </w:rPr>
          </w:rPrChange>
        </w:rPr>
        <w:t>Then</w:t>
      </w:r>
      <w:r w:rsidRPr="009400B4">
        <w:rPr>
          <w:rFonts w:ascii="Times New Roman" w:hAnsi="Times New Roman"/>
          <w:kern w:val="1"/>
          <w:sz w:val="24"/>
          <w:rPrChange w:id="8424" w:author="Andrea Stafford Hintz" w:date="2016-09-18T16:51:00Z">
            <w:rPr>
              <w:rFonts w:ascii="Times New Roman" w:eastAsia="Times New Roman" w:hAnsi="Times New Roman" w:cs="Times New Roman"/>
              <w:kern w:val="1"/>
              <w:sz w:val="24"/>
              <w:szCs w:val="24"/>
            </w:rPr>
          </w:rPrChange>
        </w:rPr>
        <w:t xml:space="preserve"> we break in to the secret lab and steal the research?” asked Miss Monday.</w:t>
      </w:r>
    </w:p>
    <w:p w14:paraId="5D26DDE7" w14:textId="1DA30E4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25" w:author="Andrea Stafford Hintz" w:date="2016-09-18T16:51:00Z">
            <w:rPr>
              <w:rFonts w:ascii="Times New Roman" w:eastAsia="Times New Roman" w:hAnsi="Times New Roman" w:cs="Times New Roman"/>
              <w:kern w:val="1"/>
              <w:sz w:val="24"/>
              <w:szCs w:val="24"/>
            </w:rPr>
          </w:rPrChange>
        </w:rPr>
        <w:t xml:space="preserve">“Unless I’ve missed something, there’s still the matter of the individual with the immunity to the virus,” said </w:t>
      </w:r>
      <w:ins w:id="8426" w:author="Andrea Stafford Hintz" w:date="2016-09-18T16:51:00Z">
        <w:r w:rsidR="00A22D6C" w:rsidRPr="009400B4">
          <w:rPr>
            <w:rFonts w:ascii="Times New Roman" w:eastAsia="Times New Roman" w:hAnsi="Times New Roman" w:cs="Times New Roman"/>
            <w:kern w:val="1"/>
            <w:sz w:val="24"/>
            <w:szCs w:val="24"/>
          </w:rPr>
          <w:t>Kas</w:t>
        </w:r>
      </w:ins>
      <w:del w:id="8427" w:author="Andrea Stafford Hintz" w:date="2016-09-18T16:51:00Z">
        <w:r w:rsidRPr="38813067">
          <w:rPr>
            <w:rFonts w:ascii="Times New Roman" w:eastAsia="Times New Roman" w:hAnsi="Times New Roman" w:cs="Times New Roman"/>
            <w:kern w:val="1"/>
            <w:sz w:val="24"/>
            <w:szCs w:val="24"/>
            <w:rPrChange w:id="8428" w:author="Bryce Raffle" w:date="2016-09-06T11:42:00Z">
              <w:rPr>
                <w:rFonts w:ascii="Times New Roman" w:hAnsi="Times New Roman" w:cs="Times New Roman"/>
                <w:kern w:val="1"/>
                <w:sz w:val="24"/>
                <w:szCs w:val="24"/>
              </w:rPr>
            </w:rPrChange>
          </w:rPr>
          <w:delText>Kas</w:delText>
        </w:r>
      </w:del>
      <w:del w:id="8429" w:author="Bryce Raffle" w:date="2016-09-04T18:44:00Z">
        <w:r w:rsidRPr="38813067">
          <w:rPr>
            <w:rFonts w:ascii="Times New Roman" w:eastAsia="Times New Roman" w:hAnsi="Times New Roman" w:cs="Times New Roman"/>
            <w:kern w:val="1"/>
            <w:sz w:val="24"/>
            <w:szCs w:val="24"/>
            <w:rPrChange w:id="8430"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431" w:author="Andrea Stafford Hintz" w:date="2016-09-18T16:51:00Z">
            <w:rPr>
              <w:rFonts w:ascii="Times New Roman" w:eastAsia="Times New Roman" w:hAnsi="Times New Roman" w:cs="Times New Roman"/>
              <w:kern w:val="1"/>
              <w:sz w:val="24"/>
              <w:szCs w:val="24"/>
            </w:rPr>
          </w:rPrChange>
        </w:rPr>
        <w:t>.</w:t>
      </w:r>
    </w:p>
    <w:p w14:paraId="371BD0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32" w:author="Andrea Stafford Hintz" w:date="2016-09-18T16:51:00Z">
            <w:rPr>
              <w:rFonts w:ascii="Times New Roman" w:eastAsia="Times New Roman" w:hAnsi="Times New Roman" w:cs="Times New Roman"/>
              <w:kern w:val="1"/>
              <w:sz w:val="24"/>
              <w:szCs w:val="24"/>
            </w:rPr>
          </w:rPrChange>
        </w:rPr>
        <w:t xml:space="preserve">“About that,” said Miss Monday. “Mr. Palmer suggested that </w:t>
      </w:r>
      <w:r w:rsidRPr="009400B4">
        <w:rPr>
          <w:rFonts w:ascii="Times New Roman" w:hAnsi="Times New Roman"/>
          <w:i/>
          <w:kern w:val="1"/>
          <w:sz w:val="24"/>
          <w:rPrChange w:id="8433" w:author="Andrea Stafford Hintz" w:date="2016-09-18T16:51:00Z">
            <w:rPr>
              <w:rFonts w:ascii="Times New Roman" w:eastAsia="Times New Roman" w:hAnsi="Times New Roman" w:cs="Times New Roman"/>
              <w:i/>
              <w:kern w:val="1"/>
              <w:sz w:val="24"/>
              <w:szCs w:val="24"/>
            </w:rPr>
          </w:rPrChange>
        </w:rPr>
        <w:t>I</w:t>
      </w:r>
      <w:r w:rsidRPr="009400B4">
        <w:rPr>
          <w:rFonts w:ascii="Times New Roman" w:hAnsi="Times New Roman"/>
          <w:kern w:val="1"/>
          <w:sz w:val="24"/>
          <w:rPrChange w:id="8434" w:author="Andrea Stafford Hintz" w:date="2016-09-18T16:51:00Z">
            <w:rPr>
              <w:rFonts w:ascii="Times New Roman" w:eastAsia="Times New Roman" w:hAnsi="Times New Roman" w:cs="Times New Roman"/>
              <w:kern w:val="1"/>
              <w:sz w:val="24"/>
              <w:szCs w:val="24"/>
            </w:rPr>
          </w:rPrChange>
        </w:rPr>
        <w:t xml:space="preserve"> might be immune.”</w:t>
      </w:r>
    </w:p>
    <w:p w14:paraId="412B8837" w14:textId="13678D4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35" w:author="Andrea Stafford Hintz" w:date="2016-09-18T16:51:00Z">
            <w:rPr>
              <w:rFonts w:ascii="Times New Roman" w:eastAsia="Times New Roman" w:hAnsi="Times New Roman" w:cs="Times New Roman"/>
              <w:kern w:val="1"/>
              <w:sz w:val="24"/>
              <w:szCs w:val="24"/>
            </w:rPr>
          </w:rPrChange>
        </w:rPr>
        <w:t xml:space="preserve">“What? Why would she be immune?” asked </w:t>
      </w:r>
      <w:ins w:id="8436" w:author="Andrea Stafford Hintz" w:date="2016-09-18T16:51:00Z">
        <w:r w:rsidR="00A22D6C" w:rsidRPr="009400B4">
          <w:rPr>
            <w:rFonts w:ascii="Times New Roman" w:eastAsia="Times New Roman" w:hAnsi="Times New Roman" w:cs="Times New Roman"/>
            <w:kern w:val="1"/>
            <w:sz w:val="24"/>
            <w:szCs w:val="24"/>
          </w:rPr>
          <w:t>Kas</w:t>
        </w:r>
      </w:ins>
      <w:del w:id="8437" w:author="Andrea Stafford Hintz" w:date="2016-09-18T16:51:00Z">
        <w:r w:rsidRPr="38813067">
          <w:rPr>
            <w:rFonts w:ascii="Times New Roman" w:eastAsia="Times New Roman" w:hAnsi="Times New Roman" w:cs="Times New Roman"/>
            <w:kern w:val="1"/>
            <w:sz w:val="24"/>
            <w:szCs w:val="24"/>
            <w:rPrChange w:id="8438" w:author="Bryce Raffle" w:date="2016-09-06T11:42:00Z">
              <w:rPr>
                <w:rFonts w:ascii="Times New Roman" w:hAnsi="Times New Roman" w:cs="Times New Roman"/>
                <w:kern w:val="1"/>
                <w:sz w:val="24"/>
                <w:szCs w:val="24"/>
              </w:rPr>
            </w:rPrChange>
          </w:rPr>
          <w:delText>Kas</w:delText>
        </w:r>
      </w:del>
      <w:del w:id="8439" w:author="Bryce Raffle" w:date="2016-09-04T18:44:00Z">
        <w:r w:rsidRPr="38813067">
          <w:rPr>
            <w:rFonts w:ascii="Times New Roman" w:eastAsia="Times New Roman" w:hAnsi="Times New Roman" w:cs="Times New Roman"/>
            <w:kern w:val="1"/>
            <w:sz w:val="24"/>
            <w:szCs w:val="24"/>
            <w:rPrChange w:id="8440"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441" w:author="Andrea Stafford Hintz" w:date="2016-09-18T16:51:00Z">
            <w:rPr>
              <w:rFonts w:ascii="Times New Roman" w:eastAsia="Times New Roman" w:hAnsi="Times New Roman" w:cs="Times New Roman"/>
              <w:kern w:val="1"/>
              <w:sz w:val="24"/>
              <w:szCs w:val="24"/>
            </w:rPr>
          </w:rPrChange>
        </w:rPr>
        <w:t>, turning to Palmer.</w:t>
      </w:r>
    </w:p>
    <w:p w14:paraId="3E157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42" w:author="Andrea Stafford Hintz" w:date="2016-09-18T16:51:00Z">
            <w:rPr>
              <w:rFonts w:ascii="Times New Roman" w:eastAsia="Times New Roman" w:hAnsi="Times New Roman" w:cs="Times New Roman"/>
              <w:kern w:val="1"/>
              <w:sz w:val="24"/>
              <w:szCs w:val="24"/>
            </w:rPr>
          </w:rPrChange>
        </w:rPr>
        <w:t>Miss Monday answered. “For one, because I’ve already been infected, and I have no symptoms of the virus,” she said. Jonathan stared at her in alarm. “And for another thing, it’s not the first time I’ve been exposed to the virus.”</w:t>
      </w:r>
    </w:p>
    <w:p w14:paraId="58993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43" w:author="Andrea Stafford Hintz" w:date="2016-09-18T16:51:00Z">
            <w:rPr>
              <w:rFonts w:ascii="Times New Roman" w:eastAsia="Times New Roman" w:hAnsi="Times New Roman" w:cs="Times New Roman"/>
              <w:kern w:val="1"/>
              <w:sz w:val="24"/>
              <w:szCs w:val="24"/>
            </w:rPr>
          </w:rPrChange>
        </w:rPr>
        <w:t>“My god!” Kip exclaimed.</w:t>
      </w:r>
    </w:p>
    <w:p w14:paraId="09807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44" w:author="Andrea Stafford Hintz" w:date="2016-09-18T16:51:00Z">
            <w:rPr>
              <w:rFonts w:ascii="Times New Roman" w:eastAsia="Times New Roman" w:hAnsi="Times New Roman" w:cs="Times New Roman"/>
              <w:kern w:val="1"/>
              <w:sz w:val="24"/>
              <w:szCs w:val="24"/>
            </w:rPr>
          </w:rPrChange>
        </w:rPr>
        <w:t>Jonathan’s mouth hung open. “What do you mean? When?”</w:t>
      </w:r>
    </w:p>
    <w:p w14:paraId="1FC054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45" w:author="Andrea Stafford Hintz" w:date="2016-09-18T16:51:00Z">
            <w:rPr>
              <w:rFonts w:ascii="Times New Roman" w:eastAsia="Times New Roman" w:hAnsi="Times New Roman" w:cs="Times New Roman"/>
              <w:kern w:val="1"/>
              <w:sz w:val="24"/>
              <w:szCs w:val="24"/>
            </w:rPr>
          </w:rPrChange>
        </w:rPr>
        <w:t>Miss Monday finished winding her clockwork. She fit her prosthetic eye back into its socket with a click, and got up to rejoin them.</w:t>
      </w:r>
    </w:p>
    <w:p w14:paraId="30729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46" w:author="Andrea Stafford Hintz" w:date="2016-09-18T16:51:00Z">
            <w:rPr>
              <w:rFonts w:ascii="Times New Roman" w:eastAsia="Times New Roman" w:hAnsi="Times New Roman" w:cs="Times New Roman"/>
              <w:kern w:val="1"/>
              <w:sz w:val="24"/>
              <w:szCs w:val="24"/>
            </w:rPr>
          </w:rPrChange>
        </w:rPr>
        <w:t>“There’s something you should know,” she said. “Something you should all know about me.”</w:t>
      </w:r>
    </w:p>
    <w:p w14:paraId="37ECC2B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447" w:author="Andrea Stafford Hintz" w:date="2016-09-18T16:51:00Z">
            <w:rPr>
              <w:rFonts w:ascii="Times New Roman" w:eastAsia="Times New Roman" w:hAnsi="Times New Roman" w:cs="Times New Roman"/>
              <w:kern w:val="1"/>
              <w:sz w:val="24"/>
              <w:szCs w:val="24"/>
            </w:rPr>
          </w:rPrChange>
        </w:rPr>
        <w:t>#</w:t>
      </w:r>
    </w:p>
    <w:p w14:paraId="10F692C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9400B4">
        <w:rPr>
          <w:rFonts w:ascii="Times New Roman" w:hAnsi="Times New Roman"/>
          <w:kern w:val="1"/>
          <w:sz w:val="24"/>
          <w:rPrChange w:id="8448" w:author="Andrea Stafford Hintz" w:date="2016-09-18T16:51:00Z">
            <w:rPr>
              <w:rFonts w:ascii="Times New Roman" w:eastAsia="Times New Roman" w:hAnsi="Times New Roman" w:cs="Times New Roman"/>
              <w:kern w:val="1"/>
              <w:sz w:val="24"/>
              <w:szCs w:val="24"/>
            </w:rPr>
          </w:rPrChange>
        </w:rPr>
        <w:t>“</w:t>
      </w:r>
      <w:bookmarkStart w:id="8449" w:name="Scene_60"/>
      <w:r w:rsidRPr="009400B4">
        <w:rPr>
          <w:rFonts w:ascii="Times New Roman" w:hAnsi="Times New Roman"/>
          <w:kern w:val="1"/>
          <w:sz w:val="24"/>
          <w:rPrChange w:id="8450" w:author="Andrea Stafford Hintz" w:date="2016-09-18T16:51:00Z">
            <w:rPr>
              <w:rFonts w:ascii="Times New Roman" w:eastAsia="Times New Roman" w:hAnsi="Times New Roman" w:cs="Times New Roman"/>
              <w:kern w:val="1"/>
              <w:sz w:val="24"/>
              <w:szCs w:val="24"/>
            </w:rPr>
          </w:rPrChange>
        </w:rPr>
        <w:t>I</w:t>
      </w:r>
      <w:bookmarkEnd w:id="8449"/>
      <w:r w:rsidRPr="009400B4">
        <w:rPr>
          <w:rFonts w:ascii="Times New Roman" w:hAnsi="Times New Roman"/>
          <w:kern w:val="1"/>
          <w:sz w:val="24"/>
          <w:rPrChange w:id="8451" w:author="Andrea Stafford Hintz" w:date="2016-09-18T16:51:00Z">
            <w:rPr>
              <w:rFonts w:ascii="Times New Roman" w:eastAsia="Times New Roman" w:hAnsi="Times New Roman" w:cs="Times New Roman"/>
              <w:kern w:val="1"/>
              <w:sz w:val="24"/>
              <w:szCs w:val="24"/>
            </w:rPr>
          </w:rPrChange>
        </w:rPr>
        <w:t xml:space="preserve"> was a much younger woman back then—a girl, really—and if it can be believed, even prettier than I am now,” said Miss Monday, with a wink of her one eye.</w:t>
      </w:r>
    </w:p>
    <w:p w14:paraId="5E692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52" w:author="Andrea Stafford Hintz" w:date="2016-09-18T16:51:00Z">
            <w:rPr>
              <w:rFonts w:ascii="Times New Roman" w:eastAsia="Times New Roman" w:hAnsi="Times New Roman" w:cs="Times New Roman"/>
              <w:kern w:val="1"/>
              <w:sz w:val="24"/>
              <w:szCs w:val="24"/>
            </w:rPr>
          </w:rPrChange>
        </w:rPr>
        <w:t xml:space="preserve">“Impossible,” </w:t>
      </w:r>
      <w:commentRangeStart w:id="8453"/>
      <w:r w:rsidRPr="009400B4">
        <w:rPr>
          <w:rFonts w:ascii="Times New Roman" w:hAnsi="Times New Roman"/>
          <w:kern w:val="1"/>
          <w:sz w:val="24"/>
          <w:rPrChange w:id="8454" w:author="Andrea Stafford Hintz" w:date="2016-09-18T16:51:00Z">
            <w:rPr>
              <w:rFonts w:ascii="Times New Roman" w:eastAsia="Times New Roman" w:hAnsi="Times New Roman" w:cs="Times New Roman"/>
              <w:kern w:val="1"/>
              <w:sz w:val="24"/>
              <w:szCs w:val="24"/>
            </w:rPr>
          </w:rPrChange>
        </w:rPr>
        <w:t>he said,</w:t>
      </w:r>
      <w:commentRangeEnd w:id="8453"/>
      <w:r w:rsidR="00927E24">
        <w:rPr>
          <w:rStyle w:val="CommentReference"/>
        </w:rPr>
        <w:commentReference w:id="8453"/>
      </w:r>
      <w:r w:rsidRPr="009400B4">
        <w:rPr>
          <w:rFonts w:ascii="Times New Roman" w:hAnsi="Times New Roman"/>
          <w:kern w:val="1"/>
          <w:sz w:val="24"/>
          <w:rPrChange w:id="8455" w:author="Andrea Stafford Hintz" w:date="2016-09-18T16:51:00Z">
            <w:rPr>
              <w:rFonts w:ascii="Times New Roman" w:eastAsia="Times New Roman" w:hAnsi="Times New Roman" w:cs="Times New Roman"/>
              <w:kern w:val="1"/>
              <w:sz w:val="24"/>
              <w:szCs w:val="24"/>
            </w:rPr>
          </w:rPrChange>
        </w:rPr>
        <w:t xml:space="preserve"> smirking.</w:t>
      </w:r>
    </w:p>
    <w:p w14:paraId="03809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56" w:author="Andrea Stafford Hintz" w:date="2016-09-18T16:51:00Z">
            <w:rPr>
              <w:rFonts w:ascii="Times New Roman" w:eastAsia="Times New Roman" w:hAnsi="Times New Roman" w:cs="Times New Roman"/>
              <w:kern w:val="1"/>
              <w:sz w:val="24"/>
              <w:szCs w:val="24"/>
            </w:rPr>
          </w:rPrChange>
        </w:rPr>
        <w:t>Miss Monday grinned, her cheeks dimpling.</w:t>
      </w:r>
    </w:p>
    <w:p w14:paraId="77969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highlight w:val="yellow"/>
          <w:rPrChange w:id="8457" w:author="Andrea Stafford Hintz" w:date="2016-09-18T16:51:00Z">
            <w:rPr>
              <w:rFonts w:ascii="Times New Roman" w:eastAsia="Times New Roman" w:hAnsi="Times New Roman" w:cs="Times New Roman"/>
              <w:kern w:val="1"/>
              <w:sz w:val="24"/>
              <w:szCs w:val="24"/>
              <w:highlight w:val="yellow"/>
            </w:rPr>
          </w:rPrChange>
        </w:rPr>
        <w:t>“</w:t>
      </w:r>
      <w:commentRangeStart w:id="8458"/>
      <w:r w:rsidRPr="009400B4">
        <w:rPr>
          <w:rFonts w:ascii="Times New Roman" w:hAnsi="Times New Roman"/>
          <w:kern w:val="1"/>
          <w:sz w:val="24"/>
          <w:highlight w:val="yellow"/>
          <w:rPrChange w:id="8459" w:author="Andrea Stafford Hintz" w:date="2016-09-18T16:51:00Z">
            <w:rPr>
              <w:rFonts w:ascii="Times New Roman" w:eastAsia="Times New Roman" w:hAnsi="Times New Roman" w:cs="Times New Roman"/>
              <w:kern w:val="1"/>
              <w:sz w:val="24"/>
              <w:szCs w:val="24"/>
              <w:highlight w:val="yellow"/>
            </w:rPr>
          </w:rPrChange>
        </w:rPr>
        <w:t>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r w:rsidRPr="009400B4">
        <w:rPr>
          <w:rFonts w:ascii="Times New Roman" w:hAnsi="Times New Roman"/>
          <w:kern w:val="1"/>
          <w:sz w:val="24"/>
          <w:rPrChange w:id="8460" w:author="Andrea Stafford Hintz" w:date="2016-09-18T16:51:00Z">
            <w:rPr>
              <w:rFonts w:ascii="Times New Roman" w:eastAsia="Times New Roman" w:hAnsi="Times New Roman" w:cs="Times New Roman"/>
              <w:kern w:val="1"/>
              <w:sz w:val="24"/>
              <w:szCs w:val="24"/>
            </w:rPr>
          </w:rPrChange>
        </w:rPr>
        <w:t>”</w:t>
      </w:r>
      <w:commentRangeEnd w:id="8458"/>
      <w:r w:rsidR="00362247">
        <w:rPr>
          <w:rStyle w:val="CommentReference"/>
        </w:rPr>
        <w:commentReference w:id="8458"/>
      </w:r>
    </w:p>
    <w:p w14:paraId="6668CF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61" w:author="Andrea Stafford Hintz" w:date="2016-09-18T16:51:00Z">
            <w:rPr>
              <w:rFonts w:ascii="Times New Roman" w:eastAsia="Times New Roman" w:hAnsi="Times New Roman" w:cs="Times New Roman"/>
              <w:kern w:val="1"/>
              <w:sz w:val="24"/>
              <w:szCs w:val="24"/>
            </w:rPr>
          </w:rPrChange>
        </w:rPr>
        <w:t>“What did he want you to steal?” Jonathan asked.</w:t>
      </w:r>
    </w:p>
    <w:p w14:paraId="5DE551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62" w:author="Andrea Stafford Hintz" w:date="2016-09-18T16:51:00Z">
            <w:rPr>
              <w:rFonts w:ascii="Times New Roman" w:eastAsia="Times New Roman" w:hAnsi="Times New Roman" w:cs="Times New Roman"/>
              <w:kern w:val="1"/>
              <w:sz w:val="24"/>
              <w:szCs w:val="24"/>
            </w:rPr>
          </w:rPrChange>
        </w:rPr>
        <w:t>“Research.”</w:t>
      </w:r>
    </w:p>
    <w:p w14:paraId="4182F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63" w:author="Andrea Stafford Hintz" w:date="2016-09-18T16:51:00Z">
            <w:rPr>
              <w:rFonts w:ascii="Times New Roman" w:eastAsia="Times New Roman" w:hAnsi="Times New Roman" w:cs="Times New Roman"/>
              <w:kern w:val="1"/>
              <w:sz w:val="24"/>
              <w:szCs w:val="24"/>
            </w:rPr>
          </w:rPrChange>
        </w:rPr>
        <w:t>“Why? What sort of research?” asked Mr. Palmer.</w:t>
      </w:r>
    </w:p>
    <w:p w14:paraId="5792FA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64" w:author="Andrea Stafford Hintz" w:date="2016-09-18T16:51:00Z">
            <w:rPr>
              <w:rFonts w:ascii="Times New Roman" w:eastAsia="Times New Roman" w:hAnsi="Times New Roman" w:cs="Times New Roman"/>
              <w:kern w:val="1"/>
              <w:sz w:val="24"/>
              <w:szCs w:val="24"/>
            </w:rPr>
          </w:rPrChange>
        </w:rPr>
        <w:t xml:space="preserve">“Bernhardt was a doctor. A physician. Although he was somewhat of a </w:t>
      </w:r>
      <w:r w:rsidR="00C245FD" w:rsidRPr="009400B4">
        <w:rPr>
          <w:rFonts w:ascii="Times New Roman" w:hAnsi="Times New Roman"/>
          <w:kern w:val="1"/>
          <w:sz w:val="24"/>
          <w:rPrChange w:id="8465" w:author="Andrea Stafford Hintz" w:date="2016-09-18T16:51:00Z">
            <w:rPr>
              <w:rFonts w:ascii="Times New Roman" w:eastAsia="Times New Roman" w:hAnsi="Times New Roman" w:cs="Times New Roman"/>
              <w:kern w:val="1"/>
              <w:sz w:val="24"/>
              <w:szCs w:val="24"/>
            </w:rPr>
          </w:rPrChange>
        </w:rPr>
        <w:t>Jack-of-all-trades</w:t>
      </w:r>
      <w:r w:rsidRPr="009400B4">
        <w:rPr>
          <w:rFonts w:ascii="Times New Roman" w:hAnsi="Times New Roman"/>
          <w:kern w:val="1"/>
          <w:sz w:val="24"/>
          <w:rPrChange w:id="8466" w:author="Andrea Stafford Hintz" w:date="2016-09-18T16:51:00Z">
            <w:rPr>
              <w:rFonts w:ascii="Times New Roman" w:eastAsia="Times New Roman" w:hAnsi="Times New Roman" w:cs="Times New Roman"/>
              <w:kern w:val="1"/>
              <w:sz w:val="24"/>
              <w:szCs w:val="24"/>
            </w:rPr>
          </w:rPrChange>
        </w:rPr>
        <w:t>—no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3CAB731E" w14:textId="276A3AB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67" w:author="Andrea Stafford Hintz" w:date="2016-09-18T16:51:00Z">
            <w:rPr>
              <w:rFonts w:ascii="Times New Roman" w:eastAsia="Times New Roman" w:hAnsi="Times New Roman" w:cs="Times New Roman"/>
              <w:kern w:val="1"/>
              <w:sz w:val="24"/>
              <w:szCs w:val="24"/>
            </w:rPr>
          </w:rPrChange>
        </w:rPr>
        <w:t xml:space="preserve">“He’d </w:t>
      </w:r>
      <w:ins w:id="8468" w:author="Andrea Stafford Hintz" w:date="2016-09-08T11:12:00Z">
        <w:r w:rsidR="00362247">
          <w:rPr>
            <w:rFonts w:ascii="Times New Roman" w:eastAsia="Times New Roman" w:hAnsi="Times New Roman" w:cs="Times New Roman"/>
            <w:kern w:val="1"/>
            <w:sz w:val="24"/>
            <w:szCs w:val="24"/>
          </w:rPr>
          <w:t xml:space="preserve">have you </w:t>
        </w:r>
      </w:ins>
      <w:r w:rsidRPr="009400B4">
        <w:rPr>
          <w:rFonts w:ascii="Times New Roman" w:hAnsi="Times New Roman"/>
          <w:kern w:val="1"/>
          <w:sz w:val="24"/>
          <w:rPrChange w:id="8469" w:author="Andrea Stafford Hintz" w:date="2016-09-18T16:51:00Z">
            <w:rPr>
              <w:rFonts w:ascii="Times New Roman" w:eastAsia="Times New Roman" w:hAnsi="Times New Roman" w:cs="Times New Roman"/>
              <w:kern w:val="1"/>
              <w:sz w:val="24"/>
              <w:szCs w:val="24"/>
            </w:rPr>
          </w:rPrChange>
        </w:rPr>
        <w:t>steal their research</w:t>
      </w:r>
      <w:ins w:id="8470" w:author="Andrea Stafford Hintz" w:date="2016-09-08T11:12:00Z">
        <w:r w:rsidR="00362247">
          <w:rPr>
            <w:rFonts w:ascii="Times New Roman" w:eastAsia="Times New Roman" w:hAnsi="Times New Roman" w:cs="Times New Roman"/>
            <w:kern w:val="1"/>
            <w:sz w:val="24"/>
            <w:szCs w:val="24"/>
          </w:rPr>
          <w:t>,</w:t>
        </w:r>
      </w:ins>
      <w:del w:id="8471" w:author="Andrea Stafford Hintz" w:date="2016-09-08T11:11:00Z">
        <w:r w:rsidDel="00362247">
          <w:rPr>
            <w:rFonts w:ascii="Times New Roman" w:hAnsi="Times New Roman"/>
            <w:kern w:val="1"/>
            <w:sz w:val="24"/>
            <w:rPrChange w:id="8472" w:author="Andrea Stafford Hintz" w:date="2016-09-18T16:51:00Z">
              <w:rPr>
                <w:rFonts w:ascii="Times New Roman" w:eastAsia="Times New Roman" w:hAnsi="Times New Roman" w:cs="Times New Roman"/>
                <w:kern w:val="1"/>
                <w:sz w:val="24"/>
                <w:szCs w:val="24"/>
              </w:rPr>
            </w:rPrChange>
          </w:rPr>
          <w:delText>,</w:delText>
        </w:r>
      </w:del>
      <w:r w:rsidRPr="009400B4">
        <w:rPr>
          <w:rFonts w:ascii="Times New Roman" w:hAnsi="Times New Roman"/>
          <w:kern w:val="1"/>
          <w:sz w:val="24"/>
          <w:rPrChange w:id="8473" w:author="Andrea Stafford Hintz" w:date="2016-09-18T16:51:00Z">
            <w:rPr>
              <w:rFonts w:ascii="Times New Roman" w:eastAsia="Times New Roman" w:hAnsi="Times New Roman" w:cs="Times New Roman"/>
              <w:kern w:val="1"/>
              <w:sz w:val="24"/>
              <w:szCs w:val="24"/>
            </w:rPr>
          </w:rPrChange>
        </w:rPr>
        <w:t xml:space="preserve"> you mean?”</w:t>
      </w:r>
    </w:p>
    <w:p w14:paraId="186C23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74" w:author="Andrea Stafford Hintz" w:date="2016-09-18T16:51:00Z">
            <w:rPr>
              <w:rFonts w:ascii="Times New Roman" w:eastAsia="Times New Roman" w:hAnsi="Times New Roman" w:cs="Times New Roman"/>
              <w:kern w:val="1"/>
              <w:sz w:val="24"/>
              <w:szCs w:val="24"/>
            </w:rPr>
          </w:rPrChange>
        </w:rPr>
        <w:t>“Yes,”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14:paraId="0788E1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75" w:author="Andrea Stafford Hintz" w:date="2016-09-18T16:51:00Z">
            <w:rPr>
              <w:rFonts w:ascii="Times New Roman" w:eastAsia="Times New Roman" w:hAnsi="Times New Roman" w:cs="Times New Roman"/>
              <w:kern w:val="1"/>
              <w:sz w:val="24"/>
              <w:szCs w:val="24"/>
            </w:rPr>
          </w:rPrChange>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294534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76" w:author="Andrea Stafford Hintz" w:date="2016-09-18T16:51:00Z">
            <w:rPr>
              <w:rFonts w:ascii="Times New Roman" w:eastAsia="Times New Roman" w:hAnsi="Times New Roman" w:cs="Times New Roman"/>
              <w:kern w:val="1"/>
              <w:sz w:val="24"/>
              <w:szCs w:val="24"/>
            </w:rPr>
          </w:rPrChange>
        </w:rPr>
        <w:t xml:space="preserve">“Or so I thought before I knew exactly what the job would entail. At that point, I knew only the few details that Jack had provided. As I said, it was an expedition to Haiti. I knew that much. But I did not yet know about the </w:t>
      </w:r>
      <w:proofErr w:type="spellStart"/>
      <w:r w:rsidRPr="009400B4">
        <w:rPr>
          <w:rFonts w:ascii="Times New Roman" w:hAnsi="Times New Roman"/>
          <w:i/>
          <w:kern w:val="1"/>
          <w:sz w:val="24"/>
          <w:rPrChange w:id="8477"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478" w:author="Andrea Stafford Hintz" w:date="2016-09-18T16:51:00Z">
            <w:rPr>
              <w:rFonts w:ascii="Times New Roman" w:eastAsia="Times New Roman" w:hAnsi="Times New Roman" w:cs="Times New Roman"/>
              <w:kern w:val="1"/>
              <w:sz w:val="24"/>
              <w:szCs w:val="24"/>
            </w:rPr>
          </w:rPrChange>
        </w:rPr>
        <w:t>.”</w:t>
      </w:r>
    </w:p>
    <w:p w14:paraId="5EFA4B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79" w:author="Andrea Stafford Hintz" w:date="2016-09-18T16:51:00Z">
            <w:rPr>
              <w:rFonts w:ascii="Times New Roman" w:eastAsia="Times New Roman" w:hAnsi="Times New Roman" w:cs="Times New Roman"/>
              <w:kern w:val="1"/>
              <w:sz w:val="24"/>
              <w:szCs w:val="24"/>
            </w:rPr>
          </w:rPrChange>
        </w:rPr>
        <w:t xml:space="preserve">“The </w:t>
      </w:r>
      <w:r w:rsidRPr="009400B4">
        <w:rPr>
          <w:rFonts w:ascii="Times New Roman" w:hAnsi="Times New Roman"/>
          <w:i/>
          <w:kern w:val="1"/>
          <w:sz w:val="24"/>
          <w:rPrChange w:id="8480" w:author="Andrea Stafford Hintz" w:date="2016-09-18T16:51:00Z">
            <w:rPr>
              <w:rFonts w:ascii="Times New Roman" w:eastAsia="Times New Roman" w:hAnsi="Times New Roman" w:cs="Times New Roman"/>
              <w:i/>
              <w:kern w:val="1"/>
              <w:sz w:val="24"/>
              <w:szCs w:val="24"/>
            </w:rPr>
          </w:rPrChange>
        </w:rPr>
        <w:t>what</w:t>
      </w:r>
      <w:r w:rsidRPr="009400B4">
        <w:rPr>
          <w:rFonts w:ascii="Times New Roman" w:hAnsi="Times New Roman"/>
          <w:kern w:val="1"/>
          <w:sz w:val="24"/>
          <w:rPrChange w:id="8481" w:author="Andrea Stafford Hintz" w:date="2016-09-18T16:51:00Z">
            <w:rPr>
              <w:rFonts w:ascii="Times New Roman" w:eastAsia="Times New Roman" w:hAnsi="Times New Roman" w:cs="Times New Roman"/>
              <w:kern w:val="1"/>
              <w:sz w:val="24"/>
              <w:szCs w:val="24"/>
            </w:rPr>
          </w:rPrChange>
        </w:rPr>
        <w:t>?” said Jonathan. He was sure he had heard the word before—Mr. Sinews had used it—but he couldn’t recall its precise meaning.</w:t>
      </w:r>
    </w:p>
    <w:p w14:paraId="432447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82" w:author="Andrea Stafford Hintz" w:date="2016-09-18T16:51:00Z">
            <w:rPr>
              <w:rFonts w:ascii="Times New Roman" w:eastAsia="Times New Roman" w:hAnsi="Times New Roman" w:cs="Times New Roman"/>
              <w:kern w:val="1"/>
              <w:sz w:val="24"/>
              <w:szCs w:val="24"/>
            </w:rPr>
          </w:rPrChange>
        </w:rPr>
        <w:t xml:space="preserve">“The </w:t>
      </w:r>
      <w:proofErr w:type="spellStart"/>
      <w:r w:rsidRPr="009400B4">
        <w:rPr>
          <w:rFonts w:ascii="Times New Roman" w:hAnsi="Times New Roman"/>
          <w:i/>
          <w:kern w:val="1"/>
          <w:sz w:val="24"/>
          <w:rPrChange w:id="8483"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484" w:author="Andrea Stafford Hintz" w:date="2016-09-18T16:51:00Z">
            <w:rPr>
              <w:rFonts w:ascii="Times New Roman" w:eastAsia="Times New Roman" w:hAnsi="Times New Roman" w:cs="Times New Roman"/>
              <w:kern w:val="1"/>
              <w:sz w:val="24"/>
              <w:szCs w:val="24"/>
            </w:rPr>
          </w:rPrChange>
        </w:rPr>
        <w:t xml:space="preserve">,” Miss Monday repeated. “It’s a </w:t>
      </w:r>
      <w:proofErr w:type="spellStart"/>
      <w:r w:rsidRPr="009400B4">
        <w:rPr>
          <w:rFonts w:ascii="Times New Roman" w:hAnsi="Times New Roman"/>
          <w:kern w:val="1"/>
          <w:sz w:val="24"/>
          <w:rPrChange w:id="8485" w:author="Andrea Stafford Hintz" w:date="2016-09-18T16:51:00Z">
            <w:rPr>
              <w:rFonts w:ascii="Times New Roman" w:eastAsia="Times New Roman" w:hAnsi="Times New Roman" w:cs="Times New Roman"/>
              <w:kern w:val="1"/>
              <w:sz w:val="24"/>
              <w:szCs w:val="24"/>
            </w:rPr>
          </w:rPrChange>
        </w:rPr>
        <w:t>vodou</w:t>
      </w:r>
      <w:proofErr w:type="spellEnd"/>
      <w:r w:rsidRPr="009400B4">
        <w:rPr>
          <w:rFonts w:ascii="Times New Roman" w:hAnsi="Times New Roman"/>
          <w:kern w:val="1"/>
          <w:sz w:val="24"/>
          <w:rPrChange w:id="8486" w:author="Andrea Stafford Hintz" w:date="2016-09-18T16:51:00Z">
            <w:rPr>
              <w:rFonts w:ascii="Times New Roman" w:eastAsia="Times New Roman" w:hAnsi="Times New Roman" w:cs="Times New Roman"/>
              <w:kern w:val="1"/>
              <w:sz w:val="24"/>
              <w:szCs w:val="24"/>
            </w:rPr>
          </w:rPrChange>
        </w:rPr>
        <w:t xml:space="preserve"> word. It means </w:t>
      </w:r>
      <w:r w:rsidRPr="009400B4">
        <w:rPr>
          <w:rFonts w:ascii="Times New Roman" w:hAnsi="Times New Roman"/>
          <w:i/>
          <w:kern w:val="1"/>
          <w:sz w:val="24"/>
          <w:rPrChange w:id="8487" w:author="Andrea Stafford Hintz" w:date="2016-09-18T16:51:00Z">
            <w:rPr>
              <w:rFonts w:ascii="Times New Roman" w:eastAsia="Times New Roman" w:hAnsi="Times New Roman" w:cs="Times New Roman"/>
              <w:i/>
              <w:kern w:val="1"/>
              <w:sz w:val="24"/>
              <w:szCs w:val="24"/>
            </w:rPr>
          </w:rPrChange>
        </w:rPr>
        <w:t>sorcerer</w:t>
      </w:r>
      <w:r w:rsidRPr="009400B4">
        <w:rPr>
          <w:rFonts w:ascii="Times New Roman" w:hAnsi="Times New Roman"/>
          <w:kern w:val="1"/>
          <w:sz w:val="24"/>
          <w:rPrChange w:id="8488" w:author="Andrea Stafford Hintz" w:date="2016-09-18T16:51:00Z">
            <w:rPr>
              <w:rFonts w:ascii="Times New Roman" w:eastAsia="Times New Roman" w:hAnsi="Times New Roman" w:cs="Times New Roman"/>
              <w:kern w:val="1"/>
              <w:sz w:val="24"/>
              <w:szCs w:val="24"/>
            </w:rPr>
          </w:rPrChange>
        </w:rPr>
        <w:t xml:space="preserve">. I’m not sure I can explain it as precisely as Jack eventually did, but are you at all familiar with </w:t>
      </w:r>
      <w:proofErr w:type="spellStart"/>
      <w:r w:rsidRPr="009400B4">
        <w:rPr>
          <w:rFonts w:ascii="Times New Roman" w:hAnsi="Times New Roman"/>
          <w:kern w:val="1"/>
          <w:sz w:val="24"/>
          <w:rPrChange w:id="8489" w:author="Andrea Stafford Hintz" w:date="2016-09-18T16:51:00Z">
            <w:rPr>
              <w:rFonts w:ascii="Times New Roman" w:eastAsia="Times New Roman" w:hAnsi="Times New Roman" w:cs="Times New Roman"/>
              <w:kern w:val="1"/>
              <w:sz w:val="24"/>
              <w:szCs w:val="24"/>
            </w:rPr>
          </w:rPrChange>
        </w:rPr>
        <w:t>vodou</w:t>
      </w:r>
      <w:proofErr w:type="spellEnd"/>
      <w:r w:rsidRPr="009400B4">
        <w:rPr>
          <w:rFonts w:ascii="Times New Roman" w:hAnsi="Times New Roman"/>
          <w:kern w:val="1"/>
          <w:sz w:val="24"/>
          <w:rPrChange w:id="8490" w:author="Andrea Stafford Hintz" w:date="2016-09-18T16:51:00Z">
            <w:rPr>
              <w:rFonts w:ascii="Times New Roman" w:eastAsia="Times New Roman" w:hAnsi="Times New Roman" w:cs="Times New Roman"/>
              <w:kern w:val="1"/>
              <w:sz w:val="24"/>
              <w:szCs w:val="24"/>
            </w:rPr>
          </w:rPrChange>
        </w:rPr>
        <w:t>?”</w:t>
      </w:r>
    </w:p>
    <w:p w14:paraId="61CD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91" w:author="Andrea Stafford Hintz" w:date="2016-09-18T16:51:00Z">
            <w:rPr>
              <w:rFonts w:ascii="Times New Roman" w:eastAsia="Times New Roman" w:hAnsi="Times New Roman" w:cs="Times New Roman"/>
              <w:kern w:val="1"/>
              <w:sz w:val="24"/>
              <w:szCs w:val="24"/>
            </w:rPr>
          </w:rPrChange>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sidRPr="009400B4">
        <w:rPr>
          <w:rFonts w:ascii="Times New Roman" w:hAnsi="Times New Roman"/>
          <w:i/>
          <w:kern w:val="1"/>
          <w:sz w:val="24"/>
          <w:rPrChange w:id="8492" w:author="Andrea Stafford Hintz" w:date="2016-09-18T16:51:00Z">
            <w:rPr>
              <w:rFonts w:ascii="Times New Roman" w:eastAsia="Times New Roman" w:hAnsi="Times New Roman" w:cs="Times New Roman"/>
              <w:i/>
              <w:kern w:val="1"/>
              <w:sz w:val="24"/>
              <w:szCs w:val="24"/>
            </w:rPr>
          </w:rPrChange>
        </w:rPr>
        <w:t>zombies</w:t>
      </w:r>
      <w:r w:rsidRPr="009400B4">
        <w:rPr>
          <w:rFonts w:ascii="Times New Roman" w:hAnsi="Times New Roman"/>
          <w:kern w:val="1"/>
          <w:sz w:val="24"/>
          <w:rPrChange w:id="8493" w:author="Andrea Stafford Hintz" w:date="2016-09-18T16:51:00Z">
            <w:rPr>
              <w:rFonts w:ascii="Times New Roman" w:eastAsia="Times New Roman" w:hAnsi="Times New Roman" w:cs="Times New Roman"/>
              <w:kern w:val="1"/>
              <w:sz w:val="24"/>
              <w:szCs w:val="24"/>
            </w:rPr>
          </w:rPrChange>
        </w:rPr>
        <w:t xml:space="preserve"> are supposedly made by </w:t>
      </w:r>
      <w:proofErr w:type="spellStart"/>
      <w:r w:rsidRPr="009400B4">
        <w:rPr>
          <w:rFonts w:ascii="Times New Roman" w:hAnsi="Times New Roman"/>
          <w:kern w:val="1"/>
          <w:sz w:val="24"/>
          <w:rPrChange w:id="8494" w:author="Andrea Stafford Hintz" w:date="2016-09-18T16:51:00Z">
            <w:rPr>
              <w:rFonts w:ascii="Times New Roman" w:eastAsia="Times New Roman" w:hAnsi="Times New Roman" w:cs="Times New Roman"/>
              <w:kern w:val="1"/>
              <w:sz w:val="24"/>
              <w:szCs w:val="24"/>
            </w:rPr>
          </w:rPrChange>
        </w:rPr>
        <w:t>vodou</w:t>
      </w:r>
      <w:proofErr w:type="spellEnd"/>
      <w:r w:rsidRPr="009400B4">
        <w:rPr>
          <w:rFonts w:ascii="Times New Roman" w:hAnsi="Times New Roman"/>
          <w:kern w:val="1"/>
          <w:sz w:val="24"/>
          <w:rPrChange w:id="8495" w:author="Andrea Stafford Hintz" w:date="2016-09-18T16:51:00Z">
            <w:rPr>
              <w:rFonts w:ascii="Times New Roman" w:eastAsia="Times New Roman" w:hAnsi="Times New Roman" w:cs="Times New Roman"/>
              <w:kern w:val="1"/>
              <w:sz w:val="24"/>
              <w:szCs w:val="24"/>
            </w:rPr>
          </w:rPrChange>
        </w:rPr>
        <w:t xml:space="preserve"> magic. By these </w:t>
      </w:r>
      <w:proofErr w:type="spellStart"/>
      <w:r w:rsidRPr="009400B4">
        <w:rPr>
          <w:rFonts w:ascii="Times New Roman" w:hAnsi="Times New Roman"/>
          <w:kern w:val="1"/>
          <w:sz w:val="24"/>
          <w:rPrChange w:id="8496" w:author="Andrea Stafford Hintz" w:date="2016-09-18T16:51:00Z">
            <w:rPr>
              <w:rFonts w:ascii="Times New Roman" w:eastAsia="Times New Roman" w:hAnsi="Times New Roman" w:cs="Times New Roman"/>
              <w:kern w:val="1"/>
              <w:sz w:val="24"/>
              <w:szCs w:val="24"/>
            </w:rPr>
          </w:rPrChange>
        </w:rPr>
        <w:t>vodou</w:t>
      </w:r>
      <w:proofErr w:type="spellEnd"/>
      <w:r w:rsidRPr="009400B4">
        <w:rPr>
          <w:rFonts w:ascii="Times New Roman" w:hAnsi="Times New Roman"/>
          <w:kern w:val="1"/>
          <w:sz w:val="24"/>
          <w:rPrChange w:id="8497" w:author="Andrea Stafford Hintz" w:date="2016-09-18T16:51:00Z">
            <w:rPr>
              <w:rFonts w:ascii="Times New Roman" w:eastAsia="Times New Roman" w:hAnsi="Times New Roman" w:cs="Times New Roman"/>
              <w:kern w:val="1"/>
              <w:sz w:val="24"/>
              <w:szCs w:val="24"/>
            </w:rPr>
          </w:rPrChange>
        </w:rPr>
        <w:t xml:space="preserve"> sorcerers.”</w:t>
      </w:r>
    </w:p>
    <w:p w14:paraId="28EDB8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498" w:author="Andrea Stafford Hintz" w:date="2016-09-18T16:51:00Z">
            <w:rPr>
              <w:rFonts w:ascii="Times New Roman" w:eastAsia="Times New Roman" w:hAnsi="Times New Roman" w:cs="Times New Roman"/>
              <w:kern w:val="1"/>
              <w:sz w:val="24"/>
              <w:szCs w:val="24"/>
            </w:rPr>
          </w:rPrChange>
        </w:rPr>
        <w:t>Miss Monday nodded.</w:t>
      </w:r>
    </w:p>
    <w:p w14:paraId="42CBD3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kern w:val="1"/>
          <w:sz w:val="24"/>
          <w:rPrChange w:id="8499" w:author="Andrea Stafford Hintz" w:date="2016-09-18T16:51:00Z">
            <w:rPr>
              <w:rFonts w:ascii="Times New Roman" w:eastAsia="Times New Roman" w:hAnsi="Times New Roman" w:cs="Times New Roman"/>
              <w:kern w:val="1"/>
              <w:sz w:val="24"/>
              <w:szCs w:val="24"/>
            </w:rPr>
          </w:rPrChange>
        </w:rPr>
        <w:t xml:space="preserve">“Practitioners of </w:t>
      </w:r>
      <w:proofErr w:type="spellStart"/>
      <w:r w:rsidRPr="009400B4">
        <w:rPr>
          <w:rFonts w:ascii="Times New Roman" w:hAnsi="Times New Roman"/>
          <w:kern w:val="1"/>
          <w:sz w:val="24"/>
          <w:rPrChange w:id="8500" w:author="Andrea Stafford Hintz" w:date="2016-09-18T16:51:00Z">
            <w:rPr>
              <w:rFonts w:ascii="Times New Roman" w:eastAsia="Times New Roman" w:hAnsi="Times New Roman" w:cs="Times New Roman"/>
              <w:kern w:val="1"/>
              <w:sz w:val="24"/>
              <w:szCs w:val="24"/>
            </w:rPr>
          </w:rPrChange>
        </w:rPr>
        <w:t>vodou</w:t>
      </w:r>
      <w:proofErr w:type="spellEnd"/>
      <w:r w:rsidRPr="009400B4">
        <w:rPr>
          <w:rFonts w:ascii="Times New Roman" w:hAnsi="Times New Roman"/>
          <w:kern w:val="1"/>
          <w:sz w:val="24"/>
          <w:rPrChange w:id="8501" w:author="Andrea Stafford Hintz" w:date="2016-09-18T16:51:00Z">
            <w:rPr>
              <w:rFonts w:ascii="Times New Roman" w:eastAsia="Times New Roman" w:hAnsi="Times New Roman" w:cs="Times New Roman"/>
              <w:kern w:val="1"/>
              <w:sz w:val="24"/>
              <w:szCs w:val="24"/>
            </w:rPr>
          </w:rPrChange>
        </w:rPr>
        <w:t xml:space="preserve"> believe in spirits called </w:t>
      </w:r>
      <w:proofErr w:type="spellStart"/>
      <w:r w:rsidRPr="009400B4">
        <w:rPr>
          <w:rFonts w:ascii="Times New Roman" w:hAnsi="Times New Roman"/>
          <w:i/>
          <w:kern w:val="1"/>
          <w:sz w:val="24"/>
          <w:rPrChange w:id="8502" w:author="Andrea Stafford Hintz" w:date="2016-09-18T16:51:00Z">
            <w:rPr>
              <w:rFonts w:ascii="Times New Roman" w:eastAsia="Times New Roman" w:hAnsi="Times New Roman" w:cs="Times New Roman"/>
              <w:i/>
              <w:kern w:val="1"/>
              <w:sz w:val="24"/>
              <w:szCs w:val="24"/>
            </w:rPr>
          </w:rPrChange>
        </w:rPr>
        <w:t>loa</w:t>
      </w:r>
      <w:proofErr w:type="spellEnd"/>
      <w:r w:rsidRPr="009400B4">
        <w:rPr>
          <w:rFonts w:ascii="Times New Roman" w:hAnsi="Times New Roman"/>
          <w:kern w:val="1"/>
          <w:sz w:val="24"/>
          <w:rPrChange w:id="8503" w:author="Andrea Stafford Hintz" w:date="2016-09-18T16:51:00Z">
            <w:rPr>
              <w:rFonts w:ascii="Times New Roman" w:eastAsia="Times New Roman" w:hAnsi="Times New Roman" w:cs="Times New Roman"/>
              <w:kern w:val="1"/>
              <w:sz w:val="24"/>
              <w:szCs w:val="24"/>
            </w:rPr>
          </w:rPrChange>
        </w:rPr>
        <w:t xml:space="preserve">. You might think of the </w:t>
      </w:r>
      <w:proofErr w:type="spellStart"/>
      <w:r w:rsidRPr="009400B4">
        <w:rPr>
          <w:rFonts w:ascii="Times New Roman" w:hAnsi="Times New Roman"/>
          <w:kern w:val="1"/>
          <w:sz w:val="24"/>
          <w:rPrChange w:id="8504" w:author="Andrea Stafford Hintz" w:date="2016-09-18T16:51:00Z">
            <w:rPr>
              <w:rFonts w:ascii="Times New Roman" w:eastAsia="Times New Roman" w:hAnsi="Times New Roman" w:cs="Times New Roman"/>
              <w:kern w:val="1"/>
              <w:sz w:val="24"/>
              <w:szCs w:val="24"/>
            </w:rPr>
          </w:rPrChange>
        </w:rPr>
        <w:t>loa</w:t>
      </w:r>
      <w:proofErr w:type="spellEnd"/>
      <w:r w:rsidRPr="009400B4">
        <w:rPr>
          <w:rFonts w:ascii="Times New Roman" w:hAnsi="Times New Roman"/>
          <w:kern w:val="1"/>
          <w:sz w:val="24"/>
          <w:rPrChange w:id="8505" w:author="Andrea Stafford Hintz" w:date="2016-09-18T16:51:00Z">
            <w:rPr>
              <w:rFonts w:ascii="Times New Roman" w:eastAsia="Times New Roman" w:hAnsi="Times New Roman" w:cs="Times New Roman"/>
              <w:kern w:val="1"/>
              <w:sz w:val="24"/>
              <w:szCs w:val="24"/>
            </w:rPr>
          </w:rPrChange>
        </w:rPr>
        <w:t xml:space="preserve"> as </w:t>
      </w:r>
      <w:r w:rsidRPr="009400B4">
        <w:rPr>
          <w:rFonts w:ascii="Times New Roman" w:hAnsi="Times New Roman"/>
          <w:i/>
          <w:kern w:val="1"/>
          <w:sz w:val="24"/>
          <w:rPrChange w:id="8506" w:author="Andrea Stafford Hintz" w:date="2016-09-18T16:51:00Z">
            <w:rPr>
              <w:rFonts w:ascii="Times New Roman" w:eastAsia="Times New Roman" w:hAnsi="Times New Roman" w:cs="Times New Roman"/>
              <w:i/>
              <w:kern w:val="1"/>
              <w:sz w:val="24"/>
              <w:szCs w:val="24"/>
            </w:rPr>
          </w:rPrChange>
        </w:rPr>
        <w:t>gods</w:t>
      </w:r>
      <w:r w:rsidRPr="009400B4">
        <w:rPr>
          <w:rFonts w:ascii="Times New Roman" w:hAnsi="Times New Roman"/>
          <w:kern w:val="1"/>
          <w:sz w:val="24"/>
          <w:rPrChange w:id="8507" w:author="Andrea Stafford Hintz" w:date="2016-09-18T16:51:00Z">
            <w:rPr>
              <w:rFonts w:ascii="Times New Roman" w:eastAsia="Times New Roman" w:hAnsi="Times New Roman" w:cs="Times New Roman"/>
              <w:kern w:val="1"/>
              <w:sz w:val="24"/>
              <w:szCs w:val="24"/>
            </w:rPr>
          </w:rPrChange>
        </w:rPr>
        <w:t xml:space="preserve">. The </w:t>
      </w:r>
      <w:proofErr w:type="spellStart"/>
      <w:r w:rsidRPr="009400B4">
        <w:rPr>
          <w:rFonts w:ascii="Times New Roman" w:hAnsi="Times New Roman"/>
          <w:i/>
          <w:kern w:val="1"/>
          <w:sz w:val="24"/>
          <w:rPrChange w:id="8508"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509" w:author="Andrea Stafford Hintz" w:date="2016-09-18T16:51:00Z">
            <w:rPr>
              <w:rFonts w:ascii="Times New Roman" w:eastAsia="Times New Roman" w:hAnsi="Times New Roman" w:cs="Times New Roman"/>
              <w:kern w:val="1"/>
              <w:sz w:val="24"/>
              <w:szCs w:val="24"/>
            </w:rPr>
          </w:rPrChange>
        </w:rPr>
        <w:t xml:space="preserve"> is a servant of the </w:t>
      </w:r>
      <w:proofErr w:type="spellStart"/>
      <w:r w:rsidRPr="009400B4">
        <w:rPr>
          <w:rFonts w:ascii="Times New Roman" w:hAnsi="Times New Roman"/>
          <w:kern w:val="1"/>
          <w:sz w:val="24"/>
          <w:rPrChange w:id="8510" w:author="Andrea Stafford Hintz" w:date="2016-09-18T16:51:00Z">
            <w:rPr>
              <w:rFonts w:ascii="Times New Roman" w:eastAsia="Times New Roman" w:hAnsi="Times New Roman" w:cs="Times New Roman"/>
              <w:kern w:val="1"/>
              <w:sz w:val="24"/>
              <w:szCs w:val="24"/>
            </w:rPr>
          </w:rPrChange>
        </w:rPr>
        <w:t>loa</w:t>
      </w:r>
      <w:proofErr w:type="spellEnd"/>
      <w:r w:rsidRPr="009400B4">
        <w:rPr>
          <w:rFonts w:ascii="Times New Roman" w:hAnsi="Times New Roman"/>
          <w:kern w:val="1"/>
          <w:sz w:val="24"/>
          <w:rPrChange w:id="8511" w:author="Andrea Stafford Hintz" w:date="2016-09-18T16:51:00Z">
            <w:rPr>
              <w:rFonts w:ascii="Times New Roman" w:eastAsia="Times New Roman" w:hAnsi="Times New Roman" w:cs="Times New Roman"/>
              <w:kern w:val="1"/>
              <w:sz w:val="24"/>
              <w:szCs w:val="24"/>
            </w:rPr>
          </w:rPrChange>
        </w:rPr>
        <w:t xml:space="preserve">, so in this way, he is like a priest. He does not practice </w:t>
      </w:r>
      <w:r w:rsidRPr="009400B4">
        <w:rPr>
          <w:rFonts w:ascii="Times New Roman" w:hAnsi="Times New Roman"/>
          <w:i/>
          <w:kern w:val="1"/>
          <w:sz w:val="24"/>
          <w:rPrChange w:id="8512" w:author="Andrea Stafford Hintz" w:date="2016-09-18T16:51:00Z">
            <w:rPr>
              <w:rFonts w:ascii="Times New Roman" w:eastAsia="Times New Roman" w:hAnsi="Times New Roman" w:cs="Times New Roman"/>
              <w:i/>
              <w:kern w:val="1"/>
              <w:sz w:val="24"/>
              <w:szCs w:val="24"/>
            </w:rPr>
          </w:rPrChange>
        </w:rPr>
        <w:t xml:space="preserve">magic. </w:t>
      </w:r>
      <w:r w:rsidRPr="009400B4">
        <w:rPr>
          <w:rFonts w:ascii="Times New Roman" w:hAnsi="Times New Roman"/>
          <w:kern w:val="1"/>
          <w:sz w:val="24"/>
          <w:rPrChange w:id="8513" w:author="Andrea Stafford Hintz" w:date="2016-09-18T16:51:00Z">
            <w:rPr>
              <w:rFonts w:ascii="Times New Roman" w:eastAsia="Times New Roman" w:hAnsi="Times New Roman" w:cs="Times New Roman"/>
              <w:kern w:val="1"/>
              <w:sz w:val="24"/>
              <w:szCs w:val="24"/>
            </w:rPr>
          </w:rPrChange>
        </w:rPr>
        <w:t xml:space="preserve">He serves the </w:t>
      </w:r>
      <w:proofErr w:type="spellStart"/>
      <w:r w:rsidRPr="009400B4">
        <w:rPr>
          <w:rFonts w:ascii="Times New Roman" w:hAnsi="Times New Roman"/>
          <w:i/>
          <w:kern w:val="1"/>
          <w:sz w:val="24"/>
          <w:rPrChange w:id="8514" w:author="Andrea Stafford Hintz" w:date="2016-09-18T16:51:00Z">
            <w:rPr>
              <w:rFonts w:ascii="Times New Roman" w:eastAsia="Times New Roman" w:hAnsi="Times New Roman" w:cs="Times New Roman"/>
              <w:i/>
              <w:kern w:val="1"/>
              <w:sz w:val="24"/>
              <w:szCs w:val="24"/>
            </w:rPr>
          </w:rPrChange>
        </w:rPr>
        <w:t>loa</w:t>
      </w:r>
      <w:proofErr w:type="spellEnd"/>
      <w:r w:rsidRPr="009400B4">
        <w:rPr>
          <w:rFonts w:ascii="Times New Roman" w:hAnsi="Times New Roman"/>
          <w:i/>
          <w:kern w:val="1"/>
          <w:sz w:val="24"/>
          <w:rPrChange w:id="8515" w:author="Andrea Stafford Hintz" w:date="2016-09-18T16:51:00Z">
            <w:rPr>
              <w:rFonts w:ascii="Times New Roman" w:eastAsia="Times New Roman" w:hAnsi="Times New Roman" w:cs="Times New Roman"/>
              <w:i/>
              <w:kern w:val="1"/>
              <w:sz w:val="24"/>
              <w:szCs w:val="24"/>
            </w:rPr>
          </w:rPrChange>
        </w:rPr>
        <w:t>.”</w:t>
      </w:r>
    </w:p>
    <w:p w14:paraId="207EB165" w14:textId="06A32A8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16" w:author="Andrea Stafford Hintz" w:date="2016-09-18T16:51:00Z">
            <w:rPr>
              <w:rFonts w:ascii="Times New Roman" w:eastAsia="Times New Roman" w:hAnsi="Times New Roman" w:cs="Times New Roman"/>
              <w:kern w:val="1"/>
              <w:sz w:val="24"/>
              <w:szCs w:val="24"/>
            </w:rPr>
          </w:rPrChange>
        </w:rPr>
        <w:t xml:space="preserve">“But not all </w:t>
      </w:r>
      <w:proofErr w:type="spellStart"/>
      <w:r w:rsidRPr="009400B4">
        <w:rPr>
          <w:rFonts w:ascii="Times New Roman" w:hAnsi="Times New Roman"/>
          <w:i/>
          <w:kern w:val="1"/>
          <w:sz w:val="24"/>
          <w:rPrChange w:id="8517" w:author="Andrea Stafford Hintz" w:date="2016-09-18T16:51:00Z">
            <w:rPr>
              <w:rFonts w:ascii="Times New Roman" w:eastAsia="Times New Roman" w:hAnsi="Times New Roman" w:cs="Times New Roman"/>
              <w:i/>
              <w:kern w:val="1"/>
              <w:sz w:val="24"/>
              <w:szCs w:val="24"/>
            </w:rPr>
          </w:rPrChange>
        </w:rPr>
        <w:t>loa</w:t>
      </w:r>
      <w:proofErr w:type="spellEnd"/>
      <w:r w:rsidRPr="009400B4">
        <w:rPr>
          <w:rFonts w:ascii="Times New Roman" w:hAnsi="Times New Roman"/>
          <w:kern w:val="1"/>
          <w:sz w:val="24"/>
          <w:rPrChange w:id="8518" w:author="Andrea Stafford Hintz" w:date="2016-09-18T16:51:00Z">
            <w:rPr>
              <w:rFonts w:ascii="Times New Roman" w:eastAsia="Times New Roman" w:hAnsi="Times New Roman" w:cs="Times New Roman"/>
              <w:kern w:val="1"/>
              <w:sz w:val="24"/>
              <w:szCs w:val="24"/>
            </w:rPr>
          </w:rPrChange>
        </w:rPr>
        <w:t xml:space="preserve"> are kind, benevolent spirits, isn’t that right, Miss Monday?” asked </w:t>
      </w:r>
      <w:ins w:id="8519" w:author="Andrea Stafford Hintz" w:date="2016-09-18T16:51:00Z">
        <w:r w:rsidR="00A22D6C" w:rsidRPr="009400B4">
          <w:rPr>
            <w:rFonts w:ascii="Times New Roman" w:eastAsia="Times New Roman" w:hAnsi="Times New Roman" w:cs="Times New Roman"/>
            <w:kern w:val="1"/>
            <w:sz w:val="24"/>
            <w:szCs w:val="24"/>
          </w:rPr>
          <w:t>Kas</w:t>
        </w:r>
      </w:ins>
      <w:del w:id="8520" w:author="Andrea Stafford Hintz" w:date="2016-09-18T16:51:00Z">
        <w:r w:rsidRPr="38813067">
          <w:rPr>
            <w:rFonts w:ascii="Times New Roman" w:eastAsia="Times New Roman" w:hAnsi="Times New Roman" w:cs="Times New Roman"/>
            <w:kern w:val="1"/>
            <w:sz w:val="24"/>
            <w:szCs w:val="24"/>
            <w:rPrChange w:id="8521" w:author="Bryce Raffle" w:date="2016-09-06T11:42:00Z">
              <w:rPr>
                <w:rFonts w:ascii="Times New Roman" w:hAnsi="Times New Roman" w:cs="Times New Roman"/>
                <w:kern w:val="1"/>
                <w:sz w:val="24"/>
                <w:szCs w:val="24"/>
              </w:rPr>
            </w:rPrChange>
          </w:rPr>
          <w:delText>Kas</w:delText>
        </w:r>
      </w:del>
      <w:del w:id="8522" w:author="Bryce Raffle" w:date="2016-09-04T18:44:00Z">
        <w:r w:rsidRPr="38813067">
          <w:rPr>
            <w:rFonts w:ascii="Times New Roman" w:eastAsia="Times New Roman" w:hAnsi="Times New Roman" w:cs="Times New Roman"/>
            <w:kern w:val="1"/>
            <w:sz w:val="24"/>
            <w:szCs w:val="24"/>
            <w:rPrChange w:id="852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524" w:author="Andrea Stafford Hintz" w:date="2016-09-18T16:51:00Z">
            <w:rPr>
              <w:rFonts w:ascii="Times New Roman" w:eastAsia="Times New Roman" w:hAnsi="Times New Roman" w:cs="Times New Roman"/>
              <w:kern w:val="1"/>
              <w:sz w:val="24"/>
              <w:szCs w:val="24"/>
            </w:rPr>
          </w:rPrChange>
        </w:rPr>
        <w:t>.</w:t>
      </w:r>
    </w:p>
    <w:p w14:paraId="376830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25" w:author="Andrea Stafford Hintz" w:date="2016-09-18T16:51:00Z">
            <w:rPr>
              <w:rFonts w:ascii="Times New Roman" w:eastAsia="Times New Roman" w:hAnsi="Times New Roman" w:cs="Times New Roman"/>
              <w:kern w:val="1"/>
              <w:sz w:val="24"/>
              <w:szCs w:val="24"/>
            </w:rPr>
          </w:rPrChange>
        </w:rPr>
        <w:t>Jonathan raised an appraising eyebrow.</w:t>
      </w:r>
    </w:p>
    <w:p w14:paraId="332802A1" w14:textId="3CA2E85D"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ins w:id="8526" w:author="Andrea Stafford Hintz" w:date="2016-09-18T16:51:00Z">
        <w:r w:rsidRPr="009400B4">
          <w:rPr>
            <w:rFonts w:ascii="Times New Roman" w:eastAsia="Times New Roman" w:hAnsi="Times New Roman" w:cs="Times New Roman"/>
            <w:kern w:val="1"/>
            <w:sz w:val="24"/>
            <w:szCs w:val="24"/>
          </w:rPr>
          <w:t>Kas</w:t>
        </w:r>
      </w:ins>
      <w:commentRangeStart w:id="8527"/>
      <w:del w:id="8528" w:author="Andrea Stafford Hintz" w:date="2016-09-18T16:51:00Z">
        <w:r w:rsidR="00B67EA3" w:rsidRPr="38813067">
          <w:rPr>
            <w:rFonts w:ascii="Times New Roman" w:eastAsia="Times New Roman" w:hAnsi="Times New Roman" w:cs="Times New Roman"/>
            <w:kern w:val="1"/>
            <w:sz w:val="24"/>
            <w:szCs w:val="24"/>
            <w:rPrChange w:id="8529" w:author="Bryce Raffle" w:date="2016-09-06T11:42:00Z">
              <w:rPr>
                <w:rFonts w:ascii="Times New Roman" w:hAnsi="Times New Roman" w:cs="Times New Roman"/>
                <w:kern w:val="1"/>
                <w:sz w:val="24"/>
                <w:szCs w:val="24"/>
              </w:rPr>
            </w:rPrChange>
          </w:rPr>
          <w:delText>Kas</w:delText>
        </w:r>
      </w:del>
      <w:del w:id="8530" w:author="Bryce Raffle" w:date="2016-09-04T18:44:00Z">
        <w:r w:rsidR="00B67EA3" w:rsidRPr="38813067">
          <w:rPr>
            <w:rFonts w:ascii="Times New Roman" w:eastAsia="Times New Roman" w:hAnsi="Times New Roman" w:cs="Times New Roman"/>
            <w:kern w:val="1"/>
            <w:sz w:val="24"/>
            <w:szCs w:val="24"/>
            <w:rPrChange w:id="8531" w:author="Bryce Raffle" w:date="2016-09-06T11:42:00Z">
              <w:rPr>
                <w:rFonts w:ascii="Times New Roman" w:hAnsi="Times New Roman" w:cs="Times New Roman"/>
                <w:kern w:val="1"/>
                <w:sz w:val="24"/>
                <w:szCs w:val="24"/>
              </w:rPr>
            </w:rPrChange>
          </w:rPr>
          <w:delText>s</w:delText>
        </w:r>
      </w:del>
      <w:r w:rsidR="00B67EA3" w:rsidRPr="009400B4">
        <w:rPr>
          <w:rFonts w:ascii="Times New Roman" w:hAnsi="Times New Roman"/>
          <w:kern w:val="1"/>
          <w:sz w:val="24"/>
          <w:rPrChange w:id="8532" w:author="Andrea Stafford Hintz" w:date="2016-09-18T16:51:00Z">
            <w:rPr>
              <w:rFonts w:ascii="Times New Roman" w:eastAsia="Times New Roman" w:hAnsi="Times New Roman" w:cs="Times New Roman"/>
              <w:kern w:val="1"/>
              <w:sz w:val="24"/>
              <w:szCs w:val="24"/>
            </w:rPr>
          </w:rPrChange>
        </w:rPr>
        <w:t xml:space="preserve"> </w:t>
      </w:r>
      <w:commentRangeEnd w:id="8527"/>
      <w:r w:rsidR="00362247">
        <w:rPr>
          <w:rStyle w:val="CommentReference"/>
        </w:rPr>
        <w:commentReference w:id="8527"/>
      </w:r>
      <w:r w:rsidR="00B67EA3" w:rsidRPr="009400B4">
        <w:rPr>
          <w:rFonts w:ascii="Times New Roman" w:hAnsi="Times New Roman"/>
          <w:kern w:val="1"/>
          <w:sz w:val="24"/>
          <w:rPrChange w:id="8533" w:author="Andrea Stafford Hintz" w:date="2016-09-18T16:51:00Z">
            <w:rPr>
              <w:rFonts w:ascii="Times New Roman" w:eastAsia="Times New Roman" w:hAnsi="Times New Roman" w:cs="Times New Roman"/>
              <w:kern w:val="1"/>
              <w:sz w:val="24"/>
              <w:szCs w:val="24"/>
            </w:rPr>
          </w:rPrChange>
        </w:rPr>
        <w:t>shrugged. “I happen to read the Royal Geographical Society papers as well.”</w:t>
      </w:r>
    </w:p>
    <w:p w14:paraId="20F99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34" w:author="Andrea Stafford Hintz" w:date="2016-09-18T16:51:00Z">
            <w:rPr>
              <w:rFonts w:ascii="Times New Roman" w:eastAsia="Times New Roman" w:hAnsi="Times New Roman" w:cs="Times New Roman"/>
              <w:kern w:val="1"/>
              <w:sz w:val="24"/>
              <w:szCs w:val="24"/>
            </w:rPr>
          </w:rPrChange>
        </w:rPr>
        <w:t xml:space="preserve">“They say that a </w:t>
      </w:r>
      <w:proofErr w:type="spellStart"/>
      <w:r w:rsidRPr="009400B4">
        <w:rPr>
          <w:rFonts w:ascii="Times New Roman" w:hAnsi="Times New Roman"/>
          <w:i/>
          <w:kern w:val="1"/>
          <w:sz w:val="24"/>
          <w:rPrChange w:id="8535"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536" w:author="Andrea Stafford Hintz" w:date="2016-09-18T16:51:00Z">
            <w:rPr>
              <w:rFonts w:ascii="Times New Roman" w:eastAsia="Times New Roman" w:hAnsi="Times New Roman" w:cs="Times New Roman"/>
              <w:kern w:val="1"/>
              <w:sz w:val="24"/>
              <w:szCs w:val="24"/>
            </w:rPr>
          </w:rPrChange>
        </w:rPr>
        <w:t xml:space="preserve"> serves with both hands,” Miss Monday explained. “On the one hand, the light—healing the sick, protecting the weak. On the other hand, the dark. A </w:t>
      </w:r>
      <w:proofErr w:type="spellStart"/>
      <w:r w:rsidRPr="009400B4">
        <w:rPr>
          <w:rFonts w:ascii="Times New Roman" w:hAnsi="Times New Roman"/>
          <w:i/>
          <w:kern w:val="1"/>
          <w:sz w:val="24"/>
          <w:rPrChange w:id="8537"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538" w:author="Andrea Stafford Hintz" w:date="2016-09-18T16:51:00Z">
            <w:rPr>
              <w:rFonts w:ascii="Times New Roman" w:eastAsia="Times New Roman" w:hAnsi="Times New Roman" w:cs="Times New Roman"/>
              <w:kern w:val="1"/>
              <w:sz w:val="24"/>
              <w:szCs w:val="24"/>
            </w:rPr>
          </w:rPrChange>
        </w:rPr>
        <w:t xml:space="preserve"> that embraces this sort of power is supposedly able to raise the dead.”</w:t>
      </w:r>
    </w:p>
    <w:p w14:paraId="22ADD8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39" w:author="Andrea Stafford Hintz" w:date="2016-09-18T16:51:00Z">
            <w:rPr>
              <w:rFonts w:ascii="Times New Roman" w:eastAsia="Times New Roman" w:hAnsi="Times New Roman" w:cs="Times New Roman"/>
              <w:kern w:val="1"/>
              <w:sz w:val="24"/>
              <w:szCs w:val="24"/>
            </w:rPr>
          </w:rPrChange>
        </w:rPr>
        <w:t>Jonathan repeated those words, inflecting meaning into them. “Raise the dead, eh?” he muttered.</w:t>
      </w:r>
    </w:p>
    <w:p w14:paraId="02594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40" w:author="Andrea Stafford Hintz" w:date="2016-09-18T16:51:00Z">
            <w:rPr>
              <w:rFonts w:ascii="Times New Roman" w:eastAsia="Times New Roman" w:hAnsi="Times New Roman" w:cs="Times New Roman"/>
              <w:kern w:val="1"/>
              <w:sz w:val="24"/>
              <w:szCs w:val="24"/>
            </w:rPr>
          </w:rPrChange>
        </w:rPr>
        <w:t xml:space="preserve">“Yes, precisely my point,” said Miss Monday. “The </w:t>
      </w:r>
      <w:proofErr w:type="spellStart"/>
      <w:r w:rsidRPr="009400B4">
        <w:rPr>
          <w:rFonts w:ascii="Times New Roman" w:hAnsi="Times New Roman"/>
          <w:i/>
          <w:kern w:val="1"/>
          <w:sz w:val="24"/>
          <w:rPrChange w:id="8541"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542" w:author="Andrea Stafford Hintz" w:date="2016-09-18T16:51:00Z">
            <w:rPr>
              <w:rFonts w:ascii="Times New Roman" w:eastAsia="Times New Roman" w:hAnsi="Times New Roman" w:cs="Times New Roman"/>
              <w:kern w:val="1"/>
              <w:sz w:val="24"/>
              <w:szCs w:val="24"/>
            </w:rPr>
          </w:rPrChange>
        </w:rP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sidRPr="009400B4">
        <w:rPr>
          <w:rFonts w:ascii="Times New Roman" w:hAnsi="Times New Roman"/>
          <w:i/>
          <w:kern w:val="1"/>
          <w:sz w:val="24"/>
          <w:rPrChange w:id="8543" w:author="Andrea Stafford Hintz" w:date="2016-09-18T16:51:00Z">
            <w:rPr>
              <w:rFonts w:ascii="Times New Roman" w:eastAsia="Times New Roman" w:hAnsi="Times New Roman" w:cs="Times New Roman"/>
              <w:i/>
              <w:kern w:val="1"/>
              <w:sz w:val="24"/>
              <w:szCs w:val="24"/>
            </w:rPr>
          </w:rPrChange>
        </w:rPr>
        <w:t>thousands.</w:t>
      </w:r>
      <w:r w:rsidRPr="009400B4">
        <w:rPr>
          <w:rFonts w:ascii="Times New Roman" w:hAnsi="Times New Roman"/>
          <w:kern w:val="1"/>
          <w:sz w:val="24"/>
          <w:rPrChange w:id="8544" w:author="Andrea Stafford Hintz" w:date="2016-09-18T16:51:00Z">
            <w:rPr>
              <w:rFonts w:ascii="Times New Roman" w:eastAsia="Times New Roman" w:hAnsi="Times New Roman" w:cs="Times New Roman"/>
              <w:kern w:val="1"/>
              <w:sz w:val="24"/>
              <w:szCs w:val="24"/>
            </w:rPr>
          </w:rPrChange>
        </w:rPr>
        <w:t>”</w:t>
      </w:r>
    </w:p>
    <w:p w14:paraId="35EBE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45" w:author="Andrea Stafford Hintz" w:date="2016-09-18T16:51:00Z">
            <w:rPr>
              <w:rFonts w:ascii="Times New Roman" w:eastAsia="Times New Roman" w:hAnsi="Times New Roman" w:cs="Times New Roman"/>
              <w:kern w:val="1"/>
              <w:sz w:val="24"/>
              <w:szCs w:val="24"/>
            </w:rPr>
          </w:rPrChange>
        </w:rPr>
        <w:t>“Nice chap,” said Jonathan.</w:t>
      </w:r>
    </w:p>
    <w:p w14:paraId="36BDC3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46" w:author="Andrea Stafford Hintz" w:date="2016-09-18T16:51:00Z">
            <w:rPr>
              <w:rFonts w:ascii="Times New Roman" w:eastAsia="Times New Roman" w:hAnsi="Times New Roman" w:cs="Times New Roman"/>
              <w:kern w:val="1"/>
              <w:sz w:val="24"/>
              <w:szCs w:val="24"/>
            </w:rPr>
          </w:rPrChange>
        </w:rPr>
        <w:t>“Yes, well, they made him president,” she said.</w:t>
      </w:r>
    </w:p>
    <w:p w14:paraId="290A08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47" w:author="Andrea Stafford Hintz" w:date="2016-09-18T16:51:00Z">
            <w:rPr>
              <w:rFonts w:ascii="Times New Roman" w:eastAsia="Times New Roman" w:hAnsi="Times New Roman" w:cs="Times New Roman"/>
              <w:kern w:val="1"/>
              <w:sz w:val="24"/>
              <w:szCs w:val="24"/>
            </w:rPr>
          </w:rPrChange>
        </w:rPr>
        <w:t>“So you was there to steal from the president of ‘</w:t>
      </w:r>
      <w:proofErr w:type="spellStart"/>
      <w:r w:rsidRPr="009400B4">
        <w:rPr>
          <w:rFonts w:ascii="Times New Roman" w:hAnsi="Times New Roman"/>
          <w:kern w:val="1"/>
          <w:sz w:val="24"/>
          <w:rPrChange w:id="8548" w:author="Andrea Stafford Hintz" w:date="2016-09-18T16:51:00Z">
            <w:rPr>
              <w:rFonts w:ascii="Times New Roman" w:eastAsia="Times New Roman" w:hAnsi="Times New Roman" w:cs="Times New Roman"/>
              <w:kern w:val="1"/>
              <w:sz w:val="24"/>
              <w:szCs w:val="24"/>
            </w:rPr>
          </w:rPrChange>
        </w:rPr>
        <w:t>aiti</w:t>
      </w:r>
      <w:proofErr w:type="spellEnd"/>
      <w:r w:rsidRPr="009400B4">
        <w:rPr>
          <w:rFonts w:ascii="Times New Roman" w:hAnsi="Times New Roman"/>
          <w:kern w:val="1"/>
          <w:sz w:val="24"/>
          <w:rPrChange w:id="8549" w:author="Andrea Stafford Hintz" w:date="2016-09-18T16:51:00Z">
            <w:rPr>
              <w:rFonts w:ascii="Times New Roman" w:eastAsia="Times New Roman" w:hAnsi="Times New Roman" w:cs="Times New Roman"/>
              <w:kern w:val="1"/>
              <w:sz w:val="24"/>
              <w:szCs w:val="24"/>
            </w:rPr>
          </w:rPrChange>
        </w:rPr>
        <w:t>?” asked Kip Lockwood, in awe. “My god.”</w:t>
      </w:r>
    </w:p>
    <w:p w14:paraId="0102E7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50" w:author="Andrea Stafford Hintz" w:date="2016-09-18T16:51:00Z">
            <w:rPr>
              <w:rFonts w:ascii="Times New Roman" w:eastAsia="Times New Roman" w:hAnsi="Times New Roman" w:cs="Times New Roman"/>
              <w:kern w:val="1"/>
              <w:sz w:val="24"/>
              <w:szCs w:val="24"/>
            </w:rPr>
          </w:rPrChange>
        </w:rPr>
        <w:t>Miss Monday shook her head. “That was the pretense. You see, while Jack had assured me that I was only there to steal something from Papa Doc, I later learned that I was there to kill him.”</w:t>
      </w:r>
    </w:p>
    <w:p w14:paraId="678230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51" w:author="Andrea Stafford Hintz" w:date="2016-09-18T16:51:00Z">
            <w:rPr>
              <w:rFonts w:ascii="Times New Roman" w:eastAsia="Times New Roman" w:hAnsi="Times New Roman" w:cs="Times New Roman"/>
              <w:kern w:val="1"/>
              <w:sz w:val="24"/>
              <w:szCs w:val="24"/>
            </w:rPr>
          </w:rPrChange>
        </w:rPr>
        <w:t>“My god!” Kip repeated.</w:t>
      </w:r>
    </w:p>
    <w:p w14:paraId="087C56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52" w:author="Andrea Stafford Hintz" w:date="2016-09-18T16:51:00Z">
            <w:rPr>
              <w:rFonts w:ascii="Times New Roman" w:eastAsia="Times New Roman" w:hAnsi="Times New Roman" w:cs="Times New Roman"/>
              <w:kern w:val="1"/>
              <w:sz w:val="24"/>
              <w:szCs w:val="24"/>
            </w:rPr>
          </w:rPrChange>
        </w:rPr>
        <w:t xml:space="preserve">Miss Monday continued. “The airship eventually touched down in the city of </w:t>
      </w:r>
      <w:r w:rsidR="00C245FD" w:rsidRPr="009400B4">
        <w:rPr>
          <w:rFonts w:ascii="Times New Roman" w:hAnsi="Times New Roman"/>
          <w:kern w:val="1"/>
          <w:sz w:val="24"/>
          <w:rPrChange w:id="8553" w:author="Andrea Stafford Hintz" w:date="2016-09-18T16:51:00Z">
            <w:rPr>
              <w:rFonts w:ascii="Times New Roman" w:eastAsia="Times New Roman" w:hAnsi="Times New Roman" w:cs="Times New Roman"/>
              <w:kern w:val="1"/>
              <w:sz w:val="24"/>
              <w:szCs w:val="24"/>
            </w:rPr>
          </w:rPrChange>
        </w:rPr>
        <w:t>Port-au-Prince</w:t>
      </w:r>
      <w:r w:rsidRPr="009400B4">
        <w:rPr>
          <w:rFonts w:ascii="Times New Roman" w:hAnsi="Times New Roman"/>
          <w:kern w:val="1"/>
          <w:sz w:val="24"/>
          <w:rPrChange w:id="8554" w:author="Andrea Stafford Hintz" w:date="2016-09-18T16:51:00Z">
            <w:rPr>
              <w:rFonts w:ascii="Times New Roman" w:eastAsia="Times New Roman" w:hAnsi="Times New Roman" w:cs="Times New Roman"/>
              <w:kern w:val="1"/>
              <w:sz w:val="24"/>
              <w:szCs w:val="24"/>
            </w:rPr>
          </w:rPrChange>
        </w:rPr>
        <w:t>, with a backdrop of sunny skies and palm trees. Jack must have been sweltering beneath his plague doctor’s mask, but still he kept it strapped to his face.</w:t>
      </w:r>
    </w:p>
    <w:p w14:paraId="251C9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55" w:author="Andrea Stafford Hintz" w:date="2016-09-18T16:51:00Z">
            <w:rPr>
              <w:rFonts w:ascii="Times New Roman" w:eastAsia="Times New Roman" w:hAnsi="Times New Roman" w:cs="Times New Roman"/>
              <w:kern w:val="1"/>
              <w:sz w:val="24"/>
              <w:szCs w:val="24"/>
            </w:rPr>
          </w:rPrChange>
        </w:rP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55A7C4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56" w:author="Andrea Stafford Hintz" w:date="2016-09-18T16:51:00Z">
            <w:rPr>
              <w:rFonts w:ascii="Times New Roman" w:eastAsia="Times New Roman" w:hAnsi="Times New Roman" w:cs="Times New Roman"/>
              <w:kern w:val="1"/>
              <w:sz w:val="24"/>
              <w:szCs w:val="24"/>
            </w:rPr>
          </w:rPrChange>
        </w:rPr>
        <w:t xml:space="preserve">“Jack introduced her as Dr. </w:t>
      </w:r>
      <w:proofErr w:type="spellStart"/>
      <w:r w:rsidRPr="009400B4">
        <w:rPr>
          <w:rFonts w:ascii="Times New Roman" w:hAnsi="Times New Roman"/>
          <w:kern w:val="1"/>
          <w:sz w:val="24"/>
          <w:rPrChange w:id="8557" w:author="Andrea Stafford Hintz" w:date="2016-09-18T16:51:00Z">
            <w:rPr>
              <w:rFonts w:ascii="Times New Roman" w:eastAsia="Times New Roman" w:hAnsi="Times New Roman" w:cs="Times New Roman"/>
              <w:kern w:val="1"/>
              <w:sz w:val="24"/>
              <w:szCs w:val="24"/>
            </w:rPr>
          </w:rPrChange>
        </w:rPr>
        <w:t>Mircalla</w:t>
      </w:r>
      <w:proofErr w:type="spellEnd"/>
      <w:r w:rsidRPr="009400B4">
        <w:rPr>
          <w:rFonts w:ascii="Times New Roman" w:hAnsi="Times New Roman"/>
          <w:kern w:val="1"/>
          <w:sz w:val="24"/>
          <w:rPrChange w:id="8558" w:author="Andrea Stafford Hintz" w:date="2016-09-18T16:51:00Z">
            <w:rPr>
              <w:rFonts w:ascii="Times New Roman" w:eastAsia="Times New Roman" w:hAnsi="Times New Roman" w:cs="Times New Roman"/>
              <w:kern w:val="1"/>
              <w:sz w:val="24"/>
              <w:szCs w:val="24"/>
            </w:rPr>
          </w:rPrChange>
        </w:rPr>
        <w:t xml:space="preserve"> Karnstein, which must have been a pseudonym, given that she was the daughter of a Frenchman and a native Haitian. I can’t think of a name that’s any </w:t>
      </w:r>
      <w:r w:rsidRPr="009400B4">
        <w:rPr>
          <w:rFonts w:ascii="Times New Roman" w:hAnsi="Times New Roman"/>
          <w:i/>
          <w:kern w:val="1"/>
          <w:sz w:val="24"/>
          <w:rPrChange w:id="8559" w:author="Andrea Stafford Hintz" w:date="2016-09-18T16:51:00Z">
            <w:rPr>
              <w:rFonts w:ascii="Times New Roman" w:eastAsia="Times New Roman" w:hAnsi="Times New Roman" w:cs="Times New Roman"/>
              <w:i/>
              <w:kern w:val="1"/>
              <w:sz w:val="24"/>
              <w:szCs w:val="24"/>
            </w:rPr>
          </w:rPrChange>
        </w:rPr>
        <w:t xml:space="preserve">less </w:t>
      </w:r>
      <w:r w:rsidRPr="009400B4">
        <w:rPr>
          <w:rFonts w:ascii="Times New Roman" w:hAnsi="Times New Roman"/>
          <w:kern w:val="1"/>
          <w:sz w:val="24"/>
          <w:rPrChange w:id="8560" w:author="Andrea Stafford Hintz" w:date="2016-09-18T16:51:00Z">
            <w:rPr>
              <w:rFonts w:ascii="Times New Roman" w:eastAsia="Times New Roman" w:hAnsi="Times New Roman" w:cs="Times New Roman"/>
              <w:kern w:val="1"/>
              <w:sz w:val="24"/>
              <w:szCs w:val="24"/>
            </w:rPr>
          </w:rPrChange>
        </w:rP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2030E45C" w14:textId="50B90C8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61" w:author="Andrea Stafford Hintz" w:date="2016-09-18T16:51:00Z">
            <w:rPr>
              <w:rFonts w:ascii="Times New Roman" w:eastAsia="Times New Roman" w:hAnsi="Times New Roman" w:cs="Times New Roman"/>
              <w:kern w:val="1"/>
              <w:sz w:val="24"/>
              <w:szCs w:val="24"/>
            </w:rPr>
          </w:rPrChange>
        </w:rPr>
        <w:t xml:space="preserve">“When you say </w:t>
      </w:r>
      <w:r w:rsidRPr="009400B4">
        <w:rPr>
          <w:rFonts w:ascii="Times New Roman" w:hAnsi="Times New Roman"/>
          <w:i/>
          <w:kern w:val="1"/>
          <w:sz w:val="24"/>
          <w:rPrChange w:id="8562" w:author="Andrea Stafford Hintz" w:date="2016-09-18T16:51:00Z">
            <w:rPr>
              <w:rFonts w:ascii="Times New Roman" w:eastAsia="Times New Roman" w:hAnsi="Times New Roman" w:cs="Times New Roman"/>
              <w:i/>
              <w:kern w:val="1"/>
              <w:sz w:val="24"/>
              <w:szCs w:val="24"/>
            </w:rPr>
          </w:rPrChange>
        </w:rPr>
        <w:t>zombies</w:t>
      </w:r>
      <w:r w:rsidRPr="009400B4">
        <w:rPr>
          <w:rFonts w:ascii="Times New Roman" w:hAnsi="Times New Roman"/>
          <w:kern w:val="1"/>
          <w:sz w:val="24"/>
          <w:rPrChange w:id="8563" w:author="Andrea Stafford Hintz" w:date="2016-09-18T16:51:00Z">
            <w:rPr>
              <w:rFonts w:ascii="Times New Roman" w:eastAsia="Times New Roman" w:hAnsi="Times New Roman" w:cs="Times New Roman"/>
              <w:kern w:val="1"/>
              <w:sz w:val="24"/>
              <w:szCs w:val="24"/>
            </w:rPr>
          </w:rPrChange>
        </w:rPr>
        <w:t xml:space="preserve">—” </w:t>
      </w:r>
      <w:ins w:id="8564" w:author="Andrea Stafford Hintz" w:date="2016-09-18T16:51:00Z">
        <w:r w:rsidR="00A22D6C" w:rsidRPr="009400B4">
          <w:rPr>
            <w:rFonts w:ascii="Times New Roman" w:eastAsia="Times New Roman" w:hAnsi="Times New Roman" w:cs="Times New Roman"/>
            <w:kern w:val="1"/>
            <w:sz w:val="24"/>
            <w:szCs w:val="24"/>
          </w:rPr>
          <w:t>Kas</w:t>
        </w:r>
      </w:ins>
      <w:del w:id="8565" w:author="Andrea Stafford Hintz" w:date="2016-09-18T16:51:00Z">
        <w:r w:rsidRPr="38813067">
          <w:rPr>
            <w:rFonts w:ascii="Times New Roman" w:eastAsia="Times New Roman" w:hAnsi="Times New Roman" w:cs="Times New Roman"/>
            <w:kern w:val="1"/>
            <w:sz w:val="24"/>
            <w:szCs w:val="24"/>
            <w:rPrChange w:id="8566" w:author="Bryce Raffle" w:date="2016-09-06T11:42:00Z">
              <w:rPr>
                <w:rFonts w:ascii="Times New Roman" w:hAnsi="Times New Roman" w:cs="Times New Roman"/>
                <w:kern w:val="1"/>
                <w:sz w:val="24"/>
                <w:szCs w:val="24"/>
              </w:rPr>
            </w:rPrChange>
          </w:rPr>
          <w:delText>Kas</w:delText>
        </w:r>
      </w:del>
      <w:del w:id="8567" w:author="Bryce Raffle" w:date="2016-09-04T18:44:00Z">
        <w:r w:rsidRPr="38813067">
          <w:rPr>
            <w:rFonts w:ascii="Times New Roman" w:eastAsia="Times New Roman" w:hAnsi="Times New Roman" w:cs="Times New Roman"/>
            <w:kern w:val="1"/>
            <w:sz w:val="24"/>
            <w:szCs w:val="24"/>
            <w:rPrChange w:id="8568"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569" w:author="Andrea Stafford Hintz" w:date="2016-09-18T16:51:00Z">
            <w:rPr>
              <w:rFonts w:ascii="Times New Roman" w:eastAsia="Times New Roman" w:hAnsi="Times New Roman" w:cs="Times New Roman"/>
              <w:kern w:val="1"/>
              <w:sz w:val="24"/>
              <w:szCs w:val="24"/>
            </w:rPr>
          </w:rPrChange>
        </w:rPr>
        <w:t xml:space="preserve"> began to ask.</w:t>
      </w:r>
    </w:p>
    <w:p w14:paraId="0EB56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70" w:author="Andrea Stafford Hintz" w:date="2016-09-18T16:51:00Z">
            <w:rPr>
              <w:rFonts w:ascii="Times New Roman" w:eastAsia="Times New Roman" w:hAnsi="Times New Roman" w:cs="Times New Roman"/>
              <w:kern w:val="1"/>
              <w:sz w:val="24"/>
              <w:szCs w:val="24"/>
            </w:rPr>
          </w:rPrChange>
        </w:rPr>
        <w:t xml:space="preserve">“I mean the supposedly resurrected dead,” said </w:t>
      </w:r>
      <w:commentRangeStart w:id="8571"/>
      <w:r w:rsidRPr="009400B4">
        <w:rPr>
          <w:rFonts w:ascii="Times New Roman" w:hAnsi="Times New Roman"/>
          <w:kern w:val="1"/>
          <w:sz w:val="24"/>
          <w:highlight w:val="magenta"/>
          <w:rPrChange w:id="8572" w:author="Andrea Stafford Hintz" w:date="2016-09-18T16:51:00Z">
            <w:rPr>
              <w:rFonts w:ascii="Times New Roman" w:eastAsia="Times New Roman" w:hAnsi="Times New Roman" w:cs="Times New Roman"/>
              <w:kern w:val="1"/>
              <w:sz w:val="24"/>
              <w:szCs w:val="24"/>
              <w:highlight w:val="magenta"/>
            </w:rPr>
          </w:rPrChange>
        </w:rPr>
        <w:t>Annabel</w:t>
      </w:r>
      <w:commentRangeEnd w:id="8571"/>
      <w:r w:rsidR="00362247" w:rsidRPr="00412575">
        <w:rPr>
          <w:rStyle w:val="CommentReference"/>
          <w:highlight w:val="magenta"/>
        </w:rPr>
        <w:commentReference w:id="8571"/>
      </w:r>
      <w:r w:rsidRPr="009400B4">
        <w:rPr>
          <w:rFonts w:ascii="Times New Roman" w:hAnsi="Times New Roman"/>
          <w:kern w:val="1"/>
          <w:sz w:val="24"/>
          <w:rPrChange w:id="8573" w:author="Andrea Stafford Hintz" w:date="2016-09-18T16:51:00Z">
            <w:rPr>
              <w:rFonts w:ascii="Times New Roman" w:eastAsia="Times New Roman" w:hAnsi="Times New Roman" w:cs="Times New Roman"/>
              <w:kern w:val="1"/>
              <w:sz w:val="24"/>
              <w:szCs w:val="24"/>
            </w:rPr>
          </w:rPrChange>
        </w:rPr>
        <w:t xml:space="preserve">. She swallowed a sip of tea, and added, “Raised and controlled by the </w:t>
      </w:r>
      <w:proofErr w:type="spellStart"/>
      <w:r w:rsidRPr="009400B4">
        <w:rPr>
          <w:rFonts w:ascii="Times New Roman" w:hAnsi="Times New Roman"/>
          <w:i/>
          <w:kern w:val="1"/>
          <w:sz w:val="24"/>
          <w:rPrChange w:id="8574" w:author="Andrea Stafford Hintz" w:date="2016-09-18T16:51:00Z">
            <w:rPr>
              <w:rFonts w:ascii="Times New Roman" w:eastAsia="Times New Roman" w:hAnsi="Times New Roman" w:cs="Times New Roman"/>
              <w:i/>
              <w:kern w:val="1"/>
              <w:sz w:val="24"/>
              <w:szCs w:val="24"/>
            </w:rPr>
          </w:rPrChange>
        </w:rPr>
        <w:t>Bokor</w:t>
      </w:r>
      <w:proofErr w:type="spellEnd"/>
      <w:r w:rsidRPr="009400B4">
        <w:rPr>
          <w:rFonts w:ascii="Times New Roman" w:hAnsi="Times New Roman"/>
          <w:kern w:val="1"/>
          <w:sz w:val="24"/>
          <w:rPrChange w:id="8575" w:author="Andrea Stafford Hintz" w:date="2016-09-18T16:51:00Z">
            <w:rPr>
              <w:rFonts w:ascii="Times New Roman" w:eastAsia="Times New Roman" w:hAnsi="Times New Roman" w:cs="Times New Roman"/>
              <w:kern w:val="1"/>
              <w:sz w:val="24"/>
              <w:szCs w:val="24"/>
            </w:rPr>
          </w:rPrChange>
        </w:rPr>
        <w:t>.”</w:t>
      </w:r>
    </w:p>
    <w:p w14:paraId="60B60D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76" w:author="Andrea Stafford Hintz" w:date="2016-09-18T16:51:00Z">
            <w:rPr>
              <w:rFonts w:ascii="Times New Roman" w:eastAsia="Times New Roman" w:hAnsi="Times New Roman" w:cs="Times New Roman"/>
              <w:kern w:val="1"/>
              <w:sz w:val="24"/>
              <w:szCs w:val="24"/>
            </w:rPr>
          </w:rPrChange>
        </w:rPr>
        <w:t>“No wonder this Papa Doc was so feared,” said Jonathan.</w:t>
      </w:r>
    </w:p>
    <w:p w14:paraId="43364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77" w:author="Andrea Stafford Hintz" w:date="2016-09-18T16:51:00Z">
            <w:rPr>
              <w:rFonts w:ascii="Times New Roman" w:eastAsia="Times New Roman" w:hAnsi="Times New Roman" w:cs="Times New Roman"/>
              <w:kern w:val="1"/>
              <w:sz w:val="24"/>
              <w:szCs w:val="24"/>
            </w:rPr>
          </w:rPrChange>
        </w:rPr>
        <w:t xml:space="preserve">“You have no idea,” </w:t>
      </w:r>
      <w:r w:rsidRPr="009400B4">
        <w:rPr>
          <w:rFonts w:ascii="Times New Roman" w:hAnsi="Times New Roman"/>
          <w:kern w:val="1"/>
          <w:sz w:val="24"/>
          <w:highlight w:val="magenta"/>
          <w:rPrChange w:id="8578" w:author="Andrea Stafford Hintz" w:date="2016-09-18T16:51:00Z">
            <w:rPr>
              <w:rFonts w:ascii="Times New Roman" w:eastAsia="Times New Roman" w:hAnsi="Times New Roman" w:cs="Times New Roman"/>
              <w:kern w:val="1"/>
              <w:sz w:val="24"/>
              <w:szCs w:val="24"/>
              <w:highlight w:val="magenta"/>
            </w:rPr>
          </w:rPrChange>
        </w:rPr>
        <w:t>Annabel</w:t>
      </w:r>
      <w:r w:rsidRPr="009400B4">
        <w:rPr>
          <w:rFonts w:ascii="Times New Roman" w:hAnsi="Times New Roman"/>
          <w:kern w:val="1"/>
          <w:sz w:val="24"/>
          <w:rPrChange w:id="8579" w:author="Andrea Stafford Hintz" w:date="2016-09-18T16:51:00Z">
            <w:rPr>
              <w:rFonts w:ascii="Times New Roman" w:eastAsia="Times New Roman" w:hAnsi="Times New Roman" w:cs="Times New Roman"/>
              <w:kern w:val="1"/>
              <w:sz w:val="24"/>
              <w:szCs w:val="24"/>
            </w:rPr>
          </w:rPrChange>
        </w:rPr>
        <w:t xml:space="preserve"> replied. “Shall I skip to the good part?”</w:t>
      </w:r>
    </w:p>
    <w:p w14:paraId="13F31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80" w:author="Andrea Stafford Hintz" w:date="2016-09-18T16:51:00Z">
            <w:rPr>
              <w:rFonts w:ascii="Times New Roman" w:eastAsia="Times New Roman" w:hAnsi="Times New Roman" w:cs="Times New Roman"/>
              <w:kern w:val="1"/>
              <w:sz w:val="24"/>
              <w:szCs w:val="24"/>
            </w:rPr>
          </w:rPrChange>
        </w:rPr>
        <w:t xml:space="preserve">“You should have </w:t>
      </w:r>
      <w:r w:rsidRPr="009400B4">
        <w:rPr>
          <w:rFonts w:ascii="Times New Roman" w:hAnsi="Times New Roman"/>
          <w:i/>
          <w:kern w:val="1"/>
          <w:sz w:val="24"/>
          <w:rPrChange w:id="8581" w:author="Andrea Stafford Hintz" w:date="2016-09-18T16:51:00Z">
            <w:rPr>
              <w:rFonts w:ascii="Times New Roman" w:eastAsia="Times New Roman" w:hAnsi="Times New Roman" w:cs="Times New Roman"/>
              <w:i/>
              <w:kern w:val="1"/>
              <w:sz w:val="24"/>
              <w:szCs w:val="24"/>
            </w:rPr>
          </w:rPrChange>
        </w:rPr>
        <w:t xml:space="preserve">begun </w:t>
      </w:r>
      <w:r w:rsidRPr="009400B4">
        <w:rPr>
          <w:rFonts w:ascii="Times New Roman" w:hAnsi="Times New Roman"/>
          <w:kern w:val="1"/>
          <w:sz w:val="24"/>
          <w:rPrChange w:id="8582" w:author="Andrea Stafford Hintz" w:date="2016-09-18T16:51:00Z">
            <w:rPr>
              <w:rFonts w:ascii="Times New Roman" w:eastAsia="Times New Roman" w:hAnsi="Times New Roman" w:cs="Times New Roman"/>
              <w:kern w:val="1"/>
              <w:sz w:val="24"/>
              <w:szCs w:val="24"/>
            </w:rPr>
          </w:rPrChange>
        </w:rPr>
        <w:t>with the good part,” said Roderick.</w:t>
      </w:r>
    </w:p>
    <w:p w14:paraId="6F6367D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8"/>
          <w:headerReference w:type="default" r:id="rId159"/>
          <w:footerReference w:type="even" r:id="rId160"/>
          <w:footerReference w:type="default" r:id="rId161"/>
          <w:headerReference w:type="first" r:id="rId162"/>
          <w:footerReference w:type="first" r:id="rId163"/>
          <w:pgSz w:w="12242" w:h="15842"/>
          <w:pgMar w:top="1440" w:right="1440" w:bottom="1440" w:left="1440" w:header="720" w:footer="720" w:gutter="0"/>
          <w:cols w:space="720"/>
          <w:titlePg/>
        </w:sectPr>
      </w:pPr>
    </w:p>
    <w:p w14:paraId="5392D56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583" w:name="Chapter_26"/>
      <w:r w:rsidRPr="009400B4">
        <w:rPr>
          <w:rFonts w:ascii="Times New Roman" w:hAnsi="Times New Roman"/>
          <w:kern w:val="1"/>
          <w:sz w:val="24"/>
          <w:rPrChange w:id="8584" w:author="Andrea Stafford Hintz" w:date="2016-09-18T16:51:00Z">
            <w:rPr>
              <w:rFonts w:ascii="Times New Roman" w:eastAsia="Times New Roman" w:hAnsi="Times New Roman" w:cs="Times New Roman"/>
              <w:kern w:val="1"/>
              <w:sz w:val="24"/>
              <w:szCs w:val="24"/>
            </w:rPr>
          </w:rPrChange>
        </w:rPr>
        <w:t>Chapter</w:t>
      </w:r>
      <w:bookmarkEnd w:id="8583"/>
      <w:r w:rsidRPr="009400B4">
        <w:rPr>
          <w:rFonts w:ascii="Times New Roman" w:hAnsi="Times New Roman"/>
          <w:kern w:val="1"/>
          <w:sz w:val="24"/>
          <w:rPrChange w:id="8585" w:author="Andrea Stafford Hintz" w:date="2016-09-18T16:51:00Z">
            <w:rPr>
              <w:rFonts w:ascii="Times New Roman" w:eastAsia="Times New Roman" w:hAnsi="Times New Roman" w:cs="Times New Roman"/>
              <w:kern w:val="1"/>
              <w:sz w:val="24"/>
              <w:szCs w:val="24"/>
            </w:rPr>
          </w:rPrChange>
        </w:rPr>
        <w:t xml:space="preserve"> Twenty-Six</w:t>
      </w:r>
    </w:p>
    <w:p w14:paraId="4311C2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586" w:author="Andrea Stafford Hintz" w:date="2016-09-18T16:51:00Z">
            <w:rPr>
              <w:rFonts w:ascii="Times New Roman" w:eastAsia="Times New Roman" w:hAnsi="Times New Roman" w:cs="Times New Roman"/>
              <w:kern w:val="1"/>
              <w:sz w:val="24"/>
              <w:szCs w:val="24"/>
            </w:rPr>
          </w:rPrChange>
        </w:rPr>
        <w:t>“A pessimist is a man who thinks all women are bad. An optimist is one who hopes they are.”</w:t>
      </w:r>
    </w:p>
    <w:p w14:paraId="1B6C4D3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4DBA0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587" w:author="Andrea Stafford Hintz" w:date="2016-09-18T16:51:00Z">
            <w:rPr>
              <w:rFonts w:ascii="Times New Roman" w:eastAsia="Times New Roman" w:hAnsi="Times New Roman" w:cs="Times New Roman"/>
              <w:kern w:val="1"/>
              <w:sz w:val="24"/>
              <w:szCs w:val="24"/>
            </w:rPr>
          </w:rPrChange>
        </w:rPr>
        <w:t>- Chauncey Depew</w:t>
      </w:r>
    </w:p>
    <w:p w14:paraId="18B5E16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494CD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A0C5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588" w:name="Scene_61"/>
      <w:r w:rsidRPr="009400B4">
        <w:rPr>
          <w:rFonts w:ascii="Times New Roman" w:hAnsi="Times New Roman"/>
          <w:kern w:val="1"/>
          <w:sz w:val="24"/>
          <w:rPrChange w:id="8589" w:author="Andrea Stafford Hintz" w:date="2016-09-18T16:51:00Z">
            <w:rPr>
              <w:rFonts w:ascii="Times New Roman" w:eastAsia="Times New Roman" w:hAnsi="Times New Roman" w:cs="Times New Roman"/>
              <w:kern w:val="1"/>
              <w:sz w:val="24"/>
              <w:szCs w:val="24"/>
            </w:rPr>
          </w:rPrChange>
        </w:rPr>
        <w:t>Bailey</w:t>
      </w:r>
      <w:bookmarkEnd w:id="8588"/>
      <w:r w:rsidRPr="009400B4">
        <w:rPr>
          <w:rFonts w:ascii="Times New Roman" w:hAnsi="Times New Roman"/>
          <w:kern w:val="1"/>
          <w:sz w:val="24"/>
          <w:rPrChange w:id="8590" w:author="Andrea Stafford Hintz" w:date="2016-09-18T16:51:00Z">
            <w:rPr>
              <w:rFonts w:ascii="Times New Roman" w:eastAsia="Times New Roman" w:hAnsi="Times New Roman" w:cs="Times New Roman"/>
              <w:kern w:val="1"/>
              <w:sz w:val="24"/>
              <w:szCs w:val="24"/>
            </w:rPr>
          </w:rPrChange>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51C27B5A" w14:textId="6622819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591" w:author="Andrea Stafford Hintz" w:date="2016-09-18T16:51:00Z">
            <w:rPr>
              <w:rFonts w:ascii="Times New Roman" w:eastAsia="Times New Roman" w:hAnsi="Times New Roman" w:cs="Times New Roman"/>
              <w:kern w:val="1"/>
              <w:sz w:val="24"/>
              <w:szCs w:val="24"/>
            </w:rPr>
          </w:rPrChange>
        </w:rPr>
        <w:t xml:space="preserve">He ushered </w:t>
      </w:r>
      <w:r w:rsidRPr="009400B4">
        <w:rPr>
          <w:rFonts w:ascii="Times New Roman" w:hAnsi="Times New Roman"/>
          <w:kern w:val="1"/>
          <w:sz w:val="24"/>
          <w:highlight w:val="magenta"/>
          <w:rPrChange w:id="8592" w:author="Andrea Stafford Hintz" w:date="2016-09-18T16:51:00Z">
            <w:rPr>
              <w:rFonts w:ascii="Times New Roman" w:eastAsia="Times New Roman" w:hAnsi="Times New Roman" w:cs="Times New Roman"/>
              <w:kern w:val="1"/>
              <w:sz w:val="24"/>
              <w:szCs w:val="24"/>
              <w:highlight w:val="magenta"/>
            </w:rPr>
          </w:rPrChange>
        </w:rPr>
        <w:t xml:space="preserve">Miss </w:t>
      </w:r>
      <w:commentRangeStart w:id="8593"/>
      <w:r w:rsidRPr="009400B4">
        <w:rPr>
          <w:rFonts w:ascii="Times New Roman" w:hAnsi="Times New Roman"/>
          <w:kern w:val="1"/>
          <w:sz w:val="24"/>
          <w:highlight w:val="magenta"/>
          <w:rPrChange w:id="8594" w:author="Andrea Stafford Hintz" w:date="2016-09-18T16:51:00Z">
            <w:rPr>
              <w:rFonts w:ascii="Times New Roman" w:eastAsia="Times New Roman" w:hAnsi="Times New Roman" w:cs="Times New Roman"/>
              <w:kern w:val="1"/>
              <w:sz w:val="24"/>
              <w:szCs w:val="24"/>
              <w:highlight w:val="magenta"/>
            </w:rPr>
          </w:rPrChange>
        </w:rPr>
        <w:t>Monday</w:t>
      </w:r>
      <w:commentRangeEnd w:id="8593"/>
      <w:r w:rsidR="00362247">
        <w:rPr>
          <w:rStyle w:val="CommentReference"/>
        </w:rPr>
        <w:commentReference w:id="8593"/>
      </w:r>
      <w:r w:rsidRPr="009400B4">
        <w:rPr>
          <w:rFonts w:ascii="Times New Roman" w:hAnsi="Times New Roman"/>
          <w:kern w:val="1"/>
          <w:sz w:val="24"/>
          <w:rPrChange w:id="8595" w:author="Andrea Stafford Hintz" w:date="2016-09-18T16:51:00Z">
            <w:rPr>
              <w:rFonts w:ascii="Times New Roman" w:eastAsia="Times New Roman" w:hAnsi="Times New Roman" w:cs="Times New Roman"/>
              <w:kern w:val="1"/>
              <w:sz w:val="24"/>
              <w:szCs w:val="24"/>
            </w:rPr>
          </w:rPrChange>
        </w:rPr>
        <w:t xml:space="preserve">, Jonathan, Palmer, and Kip Lockwood inside. </w:t>
      </w:r>
      <w:ins w:id="8596" w:author="Andrea Stafford Hintz" w:date="2016-09-18T16:51:00Z">
        <w:r w:rsidR="00A22D6C" w:rsidRPr="009400B4">
          <w:rPr>
            <w:rFonts w:ascii="Times New Roman" w:eastAsia="Times New Roman" w:hAnsi="Times New Roman" w:cs="Times New Roman"/>
            <w:kern w:val="1"/>
            <w:sz w:val="24"/>
            <w:szCs w:val="24"/>
          </w:rPr>
          <w:t>Kas</w:t>
        </w:r>
      </w:ins>
      <w:del w:id="8597" w:author="Andrea Stafford Hintz" w:date="2016-09-18T16:51:00Z">
        <w:r w:rsidRPr="38813067">
          <w:rPr>
            <w:rFonts w:ascii="Times New Roman" w:eastAsia="Times New Roman" w:hAnsi="Times New Roman" w:cs="Times New Roman"/>
            <w:kern w:val="1"/>
            <w:sz w:val="24"/>
            <w:szCs w:val="24"/>
            <w:rPrChange w:id="8598" w:author="Bryce Raffle" w:date="2016-09-06T11:42:00Z">
              <w:rPr>
                <w:rFonts w:ascii="Times New Roman" w:hAnsi="Times New Roman" w:cs="Times New Roman"/>
                <w:kern w:val="1"/>
                <w:sz w:val="24"/>
                <w:szCs w:val="24"/>
              </w:rPr>
            </w:rPrChange>
          </w:rPr>
          <w:delText>Kas</w:delText>
        </w:r>
      </w:del>
      <w:del w:id="8599" w:author="Bryce Raffle" w:date="2016-09-04T18:44:00Z">
        <w:r w:rsidRPr="38813067">
          <w:rPr>
            <w:rFonts w:ascii="Times New Roman" w:eastAsia="Times New Roman" w:hAnsi="Times New Roman" w:cs="Times New Roman"/>
            <w:kern w:val="1"/>
            <w:sz w:val="24"/>
            <w:szCs w:val="24"/>
            <w:rPrChange w:id="8600"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601" w:author="Andrea Stafford Hintz" w:date="2016-09-18T16:51:00Z">
            <w:rPr>
              <w:rFonts w:ascii="Times New Roman" w:eastAsia="Times New Roman" w:hAnsi="Times New Roman" w:cs="Times New Roman"/>
              <w:kern w:val="1"/>
              <w:sz w:val="24"/>
              <w:szCs w:val="24"/>
            </w:rPr>
          </w:rPrChange>
        </w:rPr>
        <w:t xml:space="preserve"> followed right behind him. Roderick locked the door and gestured for everyone to make themselves at home.</w:t>
      </w:r>
    </w:p>
    <w:p w14:paraId="2D031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02" w:author="Andrea Stafford Hintz" w:date="2016-09-18T16:51:00Z">
            <w:rPr>
              <w:rFonts w:ascii="Times New Roman" w:eastAsia="Times New Roman" w:hAnsi="Times New Roman" w:cs="Times New Roman"/>
              <w:kern w:val="1"/>
              <w:sz w:val="24"/>
              <w:szCs w:val="24"/>
            </w:rPr>
          </w:rPrChange>
        </w:rPr>
        <w:t>“And don’t steal anything,” he added, for Miss Monday’s benefit. He winked, and added, “Jonathan, do keep an eye on her.”</w:t>
      </w:r>
    </w:p>
    <w:p w14:paraId="69C6F59E" w14:textId="1C6D9BC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03" w:author="Andrea Stafford Hintz" w:date="2016-09-18T16:51:00Z">
            <w:rPr>
              <w:rFonts w:ascii="Times New Roman" w:eastAsia="Times New Roman" w:hAnsi="Times New Roman" w:cs="Times New Roman"/>
              <w:kern w:val="1"/>
              <w:sz w:val="24"/>
              <w:szCs w:val="24"/>
            </w:rPr>
          </w:rPrChange>
        </w:rPr>
        <w:t>Miss Monday grinned, and Roderick was reli</w:t>
      </w:r>
      <w:ins w:id="8604" w:author="Andrea Stafford Hintz" w:date="2016-09-08T11:19:00Z">
        <w:r w:rsidR="00FA30A8">
          <w:rPr>
            <w:rFonts w:ascii="Times New Roman" w:eastAsia="Times New Roman" w:hAnsi="Times New Roman" w:cs="Times New Roman"/>
            <w:kern w:val="1"/>
            <w:sz w:val="24"/>
            <w:szCs w:val="24"/>
          </w:rPr>
          <w:t>e</w:t>
        </w:r>
      </w:ins>
      <w:r w:rsidRPr="009400B4">
        <w:rPr>
          <w:rFonts w:ascii="Times New Roman" w:hAnsi="Times New Roman"/>
          <w:kern w:val="1"/>
          <w:sz w:val="24"/>
          <w:rPrChange w:id="8605" w:author="Andrea Stafford Hintz" w:date="2016-09-18T16:51:00Z">
            <w:rPr>
              <w:rFonts w:ascii="Times New Roman" w:eastAsia="Times New Roman" w:hAnsi="Times New Roman" w:cs="Times New Roman"/>
              <w:kern w:val="1"/>
              <w:sz w:val="24"/>
              <w:szCs w:val="24"/>
            </w:rPr>
          </w:rPrChange>
        </w:rPr>
        <w:t>ved to see she had a sense of humor.</w:t>
      </w:r>
    </w:p>
    <w:p w14:paraId="10C9A2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06" w:author="Andrea Stafford Hintz" w:date="2016-09-18T16:51:00Z">
            <w:rPr>
              <w:rFonts w:ascii="Times New Roman" w:eastAsia="Times New Roman" w:hAnsi="Times New Roman" w:cs="Times New Roman"/>
              <w:kern w:val="1"/>
              <w:sz w:val="24"/>
              <w:szCs w:val="24"/>
            </w:rPr>
          </w:rPrChange>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14:paraId="2278C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07" w:author="Andrea Stafford Hintz" w:date="2016-09-18T16:51:00Z">
            <w:rPr>
              <w:rFonts w:ascii="Times New Roman" w:eastAsia="Times New Roman" w:hAnsi="Times New Roman" w:cs="Times New Roman"/>
              <w:kern w:val="1"/>
              <w:sz w:val="24"/>
              <w:szCs w:val="24"/>
            </w:rPr>
          </w:rPrChange>
        </w:rPr>
        <w:t xml:space="preserve">He dressed </w:t>
      </w:r>
      <w:r w:rsidRPr="009400B4">
        <w:rPr>
          <w:rFonts w:ascii="Times New Roman" w:hAnsi="Times New Roman"/>
          <w:kern w:val="1"/>
          <w:sz w:val="24"/>
          <w:highlight w:val="red"/>
          <w:rPrChange w:id="8608" w:author="Andrea Stafford Hintz" w:date="2016-09-18T16:51:00Z">
            <w:rPr>
              <w:rFonts w:ascii="Times New Roman" w:eastAsia="Times New Roman" w:hAnsi="Times New Roman" w:cs="Times New Roman"/>
              <w:kern w:val="1"/>
              <w:sz w:val="24"/>
              <w:szCs w:val="24"/>
              <w:highlight w:val="red"/>
            </w:rPr>
          </w:rPrChange>
        </w:rPr>
        <w:t>sensibly</w:t>
      </w:r>
      <w:r w:rsidRPr="009400B4">
        <w:rPr>
          <w:rFonts w:ascii="Times New Roman" w:hAnsi="Times New Roman"/>
          <w:kern w:val="1"/>
          <w:sz w:val="24"/>
          <w:rPrChange w:id="8609" w:author="Andrea Stafford Hintz" w:date="2016-09-18T16:51:00Z">
            <w:rPr>
              <w:rFonts w:ascii="Times New Roman" w:eastAsia="Times New Roman" w:hAnsi="Times New Roman" w:cs="Times New Roman"/>
              <w:kern w:val="1"/>
              <w:sz w:val="24"/>
              <w:szCs w:val="24"/>
            </w:rPr>
          </w:rPrChange>
        </w:rPr>
        <w:t xml:space="preserve">, choosing a smart pair of black and red striped trousers, a grey vest and shirt, and black cravat. He swapped blue for </w:t>
      </w:r>
      <w:commentRangeStart w:id="8610"/>
      <w:r w:rsidRPr="009400B4">
        <w:rPr>
          <w:rFonts w:ascii="Times New Roman" w:hAnsi="Times New Roman"/>
          <w:kern w:val="1"/>
          <w:sz w:val="24"/>
          <w:rPrChange w:id="8611" w:author="Andrea Stafford Hintz" w:date="2016-09-18T16:51:00Z">
            <w:rPr>
              <w:rFonts w:ascii="Times New Roman" w:eastAsia="Times New Roman" w:hAnsi="Times New Roman" w:cs="Times New Roman"/>
              <w:kern w:val="1"/>
              <w:sz w:val="24"/>
              <w:szCs w:val="24"/>
            </w:rPr>
          </w:rPrChange>
        </w:rPr>
        <w:t>white gloves</w:t>
      </w:r>
      <w:commentRangeEnd w:id="8610"/>
      <w:r w:rsidR="00FA30A8">
        <w:rPr>
          <w:rStyle w:val="CommentReference"/>
        </w:rPr>
        <w:commentReference w:id="8610"/>
      </w:r>
      <w:r w:rsidRPr="009400B4">
        <w:rPr>
          <w:rFonts w:ascii="Times New Roman" w:hAnsi="Times New Roman"/>
          <w:kern w:val="1"/>
          <w:sz w:val="24"/>
          <w:rPrChange w:id="8612" w:author="Andrea Stafford Hintz" w:date="2016-09-18T16:51:00Z">
            <w:rPr>
              <w:rFonts w:ascii="Times New Roman" w:eastAsia="Times New Roman" w:hAnsi="Times New Roman" w:cs="Times New Roman"/>
              <w:kern w:val="1"/>
              <w:sz w:val="24"/>
              <w:szCs w:val="24"/>
            </w:rPr>
          </w:rPrChange>
        </w:rPr>
        <w:t xml:space="preserve">, and most importantly, he carried a cane. Not merely decorative and stylish, the cane doubled as a weapon. As any sensible gentleman in London knew, the city was a dangerous place to be without that most crucial accessory and a reasonable knowledge of the gentleman’s martial art, </w:t>
      </w:r>
      <w:commentRangeStart w:id="8613"/>
      <w:proofErr w:type="spellStart"/>
      <w:r w:rsidRPr="009400B4">
        <w:rPr>
          <w:rFonts w:ascii="Times New Roman" w:hAnsi="Times New Roman"/>
          <w:kern w:val="1"/>
          <w:sz w:val="24"/>
          <w:rPrChange w:id="8614" w:author="Andrea Stafford Hintz" w:date="2016-09-18T16:51:00Z">
            <w:rPr>
              <w:rFonts w:ascii="Times New Roman" w:eastAsia="Times New Roman" w:hAnsi="Times New Roman" w:cs="Times New Roman"/>
              <w:kern w:val="1"/>
              <w:sz w:val="24"/>
              <w:szCs w:val="24"/>
            </w:rPr>
          </w:rPrChange>
        </w:rPr>
        <w:t>bartitsu</w:t>
      </w:r>
      <w:commentRangeEnd w:id="8613"/>
      <w:proofErr w:type="spellEnd"/>
      <w:r w:rsidR="00FA30A8">
        <w:rPr>
          <w:rStyle w:val="CommentReference"/>
        </w:rPr>
        <w:commentReference w:id="8613"/>
      </w:r>
      <w:r w:rsidRPr="009400B4">
        <w:rPr>
          <w:rFonts w:ascii="Times New Roman" w:hAnsi="Times New Roman"/>
          <w:kern w:val="1"/>
          <w:sz w:val="24"/>
          <w:rPrChange w:id="8615" w:author="Andrea Stafford Hintz" w:date="2016-09-18T16:51:00Z">
            <w:rPr>
              <w:rFonts w:ascii="Times New Roman" w:eastAsia="Times New Roman" w:hAnsi="Times New Roman" w:cs="Times New Roman"/>
              <w:kern w:val="1"/>
              <w:sz w:val="24"/>
              <w:szCs w:val="24"/>
            </w:rPr>
          </w:rPrChange>
        </w:rPr>
        <w:t xml:space="preserve">. Roderick, being pragmatic, had also made a study of </w:t>
      </w:r>
      <w:proofErr w:type="spellStart"/>
      <w:r w:rsidRPr="009400B4">
        <w:rPr>
          <w:rFonts w:ascii="Times New Roman" w:hAnsi="Times New Roman"/>
          <w:i/>
          <w:kern w:val="1"/>
          <w:sz w:val="24"/>
          <w:rPrChange w:id="8616" w:author="Andrea Stafford Hintz" w:date="2016-09-18T16:51:00Z">
            <w:rPr>
              <w:rFonts w:ascii="Times New Roman" w:eastAsia="Times New Roman" w:hAnsi="Times New Roman" w:cs="Times New Roman"/>
              <w:i/>
              <w:kern w:val="1"/>
              <w:sz w:val="24"/>
              <w:szCs w:val="24"/>
            </w:rPr>
          </w:rPrChange>
        </w:rPr>
        <w:t>cannes</w:t>
      </w:r>
      <w:proofErr w:type="spellEnd"/>
      <w:r w:rsidRPr="009400B4">
        <w:rPr>
          <w:rFonts w:ascii="Times New Roman" w:hAnsi="Times New Roman"/>
          <w:i/>
          <w:kern w:val="1"/>
          <w:sz w:val="24"/>
          <w:rPrChange w:id="8617" w:author="Andrea Stafford Hintz" w:date="2016-09-18T16:51:00Z">
            <w:rPr>
              <w:rFonts w:ascii="Times New Roman" w:eastAsia="Times New Roman" w:hAnsi="Times New Roman" w:cs="Times New Roman"/>
              <w:i/>
              <w:kern w:val="1"/>
              <w:sz w:val="24"/>
              <w:szCs w:val="24"/>
            </w:rPr>
          </w:rPrChange>
        </w:rPr>
        <w:t xml:space="preserve"> de combat</w:t>
      </w:r>
      <w:r w:rsidRPr="009400B4">
        <w:rPr>
          <w:rFonts w:ascii="Times New Roman" w:hAnsi="Times New Roman"/>
          <w:kern w:val="1"/>
          <w:sz w:val="24"/>
          <w:rPrChange w:id="8618" w:author="Andrea Stafford Hintz" w:date="2016-09-18T16:51:00Z">
            <w:rPr>
              <w:rFonts w:ascii="Times New Roman" w:eastAsia="Times New Roman" w:hAnsi="Times New Roman" w:cs="Times New Roman"/>
              <w:kern w:val="1"/>
              <w:sz w:val="24"/>
              <w:szCs w:val="24"/>
            </w:rPr>
          </w:rPrChange>
        </w:rPr>
        <w:t xml:space="preserve">, and could disarm a vagrant of a knife without so much as sullying his shoes by stepping off the sidewalk. That generally left his would-be robber feeling quite silly for having made the attempt. On the </w:t>
      </w:r>
      <w:r w:rsidR="00C245FD" w:rsidRPr="009400B4">
        <w:rPr>
          <w:rFonts w:ascii="Times New Roman" w:hAnsi="Times New Roman"/>
          <w:kern w:val="1"/>
          <w:sz w:val="24"/>
          <w:rPrChange w:id="8619" w:author="Andrea Stafford Hintz" w:date="2016-09-18T16:51:00Z">
            <w:rPr>
              <w:rFonts w:ascii="Times New Roman" w:eastAsia="Times New Roman" w:hAnsi="Times New Roman" w:cs="Times New Roman"/>
              <w:kern w:val="1"/>
              <w:sz w:val="24"/>
              <w:szCs w:val="24"/>
            </w:rPr>
          </w:rPrChange>
        </w:rPr>
        <w:t>off chance</w:t>
      </w:r>
      <w:r w:rsidRPr="009400B4">
        <w:rPr>
          <w:rFonts w:ascii="Times New Roman" w:hAnsi="Times New Roman"/>
          <w:kern w:val="1"/>
          <w:sz w:val="24"/>
          <w:rPrChange w:id="8620" w:author="Andrea Stafford Hintz" w:date="2016-09-18T16:51:00Z">
            <w:rPr>
              <w:rFonts w:ascii="Times New Roman" w:eastAsia="Times New Roman" w:hAnsi="Times New Roman" w:cs="Times New Roman"/>
              <w:kern w:val="1"/>
              <w:sz w:val="24"/>
              <w:szCs w:val="24"/>
            </w:rPr>
          </w:rPrChange>
        </w:rPr>
        <w:t xml:space="preserve"> that a blunt weapon would not suffice, the cane also contained a hidden sword. The curse of the artistically minded, of course, was a constantly wandering mind that often caused him to forget his street smarts. Thus he often left the house without his cane. </w:t>
      </w:r>
      <w:commentRangeStart w:id="8621"/>
      <w:r w:rsidRPr="009400B4">
        <w:rPr>
          <w:rFonts w:ascii="Times New Roman" w:hAnsi="Times New Roman"/>
          <w:kern w:val="1"/>
          <w:sz w:val="24"/>
          <w:rPrChange w:id="8622" w:author="Andrea Stafford Hintz" w:date="2016-09-18T16:51:00Z">
            <w:rPr>
              <w:rFonts w:ascii="Times New Roman" w:eastAsia="Times New Roman" w:hAnsi="Times New Roman" w:cs="Times New Roman"/>
              <w:kern w:val="1"/>
              <w:sz w:val="24"/>
              <w:szCs w:val="24"/>
            </w:rPr>
          </w:rPrChange>
        </w:rPr>
        <w:t>Occasionally, without his shoes. Once, without his pants</w:t>
      </w:r>
      <w:commentRangeEnd w:id="8621"/>
      <w:r w:rsidR="00FA30A8">
        <w:rPr>
          <w:rStyle w:val="CommentReference"/>
        </w:rPr>
        <w:commentReference w:id="8621"/>
      </w:r>
      <w:r w:rsidRPr="009400B4">
        <w:rPr>
          <w:rFonts w:ascii="Times New Roman" w:hAnsi="Times New Roman"/>
          <w:kern w:val="1"/>
          <w:sz w:val="24"/>
          <w:rPrChange w:id="8623" w:author="Andrea Stafford Hintz" w:date="2016-09-18T16:51:00Z">
            <w:rPr>
              <w:rFonts w:ascii="Times New Roman" w:eastAsia="Times New Roman" w:hAnsi="Times New Roman" w:cs="Times New Roman"/>
              <w:kern w:val="1"/>
              <w:sz w:val="24"/>
              <w:szCs w:val="24"/>
            </w:rPr>
          </w:rPrChange>
        </w:rPr>
        <w:t>.</w:t>
      </w:r>
    </w:p>
    <w:p w14:paraId="0FCD6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24" w:author="Andrea Stafford Hintz" w:date="2016-09-18T16:51:00Z">
            <w:rPr>
              <w:rFonts w:ascii="Times New Roman" w:eastAsia="Times New Roman" w:hAnsi="Times New Roman" w:cs="Times New Roman"/>
              <w:kern w:val="1"/>
              <w:sz w:val="24"/>
              <w:szCs w:val="24"/>
            </w:rPr>
          </w:rPrChange>
        </w:rPr>
        <w:t>Not this time.</w:t>
      </w:r>
    </w:p>
    <w:p w14:paraId="55A6C4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25" w:author="Andrea Stafford Hintz" w:date="2016-09-18T16:51:00Z">
            <w:rPr>
              <w:rFonts w:ascii="Times New Roman" w:eastAsia="Times New Roman" w:hAnsi="Times New Roman" w:cs="Times New Roman"/>
              <w:kern w:val="1"/>
              <w:sz w:val="24"/>
              <w:szCs w:val="24"/>
            </w:rPr>
          </w:rPrChange>
        </w:rPr>
        <w:t>This time, Roderick had all his ducks in a row. His shoes upon his feet, his trousers on his legs, his cane in hand, and his dog on a leash, he turned to the door. He had his hand on it when the knock came.</w:t>
      </w:r>
    </w:p>
    <w:p w14:paraId="79D7BB7D" w14:textId="54D262E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26" w:author="Andrea Stafford Hintz" w:date="2016-09-18T16:51:00Z">
            <w:rPr>
              <w:rFonts w:ascii="Times New Roman" w:eastAsia="Times New Roman" w:hAnsi="Times New Roman" w:cs="Times New Roman"/>
              <w:kern w:val="1"/>
              <w:sz w:val="24"/>
              <w:szCs w:val="24"/>
            </w:rPr>
          </w:rPrChange>
        </w:rPr>
        <w:t xml:space="preserve">He heard the distinctive click of dozens of guns, and saw that each of his houseguests had their arms raised to the door. They had taken the time to stock up on firearms and ammunition from </w:t>
      </w:r>
      <w:commentRangeStart w:id="8627"/>
      <w:proofErr w:type="spellStart"/>
      <w:r w:rsidRPr="009400B4">
        <w:rPr>
          <w:rFonts w:ascii="Times New Roman" w:hAnsi="Times New Roman"/>
          <w:kern w:val="1"/>
          <w:sz w:val="24"/>
          <w:rPrChange w:id="8628" w:author="Andrea Stafford Hintz" w:date="2016-09-18T16:51:00Z">
            <w:rPr>
              <w:rFonts w:ascii="Times New Roman" w:eastAsia="Times New Roman" w:hAnsi="Times New Roman" w:cs="Times New Roman"/>
              <w:kern w:val="1"/>
              <w:sz w:val="24"/>
              <w:szCs w:val="24"/>
            </w:rPr>
          </w:rPrChange>
        </w:rPr>
        <w:t>Jonathan’s</w:t>
      </w:r>
      <w:del w:id="8629" w:author="Andrea Stafford Hintz" w:date="2016-09-08T11:23:00Z">
        <w:r w:rsidRPr="009400B4" w:rsidDel="00FA30A8">
          <w:rPr>
            <w:rFonts w:ascii="Times New Roman" w:hAnsi="Times New Roman"/>
            <w:kern w:val="1"/>
            <w:sz w:val="24"/>
            <w:rPrChange w:id="8630" w:author="Andrea Stafford Hintz" w:date="2016-09-18T16:51:00Z">
              <w:rPr>
                <w:rFonts w:ascii="Times New Roman" w:eastAsia="Times New Roman" w:hAnsi="Times New Roman" w:cs="Times New Roman"/>
                <w:kern w:val="1"/>
                <w:sz w:val="24"/>
                <w:szCs w:val="24"/>
              </w:rPr>
            </w:rPrChange>
          </w:rPr>
          <w:delText xml:space="preserve"> </w:delText>
        </w:r>
        <w:r w:rsidRPr="38813067" w:rsidDel="00FA30A8">
          <w:rPr>
            <w:rFonts w:ascii="Times New Roman" w:eastAsia="Times New Roman" w:hAnsi="Times New Roman" w:cs="Times New Roman"/>
            <w:kern w:val="1"/>
            <w:sz w:val="24"/>
            <w:szCs w:val="24"/>
            <w:rPrChange w:id="8631" w:author="Bryce Raffle" w:date="2016-09-06T11:42:00Z">
              <w:rPr>
                <w:rFonts w:ascii="Times New Roman" w:hAnsi="Times New Roman" w:cs="Times New Roman"/>
                <w:kern w:val="1"/>
                <w:sz w:val="24"/>
                <w:szCs w:val="24"/>
              </w:rPr>
            </w:rPrChange>
          </w:rPr>
          <w:delText>father’s</w:delText>
        </w:r>
      </w:del>
      <w:del w:id="8632" w:author="Andrea Stafford Hintz" w:date="2016-09-18T16:51:00Z">
        <w:r w:rsidRPr="38813067">
          <w:rPr>
            <w:rFonts w:ascii="Times New Roman" w:eastAsia="Times New Roman" w:hAnsi="Times New Roman" w:cs="Times New Roman"/>
            <w:kern w:val="1"/>
            <w:sz w:val="24"/>
            <w:szCs w:val="24"/>
            <w:rPrChange w:id="8633" w:author="Bryce Raffle" w:date="2016-09-06T11:42:00Z">
              <w:rPr>
                <w:rFonts w:ascii="Times New Roman" w:hAnsi="Times New Roman" w:cs="Times New Roman"/>
                <w:kern w:val="1"/>
                <w:sz w:val="24"/>
                <w:szCs w:val="24"/>
              </w:rPr>
            </w:rPrChange>
          </w:rPr>
          <w:delText xml:space="preserve"> </w:delText>
        </w:r>
      </w:del>
      <w:r w:rsidRPr="009400B4">
        <w:rPr>
          <w:rFonts w:ascii="Times New Roman" w:hAnsi="Times New Roman"/>
          <w:kern w:val="1"/>
          <w:sz w:val="24"/>
          <w:rPrChange w:id="8634" w:author="Andrea Stafford Hintz" w:date="2016-09-18T16:51:00Z">
            <w:rPr>
              <w:rFonts w:ascii="Times New Roman" w:eastAsia="Times New Roman" w:hAnsi="Times New Roman" w:cs="Times New Roman"/>
              <w:kern w:val="1"/>
              <w:sz w:val="24"/>
              <w:szCs w:val="24"/>
            </w:rPr>
          </w:rPrChange>
        </w:rPr>
        <w:t>gun</w:t>
      </w:r>
      <w:proofErr w:type="spellEnd"/>
      <w:r w:rsidRPr="009400B4">
        <w:rPr>
          <w:rFonts w:ascii="Times New Roman" w:hAnsi="Times New Roman"/>
          <w:kern w:val="1"/>
          <w:sz w:val="24"/>
          <w:rPrChange w:id="8635" w:author="Andrea Stafford Hintz" w:date="2016-09-18T16:51:00Z">
            <w:rPr>
              <w:rFonts w:ascii="Times New Roman" w:eastAsia="Times New Roman" w:hAnsi="Times New Roman" w:cs="Times New Roman"/>
              <w:kern w:val="1"/>
              <w:sz w:val="24"/>
              <w:szCs w:val="24"/>
            </w:rPr>
          </w:rPrChange>
        </w:rPr>
        <w:t xml:space="preserve"> collection</w:t>
      </w:r>
      <w:commentRangeEnd w:id="8627"/>
      <w:r w:rsidR="00FA30A8">
        <w:rPr>
          <w:rStyle w:val="CommentReference"/>
        </w:rPr>
        <w:commentReference w:id="8627"/>
      </w:r>
      <w:r w:rsidRPr="009400B4">
        <w:rPr>
          <w:rFonts w:ascii="Times New Roman" w:hAnsi="Times New Roman"/>
          <w:kern w:val="1"/>
          <w:sz w:val="24"/>
          <w:rPrChange w:id="8636" w:author="Andrea Stafford Hintz" w:date="2016-09-18T16:51:00Z">
            <w:rPr>
              <w:rFonts w:ascii="Times New Roman" w:eastAsia="Times New Roman" w:hAnsi="Times New Roman" w:cs="Times New Roman"/>
              <w:kern w:val="1"/>
              <w:sz w:val="24"/>
              <w:szCs w:val="24"/>
            </w:rPr>
          </w:rPrChange>
        </w:rPr>
        <w:t xml:space="preserve"> before leaving the airship. </w:t>
      </w:r>
      <w:commentRangeStart w:id="8637"/>
      <w:r w:rsidRPr="009400B4">
        <w:rPr>
          <w:rFonts w:ascii="Times New Roman" w:hAnsi="Times New Roman"/>
          <w:kern w:val="1"/>
          <w:sz w:val="24"/>
          <w:rPrChange w:id="8638" w:author="Andrea Stafford Hintz" w:date="2016-09-18T16:51:00Z">
            <w:rPr>
              <w:rFonts w:ascii="Times New Roman" w:eastAsia="Times New Roman" w:hAnsi="Times New Roman" w:cs="Times New Roman"/>
              <w:kern w:val="1"/>
              <w:sz w:val="24"/>
              <w:szCs w:val="24"/>
            </w:rPr>
          </w:rPrChange>
        </w:rPr>
        <w:t xml:space="preserve">Palmer had traded his shotgun for a carbine, owing to his injury. Kip Lockwood had a Webley revolver aimed at the door. </w:t>
      </w:r>
      <w:ins w:id="8639" w:author="Andrea Stafford Hintz" w:date="2016-09-18T16:51:00Z">
        <w:r w:rsidR="00A22D6C" w:rsidRPr="009400B4">
          <w:rPr>
            <w:rFonts w:ascii="Times New Roman" w:eastAsia="Times New Roman" w:hAnsi="Times New Roman" w:cs="Times New Roman"/>
            <w:kern w:val="1"/>
            <w:sz w:val="24"/>
            <w:szCs w:val="24"/>
          </w:rPr>
          <w:t>Kas</w:t>
        </w:r>
      </w:ins>
      <w:del w:id="8640" w:author="Andrea Stafford Hintz" w:date="2016-09-18T16:51:00Z">
        <w:r w:rsidRPr="38813067">
          <w:rPr>
            <w:rFonts w:ascii="Times New Roman" w:eastAsia="Times New Roman" w:hAnsi="Times New Roman" w:cs="Times New Roman"/>
            <w:kern w:val="1"/>
            <w:sz w:val="24"/>
            <w:szCs w:val="24"/>
            <w:rPrChange w:id="8641" w:author="Bryce Raffle" w:date="2016-09-06T11:42:00Z">
              <w:rPr>
                <w:rFonts w:ascii="Times New Roman" w:hAnsi="Times New Roman" w:cs="Times New Roman"/>
                <w:kern w:val="1"/>
                <w:sz w:val="24"/>
                <w:szCs w:val="24"/>
              </w:rPr>
            </w:rPrChange>
          </w:rPr>
          <w:delText>Kas</w:delText>
        </w:r>
      </w:del>
      <w:del w:id="8642" w:author="Bryce Raffle" w:date="2016-09-04T18:44:00Z">
        <w:r w:rsidRPr="38813067">
          <w:rPr>
            <w:rFonts w:ascii="Times New Roman" w:eastAsia="Times New Roman" w:hAnsi="Times New Roman" w:cs="Times New Roman"/>
            <w:kern w:val="1"/>
            <w:sz w:val="24"/>
            <w:szCs w:val="24"/>
            <w:rPrChange w:id="864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644" w:author="Andrea Stafford Hintz" w:date="2016-09-18T16:51:00Z">
            <w:rPr>
              <w:rFonts w:ascii="Times New Roman" w:eastAsia="Times New Roman" w:hAnsi="Times New Roman" w:cs="Times New Roman"/>
              <w:kern w:val="1"/>
              <w:sz w:val="24"/>
              <w:szCs w:val="24"/>
            </w:rPr>
          </w:rPrChange>
        </w:rPr>
        <w:t xml:space="preserve"> was squinting down the barrel of a shotgun. Jonathan still had Roderick’s flintlock revolver. As for Miss Monday, she had claimed a generous selection of weapons from Charles </w:t>
      </w:r>
      <w:proofErr w:type="spellStart"/>
      <w:r w:rsidRPr="009400B4">
        <w:rPr>
          <w:rFonts w:ascii="Times New Roman" w:hAnsi="Times New Roman"/>
          <w:kern w:val="1"/>
          <w:sz w:val="24"/>
          <w:rPrChange w:id="8645"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8646" w:author="Andrea Stafford Hintz" w:date="2016-09-18T16:51:00Z">
            <w:rPr>
              <w:rFonts w:ascii="Times New Roman" w:eastAsia="Times New Roman" w:hAnsi="Times New Roman" w:cs="Times New Roman"/>
              <w:kern w:val="1"/>
              <w:sz w:val="24"/>
              <w:szCs w:val="24"/>
            </w:rPr>
          </w:rPrChange>
        </w:rPr>
        <w:t xml:space="preserve"> collection. Her eyes had lit up at the sight of an ornately decorated crossbow, which she now aimed at the door. Of all things, a crossbow.</w:t>
      </w:r>
      <w:commentRangeEnd w:id="8637"/>
      <w:r w:rsidR="00FA30A8">
        <w:rPr>
          <w:rStyle w:val="CommentReference"/>
        </w:rPr>
        <w:commentReference w:id="8637"/>
      </w:r>
    </w:p>
    <w:p w14:paraId="6440A9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47" w:author="Andrea Stafford Hintz" w:date="2016-09-18T16:51:00Z">
            <w:rPr>
              <w:rFonts w:ascii="Times New Roman" w:eastAsia="Times New Roman" w:hAnsi="Times New Roman" w:cs="Times New Roman"/>
              <w:kern w:val="1"/>
              <w:sz w:val="24"/>
              <w:szCs w:val="24"/>
            </w:rPr>
          </w:rPrChange>
        </w:rPr>
        <w:t>Roderick snorted.</w:t>
      </w:r>
    </w:p>
    <w:p w14:paraId="1FAA5D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48" w:author="Andrea Stafford Hintz" w:date="2016-09-18T16:51:00Z">
            <w:rPr>
              <w:rFonts w:ascii="Times New Roman" w:eastAsia="Times New Roman" w:hAnsi="Times New Roman" w:cs="Times New Roman"/>
              <w:kern w:val="1"/>
              <w:sz w:val="24"/>
              <w:szCs w:val="24"/>
            </w:rPr>
          </w:rPrChange>
        </w:rPr>
        <w:t>“</w:t>
      </w:r>
      <w:commentRangeStart w:id="8649"/>
      <w:r w:rsidRPr="009400B4">
        <w:rPr>
          <w:rFonts w:ascii="Times New Roman" w:hAnsi="Times New Roman"/>
          <w:kern w:val="1"/>
          <w:sz w:val="24"/>
          <w:rPrChange w:id="8650" w:author="Andrea Stafford Hintz" w:date="2016-09-18T16:51:00Z">
            <w:rPr>
              <w:rFonts w:ascii="Times New Roman" w:eastAsia="Times New Roman" w:hAnsi="Times New Roman" w:cs="Times New Roman"/>
              <w:kern w:val="1"/>
              <w:sz w:val="24"/>
              <w:szCs w:val="24"/>
            </w:rPr>
          </w:rPrChange>
        </w:rPr>
        <w:t>Put those down,” he said. “Zombies don’t knock.</w:t>
      </w:r>
      <w:commentRangeEnd w:id="8649"/>
      <w:r w:rsidR="00FA30A8">
        <w:rPr>
          <w:rStyle w:val="CommentReference"/>
        </w:rPr>
        <w:commentReference w:id="8649"/>
      </w:r>
      <w:r w:rsidRPr="009400B4">
        <w:rPr>
          <w:rFonts w:ascii="Times New Roman" w:hAnsi="Times New Roman"/>
          <w:kern w:val="1"/>
          <w:sz w:val="24"/>
          <w:rPrChange w:id="8651" w:author="Andrea Stafford Hintz" w:date="2016-09-18T16:51:00Z">
            <w:rPr>
              <w:rFonts w:ascii="Times New Roman" w:eastAsia="Times New Roman" w:hAnsi="Times New Roman" w:cs="Times New Roman"/>
              <w:kern w:val="1"/>
              <w:sz w:val="24"/>
              <w:szCs w:val="24"/>
            </w:rPr>
          </w:rPrChange>
        </w:rPr>
        <w:t>”</w:t>
      </w:r>
    </w:p>
    <w:p w14:paraId="65C2D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52" w:author="Andrea Stafford Hintz" w:date="2016-09-18T16:51:00Z">
            <w:rPr>
              <w:rFonts w:ascii="Times New Roman" w:eastAsia="Times New Roman" w:hAnsi="Times New Roman" w:cs="Times New Roman"/>
              <w:kern w:val="1"/>
              <w:sz w:val="24"/>
              <w:szCs w:val="24"/>
            </w:rPr>
          </w:rPrChange>
        </w:rPr>
        <w:t>The knock came again, insistent and loud. Bailey yipped.</w:t>
      </w:r>
    </w:p>
    <w:p w14:paraId="7F0AFEE7" w14:textId="3D6FD47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53" w:author="Andrea Stafford Hintz" w:date="2016-09-18T16:51:00Z">
            <w:rPr>
              <w:rFonts w:ascii="Times New Roman" w:eastAsia="Times New Roman" w:hAnsi="Times New Roman" w:cs="Times New Roman"/>
              <w:kern w:val="1"/>
              <w:sz w:val="24"/>
              <w:szCs w:val="24"/>
            </w:rPr>
          </w:rPrChange>
        </w:rPr>
        <w:t xml:space="preserve">Roderick opened the door, feeling his guest’s guns still raised over his shoulder. A familiar, </w:t>
      </w:r>
      <w:proofErr w:type="spellStart"/>
      <w:r w:rsidRPr="009400B4">
        <w:rPr>
          <w:rFonts w:ascii="Times New Roman" w:hAnsi="Times New Roman"/>
          <w:kern w:val="1"/>
          <w:sz w:val="24"/>
          <w:rPrChange w:id="8654" w:author="Andrea Stafford Hintz" w:date="2016-09-18T16:51:00Z">
            <w:rPr>
              <w:rFonts w:ascii="Times New Roman" w:eastAsia="Times New Roman" w:hAnsi="Times New Roman" w:cs="Times New Roman"/>
              <w:kern w:val="1"/>
              <w:sz w:val="24"/>
              <w:szCs w:val="24"/>
            </w:rPr>
          </w:rPrChange>
        </w:rPr>
        <w:t>young,</w:t>
      </w:r>
      <w:del w:id="8655" w:author="Andrea Stafford Hintz" w:date="2016-09-18T16:51:00Z">
        <w:r w:rsidRPr="38813067">
          <w:rPr>
            <w:rFonts w:ascii="Times New Roman" w:eastAsia="Times New Roman" w:hAnsi="Times New Roman" w:cs="Times New Roman"/>
            <w:kern w:val="1"/>
            <w:sz w:val="24"/>
            <w:szCs w:val="24"/>
            <w:rPrChange w:id="8656" w:author="Bryce Raffle" w:date="2016-09-06T11:42:00Z">
              <w:rPr>
                <w:rFonts w:ascii="Times New Roman" w:hAnsi="Times New Roman" w:cs="Times New Roman"/>
                <w:kern w:val="1"/>
                <w:sz w:val="24"/>
                <w:szCs w:val="24"/>
              </w:rPr>
            </w:rPrChange>
          </w:rPr>
          <w:delText xml:space="preserve"> </w:delText>
        </w:r>
      </w:del>
      <w:del w:id="8657" w:author="Andrea Stafford Hintz" w:date="2016-09-08T11:25:00Z">
        <w:r w:rsidRPr="38813067" w:rsidDel="00FA30A8">
          <w:rPr>
            <w:rFonts w:ascii="Times New Roman" w:eastAsia="Times New Roman" w:hAnsi="Times New Roman" w:cs="Times New Roman"/>
            <w:kern w:val="1"/>
            <w:sz w:val="24"/>
            <w:szCs w:val="24"/>
            <w:rPrChange w:id="8658" w:author="Bryce Raffle" w:date="2016-09-06T11:42:00Z">
              <w:rPr>
                <w:rFonts w:ascii="Times New Roman" w:hAnsi="Times New Roman" w:cs="Times New Roman"/>
                <w:kern w:val="1"/>
                <w:sz w:val="24"/>
                <w:szCs w:val="24"/>
              </w:rPr>
            </w:rPrChange>
          </w:rPr>
          <w:delText>and</w:delText>
        </w:r>
        <w:r w:rsidRPr="009400B4" w:rsidDel="00FA30A8">
          <w:rPr>
            <w:rFonts w:ascii="Times New Roman" w:hAnsi="Times New Roman"/>
            <w:kern w:val="1"/>
            <w:sz w:val="24"/>
            <w:rPrChange w:id="8659"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8660" w:author="Andrea Stafford Hintz" w:date="2016-09-18T16:51:00Z">
            <w:rPr>
              <w:rFonts w:ascii="Times New Roman" w:eastAsia="Times New Roman" w:hAnsi="Times New Roman" w:cs="Times New Roman"/>
              <w:kern w:val="1"/>
              <w:sz w:val="24"/>
              <w:szCs w:val="24"/>
            </w:rPr>
          </w:rPrChange>
        </w:rPr>
        <w:t>devilishly</w:t>
      </w:r>
      <w:proofErr w:type="spellEnd"/>
      <w:r w:rsidRPr="009400B4">
        <w:rPr>
          <w:rFonts w:ascii="Times New Roman" w:hAnsi="Times New Roman"/>
          <w:kern w:val="1"/>
          <w:sz w:val="24"/>
          <w:rPrChange w:id="8661" w:author="Andrea Stafford Hintz" w:date="2016-09-18T16:51:00Z">
            <w:rPr>
              <w:rFonts w:ascii="Times New Roman" w:eastAsia="Times New Roman" w:hAnsi="Times New Roman" w:cs="Times New Roman"/>
              <w:kern w:val="1"/>
              <w:sz w:val="24"/>
              <w:szCs w:val="24"/>
            </w:rPr>
          </w:rPrChange>
        </w:rPr>
        <w:t xml:space="preserve"> attractive man stood in the doorway. Roderick opened his mouth and stammered.</w:t>
      </w:r>
    </w:p>
    <w:p w14:paraId="63E1EF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2" w:author="Andrea Stafford Hintz" w:date="2016-09-18T16:51:00Z">
            <w:rPr>
              <w:rFonts w:ascii="Times New Roman" w:eastAsia="Times New Roman" w:hAnsi="Times New Roman" w:cs="Times New Roman"/>
              <w:kern w:val="1"/>
              <w:sz w:val="24"/>
              <w:szCs w:val="24"/>
            </w:rPr>
          </w:rPrChange>
        </w:rPr>
        <w:t>“Roderick,” said the lad.</w:t>
      </w:r>
    </w:p>
    <w:p w14:paraId="6DAB5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3" w:author="Andrea Stafford Hintz" w:date="2016-09-18T16:51:00Z">
            <w:rPr>
              <w:rFonts w:ascii="Times New Roman" w:eastAsia="Times New Roman" w:hAnsi="Times New Roman" w:cs="Times New Roman"/>
              <w:kern w:val="1"/>
              <w:sz w:val="24"/>
              <w:szCs w:val="24"/>
            </w:rPr>
          </w:rPrChange>
        </w:rPr>
        <w:t>“Yes,” Roderick confirmed.</w:t>
      </w:r>
    </w:p>
    <w:p w14:paraId="614AC1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4" w:author="Andrea Stafford Hintz" w:date="2016-09-18T16:51:00Z">
            <w:rPr>
              <w:rFonts w:ascii="Times New Roman" w:eastAsia="Times New Roman" w:hAnsi="Times New Roman" w:cs="Times New Roman"/>
              <w:kern w:val="1"/>
              <w:sz w:val="24"/>
              <w:szCs w:val="24"/>
            </w:rPr>
          </w:rPrChange>
        </w:rPr>
        <w:t>“You’ve forgotten, again, haven’t you?”</w:t>
      </w:r>
    </w:p>
    <w:p w14:paraId="0BEC0A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5" w:author="Andrea Stafford Hintz" w:date="2016-09-18T16:51:00Z">
            <w:rPr>
              <w:rFonts w:ascii="Times New Roman" w:eastAsia="Times New Roman" w:hAnsi="Times New Roman" w:cs="Times New Roman"/>
              <w:kern w:val="1"/>
              <w:sz w:val="24"/>
              <w:szCs w:val="24"/>
            </w:rPr>
          </w:rPrChange>
        </w:rPr>
        <w:t>“My dear boy, of course I haven’t forgotten you,” he said. “I’m just surprised. It isn’t safe out there.”</w:t>
      </w:r>
    </w:p>
    <w:p w14:paraId="79656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6" w:author="Andrea Stafford Hintz" w:date="2016-09-18T16:51:00Z">
            <w:rPr>
              <w:rFonts w:ascii="Times New Roman" w:eastAsia="Times New Roman" w:hAnsi="Times New Roman" w:cs="Times New Roman"/>
              <w:kern w:val="1"/>
              <w:sz w:val="24"/>
              <w:szCs w:val="24"/>
            </w:rPr>
          </w:rPrChange>
        </w:rPr>
        <w:t>“I had to see you.”</w:t>
      </w:r>
    </w:p>
    <w:p w14:paraId="4334E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7" w:author="Andrea Stafford Hintz" w:date="2016-09-18T16:51:00Z">
            <w:rPr>
              <w:rFonts w:ascii="Times New Roman" w:eastAsia="Times New Roman" w:hAnsi="Times New Roman" w:cs="Times New Roman"/>
              <w:kern w:val="1"/>
              <w:sz w:val="24"/>
              <w:szCs w:val="24"/>
            </w:rPr>
          </w:rPrChange>
        </w:rPr>
        <w:t>Roderick put a hand on the lad’s shoulder, smiling warmly.</w:t>
      </w:r>
    </w:p>
    <w:p w14:paraId="5EF8FC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8" w:author="Andrea Stafford Hintz" w:date="2016-09-18T16:51:00Z">
            <w:rPr>
              <w:rFonts w:ascii="Times New Roman" w:eastAsia="Times New Roman" w:hAnsi="Times New Roman" w:cs="Times New Roman"/>
              <w:kern w:val="1"/>
              <w:sz w:val="24"/>
              <w:szCs w:val="24"/>
            </w:rPr>
          </w:rPrChange>
        </w:rPr>
        <w:t>“I’m glad you did,” he said. “Did you run into any trouble on the way here?”</w:t>
      </w:r>
    </w:p>
    <w:p w14:paraId="110A83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69" w:author="Andrea Stafford Hintz" w:date="2016-09-18T16:51:00Z">
            <w:rPr>
              <w:rFonts w:ascii="Times New Roman" w:eastAsia="Times New Roman" w:hAnsi="Times New Roman" w:cs="Times New Roman"/>
              <w:kern w:val="1"/>
              <w:sz w:val="24"/>
              <w:szCs w:val="24"/>
            </w:rPr>
          </w:rPrChange>
        </w:rPr>
        <w:t>“Nothing I couldn’t handle.”</w:t>
      </w:r>
    </w:p>
    <w:p w14:paraId="5B5A38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70" w:author="Andrea Stafford Hintz" w:date="2016-09-18T16:51:00Z">
            <w:rPr>
              <w:rFonts w:ascii="Times New Roman" w:eastAsia="Times New Roman" w:hAnsi="Times New Roman" w:cs="Times New Roman"/>
              <w:kern w:val="1"/>
              <w:sz w:val="24"/>
              <w:szCs w:val="24"/>
            </w:rPr>
          </w:rPrChange>
        </w:rPr>
        <w:t xml:space="preserve">Roderick smiled. He turned to the room. “You can lower your weapons,” he said. “This is </w:t>
      </w:r>
      <w:proofErr w:type="spellStart"/>
      <w:r w:rsidRPr="009400B4">
        <w:rPr>
          <w:rFonts w:ascii="Times New Roman" w:hAnsi="Times New Roman"/>
          <w:kern w:val="1"/>
          <w:sz w:val="24"/>
          <w:rPrChange w:id="8671"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72" w:author="Andrea Stafford Hintz" w:date="2016-09-18T16:51:00Z">
            <w:rPr>
              <w:rFonts w:ascii="Times New Roman" w:eastAsia="Times New Roman" w:hAnsi="Times New Roman" w:cs="Times New Roman"/>
              <w:kern w:val="1"/>
              <w:sz w:val="24"/>
              <w:szCs w:val="24"/>
            </w:rPr>
          </w:rPrChange>
        </w:rPr>
        <w:t xml:space="preserve"> </w:t>
      </w:r>
      <w:proofErr w:type="spellStart"/>
      <w:r w:rsidRPr="009400B4">
        <w:rPr>
          <w:rFonts w:ascii="Times New Roman" w:hAnsi="Times New Roman"/>
          <w:kern w:val="1"/>
          <w:sz w:val="24"/>
          <w:rPrChange w:id="8673" w:author="Andrea Stafford Hintz" w:date="2016-09-18T16:51:00Z">
            <w:rPr>
              <w:rFonts w:ascii="Times New Roman" w:eastAsia="Times New Roman" w:hAnsi="Times New Roman" w:cs="Times New Roman"/>
              <w:kern w:val="1"/>
              <w:sz w:val="24"/>
              <w:szCs w:val="24"/>
            </w:rPr>
          </w:rPrChange>
        </w:rPr>
        <w:t>Vaillancourt</w:t>
      </w:r>
      <w:proofErr w:type="spellEnd"/>
      <w:r w:rsidRPr="009400B4">
        <w:rPr>
          <w:rFonts w:ascii="Times New Roman" w:hAnsi="Times New Roman"/>
          <w:kern w:val="1"/>
          <w:sz w:val="24"/>
          <w:rPrChange w:id="8674" w:author="Andrea Stafford Hintz" w:date="2016-09-18T16:51:00Z">
            <w:rPr>
              <w:rFonts w:ascii="Times New Roman" w:eastAsia="Times New Roman" w:hAnsi="Times New Roman" w:cs="Times New Roman"/>
              <w:kern w:val="1"/>
              <w:sz w:val="24"/>
              <w:szCs w:val="24"/>
            </w:rPr>
          </w:rPrChange>
        </w:rPr>
        <w:t>.”</w:t>
      </w:r>
    </w:p>
    <w:p w14:paraId="2F4757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75"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8676" w:author="Andrea Stafford Hintz" w:date="2016-09-18T16:51:00Z">
            <w:rPr>
              <w:rFonts w:ascii="Times New Roman" w:eastAsia="Times New Roman" w:hAnsi="Times New Roman" w:cs="Times New Roman"/>
              <w:kern w:val="1"/>
              <w:sz w:val="24"/>
              <w:szCs w:val="24"/>
            </w:rPr>
          </w:rPrChange>
        </w:rPr>
        <w:t>Salut</w:t>
      </w:r>
      <w:proofErr w:type="spellEnd"/>
      <w:r w:rsidRPr="009400B4">
        <w:rPr>
          <w:rFonts w:ascii="Times New Roman" w:hAnsi="Times New Roman"/>
          <w:kern w:val="1"/>
          <w:sz w:val="24"/>
          <w:rPrChange w:id="8677" w:author="Andrea Stafford Hintz" w:date="2016-09-18T16:51:00Z">
            <w:rPr>
              <w:rFonts w:ascii="Times New Roman" w:eastAsia="Times New Roman" w:hAnsi="Times New Roman" w:cs="Times New Roman"/>
              <w:kern w:val="1"/>
              <w:sz w:val="24"/>
              <w:szCs w:val="24"/>
            </w:rPr>
          </w:rPrChange>
        </w:rPr>
        <w:t xml:space="preserve">,” said </w:t>
      </w:r>
      <w:proofErr w:type="spellStart"/>
      <w:r w:rsidRPr="009400B4">
        <w:rPr>
          <w:rFonts w:ascii="Times New Roman" w:hAnsi="Times New Roman"/>
          <w:kern w:val="1"/>
          <w:sz w:val="24"/>
          <w:rPrChange w:id="8678"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79" w:author="Andrea Stafford Hintz" w:date="2016-09-18T16:51:00Z">
            <w:rPr>
              <w:rFonts w:ascii="Times New Roman" w:eastAsia="Times New Roman" w:hAnsi="Times New Roman" w:cs="Times New Roman"/>
              <w:kern w:val="1"/>
              <w:sz w:val="24"/>
              <w:szCs w:val="24"/>
            </w:rPr>
          </w:rPrChange>
        </w:rPr>
        <w:t>.</w:t>
      </w:r>
    </w:p>
    <w:p w14:paraId="5EFC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80"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8681"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82" w:author="Andrea Stafford Hintz" w:date="2016-09-18T16:51:00Z">
            <w:rPr>
              <w:rFonts w:ascii="Times New Roman" w:eastAsia="Times New Roman" w:hAnsi="Times New Roman" w:cs="Times New Roman"/>
              <w:kern w:val="1"/>
              <w:sz w:val="24"/>
              <w:szCs w:val="24"/>
            </w:rPr>
          </w:rPrChange>
        </w:rPr>
        <w:t xml:space="preserve">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1A92A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proofErr w:type="spellStart"/>
      <w:r w:rsidRPr="009400B4">
        <w:rPr>
          <w:rFonts w:ascii="Times New Roman" w:hAnsi="Times New Roman"/>
          <w:kern w:val="1"/>
          <w:sz w:val="24"/>
          <w:rPrChange w:id="8683"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84" w:author="Andrea Stafford Hintz" w:date="2016-09-18T16:51:00Z">
            <w:rPr>
              <w:rFonts w:ascii="Times New Roman" w:eastAsia="Times New Roman" w:hAnsi="Times New Roman" w:cs="Times New Roman"/>
              <w:kern w:val="1"/>
              <w:sz w:val="24"/>
              <w:szCs w:val="24"/>
            </w:rPr>
          </w:rPrChange>
        </w:rPr>
        <w:t xml:space="preserve"> put his hand on Roderick’s. “If it’s all the same to you, I’ll join you and Bailey.”</w:t>
      </w:r>
    </w:p>
    <w:p w14:paraId="061AAF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85" w:author="Andrea Stafford Hintz" w:date="2016-09-18T16:51:00Z">
            <w:rPr>
              <w:rFonts w:ascii="Times New Roman" w:eastAsia="Times New Roman" w:hAnsi="Times New Roman" w:cs="Times New Roman"/>
              <w:kern w:val="1"/>
              <w:sz w:val="24"/>
              <w:szCs w:val="24"/>
            </w:rPr>
          </w:rPrChange>
        </w:rPr>
        <w:t>“My dear boy, I’d feel better if I knew you were safe inside,” Roderick told him.</w:t>
      </w:r>
    </w:p>
    <w:p w14:paraId="48BABD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proofErr w:type="spellStart"/>
      <w:r w:rsidRPr="009400B4">
        <w:rPr>
          <w:rFonts w:ascii="Times New Roman" w:hAnsi="Times New Roman"/>
          <w:kern w:val="1"/>
          <w:sz w:val="24"/>
          <w:rPrChange w:id="8686"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87" w:author="Andrea Stafford Hintz" w:date="2016-09-18T16:51:00Z">
            <w:rPr>
              <w:rFonts w:ascii="Times New Roman" w:eastAsia="Times New Roman" w:hAnsi="Times New Roman" w:cs="Times New Roman"/>
              <w:kern w:val="1"/>
              <w:sz w:val="24"/>
              <w:szCs w:val="24"/>
            </w:rPr>
          </w:rPrChange>
        </w:rPr>
        <w:t xml:space="preserve"> sniffed. “I feel the same way about you. Do you know what I’ve been through to get to you?”</w:t>
      </w:r>
    </w:p>
    <w:p w14:paraId="3EFCE7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88" w:author="Andrea Stafford Hintz" w:date="2016-09-18T16:51:00Z">
            <w:rPr>
              <w:rFonts w:ascii="Times New Roman" w:eastAsia="Times New Roman" w:hAnsi="Times New Roman" w:cs="Times New Roman"/>
              <w:kern w:val="1"/>
              <w:sz w:val="24"/>
              <w:szCs w:val="24"/>
            </w:rPr>
          </w:rPrChange>
        </w:rPr>
        <w:t>Roderick leaned in and kissed him until he felt silent. “Please,” said Roderick. “I’ll only be a minute. I have no intention of staying out there any longer than I have to.”</w:t>
      </w:r>
    </w:p>
    <w:p w14:paraId="073E5A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89" w:author="Andrea Stafford Hintz" w:date="2016-09-18T16:51:00Z">
            <w:rPr>
              <w:rFonts w:ascii="Times New Roman" w:eastAsia="Times New Roman" w:hAnsi="Times New Roman" w:cs="Times New Roman"/>
              <w:kern w:val="1"/>
              <w:sz w:val="24"/>
              <w:szCs w:val="24"/>
            </w:rPr>
          </w:rPrChange>
        </w:rPr>
        <w:t xml:space="preserve">They shared another lingering kiss, and as Bailey whimpered impatiently, </w:t>
      </w:r>
      <w:proofErr w:type="spellStart"/>
      <w:r w:rsidRPr="009400B4">
        <w:rPr>
          <w:rFonts w:ascii="Times New Roman" w:hAnsi="Times New Roman"/>
          <w:kern w:val="1"/>
          <w:sz w:val="24"/>
          <w:rPrChange w:id="8690"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691" w:author="Andrea Stafford Hintz" w:date="2016-09-18T16:51:00Z">
            <w:rPr>
              <w:rFonts w:ascii="Times New Roman" w:eastAsia="Times New Roman" w:hAnsi="Times New Roman" w:cs="Times New Roman"/>
              <w:kern w:val="1"/>
              <w:sz w:val="24"/>
              <w:szCs w:val="24"/>
            </w:rPr>
          </w:rPrChange>
        </w:rPr>
        <w:t xml:space="preserve"> finally nodded. He headed into the living room, and took a seat beside Jonathan.</w:t>
      </w:r>
    </w:p>
    <w:p w14:paraId="7E1587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92" w:author="Andrea Stafford Hintz" w:date="2016-09-18T16:51:00Z">
            <w:rPr>
              <w:rFonts w:ascii="Times New Roman" w:eastAsia="Times New Roman" w:hAnsi="Times New Roman" w:cs="Times New Roman"/>
              <w:kern w:val="1"/>
              <w:sz w:val="24"/>
              <w:szCs w:val="24"/>
            </w:rPr>
          </w:rPrChange>
        </w:rPr>
        <w:t>“Come along then, Bailey,” said Roderick.</w:t>
      </w:r>
    </w:p>
    <w:p w14:paraId="1AEBB5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693" w:author="Andrea Stafford Hintz" w:date="2016-09-18T16:51:00Z">
            <w:rPr>
              <w:rFonts w:ascii="Times New Roman" w:eastAsia="Times New Roman" w:hAnsi="Times New Roman" w:cs="Times New Roman"/>
              <w:kern w:val="1"/>
              <w:sz w:val="24"/>
              <w:szCs w:val="24"/>
            </w:rPr>
          </w:rPrChange>
        </w:rPr>
        <w:t>“Shall I continue?” he heard Miss Monday say as he headed out the door.</w:t>
      </w:r>
    </w:p>
    <w:p w14:paraId="5FAD216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694" w:author="Andrea Stafford Hintz" w:date="2016-09-18T16:51:00Z">
            <w:rPr>
              <w:rFonts w:ascii="Times New Roman" w:eastAsia="Times New Roman" w:hAnsi="Times New Roman" w:cs="Times New Roman"/>
              <w:kern w:val="1"/>
              <w:sz w:val="24"/>
              <w:szCs w:val="24"/>
            </w:rPr>
          </w:rPrChange>
        </w:rPr>
        <w:t>#</w:t>
      </w:r>
    </w:p>
    <w:p w14:paraId="0FE81E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695" w:name="Scene_62"/>
      <w:r w:rsidRPr="009400B4">
        <w:rPr>
          <w:rFonts w:ascii="Times New Roman" w:hAnsi="Times New Roman"/>
          <w:i/>
          <w:kern w:val="1"/>
          <w:sz w:val="24"/>
          <w:rPrChange w:id="8696" w:author="Andrea Stafford Hintz" w:date="2016-09-18T16:51:00Z">
            <w:rPr>
              <w:rFonts w:ascii="Times New Roman" w:eastAsia="Times New Roman" w:hAnsi="Times New Roman" w:cs="Times New Roman"/>
              <w:i/>
              <w:kern w:val="1"/>
              <w:sz w:val="24"/>
              <w:szCs w:val="24"/>
            </w:rPr>
          </w:rPrChange>
        </w:rPr>
        <w:t>I</w:t>
      </w:r>
      <w:bookmarkEnd w:id="8695"/>
      <w:r w:rsidRPr="009400B4">
        <w:rPr>
          <w:rFonts w:ascii="Times New Roman" w:hAnsi="Times New Roman"/>
          <w:i/>
          <w:kern w:val="1"/>
          <w:sz w:val="24"/>
          <w:rPrChange w:id="8697" w:author="Andrea Stafford Hintz" w:date="2016-09-18T16:51:00Z">
            <w:rPr>
              <w:rFonts w:ascii="Times New Roman" w:eastAsia="Times New Roman" w:hAnsi="Times New Roman" w:cs="Times New Roman"/>
              <w:i/>
              <w:kern w:val="1"/>
              <w:sz w:val="24"/>
              <w:szCs w:val="24"/>
            </w:rPr>
          </w:rPrChange>
        </w:rPr>
        <w:t xml:space="preserve"> was armed to the teeth and dressed in the most unusual outfit I could ever have imagined myself wearing. With Jack’s leather crow’s mask on my face, and his Icarus wings on my back, I must have looked like a human crow.</w:t>
      </w:r>
    </w:p>
    <w:p w14:paraId="56DE4E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698" w:author="Andrea Stafford Hintz" w:date="2016-09-18T16:51:00Z">
            <w:rPr>
              <w:rFonts w:ascii="Times New Roman" w:eastAsia="Times New Roman" w:hAnsi="Times New Roman" w:cs="Times New Roman"/>
              <w:i/>
              <w:kern w:val="1"/>
              <w:sz w:val="24"/>
              <w:szCs w:val="24"/>
            </w:rPr>
          </w:rPrChange>
        </w:rPr>
        <w:t>Most of my weapons were hidden beneath my skirts and shawl, except one: an old-fashioned small-sword, loaned to me by Dr. Karnstein.</w:t>
      </w:r>
    </w:p>
    <w:p w14:paraId="2981F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699" w:author="Andrea Stafford Hintz" w:date="2016-09-18T16:51:00Z">
            <w:rPr>
              <w:rFonts w:ascii="Times New Roman" w:eastAsia="Times New Roman" w:hAnsi="Times New Roman" w:cs="Times New Roman"/>
              <w:i/>
              <w:kern w:val="1"/>
              <w:sz w:val="24"/>
              <w:szCs w:val="24"/>
            </w:rPr>
          </w:rPrChange>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79666376" w14:textId="262A45F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00" w:author="Andrea Stafford Hintz" w:date="2016-09-18T16:51:00Z">
            <w:rPr>
              <w:rFonts w:ascii="Times New Roman" w:eastAsia="Times New Roman" w:hAnsi="Times New Roman" w:cs="Times New Roman"/>
              <w:i/>
              <w:kern w:val="1"/>
              <w:sz w:val="24"/>
              <w:szCs w:val="24"/>
            </w:rPr>
          </w:rPrChange>
        </w:rPr>
        <w:t xml:space="preserve">I’d told Jack that I was not an assassin, but when Dr. Karnstein had explained the entirety of the situation, I felt that an exception might be in order. </w:t>
      </w:r>
      <w:proofErr w:type="spellStart"/>
      <w:r w:rsidRPr="009400B4">
        <w:rPr>
          <w:rFonts w:ascii="Times New Roman" w:hAnsi="Times New Roman"/>
          <w:i/>
          <w:kern w:val="1"/>
          <w:sz w:val="24"/>
          <w:rPrChange w:id="8701" w:author="Andrea Stafford Hintz" w:date="2016-09-18T16:51:00Z">
            <w:rPr>
              <w:rFonts w:ascii="Times New Roman" w:eastAsia="Times New Roman" w:hAnsi="Times New Roman" w:cs="Times New Roman"/>
              <w:i/>
              <w:kern w:val="1"/>
              <w:sz w:val="24"/>
              <w:szCs w:val="24"/>
            </w:rPr>
          </w:rPrChange>
        </w:rPr>
        <w:t>The</w:t>
      </w:r>
      <w:del w:id="8702" w:author="Andrea Stafford Hintz" w:date="2016-09-18T16:51:00Z">
        <w:r w:rsidRPr="634C7DEA">
          <w:rPr>
            <w:rFonts w:ascii="Times New Roman" w:eastAsia="Times New Roman" w:hAnsi="Times New Roman" w:cs="Times New Roman"/>
            <w:i/>
            <w:kern w:val="1"/>
            <w:sz w:val="24"/>
            <w:szCs w:val="24"/>
            <w:rPrChange w:id="8703" w:author="Bryce Raffle" w:date="2016-09-06T11:42:00Z">
              <w:rPr>
                <w:rFonts w:ascii="Times New Roman" w:hAnsi="Times New Roman" w:cs="Times New Roman"/>
                <w:i/>
                <w:kern w:val="1"/>
                <w:sz w:val="24"/>
                <w:szCs w:val="24"/>
              </w:rPr>
            </w:rPrChange>
          </w:rPr>
          <w:delText xml:space="preserve"> </w:delText>
        </w:r>
      </w:del>
      <w:commentRangeStart w:id="8704"/>
      <w:del w:id="8705" w:author="Andrea Stafford Hintz" w:date="2016-09-08T11:26:00Z">
        <w:r w:rsidRPr="634C7DEA" w:rsidDel="00FA30A8">
          <w:rPr>
            <w:rFonts w:ascii="Times New Roman" w:eastAsia="Times New Roman" w:hAnsi="Times New Roman" w:cs="Times New Roman"/>
            <w:i/>
            <w:kern w:val="1"/>
            <w:sz w:val="24"/>
            <w:szCs w:val="24"/>
            <w:rPrChange w:id="8706" w:author="Bryce Raffle" w:date="2016-09-06T11:42:00Z">
              <w:rPr>
                <w:rFonts w:ascii="Times New Roman" w:hAnsi="Times New Roman" w:cs="Times New Roman"/>
                <w:i/>
                <w:kern w:val="1"/>
                <w:sz w:val="24"/>
                <w:szCs w:val="24"/>
              </w:rPr>
            </w:rPrChange>
          </w:rPr>
          <w:delText>female</w:delText>
        </w:r>
        <w:r w:rsidRPr="009400B4" w:rsidDel="00FA30A8">
          <w:rPr>
            <w:rFonts w:ascii="Times New Roman" w:hAnsi="Times New Roman"/>
            <w:i/>
            <w:kern w:val="1"/>
            <w:sz w:val="24"/>
            <w:rPrChange w:id="8707" w:author="Andrea Stafford Hintz" w:date="2016-09-18T16:51:00Z">
              <w:rPr>
                <w:rFonts w:ascii="Times New Roman" w:eastAsia="Times New Roman" w:hAnsi="Times New Roman" w:cs="Times New Roman"/>
                <w:i/>
                <w:kern w:val="1"/>
                <w:sz w:val="24"/>
                <w:szCs w:val="24"/>
              </w:rPr>
            </w:rPrChange>
          </w:rPr>
          <w:delText xml:space="preserve"> </w:delText>
        </w:r>
      </w:del>
      <w:r w:rsidRPr="009400B4">
        <w:rPr>
          <w:rFonts w:ascii="Times New Roman" w:hAnsi="Times New Roman"/>
          <w:i/>
          <w:kern w:val="1"/>
          <w:sz w:val="24"/>
          <w:rPrChange w:id="8708" w:author="Andrea Stafford Hintz" w:date="2016-09-18T16:51:00Z">
            <w:rPr>
              <w:rFonts w:ascii="Times New Roman" w:eastAsia="Times New Roman" w:hAnsi="Times New Roman" w:cs="Times New Roman"/>
              <w:i/>
              <w:kern w:val="1"/>
              <w:sz w:val="24"/>
              <w:szCs w:val="24"/>
            </w:rPr>
          </w:rPrChange>
        </w:rPr>
        <w:t>scientist</w:t>
      </w:r>
      <w:commentRangeEnd w:id="8704"/>
      <w:proofErr w:type="spellEnd"/>
      <w:r w:rsidR="00FA30A8">
        <w:rPr>
          <w:rStyle w:val="CommentReference"/>
        </w:rPr>
        <w:commentReference w:id="8704"/>
      </w:r>
      <w:r w:rsidRPr="009400B4">
        <w:rPr>
          <w:rFonts w:ascii="Times New Roman" w:hAnsi="Times New Roman"/>
          <w:i/>
          <w:kern w:val="1"/>
          <w:sz w:val="24"/>
          <w:rPrChange w:id="8709" w:author="Andrea Stafford Hintz" w:date="2016-09-18T16:51:00Z">
            <w:rPr>
              <w:rFonts w:ascii="Times New Roman" w:eastAsia="Times New Roman" w:hAnsi="Times New Roman" w:cs="Times New Roman"/>
              <w:i/>
              <w:kern w:val="1"/>
              <w:sz w:val="24"/>
              <w:szCs w:val="24"/>
            </w:rPr>
          </w:rPrChange>
        </w:rPr>
        <w:t xml:space="preserve"> wanted Duvalier gone because he had been speaking out against her research, turning the locals against her. She feared for her </w:t>
      </w:r>
      <w:commentRangeStart w:id="8710"/>
      <w:proofErr w:type="spellStart"/>
      <w:ins w:id="8711" w:author="Andrea Stafford Hintz" w:date="2016-09-18T16:51:00Z">
        <w:r w:rsidR="00A22D6C" w:rsidRPr="42E24238">
          <w:rPr>
            <w:rFonts w:ascii="Times New Roman" w:eastAsia="Times New Roman" w:hAnsi="Times New Roman" w:cs="Times New Roman"/>
            <w:i/>
            <w:kern w:val="1"/>
            <w:sz w:val="24"/>
            <w:szCs w:val="24"/>
          </w:rPr>
          <w:t>work</w:t>
        </w:r>
      </w:ins>
      <w:commentRangeStart w:id="8712"/>
      <w:commentRangeEnd w:id="8710"/>
      <w:del w:id="8713" w:author="Andrea Stafford Hintz" w:date="2016-09-08T11:28:00Z">
        <w:r w:rsidRPr="634C7DEA" w:rsidDel="00FA30A8">
          <w:rPr>
            <w:rFonts w:ascii="Times New Roman" w:eastAsia="Times New Roman" w:hAnsi="Times New Roman" w:cs="Times New Roman"/>
            <w:i/>
            <w:kern w:val="1"/>
            <w:sz w:val="24"/>
            <w:szCs w:val="24"/>
            <w:rPrChange w:id="8714" w:author="Bryce Raffle" w:date="2016-09-06T11:42:00Z">
              <w:rPr>
                <w:rFonts w:ascii="Times New Roman" w:hAnsi="Times New Roman" w:cs="Times New Roman"/>
                <w:i/>
                <w:kern w:val="1"/>
                <w:sz w:val="24"/>
                <w:szCs w:val="24"/>
              </w:rPr>
            </w:rPrChange>
          </w:rPr>
          <w:delText>research</w:delText>
        </w:r>
      </w:del>
      <w:ins w:id="8715" w:author="Andrea Stafford Hintz" w:date="2016-09-08T11:28:00Z">
        <w:r w:rsidR="00FA30A8" w:rsidRPr="42E24238">
          <w:rPr>
            <w:rFonts w:ascii="Times New Roman" w:eastAsia="Times New Roman" w:hAnsi="Times New Roman" w:cs="Times New Roman"/>
            <w:i/>
            <w:kern w:val="1"/>
            <w:sz w:val="24"/>
            <w:szCs w:val="24"/>
          </w:rPr>
          <w:t>work</w:t>
        </w:r>
        <w:commentRangeEnd w:id="8712"/>
        <w:proofErr w:type="spellEnd"/>
        <w:r w:rsidR="00FA30A8">
          <w:rPr>
            <w:rStyle w:val="CommentReference"/>
          </w:rPr>
          <w:commentReference w:id="8712"/>
        </w:r>
      </w:ins>
      <w:r w:rsidRPr="009400B4">
        <w:rPr>
          <w:rFonts w:ascii="Times New Roman" w:hAnsi="Times New Roman"/>
          <w:i/>
          <w:kern w:val="1"/>
          <w:sz w:val="24"/>
          <w:rPrChange w:id="8716" w:author="Andrea Stafford Hintz" w:date="2016-09-18T16:51:00Z">
            <w:rPr>
              <w:rFonts w:ascii="Times New Roman" w:eastAsia="Times New Roman" w:hAnsi="Times New Roman" w:cs="Times New Roman"/>
              <w:i/>
              <w:kern w:val="1"/>
              <w:sz w:val="24"/>
              <w:szCs w:val="24"/>
            </w:rPr>
          </w:rPrChange>
        </w:rPr>
        <w:t>, but she also feared for her life. If Papa Doc gave the word, she would be dead within the day.</w:t>
      </w:r>
    </w:p>
    <w:p w14:paraId="6802A565" w14:textId="362B105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17" w:author="Andrea Stafford Hintz" w:date="2016-09-18T16:51:00Z">
            <w:rPr>
              <w:rFonts w:ascii="Times New Roman" w:eastAsia="Times New Roman" w:hAnsi="Times New Roman" w:cs="Times New Roman"/>
              <w:i/>
              <w:kern w:val="1"/>
              <w:sz w:val="24"/>
              <w:szCs w:val="24"/>
            </w:rPr>
          </w:rPrChange>
        </w:rPr>
        <w:t xml:space="preserve">But the situation was </w:t>
      </w:r>
      <w:ins w:id="8718" w:author="Andrea Stafford Hintz" w:date="2016-09-08T11:28:00Z">
        <w:r w:rsidR="00FA30A8" w:rsidRPr="42E24238">
          <w:rPr>
            <w:rFonts w:ascii="Times New Roman" w:eastAsia="Times New Roman" w:hAnsi="Times New Roman" w:cs="Times New Roman"/>
            <w:i/>
            <w:kern w:val="1"/>
            <w:sz w:val="24"/>
            <w:szCs w:val="24"/>
          </w:rPr>
          <w:t xml:space="preserve">still </w:t>
        </w:r>
      </w:ins>
      <w:r w:rsidRPr="009400B4">
        <w:rPr>
          <w:rFonts w:ascii="Times New Roman" w:hAnsi="Times New Roman"/>
          <w:i/>
          <w:kern w:val="1"/>
          <w:sz w:val="24"/>
          <w:rPrChange w:id="8719" w:author="Andrea Stafford Hintz" w:date="2016-09-18T16:51:00Z">
            <w:rPr>
              <w:rFonts w:ascii="Times New Roman" w:eastAsia="Times New Roman" w:hAnsi="Times New Roman" w:cs="Times New Roman"/>
              <w:i/>
              <w:kern w:val="1"/>
              <w:sz w:val="24"/>
              <w:szCs w:val="24"/>
            </w:rPr>
          </w:rPrChange>
        </w:rPr>
        <w:t xml:space="preserve">more complicated </w:t>
      </w:r>
      <w:del w:id="8720" w:author="Andrea Stafford Hintz" w:date="2016-09-08T11:28:00Z">
        <w:r w:rsidRPr="634C7DEA" w:rsidDel="00FA30A8">
          <w:rPr>
            <w:rFonts w:ascii="Times New Roman" w:eastAsia="Times New Roman" w:hAnsi="Times New Roman" w:cs="Times New Roman"/>
            <w:i/>
            <w:kern w:val="1"/>
            <w:sz w:val="24"/>
            <w:szCs w:val="24"/>
            <w:rPrChange w:id="8721" w:author="Bryce Raffle" w:date="2016-09-06T11:42:00Z">
              <w:rPr>
                <w:rFonts w:ascii="Times New Roman" w:hAnsi="Times New Roman" w:cs="Times New Roman"/>
                <w:i/>
                <w:kern w:val="1"/>
                <w:sz w:val="24"/>
                <w:szCs w:val="24"/>
              </w:rPr>
            </w:rPrChange>
          </w:rPr>
          <w:delText xml:space="preserve">still </w:delText>
        </w:r>
      </w:del>
      <w:r w:rsidRPr="009400B4">
        <w:rPr>
          <w:rFonts w:ascii="Times New Roman" w:hAnsi="Times New Roman"/>
          <w:i/>
          <w:kern w:val="1"/>
          <w:sz w:val="24"/>
          <w:rPrChange w:id="8722" w:author="Andrea Stafford Hintz" w:date="2016-09-18T16:51:00Z">
            <w:rPr>
              <w:rFonts w:ascii="Times New Roman" w:eastAsia="Times New Roman" w:hAnsi="Times New Roman" w:cs="Times New Roman"/>
              <w:i/>
              <w:kern w:val="1"/>
              <w:sz w:val="24"/>
              <w:szCs w:val="24"/>
            </w:rPr>
          </w:rPrChange>
        </w:rPr>
        <w:t>than that.</w:t>
      </w:r>
    </w:p>
    <w:p w14:paraId="488FF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23" w:author="Andrea Stafford Hintz" w:date="2016-09-18T16:51:00Z">
            <w:rPr>
              <w:rFonts w:ascii="Times New Roman" w:eastAsia="Times New Roman" w:hAnsi="Times New Roman" w:cs="Times New Roman"/>
              <w:i/>
              <w:kern w:val="1"/>
              <w:sz w:val="24"/>
              <w:szCs w:val="24"/>
            </w:rPr>
          </w:rPrChange>
        </w:rPr>
        <w:t xml:space="preserve">These zombies of Papa Doc’s were not under his control, as he claimed they were. And they were not the usual sort of zombies, if such a thing exists. They were not created by the methods traditionally used by </w:t>
      </w:r>
      <w:proofErr w:type="spellStart"/>
      <w:r w:rsidRPr="009400B4">
        <w:rPr>
          <w:rFonts w:ascii="Times New Roman" w:hAnsi="Times New Roman"/>
          <w:i/>
          <w:kern w:val="1"/>
          <w:sz w:val="24"/>
          <w:rPrChange w:id="8724" w:author="Andrea Stafford Hintz" w:date="2016-09-18T16:51:00Z">
            <w:rPr>
              <w:rFonts w:ascii="Times New Roman" w:eastAsia="Times New Roman" w:hAnsi="Times New Roman" w:cs="Times New Roman"/>
              <w:i/>
              <w:kern w:val="1"/>
              <w:sz w:val="24"/>
              <w:szCs w:val="24"/>
            </w:rPr>
          </w:rPrChange>
        </w:rPr>
        <w:t>bokors</w:t>
      </w:r>
      <w:proofErr w:type="spellEnd"/>
      <w:r w:rsidRPr="009400B4">
        <w:rPr>
          <w:rFonts w:ascii="Times New Roman" w:hAnsi="Times New Roman"/>
          <w:i/>
          <w:kern w:val="1"/>
          <w:sz w:val="24"/>
          <w:rPrChange w:id="8725" w:author="Andrea Stafford Hintz" w:date="2016-09-18T16:51:00Z">
            <w:rPr>
              <w:rFonts w:ascii="Times New Roman" w:eastAsia="Times New Roman" w:hAnsi="Times New Roman" w:cs="Times New Roman"/>
              <w:i/>
              <w:kern w:val="1"/>
              <w:sz w:val="24"/>
              <w:szCs w:val="24"/>
            </w:rPr>
          </w:rPrChange>
        </w:rPr>
        <w:t>. They were the product of a virus.</w:t>
      </w:r>
    </w:p>
    <w:p w14:paraId="557E41BB" w14:textId="62D4B65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commentRangeStart w:id="8726"/>
      <w:del w:id="8727" w:author="Andrea Stafford Hintz" w:date="2016-09-08T11:30:00Z">
        <w:r w:rsidRPr="634C7DEA" w:rsidDel="00004B34">
          <w:rPr>
            <w:rFonts w:ascii="Times New Roman" w:eastAsia="Times New Roman" w:hAnsi="Times New Roman" w:cs="Times New Roman"/>
            <w:i/>
            <w:kern w:val="1"/>
            <w:sz w:val="24"/>
            <w:szCs w:val="24"/>
            <w:rPrChange w:id="8728" w:author="Bryce Raffle" w:date="2016-09-06T11:42:00Z">
              <w:rPr>
                <w:rFonts w:ascii="Times New Roman" w:hAnsi="Times New Roman" w:cs="Times New Roman"/>
                <w:i/>
                <w:kern w:val="1"/>
                <w:sz w:val="24"/>
                <w:szCs w:val="24"/>
              </w:rPr>
            </w:rPrChange>
          </w:rPr>
          <w:delText xml:space="preserve">I didn’t know what the virus was called, then, but I believe I do now. </w:delText>
        </w:r>
      </w:del>
      <w:r w:rsidRPr="009400B4">
        <w:rPr>
          <w:rFonts w:ascii="Times New Roman" w:hAnsi="Times New Roman"/>
          <w:i/>
          <w:kern w:val="1"/>
          <w:sz w:val="24"/>
          <w:rPrChange w:id="8729" w:author="Andrea Stafford Hintz" w:date="2016-09-18T16:51:00Z">
            <w:rPr>
              <w:rFonts w:ascii="Times New Roman" w:eastAsia="Times New Roman" w:hAnsi="Times New Roman" w:cs="Times New Roman"/>
              <w:i/>
              <w:kern w:val="1"/>
              <w:sz w:val="24"/>
              <w:szCs w:val="24"/>
            </w:rPr>
          </w:rPrChange>
        </w:rPr>
        <w:t xml:space="preserve">Dr. Karnstein had been studying a virus that kills its victims quickly, causing them to rise after death. It was </w:t>
      </w:r>
      <w:ins w:id="8730" w:author="Andrea Stafford Hintz" w:date="2016-09-08T11:31:00Z">
        <w:r w:rsidR="00004B34" w:rsidRPr="42E24238">
          <w:rPr>
            <w:rFonts w:ascii="Times New Roman" w:eastAsia="Times New Roman" w:hAnsi="Times New Roman" w:cs="Times New Roman"/>
            <w:i/>
            <w:kern w:val="1"/>
            <w:sz w:val="24"/>
            <w:szCs w:val="24"/>
          </w:rPr>
          <w:t xml:space="preserve">called </w:t>
        </w:r>
      </w:ins>
      <w:r w:rsidRPr="009400B4">
        <w:rPr>
          <w:rFonts w:ascii="Times New Roman" w:hAnsi="Times New Roman"/>
          <w:i/>
          <w:kern w:val="1"/>
          <w:sz w:val="24"/>
          <w:rPrChange w:id="8731" w:author="Andrea Stafford Hintz" w:date="2016-09-18T16:51:00Z">
            <w:rPr>
              <w:rFonts w:ascii="Times New Roman" w:eastAsia="Times New Roman" w:hAnsi="Times New Roman" w:cs="Times New Roman"/>
              <w:i/>
              <w:kern w:val="1"/>
              <w:sz w:val="24"/>
              <w:szCs w:val="24"/>
            </w:rPr>
          </w:rPrChange>
        </w:rPr>
        <w:t xml:space="preserve">Lazarus, I </w:t>
      </w:r>
      <w:proofErr w:type="spellStart"/>
      <w:ins w:id="8732" w:author="Andrea Stafford Hintz" w:date="2016-09-18T16:51:00Z">
        <w:r w:rsidR="00A22D6C" w:rsidRPr="42E24238">
          <w:rPr>
            <w:rFonts w:ascii="Times New Roman" w:eastAsia="Times New Roman" w:hAnsi="Times New Roman" w:cs="Times New Roman"/>
            <w:i/>
            <w:kern w:val="1"/>
            <w:sz w:val="24"/>
            <w:szCs w:val="24"/>
          </w:rPr>
          <w:t>heard</w:t>
        </w:r>
      </w:ins>
      <w:del w:id="8733" w:author="Andrea Stafford Hintz" w:date="2016-09-08T11:31:00Z">
        <w:r w:rsidRPr="634C7DEA" w:rsidDel="00004B34">
          <w:rPr>
            <w:rFonts w:ascii="Times New Roman" w:eastAsia="Times New Roman" w:hAnsi="Times New Roman" w:cs="Times New Roman"/>
            <w:i/>
            <w:kern w:val="1"/>
            <w:sz w:val="24"/>
            <w:szCs w:val="24"/>
            <w:rPrChange w:id="8734" w:author="Bryce Raffle" w:date="2016-09-06T11:42:00Z">
              <w:rPr>
                <w:rFonts w:ascii="Times New Roman" w:hAnsi="Times New Roman" w:cs="Times New Roman"/>
                <w:i/>
                <w:kern w:val="1"/>
                <w:sz w:val="24"/>
                <w:szCs w:val="24"/>
              </w:rPr>
            </w:rPrChange>
          </w:rPr>
          <w:delText>am sure of it no</w:delText>
        </w:r>
      </w:del>
      <w:ins w:id="8735" w:author="Andrea Stafford Hintz" w:date="2016-09-08T11:31:00Z">
        <w:r w:rsidR="00004B34" w:rsidRPr="42E24238">
          <w:rPr>
            <w:rFonts w:ascii="Times New Roman" w:eastAsia="Times New Roman" w:hAnsi="Times New Roman" w:cs="Times New Roman"/>
            <w:i/>
            <w:kern w:val="1"/>
            <w:sz w:val="24"/>
            <w:szCs w:val="24"/>
          </w:rPr>
          <w:t>heard</w:t>
        </w:r>
        <w:proofErr w:type="spellEnd"/>
        <w:r w:rsidR="00004B34" w:rsidRPr="42E24238">
          <w:rPr>
            <w:rFonts w:ascii="Times New Roman" w:eastAsia="Times New Roman" w:hAnsi="Times New Roman" w:cs="Times New Roman"/>
            <w:i/>
            <w:kern w:val="1"/>
            <w:sz w:val="24"/>
            <w:szCs w:val="24"/>
          </w:rPr>
          <w:t xml:space="preserve"> her </w:t>
        </w:r>
      </w:ins>
      <w:ins w:id="8736" w:author="Andrea Stafford Hintz" w:date="2016-09-18T16:51:00Z">
        <w:r w:rsidR="00A22D6C" w:rsidRPr="42E24238">
          <w:rPr>
            <w:rFonts w:ascii="Times New Roman" w:eastAsia="Times New Roman" w:hAnsi="Times New Roman" w:cs="Times New Roman"/>
            <w:i/>
            <w:kern w:val="1"/>
            <w:sz w:val="24"/>
            <w:szCs w:val="24"/>
          </w:rPr>
          <w:t>say</w:t>
        </w:r>
        <w:r w:rsidR="00A22D6C" w:rsidRPr="009400B4">
          <w:rPr>
            <w:rFonts w:ascii="Times New Roman" w:eastAsia="Times New Roman" w:hAnsi="Times New Roman" w:cs="Times New Roman"/>
            <w:i/>
            <w:kern w:val="1"/>
            <w:sz w:val="24"/>
            <w:szCs w:val="24"/>
          </w:rPr>
          <w:t xml:space="preserve">, </w:t>
        </w:r>
        <w:proofErr w:type="spellStart"/>
        <w:r w:rsidR="00A22D6C" w:rsidRPr="42E24238">
          <w:rPr>
            <w:rFonts w:ascii="Times New Roman" w:eastAsia="Times New Roman" w:hAnsi="Times New Roman" w:cs="Times New Roman"/>
            <w:i/>
            <w:kern w:val="1"/>
            <w:sz w:val="24"/>
            <w:szCs w:val="24"/>
          </w:rPr>
          <w:t>and</w:t>
        </w:r>
      </w:ins>
      <w:ins w:id="8737" w:author="Andrea Stafford Hintz" w:date="2016-09-08T11:31:00Z">
        <w:r w:rsidR="00004B34" w:rsidRPr="42E24238">
          <w:rPr>
            <w:rFonts w:ascii="Times New Roman" w:eastAsia="Times New Roman" w:hAnsi="Times New Roman" w:cs="Times New Roman"/>
            <w:i/>
            <w:kern w:val="1"/>
            <w:sz w:val="24"/>
            <w:szCs w:val="24"/>
          </w:rPr>
          <w:t>say</w:t>
        </w:r>
      </w:ins>
      <w:del w:id="8738" w:author="Andrea Stafford Hintz" w:date="2016-09-08T11:31:00Z">
        <w:r w:rsidRPr="634C7DEA" w:rsidDel="00004B34">
          <w:rPr>
            <w:rFonts w:ascii="Times New Roman" w:eastAsia="Times New Roman" w:hAnsi="Times New Roman" w:cs="Times New Roman"/>
            <w:i/>
            <w:kern w:val="1"/>
            <w:sz w:val="24"/>
            <w:szCs w:val="24"/>
            <w:rPrChange w:id="8739" w:author="Bryce Raffle" w:date="2016-09-06T11:42:00Z">
              <w:rPr>
                <w:rFonts w:ascii="Times New Roman" w:hAnsi="Times New Roman" w:cs="Times New Roman"/>
                <w:i/>
                <w:kern w:val="1"/>
                <w:sz w:val="24"/>
                <w:szCs w:val="24"/>
              </w:rPr>
            </w:rPrChange>
          </w:rPr>
          <w:delText>w</w:delText>
        </w:r>
      </w:del>
      <w:del w:id="8740" w:author="Andrea Stafford Hintz" w:date="2016-09-18T16:51:00Z">
        <w:r w:rsidRPr="634C7DEA">
          <w:rPr>
            <w:rFonts w:ascii="Times New Roman" w:eastAsia="Times New Roman" w:hAnsi="Times New Roman" w:cs="Times New Roman"/>
            <w:i/>
            <w:kern w:val="1"/>
            <w:sz w:val="24"/>
            <w:szCs w:val="24"/>
            <w:rPrChange w:id="8741" w:author="Bryce Raffle" w:date="2016-09-06T11:42:00Z">
              <w:rPr>
                <w:rFonts w:ascii="Times New Roman" w:hAnsi="Times New Roman" w:cs="Times New Roman"/>
                <w:i/>
                <w:kern w:val="1"/>
                <w:sz w:val="24"/>
                <w:szCs w:val="24"/>
              </w:rPr>
            </w:rPrChange>
          </w:rPr>
          <w:delText xml:space="preserve">, </w:delText>
        </w:r>
      </w:del>
      <w:del w:id="8742" w:author="Andrea Stafford Hintz" w:date="2016-09-08T11:31:00Z">
        <w:r w:rsidRPr="634C7DEA" w:rsidDel="00004B34">
          <w:rPr>
            <w:rFonts w:ascii="Times New Roman" w:eastAsia="Times New Roman" w:hAnsi="Times New Roman" w:cs="Times New Roman"/>
            <w:i/>
            <w:kern w:val="1"/>
            <w:sz w:val="24"/>
            <w:szCs w:val="24"/>
            <w:rPrChange w:id="8743" w:author="Bryce Raffle" w:date="2016-09-06T11:42:00Z">
              <w:rPr>
                <w:rFonts w:ascii="Times New Roman" w:hAnsi="Times New Roman" w:cs="Times New Roman"/>
                <w:i/>
                <w:kern w:val="1"/>
                <w:sz w:val="24"/>
                <w:szCs w:val="24"/>
              </w:rPr>
            </w:rPrChange>
          </w:rPr>
          <w:delText>the same</w:delText>
        </w:r>
      </w:del>
      <w:ins w:id="8744" w:author="Andrea Stafford Hintz" w:date="2016-09-08T11:31:00Z">
        <w:r w:rsidR="00004B34" w:rsidRPr="42E24238">
          <w:rPr>
            <w:rFonts w:ascii="Times New Roman" w:eastAsia="Times New Roman" w:hAnsi="Times New Roman" w:cs="Times New Roman"/>
            <w:i/>
            <w:kern w:val="1"/>
            <w:sz w:val="24"/>
            <w:szCs w:val="24"/>
          </w:rPr>
          <w:t>and</w:t>
        </w:r>
        <w:proofErr w:type="spellEnd"/>
        <w:r w:rsidR="00004B34" w:rsidRPr="42E24238">
          <w:rPr>
            <w:rFonts w:ascii="Times New Roman" w:eastAsia="Times New Roman" w:hAnsi="Times New Roman" w:cs="Times New Roman"/>
            <w:i/>
            <w:kern w:val="1"/>
            <w:sz w:val="24"/>
            <w:szCs w:val="24"/>
          </w:rPr>
          <w:t xml:space="preserve"> the</w:t>
        </w:r>
      </w:ins>
      <w:r w:rsidRPr="009400B4">
        <w:rPr>
          <w:rFonts w:ascii="Times New Roman" w:hAnsi="Times New Roman"/>
          <w:i/>
          <w:kern w:val="1"/>
          <w:sz w:val="24"/>
          <w:rPrChange w:id="8745" w:author="Andrea Stafford Hintz" w:date="2016-09-18T16:51:00Z">
            <w:rPr>
              <w:rFonts w:ascii="Times New Roman" w:eastAsia="Times New Roman" w:hAnsi="Times New Roman" w:cs="Times New Roman"/>
              <w:i/>
              <w:kern w:val="1"/>
              <w:sz w:val="24"/>
              <w:szCs w:val="24"/>
            </w:rPr>
          </w:rPrChange>
        </w:rPr>
        <w:t xml:space="preserve"> virus </w:t>
      </w:r>
      <w:del w:id="8746" w:author="Andrea Stafford Hintz" w:date="2016-09-08T11:31:00Z">
        <w:r w:rsidRPr="634C7DEA" w:rsidDel="00004B34">
          <w:rPr>
            <w:rFonts w:ascii="Times New Roman" w:eastAsia="Times New Roman" w:hAnsi="Times New Roman" w:cs="Times New Roman"/>
            <w:i/>
            <w:kern w:val="1"/>
            <w:sz w:val="24"/>
            <w:szCs w:val="24"/>
            <w:rPrChange w:id="8747" w:author="Bryce Raffle" w:date="2016-09-06T11:42:00Z">
              <w:rPr>
                <w:rFonts w:ascii="Times New Roman" w:hAnsi="Times New Roman" w:cs="Times New Roman"/>
                <w:i/>
                <w:kern w:val="1"/>
                <w:sz w:val="24"/>
                <w:szCs w:val="24"/>
              </w:rPr>
            </w:rPrChange>
          </w:rPr>
          <w:delText xml:space="preserve">that </w:delText>
        </w:r>
      </w:del>
      <w:ins w:id="8748" w:author="Andrea Stafford Hintz" w:date="2016-09-08T11:31:00Z">
        <w:r w:rsidR="00004B34" w:rsidRPr="42E24238">
          <w:rPr>
            <w:rFonts w:ascii="Times New Roman" w:eastAsia="Times New Roman" w:hAnsi="Times New Roman" w:cs="Times New Roman"/>
            <w:i/>
            <w:kern w:val="1"/>
            <w:sz w:val="24"/>
            <w:szCs w:val="24"/>
          </w:rPr>
          <w:t xml:space="preserve">would be a </w:t>
        </w:r>
      </w:ins>
      <w:ins w:id="8749" w:author="Andrea Stafford Hintz" w:date="2016-09-18T16:51:00Z">
        <w:r w:rsidR="00A22D6C" w:rsidRPr="009400B4">
          <w:rPr>
            <w:rFonts w:ascii="Times New Roman" w:eastAsia="Times New Roman" w:hAnsi="Times New Roman" w:cs="Times New Roman"/>
            <w:i/>
            <w:kern w:val="1"/>
            <w:sz w:val="24"/>
            <w:szCs w:val="24"/>
          </w:rPr>
          <w:t>plague</w:t>
        </w:r>
      </w:ins>
      <w:del w:id="8750" w:author="Andrea Stafford Hintz" w:date="2016-09-18T16:51:00Z">
        <w:r w:rsidRPr="634C7DEA">
          <w:rPr>
            <w:rFonts w:ascii="Times New Roman" w:eastAsia="Times New Roman" w:hAnsi="Times New Roman" w:cs="Times New Roman"/>
            <w:i/>
            <w:kern w:val="1"/>
            <w:sz w:val="24"/>
            <w:szCs w:val="24"/>
            <w:rPrChange w:id="8751" w:author="Bryce Raffle" w:date="2016-09-06T11:42:00Z">
              <w:rPr>
                <w:rFonts w:ascii="Times New Roman" w:hAnsi="Times New Roman" w:cs="Times New Roman"/>
                <w:i/>
                <w:kern w:val="1"/>
                <w:sz w:val="24"/>
                <w:szCs w:val="24"/>
              </w:rPr>
            </w:rPrChange>
          </w:rPr>
          <w:delText>plague</w:delText>
        </w:r>
      </w:del>
      <w:del w:id="8752" w:author="Andrea Stafford Hintz" w:date="2016-09-08T11:32:00Z">
        <w:r w:rsidRPr="634C7DEA" w:rsidDel="00004B34">
          <w:rPr>
            <w:rFonts w:ascii="Times New Roman" w:eastAsia="Times New Roman" w:hAnsi="Times New Roman" w:cs="Times New Roman"/>
            <w:i/>
            <w:kern w:val="1"/>
            <w:sz w:val="24"/>
            <w:szCs w:val="24"/>
            <w:rPrChange w:id="8753" w:author="Bryce Raffle" w:date="2016-09-06T11:42:00Z">
              <w:rPr>
                <w:rFonts w:ascii="Times New Roman" w:hAnsi="Times New Roman" w:cs="Times New Roman"/>
                <w:i/>
                <w:kern w:val="1"/>
                <w:sz w:val="24"/>
                <w:szCs w:val="24"/>
              </w:rPr>
            </w:rPrChange>
          </w:rPr>
          <w:delText>s</w:delText>
        </w:r>
      </w:del>
      <w:ins w:id="8754" w:author="Andrea Stafford Hintz" w:date="2016-09-08T11:32:00Z">
        <w:r w:rsidR="00004B34" w:rsidRPr="42E24238">
          <w:rPr>
            <w:rFonts w:ascii="Times New Roman" w:eastAsia="Times New Roman" w:hAnsi="Times New Roman" w:cs="Times New Roman"/>
            <w:i/>
            <w:kern w:val="1"/>
            <w:sz w:val="24"/>
            <w:szCs w:val="24"/>
          </w:rPr>
          <w:t xml:space="preserve"> on</w:t>
        </w:r>
      </w:ins>
      <w:r w:rsidRPr="009400B4">
        <w:rPr>
          <w:rFonts w:ascii="Times New Roman" w:hAnsi="Times New Roman"/>
          <w:i/>
          <w:kern w:val="1"/>
          <w:sz w:val="24"/>
          <w:rPrChange w:id="8755" w:author="Andrea Stafford Hintz" w:date="2016-09-18T16:51:00Z">
            <w:rPr>
              <w:rFonts w:ascii="Times New Roman" w:eastAsia="Times New Roman" w:hAnsi="Times New Roman" w:cs="Times New Roman"/>
              <w:i/>
              <w:kern w:val="1"/>
              <w:sz w:val="24"/>
              <w:szCs w:val="24"/>
            </w:rPr>
          </w:rPrChange>
        </w:rPr>
        <w:t xml:space="preserve"> our city</w:t>
      </w:r>
      <w:del w:id="8756" w:author="Andrea Stafford Hintz" w:date="2016-09-08T11:32:00Z">
        <w:r w:rsidRPr="634C7DEA" w:rsidDel="00004B34">
          <w:rPr>
            <w:rFonts w:ascii="Times New Roman" w:eastAsia="Times New Roman" w:hAnsi="Times New Roman" w:cs="Times New Roman"/>
            <w:i/>
            <w:kern w:val="1"/>
            <w:sz w:val="24"/>
            <w:szCs w:val="24"/>
            <w:rPrChange w:id="8757" w:author="Bryce Raffle" w:date="2016-09-06T11:42:00Z">
              <w:rPr>
                <w:rFonts w:ascii="Times New Roman" w:hAnsi="Times New Roman" w:cs="Times New Roman"/>
                <w:i/>
                <w:kern w:val="1"/>
                <w:sz w:val="24"/>
                <w:szCs w:val="24"/>
              </w:rPr>
            </w:rPrChange>
          </w:rPr>
          <w:delText xml:space="preserve"> as we speak</w:delText>
        </w:r>
      </w:del>
      <w:r w:rsidRPr="009400B4">
        <w:rPr>
          <w:rFonts w:ascii="Times New Roman" w:hAnsi="Times New Roman"/>
          <w:i/>
          <w:kern w:val="1"/>
          <w:sz w:val="24"/>
          <w:rPrChange w:id="8758" w:author="Andrea Stafford Hintz" w:date="2016-09-18T16:51:00Z">
            <w:rPr>
              <w:rFonts w:ascii="Times New Roman" w:eastAsia="Times New Roman" w:hAnsi="Times New Roman" w:cs="Times New Roman"/>
              <w:i/>
              <w:kern w:val="1"/>
              <w:sz w:val="24"/>
              <w:szCs w:val="24"/>
            </w:rPr>
          </w:rPrChange>
        </w:rPr>
        <w:t xml:space="preserve">. </w:t>
      </w:r>
      <w:commentRangeEnd w:id="8726"/>
      <w:r w:rsidR="00004B34">
        <w:rPr>
          <w:rStyle w:val="CommentReference"/>
        </w:rPr>
        <w:commentReference w:id="8726"/>
      </w:r>
      <w:r w:rsidRPr="009400B4">
        <w:rPr>
          <w:rFonts w:ascii="Times New Roman" w:hAnsi="Times New Roman"/>
          <w:i/>
          <w:kern w:val="1"/>
          <w:sz w:val="24"/>
          <w:rPrChange w:id="8759" w:author="Andrea Stafford Hintz" w:date="2016-09-18T16:51:00Z">
            <w:rPr>
              <w:rFonts w:ascii="Times New Roman" w:eastAsia="Times New Roman" w:hAnsi="Times New Roman" w:cs="Times New Roman"/>
              <w:i/>
              <w:kern w:val="1"/>
              <w:sz w:val="24"/>
              <w:szCs w:val="24"/>
            </w:rPr>
          </w:rPrChange>
        </w:rPr>
        <w:t>Its victims would revive after death, and given to cannibalistic urges, would viciously attack any living thing that crossed their path, including their own loved ones. Even after they’d begun to rot, they would continue walking, hungry for living flesh.</w:t>
      </w:r>
    </w:p>
    <w:p w14:paraId="67AC8B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0" w:author="Andrea Stafford Hintz" w:date="2016-09-18T16:51:00Z">
            <w:rPr>
              <w:rFonts w:ascii="Times New Roman" w:eastAsia="Times New Roman" w:hAnsi="Times New Roman" w:cs="Times New Roman"/>
              <w:i/>
              <w:kern w:val="1"/>
              <w:sz w:val="24"/>
              <w:szCs w:val="24"/>
            </w:rPr>
          </w:rPrChange>
        </w:rPr>
        <w:t>A sample of the disease had been stolen from Dr. Karnstein’s laboratory. The evidence pointed to Papa Doc. I was to steal it back. And when my work was done, I was supposed to make certain that Papa Doc would never be able to steal it again.</w:t>
      </w:r>
    </w:p>
    <w:p w14:paraId="61802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1" w:author="Andrea Stafford Hintz" w:date="2016-09-18T16:51:00Z">
            <w:rPr>
              <w:rFonts w:ascii="Times New Roman" w:eastAsia="Times New Roman" w:hAnsi="Times New Roman" w:cs="Times New Roman"/>
              <w:i/>
              <w:kern w:val="1"/>
              <w:sz w:val="24"/>
              <w:szCs w:val="24"/>
            </w:rPr>
          </w:rPrChange>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0DAA4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2" w:author="Andrea Stafford Hintz" w:date="2016-09-18T16:51:00Z">
            <w:rPr>
              <w:rFonts w:ascii="Times New Roman" w:eastAsia="Times New Roman" w:hAnsi="Times New Roman" w:cs="Times New Roman"/>
              <w:i/>
              <w:kern w:val="1"/>
              <w:sz w:val="24"/>
              <w:szCs w:val="24"/>
            </w:rPr>
          </w:rPrChange>
        </w:rPr>
        <w:t>The yard itself was deserted and dark, but there were lights on inside the house, so I had to be careful not to pass in front of the windows. Cautiously picking my path, I navigated the floral garden and stepped beneath the veranda.</w:t>
      </w:r>
    </w:p>
    <w:p w14:paraId="576FA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3" w:author="Andrea Stafford Hintz" w:date="2016-09-18T16:51:00Z">
            <w:rPr>
              <w:rFonts w:ascii="Times New Roman" w:eastAsia="Times New Roman" w:hAnsi="Times New Roman" w:cs="Times New Roman"/>
              <w:i/>
              <w:kern w:val="1"/>
              <w:sz w:val="24"/>
              <w:szCs w:val="24"/>
            </w:rPr>
          </w:rPrChange>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14:paraId="7103C6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4" w:author="Andrea Stafford Hintz" w:date="2016-09-18T16:51:00Z">
            <w:rPr>
              <w:rFonts w:ascii="Times New Roman" w:eastAsia="Times New Roman" w:hAnsi="Times New Roman" w:cs="Times New Roman"/>
              <w:i/>
              <w:kern w:val="1"/>
              <w:sz w:val="24"/>
              <w:szCs w:val="24"/>
            </w:rPr>
          </w:rPrChange>
        </w:rPr>
        <w:t>But it was not human.</w:t>
      </w:r>
    </w:p>
    <w:p w14:paraId="38F1AB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5" w:author="Andrea Stafford Hintz" w:date="2016-09-18T16:51:00Z">
            <w:rPr>
              <w:rFonts w:ascii="Times New Roman" w:eastAsia="Times New Roman" w:hAnsi="Times New Roman" w:cs="Times New Roman"/>
              <w:i/>
              <w:kern w:val="1"/>
              <w:sz w:val="24"/>
              <w:szCs w:val="24"/>
            </w:rPr>
          </w:rPrChange>
        </w:rPr>
        <w:t xml:space="preserve">I directed my lamp at the source of the noise and spied a small building across the yard that I assumed was either a barn or a </w:t>
      </w:r>
      <w:r w:rsidR="00C245FD" w:rsidRPr="009400B4">
        <w:rPr>
          <w:rFonts w:ascii="Times New Roman" w:hAnsi="Times New Roman"/>
          <w:i/>
          <w:kern w:val="1"/>
          <w:sz w:val="24"/>
          <w:rPrChange w:id="8766" w:author="Andrea Stafford Hintz" w:date="2016-09-18T16:51:00Z">
            <w:rPr>
              <w:rFonts w:ascii="Times New Roman" w:eastAsia="Times New Roman" w:hAnsi="Times New Roman" w:cs="Times New Roman"/>
              <w:i/>
              <w:kern w:val="1"/>
              <w:sz w:val="24"/>
              <w:szCs w:val="24"/>
            </w:rPr>
          </w:rPrChange>
        </w:rPr>
        <w:t>guesthouse</w:t>
      </w:r>
      <w:r w:rsidRPr="009400B4">
        <w:rPr>
          <w:rFonts w:ascii="Times New Roman" w:hAnsi="Times New Roman"/>
          <w:i/>
          <w:kern w:val="1"/>
          <w:sz w:val="24"/>
          <w:rPrChange w:id="8767" w:author="Andrea Stafford Hintz" w:date="2016-09-18T16:51:00Z">
            <w:rPr>
              <w:rFonts w:ascii="Times New Roman" w:eastAsia="Times New Roman" w:hAnsi="Times New Roman" w:cs="Times New Roman"/>
              <w:i/>
              <w:kern w:val="1"/>
              <w:sz w:val="24"/>
              <w:szCs w:val="24"/>
            </w:rPr>
          </w:rPrChange>
        </w:rPr>
        <w:t>. Checking to be sure that no one was coming, I abandoned the mansion and began to cross the yard toward the building.</w:t>
      </w:r>
    </w:p>
    <w:p w14:paraId="2A49B6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8" w:author="Andrea Stafford Hintz" w:date="2016-09-18T16:51:00Z">
            <w:rPr>
              <w:rFonts w:ascii="Times New Roman" w:eastAsia="Times New Roman" w:hAnsi="Times New Roman" w:cs="Times New Roman"/>
              <w:i/>
              <w:kern w:val="1"/>
              <w:sz w:val="24"/>
              <w:szCs w:val="24"/>
            </w:rPr>
          </w:rPrChange>
        </w:rPr>
        <w:t>As I drew closer, I began to make out the features of the building, and came to the conclusion that it was a barn. The noises that came from within also became more clear. Voices, I realized. They sounded like voices.</w:t>
      </w:r>
    </w:p>
    <w:p w14:paraId="68F5F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69" w:author="Andrea Stafford Hintz" w:date="2016-09-18T16:51:00Z">
            <w:rPr>
              <w:rFonts w:ascii="Times New Roman" w:eastAsia="Times New Roman" w:hAnsi="Times New Roman" w:cs="Times New Roman"/>
              <w:i/>
              <w:kern w:val="1"/>
              <w:sz w:val="24"/>
              <w:szCs w:val="24"/>
            </w:rPr>
          </w:rPrChange>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14:paraId="3EEFA01C" w14:textId="6140CFC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70" w:author="Andrea Stafford Hintz" w:date="2016-09-18T16:51:00Z">
            <w:rPr>
              <w:rFonts w:ascii="Times New Roman" w:eastAsia="Times New Roman" w:hAnsi="Times New Roman" w:cs="Times New Roman"/>
              <w:i/>
              <w:kern w:val="1"/>
              <w:sz w:val="24"/>
              <w:szCs w:val="24"/>
            </w:rPr>
          </w:rPrChange>
        </w:rPr>
        <w:t xml:space="preserve">I set the </w:t>
      </w:r>
      <w:proofErr w:type="spellStart"/>
      <w:ins w:id="8771" w:author="Andrea Stafford Hintz" w:date="2016-09-18T16:51:00Z">
        <w:r w:rsidR="00A22D6C" w:rsidRPr="009400B4">
          <w:rPr>
            <w:rFonts w:ascii="Times New Roman" w:eastAsia="Times New Roman" w:hAnsi="Times New Roman" w:cs="Times New Roman"/>
            <w:i/>
            <w:kern w:val="1"/>
            <w:sz w:val="24"/>
            <w:szCs w:val="24"/>
          </w:rPr>
          <w:t>gaslamp</w:t>
        </w:r>
      </w:ins>
      <w:proofErr w:type="spellEnd"/>
      <w:del w:id="8772" w:author="Andrea Stafford Hintz" w:date="2016-09-18T16:51:00Z">
        <w:r w:rsidRPr="634C7DEA">
          <w:rPr>
            <w:rFonts w:ascii="Times New Roman" w:eastAsia="Times New Roman" w:hAnsi="Times New Roman" w:cs="Times New Roman"/>
            <w:i/>
            <w:kern w:val="1"/>
            <w:sz w:val="24"/>
            <w:szCs w:val="24"/>
            <w:rPrChange w:id="8773" w:author="Bryce Raffle" w:date="2016-09-06T11:42:00Z">
              <w:rPr>
                <w:rFonts w:ascii="Times New Roman" w:hAnsi="Times New Roman" w:cs="Times New Roman"/>
                <w:i/>
                <w:kern w:val="1"/>
                <w:sz w:val="24"/>
                <w:szCs w:val="24"/>
              </w:rPr>
            </w:rPrChange>
          </w:rPr>
          <w:delText>gas</w:delText>
        </w:r>
      </w:del>
      <w:del w:id="8774" w:author="Andrea Stafford Hintz" w:date="2016-09-08T11:33:00Z">
        <w:r w:rsidRPr="634C7DEA" w:rsidDel="00004B34">
          <w:rPr>
            <w:rFonts w:ascii="Times New Roman" w:eastAsia="Times New Roman" w:hAnsi="Times New Roman" w:cs="Times New Roman"/>
            <w:i/>
            <w:kern w:val="1"/>
            <w:sz w:val="24"/>
            <w:szCs w:val="24"/>
            <w:rPrChange w:id="8775" w:author="Bryce Raffle" w:date="2016-09-06T11:42:00Z">
              <w:rPr>
                <w:rFonts w:ascii="Times New Roman" w:hAnsi="Times New Roman" w:cs="Times New Roman"/>
                <w:i/>
                <w:kern w:val="1"/>
                <w:sz w:val="24"/>
                <w:szCs w:val="24"/>
              </w:rPr>
            </w:rPrChange>
          </w:rPr>
          <w:delText xml:space="preserve"> </w:delText>
        </w:r>
      </w:del>
      <w:del w:id="8776" w:author="Andrea Stafford Hintz" w:date="2016-09-18T16:51:00Z">
        <w:r w:rsidRPr="634C7DEA">
          <w:rPr>
            <w:rFonts w:ascii="Times New Roman" w:eastAsia="Times New Roman" w:hAnsi="Times New Roman" w:cs="Times New Roman"/>
            <w:i/>
            <w:kern w:val="1"/>
            <w:sz w:val="24"/>
            <w:szCs w:val="24"/>
            <w:rPrChange w:id="8777" w:author="Bryce Raffle" w:date="2016-09-06T11:42:00Z">
              <w:rPr>
                <w:rFonts w:ascii="Times New Roman" w:hAnsi="Times New Roman" w:cs="Times New Roman"/>
                <w:i/>
                <w:kern w:val="1"/>
                <w:sz w:val="24"/>
                <w:szCs w:val="24"/>
              </w:rPr>
            </w:rPrChange>
          </w:rPr>
          <w:delText>lamp</w:delText>
        </w:r>
      </w:del>
      <w:r w:rsidRPr="009400B4">
        <w:rPr>
          <w:rFonts w:ascii="Times New Roman" w:hAnsi="Times New Roman"/>
          <w:i/>
          <w:kern w:val="1"/>
          <w:sz w:val="24"/>
          <w:rPrChange w:id="8778" w:author="Andrea Stafford Hintz" w:date="2016-09-18T16:51:00Z">
            <w:rPr>
              <w:rFonts w:ascii="Times New Roman" w:eastAsia="Times New Roman" w:hAnsi="Times New Roman" w:cs="Times New Roman"/>
              <w:i/>
              <w:kern w:val="1"/>
              <w:sz w:val="24"/>
              <w:szCs w:val="24"/>
            </w:rPr>
          </w:rPrChange>
        </w:rPr>
        <w:t xml:space="preserve"> down on the ground so my hands would be free, </w:t>
      </w:r>
      <w:proofErr w:type="spellStart"/>
      <w:ins w:id="8779" w:author="Andrea Stafford Hintz" w:date="2016-09-18T16:51:00Z">
        <w:r w:rsidR="00A22D6C" w:rsidRPr="42E24238">
          <w:rPr>
            <w:rFonts w:ascii="Times New Roman" w:eastAsia="Times New Roman" w:hAnsi="Times New Roman" w:cs="Times New Roman"/>
            <w:i/>
            <w:kern w:val="1"/>
            <w:sz w:val="24"/>
            <w:szCs w:val="24"/>
          </w:rPr>
          <w:t>readied</w:t>
        </w:r>
      </w:ins>
      <w:del w:id="8780" w:author="Andrea Stafford Hintz" w:date="2016-09-08T11:34:00Z">
        <w:r w:rsidRPr="634C7DEA" w:rsidDel="00004B34">
          <w:rPr>
            <w:rFonts w:ascii="Times New Roman" w:eastAsia="Times New Roman" w:hAnsi="Times New Roman" w:cs="Times New Roman"/>
            <w:i/>
            <w:kern w:val="1"/>
            <w:sz w:val="24"/>
            <w:szCs w:val="24"/>
            <w:rPrChange w:id="8781" w:author="Bryce Raffle" w:date="2016-09-06T11:42:00Z">
              <w:rPr>
                <w:rFonts w:ascii="Times New Roman" w:hAnsi="Times New Roman" w:cs="Times New Roman"/>
                <w:i/>
                <w:kern w:val="1"/>
                <w:sz w:val="24"/>
                <w:szCs w:val="24"/>
              </w:rPr>
            </w:rPrChange>
          </w:rPr>
          <w:delText>then readying</w:delText>
        </w:r>
      </w:del>
      <w:ins w:id="8782" w:author="Andrea Stafford Hintz" w:date="2016-09-08T11:34:00Z">
        <w:r w:rsidR="00004B34" w:rsidRPr="42E24238">
          <w:rPr>
            <w:rFonts w:ascii="Times New Roman" w:eastAsia="Times New Roman" w:hAnsi="Times New Roman" w:cs="Times New Roman"/>
            <w:i/>
            <w:kern w:val="1"/>
            <w:sz w:val="24"/>
            <w:szCs w:val="24"/>
          </w:rPr>
          <w:t>readied</w:t>
        </w:r>
      </w:ins>
      <w:proofErr w:type="spellEnd"/>
      <w:r w:rsidRPr="009400B4">
        <w:rPr>
          <w:rFonts w:ascii="Times New Roman" w:hAnsi="Times New Roman"/>
          <w:i/>
          <w:kern w:val="1"/>
          <w:sz w:val="24"/>
          <w:rPrChange w:id="8783" w:author="Andrea Stafford Hintz" w:date="2016-09-18T16:51:00Z">
            <w:rPr>
              <w:rFonts w:ascii="Times New Roman" w:eastAsia="Times New Roman" w:hAnsi="Times New Roman" w:cs="Times New Roman"/>
              <w:i/>
              <w:kern w:val="1"/>
              <w:sz w:val="24"/>
              <w:szCs w:val="24"/>
            </w:rPr>
          </w:rPrChange>
        </w:rPr>
        <w:t xml:space="preserve"> my sword, </w:t>
      </w:r>
      <w:ins w:id="8784" w:author="Andrea Stafford Hintz" w:date="2016-09-08T11:34:00Z">
        <w:r w:rsidR="00004B34" w:rsidRPr="42E24238">
          <w:rPr>
            <w:rFonts w:ascii="Times New Roman" w:eastAsia="Times New Roman" w:hAnsi="Times New Roman" w:cs="Times New Roman"/>
            <w:i/>
            <w:kern w:val="1"/>
            <w:sz w:val="24"/>
            <w:szCs w:val="24"/>
          </w:rPr>
          <w:t xml:space="preserve">and </w:t>
        </w:r>
      </w:ins>
      <w:r w:rsidRPr="009400B4">
        <w:rPr>
          <w:rFonts w:ascii="Times New Roman" w:hAnsi="Times New Roman"/>
          <w:i/>
          <w:kern w:val="1"/>
          <w:sz w:val="24"/>
          <w:rPrChange w:id="8785" w:author="Andrea Stafford Hintz" w:date="2016-09-18T16:51:00Z">
            <w:rPr>
              <w:rFonts w:ascii="Times New Roman" w:eastAsia="Times New Roman" w:hAnsi="Times New Roman" w:cs="Times New Roman"/>
              <w:i/>
              <w:kern w:val="1"/>
              <w:sz w:val="24"/>
              <w:szCs w:val="24"/>
            </w:rPr>
          </w:rPrChange>
        </w:rPr>
        <w:t>opened the door. The voices stopped in an instant as a hundred faces turned to look at me. The sudden silence was deafening.</w:t>
      </w:r>
    </w:p>
    <w:p w14:paraId="09DE2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86" w:author="Andrea Stafford Hintz" w:date="2016-09-18T16:51:00Z">
            <w:rPr>
              <w:rFonts w:ascii="Times New Roman" w:eastAsia="Times New Roman" w:hAnsi="Times New Roman" w:cs="Times New Roman"/>
              <w:i/>
              <w:kern w:val="1"/>
              <w:sz w:val="24"/>
              <w:szCs w:val="24"/>
            </w:rPr>
          </w:rPrChange>
        </w:rPr>
        <w:t>Suddenly thinking better of my initial decision to put the lamp down, I hastily grasped for it and with one hand turned the dial, causing the lamp to brighten. Then I stepped inside and closed the door behind me.</w:t>
      </w:r>
    </w:p>
    <w:p w14:paraId="2AE6A5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87" w:author="Andrea Stafford Hintz" w:date="2016-09-18T16:51:00Z">
            <w:rPr>
              <w:rFonts w:ascii="Times New Roman" w:eastAsia="Times New Roman" w:hAnsi="Times New Roman" w:cs="Times New Roman"/>
              <w:i/>
              <w:kern w:val="1"/>
              <w:sz w:val="24"/>
              <w:szCs w:val="24"/>
            </w:rPr>
          </w:rPrChange>
        </w:rPr>
        <w:t>The zombies stirred out of their temporary shock at seeing their prey walk straight into their den. All at once, they moved toward me. I was ready with my sword. I began to slash through them, cutting each one down as they approached with slow and rotten limbs.</w:t>
      </w:r>
    </w:p>
    <w:p w14:paraId="6D5FD8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88" w:author="Andrea Stafford Hintz" w:date="2016-09-18T16:51:00Z">
            <w:rPr>
              <w:rFonts w:ascii="Times New Roman" w:eastAsia="Times New Roman" w:hAnsi="Times New Roman" w:cs="Times New Roman"/>
              <w:i/>
              <w:kern w:val="1"/>
              <w:sz w:val="24"/>
              <w:szCs w:val="24"/>
            </w:rPr>
          </w:rPrChange>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10F078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89" w:author="Andrea Stafford Hintz" w:date="2016-09-18T16:51:00Z">
            <w:rPr>
              <w:rFonts w:ascii="Times New Roman" w:eastAsia="Times New Roman" w:hAnsi="Times New Roman" w:cs="Times New Roman"/>
              <w:i/>
              <w:kern w:val="1"/>
              <w:sz w:val="24"/>
              <w:szCs w:val="24"/>
            </w:rPr>
          </w:rPrChange>
        </w:rPr>
        <w:t xml:space="preserve">They were slow, but they were many, and they were hungry. Soon, I had worked up a good sweat inside my crow’s head mask and </w:t>
      </w:r>
      <w:commentRangeStart w:id="8790"/>
      <w:r w:rsidRPr="009400B4">
        <w:rPr>
          <w:rFonts w:ascii="Times New Roman" w:hAnsi="Times New Roman"/>
          <w:i/>
          <w:kern w:val="1"/>
          <w:sz w:val="24"/>
          <w:rPrChange w:id="8791" w:author="Andrea Stafford Hintz" w:date="2016-09-18T16:51:00Z">
            <w:rPr>
              <w:rFonts w:ascii="Times New Roman" w:eastAsia="Times New Roman" w:hAnsi="Times New Roman" w:cs="Times New Roman"/>
              <w:i/>
              <w:kern w:val="1"/>
              <w:sz w:val="24"/>
              <w:szCs w:val="24"/>
            </w:rPr>
          </w:rPrChange>
        </w:rPr>
        <w:t>bustle skirt</w:t>
      </w:r>
      <w:commentRangeEnd w:id="8790"/>
      <w:r w:rsidR="00004B34">
        <w:rPr>
          <w:rStyle w:val="CommentReference"/>
        </w:rPr>
        <w:commentReference w:id="8790"/>
      </w:r>
      <w:r w:rsidRPr="009400B4">
        <w:rPr>
          <w:rFonts w:ascii="Times New Roman" w:hAnsi="Times New Roman"/>
          <w:i/>
          <w:kern w:val="1"/>
          <w:sz w:val="24"/>
          <w:rPrChange w:id="8792" w:author="Andrea Stafford Hintz" w:date="2016-09-18T16:51:00Z">
            <w:rPr>
              <w:rFonts w:ascii="Times New Roman" w:eastAsia="Times New Roman" w:hAnsi="Times New Roman" w:cs="Times New Roman"/>
              <w:i/>
              <w:kern w:val="1"/>
              <w:sz w:val="24"/>
              <w:szCs w:val="24"/>
            </w:rPr>
          </w:rPrChange>
        </w:rPr>
        <w:t>. But I did not slow in my frenzied killing spree.</w:t>
      </w:r>
    </w:p>
    <w:p w14:paraId="744E0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3" w:author="Andrea Stafford Hintz" w:date="2016-09-18T16:51:00Z">
            <w:rPr>
              <w:rFonts w:ascii="Times New Roman" w:eastAsia="Times New Roman" w:hAnsi="Times New Roman" w:cs="Times New Roman"/>
              <w:i/>
              <w:kern w:val="1"/>
              <w:sz w:val="24"/>
              <w:szCs w:val="24"/>
            </w:rPr>
          </w:rPrChange>
        </w:rPr>
        <w:t>Left, right, behind me, I met them all with my sword. I was everywhere at once, cutting them down, creating a whirlwind of blood and body parts which rained down upon the floor of the barn.</w:t>
      </w:r>
    </w:p>
    <w:p w14:paraId="6F6EA1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4" w:author="Andrea Stafford Hintz" w:date="2016-09-18T16:51:00Z">
            <w:rPr>
              <w:rFonts w:ascii="Times New Roman" w:eastAsia="Times New Roman" w:hAnsi="Times New Roman" w:cs="Times New Roman"/>
              <w:i/>
              <w:kern w:val="1"/>
              <w:sz w:val="24"/>
              <w:szCs w:val="24"/>
            </w:rPr>
          </w:rPrChange>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0246E9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5" w:author="Andrea Stafford Hintz" w:date="2016-09-18T16:51:00Z">
            <w:rPr>
              <w:rFonts w:ascii="Times New Roman" w:eastAsia="Times New Roman" w:hAnsi="Times New Roman" w:cs="Times New Roman"/>
              <w:i/>
              <w:kern w:val="1"/>
              <w:sz w:val="24"/>
              <w:szCs w:val="24"/>
            </w:rPr>
          </w:rPrChange>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756662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6" w:author="Andrea Stafford Hintz" w:date="2016-09-18T16:51:00Z">
            <w:rPr>
              <w:rFonts w:ascii="Times New Roman" w:eastAsia="Times New Roman" w:hAnsi="Times New Roman" w:cs="Times New Roman"/>
              <w:i/>
              <w:kern w:val="1"/>
              <w:sz w:val="24"/>
              <w:szCs w:val="24"/>
            </w:rPr>
          </w:rPrChange>
        </w:rPr>
        <w:t>A euphoric calm settled over me in the aftermath of violence. The settling of adrenaline, the calming of my rattled nerves.</w:t>
      </w:r>
    </w:p>
    <w:p w14:paraId="73E24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7" w:author="Andrea Stafford Hintz" w:date="2016-09-18T16:51:00Z">
            <w:rPr>
              <w:rFonts w:ascii="Times New Roman" w:eastAsia="Times New Roman" w:hAnsi="Times New Roman" w:cs="Times New Roman"/>
              <w:i/>
              <w:kern w:val="1"/>
              <w:sz w:val="24"/>
              <w:szCs w:val="24"/>
            </w:rPr>
          </w:rPrChange>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4ABC69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8" w:author="Andrea Stafford Hintz" w:date="2016-09-18T16:51:00Z">
            <w:rPr>
              <w:rFonts w:ascii="Times New Roman" w:eastAsia="Times New Roman" w:hAnsi="Times New Roman" w:cs="Times New Roman"/>
              <w:i/>
              <w:kern w:val="1"/>
              <w:sz w:val="24"/>
              <w:szCs w:val="24"/>
            </w:rPr>
          </w:rPrChange>
        </w:rPr>
        <w:t>This one wretched creature, on its own in the darkest corner of the barn, quietly moved toward me. Somehow, though I’d just faced a hundred of these monstrous things, facing one alone felt different.</w:t>
      </w:r>
    </w:p>
    <w:p w14:paraId="39236E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799" w:author="Andrea Stafford Hintz" w:date="2016-09-18T16:51:00Z">
            <w:rPr>
              <w:rFonts w:ascii="Times New Roman" w:eastAsia="Times New Roman" w:hAnsi="Times New Roman" w:cs="Times New Roman"/>
              <w:i/>
              <w:kern w:val="1"/>
              <w:sz w:val="24"/>
              <w:szCs w:val="24"/>
            </w:rPr>
          </w:rPrChange>
        </w:rPr>
        <w:t>Looking into the eyes of a creature that once was human, and knowing that you must cut him down…</w:t>
      </w:r>
    </w:p>
    <w:p w14:paraId="1F5125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0" w:author="Andrea Stafford Hintz" w:date="2016-09-18T16:51:00Z">
            <w:rPr>
              <w:rFonts w:ascii="Times New Roman" w:eastAsia="Times New Roman" w:hAnsi="Times New Roman" w:cs="Times New Roman"/>
              <w:i/>
              <w:kern w:val="1"/>
              <w:sz w:val="24"/>
              <w:szCs w:val="24"/>
            </w:rPr>
          </w:rPrChange>
        </w:rPr>
        <w:t>Even though I’d been told that this poor wretch was already dead, I didn’t know what to believe.</w:t>
      </w:r>
    </w:p>
    <w:p w14:paraId="070BB1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1" w:author="Andrea Stafford Hintz" w:date="2016-09-18T16:51:00Z">
            <w:rPr>
              <w:rFonts w:ascii="Times New Roman" w:eastAsia="Times New Roman" w:hAnsi="Times New Roman" w:cs="Times New Roman"/>
              <w:i/>
              <w:kern w:val="1"/>
              <w:sz w:val="24"/>
              <w:szCs w:val="24"/>
            </w:rPr>
          </w:rPrChange>
        </w:rPr>
        <w:t>My heart began to hammer against my chest. The sweat within my mask turned cold. The creature met my eyes.</w:t>
      </w:r>
    </w:p>
    <w:p w14:paraId="66B75E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2" w:author="Andrea Stafford Hintz" w:date="2016-09-18T16:51:00Z">
            <w:rPr>
              <w:rFonts w:ascii="Times New Roman" w:eastAsia="Times New Roman" w:hAnsi="Times New Roman" w:cs="Times New Roman"/>
              <w:i/>
              <w:kern w:val="1"/>
              <w:sz w:val="24"/>
              <w:szCs w:val="24"/>
            </w:rPr>
          </w:rPrChange>
        </w:rPr>
        <w:t>I’ll never forget those eyes. Pale, colorless orbs, set within a face that was little more than skin and bones. No wonder I faltered when—years later—I looked into Lord Connor’s eyes, and they were the same. No wonder these creatures still fill me with dread to this day.</w:t>
      </w:r>
    </w:p>
    <w:p w14:paraId="23B6BA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3" w:author="Andrea Stafford Hintz" w:date="2016-09-18T16:51:00Z">
            <w:rPr>
              <w:rFonts w:ascii="Times New Roman" w:eastAsia="Times New Roman" w:hAnsi="Times New Roman" w:cs="Times New Roman"/>
              <w:i/>
              <w:kern w:val="1"/>
              <w:sz w:val="24"/>
              <w:szCs w:val="24"/>
            </w:rPr>
          </w:rPrChange>
        </w:rPr>
        <w:t>The creature dragged its hands across the gore-slick floor and crawled its way to me. With no legs to walk upon, this wretched creature was persistent in its hunger. It dragged itself slowly, breathing through its nostrils, those pale eyes unblinking.</w:t>
      </w:r>
    </w:p>
    <w:p w14:paraId="342A3D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4" w:author="Andrea Stafford Hintz" w:date="2016-09-18T16:51:00Z">
            <w:rPr>
              <w:rFonts w:ascii="Times New Roman" w:eastAsia="Times New Roman" w:hAnsi="Times New Roman" w:cs="Times New Roman"/>
              <w:i/>
              <w:kern w:val="1"/>
              <w:sz w:val="24"/>
              <w:szCs w:val="24"/>
            </w:rPr>
          </w:rPrChange>
        </w:rPr>
        <w:t>I set the lamp down on the ground and sheathed my sword. I reached out to take hold of him, careful not to let him bite me.</w:t>
      </w:r>
    </w:p>
    <w:p w14:paraId="5386DD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5" w:author="Andrea Stafford Hintz" w:date="2016-09-18T16:51:00Z">
            <w:rPr>
              <w:rFonts w:ascii="Times New Roman" w:eastAsia="Times New Roman" w:hAnsi="Times New Roman" w:cs="Times New Roman"/>
              <w:i/>
              <w:kern w:val="1"/>
              <w:sz w:val="24"/>
              <w:szCs w:val="24"/>
            </w:rPr>
          </w:rPrChange>
        </w:rPr>
        <w:t>That was when I was seized from behind.</w:t>
      </w:r>
    </w:p>
    <w:p w14:paraId="77E77F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6" w:author="Andrea Stafford Hintz" w:date="2016-09-18T16:51:00Z">
            <w:rPr>
              <w:rFonts w:ascii="Times New Roman" w:eastAsia="Times New Roman" w:hAnsi="Times New Roman" w:cs="Times New Roman"/>
              <w:i/>
              <w:kern w:val="1"/>
              <w:sz w:val="24"/>
              <w:szCs w:val="24"/>
            </w:rPr>
          </w:rPrChange>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070D3A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7" w:author="Andrea Stafford Hintz" w:date="2016-09-18T16:51:00Z">
            <w:rPr>
              <w:rFonts w:ascii="Times New Roman" w:eastAsia="Times New Roman" w:hAnsi="Times New Roman" w:cs="Times New Roman"/>
              <w:i/>
              <w:kern w:val="1"/>
              <w:sz w:val="24"/>
              <w:szCs w:val="24"/>
            </w:rPr>
          </w:rPrChange>
        </w:rPr>
        <w:t>But I was grabbed again from behind, this time by the arm.</w:t>
      </w:r>
    </w:p>
    <w:p w14:paraId="217C7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8" w:author="Andrea Stafford Hintz" w:date="2016-09-18T16:51:00Z">
            <w:rPr>
              <w:rFonts w:ascii="Times New Roman" w:eastAsia="Times New Roman" w:hAnsi="Times New Roman" w:cs="Times New Roman"/>
              <w:i/>
              <w:kern w:val="1"/>
              <w:sz w:val="24"/>
              <w:szCs w:val="24"/>
            </w:rPr>
          </w:rPrChange>
        </w:rPr>
        <w:t>I yelped and pulled away, somehow managing to free myself from the creature’s grip, but I stumbled over the pile over corpses and fell. I landed in a mess of limbs softened by decay and wet with gore.</w:t>
      </w:r>
    </w:p>
    <w:p w14:paraId="3FAB0E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09" w:author="Andrea Stafford Hintz" w:date="2016-09-18T16:51:00Z">
            <w:rPr>
              <w:rFonts w:ascii="Times New Roman" w:eastAsia="Times New Roman" w:hAnsi="Times New Roman" w:cs="Times New Roman"/>
              <w:i/>
              <w:kern w:val="1"/>
              <w:sz w:val="24"/>
              <w:szCs w:val="24"/>
            </w:rPr>
          </w:rPrChange>
        </w:rPr>
        <w:t xml:space="preserve">The stench in the barn was horrible, even </w:t>
      </w:r>
      <w:proofErr w:type="spellStart"/>
      <w:r w:rsidRPr="009400B4">
        <w:rPr>
          <w:rFonts w:ascii="Times New Roman" w:hAnsi="Times New Roman"/>
          <w:i/>
          <w:kern w:val="1"/>
          <w:sz w:val="24"/>
          <w:rPrChange w:id="8810" w:author="Andrea Stafford Hintz" w:date="2016-09-18T16:51:00Z">
            <w:rPr>
              <w:rFonts w:ascii="Times New Roman" w:eastAsia="Times New Roman" w:hAnsi="Times New Roman" w:cs="Times New Roman"/>
              <w:i/>
              <w:kern w:val="1"/>
              <w:sz w:val="24"/>
              <w:szCs w:val="24"/>
            </w:rPr>
          </w:rPrChange>
        </w:rPr>
        <w:t>through</w:t>
      </w:r>
      <w:proofErr w:type="spellEnd"/>
      <w:r w:rsidRPr="009400B4">
        <w:rPr>
          <w:rFonts w:ascii="Times New Roman" w:hAnsi="Times New Roman"/>
          <w:i/>
          <w:kern w:val="1"/>
          <w:sz w:val="24"/>
          <w:rPrChange w:id="8811" w:author="Andrea Stafford Hintz" w:date="2016-09-18T16:51:00Z">
            <w:rPr>
              <w:rFonts w:ascii="Times New Roman" w:eastAsia="Times New Roman" w:hAnsi="Times New Roman" w:cs="Times New Roman"/>
              <w:i/>
              <w:kern w:val="1"/>
              <w:sz w:val="24"/>
              <w:szCs w:val="24"/>
            </w:rPr>
          </w:rPrChange>
        </w:rPr>
        <w:t xml:space="preserve"> my mask, but it was worse amongst that pile of severed limbs and still-groping fingers.</w:t>
      </w:r>
    </w:p>
    <w:p w14:paraId="20640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12" w:author="Andrea Stafford Hintz" w:date="2016-09-18T16:51:00Z">
            <w:rPr>
              <w:rFonts w:ascii="Times New Roman" w:eastAsia="Times New Roman" w:hAnsi="Times New Roman" w:cs="Times New Roman"/>
              <w:i/>
              <w:kern w:val="1"/>
              <w:sz w:val="24"/>
              <w:szCs w:val="24"/>
            </w:rPr>
          </w:rPrChange>
        </w:rPr>
        <w:t>I could hear them breathing. I felt the pile of corpses writhe.</w:t>
      </w:r>
    </w:p>
    <w:p w14:paraId="379F3C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13" w:author="Andrea Stafford Hintz" w:date="2016-09-18T16:51:00Z">
            <w:rPr>
              <w:rFonts w:ascii="Times New Roman" w:eastAsia="Times New Roman" w:hAnsi="Times New Roman" w:cs="Times New Roman"/>
              <w:i/>
              <w:kern w:val="1"/>
              <w:sz w:val="24"/>
              <w:szCs w:val="24"/>
            </w:rPr>
          </w:rPrChange>
        </w:rPr>
        <w:t xml:space="preserve">In the throes of panic, I pushed myself back, away from the pile of corpses, even as they grabbed at me. I caught glimpses of their pale eyes, still looking at me. They grasped at me with renewed </w:t>
      </w:r>
      <w:r w:rsidR="00C245FD" w:rsidRPr="009400B4">
        <w:rPr>
          <w:rFonts w:ascii="Times New Roman" w:hAnsi="Times New Roman"/>
          <w:i/>
          <w:kern w:val="1"/>
          <w:sz w:val="24"/>
          <w:rPrChange w:id="8814" w:author="Andrea Stafford Hintz" w:date="2016-09-18T16:51:00Z">
            <w:rPr>
              <w:rFonts w:ascii="Times New Roman" w:eastAsia="Times New Roman" w:hAnsi="Times New Roman" w:cs="Times New Roman"/>
              <w:i/>
              <w:kern w:val="1"/>
              <w:sz w:val="24"/>
              <w:szCs w:val="24"/>
            </w:rPr>
          </w:rPrChange>
        </w:rPr>
        <w:t>fervor</w:t>
      </w:r>
      <w:r w:rsidRPr="009400B4">
        <w:rPr>
          <w:rFonts w:ascii="Times New Roman" w:hAnsi="Times New Roman"/>
          <w:i/>
          <w:kern w:val="1"/>
          <w:sz w:val="24"/>
          <w:rPrChange w:id="8815" w:author="Andrea Stafford Hintz" w:date="2016-09-18T16:51:00Z">
            <w:rPr>
              <w:rFonts w:ascii="Times New Roman" w:eastAsia="Times New Roman" w:hAnsi="Times New Roman" w:cs="Times New Roman"/>
              <w:i/>
              <w:kern w:val="1"/>
              <w:sz w:val="24"/>
              <w:szCs w:val="24"/>
            </w:rPr>
          </w:rPrChange>
        </w:rPr>
        <w:t>. I pushed and kicked and shoved my way backward, away from the corpses, until I was free of them.</w:t>
      </w:r>
    </w:p>
    <w:p w14:paraId="72E3D1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16" w:author="Andrea Stafford Hintz" w:date="2016-09-18T16:51:00Z">
            <w:rPr>
              <w:rFonts w:ascii="Times New Roman" w:eastAsia="Times New Roman" w:hAnsi="Times New Roman" w:cs="Times New Roman"/>
              <w:i/>
              <w:kern w:val="1"/>
              <w:sz w:val="24"/>
              <w:szCs w:val="24"/>
            </w:rPr>
          </w:rPrChange>
        </w:rPr>
        <w:t>How many of these creatures had somehow survived their slaughter? I’d hacked off their limbs, slit their throats, or disemboweled every last one of them.</w:t>
      </w:r>
    </w:p>
    <w:p w14:paraId="28E37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17" w:author="Andrea Stafford Hintz" w:date="2016-09-18T16:51:00Z">
            <w:rPr>
              <w:rFonts w:ascii="Times New Roman" w:eastAsia="Times New Roman" w:hAnsi="Times New Roman" w:cs="Times New Roman"/>
              <w:i/>
              <w:kern w:val="1"/>
              <w:sz w:val="24"/>
              <w:szCs w:val="24"/>
            </w:rPr>
          </w:rPrChange>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3953B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18" w:author="Andrea Stafford Hintz" w:date="2016-09-18T16:51:00Z">
            <w:rPr>
              <w:rFonts w:ascii="Times New Roman" w:eastAsia="Times New Roman" w:hAnsi="Times New Roman" w:cs="Times New Roman"/>
              <w:i/>
              <w:kern w:val="1"/>
              <w:sz w:val="24"/>
              <w:szCs w:val="24"/>
            </w:rPr>
          </w:rPrChange>
        </w:rPr>
        <w:t xml:space="preserve">Suddenly, </w:t>
      </w:r>
      <w:r w:rsidRPr="009400B4">
        <w:rPr>
          <w:rFonts w:ascii="Times New Roman" w:hAnsi="Times New Roman"/>
          <w:i/>
          <w:kern w:val="1"/>
          <w:sz w:val="24"/>
          <w:highlight w:val="yellow"/>
          <w:rPrChange w:id="8819" w:author="Andrea Stafford Hintz" w:date="2016-09-18T16:51:00Z">
            <w:rPr>
              <w:rFonts w:ascii="Times New Roman" w:eastAsia="Times New Roman" w:hAnsi="Times New Roman" w:cs="Times New Roman"/>
              <w:i/>
              <w:kern w:val="1"/>
              <w:sz w:val="24"/>
              <w:szCs w:val="24"/>
              <w:highlight w:val="yellow"/>
            </w:rPr>
          </w:rPrChange>
        </w:rPr>
        <w:t>I heard the hiss of one of those creatures whispering in my ear</w:t>
      </w:r>
      <w:r w:rsidRPr="009400B4">
        <w:rPr>
          <w:rFonts w:ascii="Times New Roman" w:hAnsi="Times New Roman"/>
          <w:i/>
          <w:kern w:val="1"/>
          <w:sz w:val="24"/>
          <w:rPrChange w:id="8820" w:author="Andrea Stafford Hintz" w:date="2016-09-18T16:51:00Z">
            <w:rPr>
              <w:rFonts w:ascii="Times New Roman" w:eastAsia="Times New Roman" w:hAnsi="Times New Roman" w:cs="Times New Roman"/>
              <w:i/>
              <w:kern w:val="1"/>
              <w:sz w:val="24"/>
              <w:szCs w:val="24"/>
            </w:rPr>
          </w:rPrChange>
        </w:rPr>
        <w:t>. Its voice was cold on the back of my neck, so close I could feel it. I whirled around and screamed.</w:t>
      </w:r>
    </w:p>
    <w:p w14:paraId="5BC10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commentRangeStart w:id="8821"/>
      <w:r w:rsidRPr="009400B4">
        <w:rPr>
          <w:rFonts w:ascii="Times New Roman" w:hAnsi="Times New Roman"/>
          <w:i/>
          <w:kern w:val="1"/>
          <w:sz w:val="24"/>
          <w:rPrChange w:id="8822" w:author="Andrea Stafford Hintz" w:date="2016-09-18T16:51:00Z">
            <w:rPr>
              <w:rFonts w:ascii="Times New Roman" w:eastAsia="Times New Roman" w:hAnsi="Times New Roman" w:cs="Times New Roman"/>
              <w:i/>
              <w:kern w:val="1"/>
              <w:sz w:val="24"/>
              <w:szCs w:val="24"/>
            </w:rPr>
          </w:rPrChange>
        </w:rPr>
        <w:t>It was the creature with no legs</w:t>
      </w:r>
      <w:commentRangeEnd w:id="8821"/>
      <w:r w:rsidR="00004B34">
        <w:rPr>
          <w:rStyle w:val="CommentReference"/>
        </w:rPr>
        <w:commentReference w:id="8821"/>
      </w:r>
      <w:r w:rsidRPr="009400B4">
        <w:rPr>
          <w:rFonts w:ascii="Times New Roman" w:hAnsi="Times New Roman"/>
          <w:i/>
          <w:kern w:val="1"/>
          <w:sz w:val="24"/>
          <w:rPrChange w:id="8823" w:author="Andrea Stafford Hintz" w:date="2016-09-18T16:51:00Z">
            <w:rPr>
              <w:rFonts w:ascii="Times New Roman" w:eastAsia="Times New Roman" w:hAnsi="Times New Roman" w:cs="Times New Roman"/>
              <w:i/>
              <w:kern w:val="1"/>
              <w:sz w:val="24"/>
              <w:szCs w:val="24"/>
            </w:rPr>
          </w:rPrChange>
        </w:rPr>
        <w:t xml:space="preserve">.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14:paraId="187E30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4" w:author="Andrea Stafford Hintz" w:date="2016-09-18T16:51:00Z">
            <w:rPr>
              <w:rFonts w:ascii="Times New Roman" w:eastAsia="Times New Roman" w:hAnsi="Times New Roman" w:cs="Times New Roman"/>
              <w:i/>
              <w:kern w:val="1"/>
              <w:sz w:val="24"/>
              <w:szCs w:val="24"/>
            </w:rPr>
          </w:rPrChange>
        </w:rPr>
        <w:t>And when it had torn a hole in the eye of the mask, it reached in and grasped my naked flesh as hard as it could with its atrophied muscles.</w:t>
      </w:r>
    </w:p>
    <w:p w14:paraId="3C0A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5" w:author="Andrea Stafford Hintz" w:date="2016-09-18T16:51:00Z">
            <w:rPr>
              <w:rFonts w:ascii="Times New Roman" w:eastAsia="Times New Roman" w:hAnsi="Times New Roman" w:cs="Times New Roman"/>
              <w:i/>
              <w:kern w:val="1"/>
              <w:sz w:val="24"/>
              <w:szCs w:val="24"/>
            </w:rPr>
          </w:rPrChange>
        </w:rPr>
        <w:t>It gouged me with its sharp nails until it broke the skin and hot blood squirted from my face like the juice of a burst grape.</w:t>
      </w:r>
    </w:p>
    <w:p w14:paraId="07191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6" w:author="Andrea Stafford Hintz" w:date="2016-09-18T16:51:00Z">
            <w:rPr>
              <w:rFonts w:ascii="Times New Roman" w:eastAsia="Times New Roman" w:hAnsi="Times New Roman" w:cs="Times New Roman"/>
              <w:i/>
              <w:kern w:val="1"/>
              <w:sz w:val="24"/>
              <w:szCs w:val="24"/>
            </w:rPr>
          </w:rPrChange>
        </w:rPr>
        <w:t>I screamed and screamed as my own blood rained down upon the zombie’s face. I felt warm blood run down my cheek. I felt sick.</w:t>
      </w:r>
    </w:p>
    <w:p w14:paraId="6997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7" w:author="Andrea Stafford Hintz" w:date="2016-09-18T16:51:00Z">
            <w:rPr>
              <w:rFonts w:ascii="Times New Roman" w:eastAsia="Times New Roman" w:hAnsi="Times New Roman" w:cs="Times New Roman"/>
              <w:i/>
              <w:kern w:val="1"/>
              <w:sz w:val="24"/>
              <w:szCs w:val="24"/>
            </w:rPr>
          </w:rPrChange>
        </w:rPr>
        <w:t>At some point, I wasn’t sure when, I’d lost the vision in my right eye.</w:t>
      </w:r>
    </w:p>
    <w:p w14:paraId="64DDB2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8" w:author="Andrea Stafford Hintz" w:date="2016-09-18T16:51:00Z">
            <w:rPr>
              <w:rFonts w:ascii="Times New Roman" w:eastAsia="Times New Roman" w:hAnsi="Times New Roman" w:cs="Times New Roman"/>
              <w:i/>
              <w:kern w:val="1"/>
              <w:sz w:val="24"/>
              <w:szCs w:val="24"/>
            </w:rPr>
          </w:rPrChange>
        </w:rPr>
        <w:t>I felt a dull pain in my right arm, but I hardly noticed it. Something was biting me. Tearing through the fabric of my sleeve, chewing through my flesh. Biting down to the marrow.</w:t>
      </w:r>
    </w:p>
    <w:p w14:paraId="2827B9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29" w:author="Andrea Stafford Hintz" w:date="2016-09-18T16:51:00Z">
            <w:rPr>
              <w:rFonts w:ascii="Times New Roman" w:eastAsia="Times New Roman" w:hAnsi="Times New Roman" w:cs="Times New Roman"/>
              <w:i/>
              <w:kern w:val="1"/>
              <w:sz w:val="24"/>
              <w:szCs w:val="24"/>
            </w:rPr>
          </w:rPrChange>
        </w:rPr>
        <w:t>I fought back, kicking and screaming.</w:t>
      </w:r>
    </w:p>
    <w:p w14:paraId="16F4C8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0" w:author="Andrea Stafford Hintz" w:date="2016-09-18T16:51:00Z">
            <w:rPr>
              <w:rFonts w:ascii="Times New Roman" w:eastAsia="Times New Roman" w:hAnsi="Times New Roman" w:cs="Times New Roman"/>
              <w:i/>
              <w:kern w:val="1"/>
              <w:sz w:val="24"/>
              <w:szCs w:val="24"/>
            </w:rPr>
          </w:rPrChange>
        </w:rPr>
        <w:t>Even as I struggled, I could still see that horrid creature raise its bloodied hands to its mouth and chew happily upon my severed eye.</w:t>
      </w:r>
    </w:p>
    <w:p w14:paraId="47B232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1" w:author="Andrea Stafford Hintz" w:date="2016-09-18T16:51:00Z">
            <w:rPr>
              <w:rFonts w:ascii="Times New Roman" w:eastAsia="Times New Roman" w:hAnsi="Times New Roman" w:cs="Times New Roman"/>
              <w:i/>
              <w:kern w:val="1"/>
              <w:sz w:val="24"/>
              <w:szCs w:val="24"/>
            </w:rPr>
          </w:rPrChange>
        </w:rPr>
        <w:t>I tore myself away from the hands that grasped me, tore my arm from the hungry jaws of a dead man. I felt faint. Dizzy. Nauseous.</w:t>
      </w:r>
    </w:p>
    <w:p w14:paraId="1A3E0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2" w:author="Andrea Stafford Hintz" w:date="2016-09-18T16:51:00Z">
            <w:rPr>
              <w:rFonts w:ascii="Times New Roman" w:eastAsia="Times New Roman" w:hAnsi="Times New Roman" w:cs="Times New Roman"/>
              <w:i/>
              <w:kern w:val="1"/>
              <w:sz w:val="24"/>
              <w:szCs w:val="24"/>
            </w:rPr>
          </w:rPrChange>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58B1D1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3" w:author="Andrea Stafford Hintz" w:date="2016-09-18T16:51:00Z">
            <w:rPr>
              <w:rFonts w:ascii="Times New Roman" w:eastAsia="Times New Roman" w:hAnsi="Times New Roman" w:cs="Times New Roman"/>
              <w:i/>
              <w:kern w:val="1"/>
              <w:sz w:val="24"/>
              <w:szCs w:val="24"/>
            </w:rPr>
          </w:rPrChange>
        </w:rPr>
        <w:t>I transferred the sword to my other arm and stabbed it through the zombie’s hideous face as it licked its lips.</w:t>
      </w:r>
    </w:p>
    <w:p w14:paraId="38CA70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4" w:author="Andrea Stafford Hintz" w:date="2016-09-18T16:51:00Z">
            <w:rPr>
              <w:rFonts w:ascii="Times New Roman" w:eastAsia="Times New Roman" w:hAnsi="Times New Roman" w:cs="Times New Roman"/>
              <w:i/>
              <w:kern w:val="1"/>
              <w:sz w:val="24"/>
              <w:szCs w:val="24"/>
            </w:rPr>
          </w:rPrChange>
        </w:rPr>
        <w:t>I’d ceased being afraid now. Now I was furious.</w:t>
      </w:r>
    </w:p>
    <w:p w14:paraId="49440B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5" w:author="Andrea Stafford Hintz" w:date="2016-09-18T16:51:00Z">
            <w:rPr>
              <w:rFonts w:ascii="Times New Roman" w:eastAsia="Times New Roman" w:hAnsi="Times New Roman" w:cs="Times New Roman"/>
              <w:i/>
              <w:kern w:val="1"/>
              <w:sz w:val="24"/>
              <w:szCs w:val="24"/>
            </w:rPr>
          </w:rPrChange>
        </w:rPr>
        <w:t xml:space="preserve">I reached down </w:t>
      </w:r>
      <w:commentRangeStart w:id="8836"/>
      <w:r w:rsidRPr="009400B4">
        <w:rPr>
          <w:rFonts w:ascii="Times New Roman" w:hAnsi="Times New Roman"/>
          <w:i/>
          <w:kern w:val="1"/>
          <w:sz w:val="24"/>
          <w:rPrChange w:id="8837" w:author="Andrea Stafford Hintz" w:date="2016-09-18T16:51:00Z">
            <w:rPr>
              <w:rFonts w:ascii="Times New Roman" w:eastAsia="Times New Roman" w:hAnsi="Times New Roman" w:cs="Times New Roman"/>
              <w:i/>
              <w:kern w:val="1"/>
              <w:sz w:val="24"/>
              <w:szCs w:val="24"/>
            </w:rPr>
          </w:rPrChange>
        </w:rPr>
        <w:t xml:space="preserve">and tore my eye from its jaws </w:t>
      </w:r>
      <w:commentRangeEnd w:id="8836"/>
      <w:r w:rsidR="006262D9">
        <w:rPr>
          <w:rStyle w:val="CommentReference"/>
        </w:rPr>
        <w:commentReference w:id="8836"/>
      </w:r>
      <w:r w:rsidRPr="009400B4">
        <w:rPr>
          <w:rFonts w:ascii="Times New Roman" w:hAnsi="Times New Roman"/>
          <w:i/>
          <w:kern w:val="1"/>
          <w:sz w:val="24"/>
          <w:rPrChange w:id="8838" w:author="Andrea Stafford Hintz" w:date="2016-09-18T16:51:00Z">
            <w:rPr>
              <w:rFonts w:ascii="Times New Roman" w:eastAsia="Times New Roman" w:hAnsi="Times New Roman" w:cs="Times New Roman"/>
              <w:i/>
              <w:kern w:val="1"/>
              <w:sz w:val="24"/>
              <w:szCs w:val="24"/>
            </w:rPr>
          </w:rPrChange>
        </w:rPr>
        <w:t>and held onto it as tightly as I could with my hand that had lost all feeling.</w:t>
      </w:r>
    </w:p>
    <w:p w14:paraId="527DD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39" w:author="Andrea Stafford Hintz" w:date="2016-09-18T16:51:00Z">
            <w:rPr>
              <w:rFonts w:ascii="Times New Roman" w:eastAsia="Times New Roman" w:hAnsi="Times New Roman" w:cs="Times New Roman"/>
              <w:i/>
              <w:kern w:val="1"/>
              <w:sz w:val="24"/>
              <w:szCs w:val="24"/>
            </w:rPr>
          </w:rPrChange>
        </w:rPr>
        <w:t>Turning back to the pile of corpses, I roughly grabbed each one that looked at me, beginning with the one that had ravaged my arm.</w:t>
      </w:r>
    </w:p>
    <w:p w14:paraId="40E98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40" w:author="Andrea Stafford Hintz" w:date="2016-09-18T16:51:00Z">
            <w:rPr>
              <w:rFonts w:ascii="Times New Roman" w:eastAsia="Times New Roman" w:hAnsi="Times New Roman" w:cs="Times New Roman"/>
              <w:i/>
              <w:kern w:val="1"/>
              <w:sz w:val="24"/>
              <w:szCs w:val="24"/>
            </w:rPr>
          </w:rPrChange>
        </w:rPr>
        <w:t>I pulled it from the pile and shoved my sword through its head. I continued in that manner until the bodies stopped twitching. All of them but one, anyway.</w:t>
      </w:r>
    </w:p>
    <w:p w14:paraId="5B372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41" w:author="Andrea Stafford Hintz" w:date="2016-09-18T16:51:00Z">
            <w:rPr>
              <w:rFonts w:ascii="Times New Roman" w:eastAsia="Times New Roman" w:hAnsi="Times New Roman" w:cs="Times New Roman"/>
              <w:i/>
              <w:kern w:val="1"/>
              <w:sz w:val="24"/>
              <w:szCs w:val="24"/>
            </w:rPr>
          </w:rPrChange>
        </w:rPr>
        <w:t>Dragging the severed upper body and head of the last remaining zombie with my one good arm, I pushed open the door of the barn. Stumbling dizzily, I hiked across the lawn toward the mansion.</w:t>
      </w:r>
    </w:p>
    <w:p w14:paraId="6ECE4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42" w:author="Andrea Stafford Hintz" w:date="2016-09-18T16:51:00Z">
            <w:rPr>
              <w:rFonts w:ascii="Times New Roman" w:eastAsia="Times New Roman" w:hAnsi="Times New Roman" w:cs="Times New Roman"/>
              <w:i/>
              <w:kern w:val="1"/>
              <w:sz w:val="24"/>
              <w:szCs w:val="24"/>
            </w:rPr>
          </w:rPrChange>
        </w:rPr>
        <w:t>Papa Doc and his servants must have become accustomed to strange noises coming from the barn, because no one had come outside to investigate. Or maybe they were all still asleep.</w:t>
      </w:r>
    </w:p>
    <w:p w14:paraId="7B6458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843" w:author="Andrea Stafford Hintz" w:date="2016-09-18T16:51:00Z">
            <w:rPr>
              <w:rFonts w:ascii="Times New Roman" w:eastAsia="Times New Roman" w:hAnsi="Times New Roman" w:cs="Times New Roman"/>
              <w:i/>
              <w:kern w:val="1"/>
              <w:sz w:val="24"/>
              <w:szCs w:val="24"/>
            </w:rPr>
          </w:rPrChange>
        </w:rPr>
        <w:t>I revved the engine that powered the Icarus wings, pulled a cord to spread my wings, and levitated, off the ground, heading towards the upstairs window where Papa Doc was most likely sleeping. I can’t remember what happened next. I blacked out.</w:t>
      </w:r>
    </w:p>
    <w:p w14:paraId="5397366C"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64"/>
          <w:headerReference w:type="default" r:id="rId165"/>
          <w:footerReference w:type="even" r:id="rId166"/>
          <w:footerReference w:type="default" r:id="rId167"/>
          <w:headerReference w:type="first" r:id="rId168"/>
          <w:footerReference w:type="first" r:id="rId169"/>
          <w:pgSz w:w="12242" w:h="15842"/>
          <w:pgMar w:top="1440" w:right="1440" w:bottom="1440" w:left="1440" w:header="720" w:footer="720" w:gutter="0"/>
          <w:cols w:space="720"/>
          <w:titlePg/>
        </w:sectPr>
      </w:pPr>
    </w:p>
    <w:p w14:paraId="6B0FAE1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8844" w:name="Chapter_27"/>
      <w:r w:rsidRPr="009400B4">
        <w:rPr>
          <w:rFonts w:ascii="Times New Roman" w:hAnsi="Times New Roman"/>
          <w:kern w:val="1"/>
          <w:sz w:val="24"/>
          <w:rPrChange w:id="8845" w:author="Andrea Stafford Hintz" w:date="2016-09-18T16:51:00Z">
            <w:rPr>
              <w:rFonts w:ascii="Times New Roman" w:eastAsia="Times New Roman" w:hAnsi="Times New Roman" w:cs="Times New Roman"/>
              <w:kern w:val="1"/>
              <w:sz w:val="24"/>
              <w:szCs w:val="24"/>
            </w:rPr>
          </w:rPrChange>
        </w:rPr>
        <w:t>Chapter</w:t>
      </w:r>
      <w:bookmarkEnd w:id="8844"/>
      <w:r w:rsidRPr="009400B4">
        <w:rPr>
          <w:rFonts w:ascii="Times New Roman" w:hAnsi="Times New Roman"/>
          <w:kern w:val="1"/>
          <w:sz w:val="24"/>
          <w:rPrChange w:id="8846" w:author="Andrea Stafford Hintz" w:date="2016-09-18T16:51:00Z">
            <w:rPr>
              <w:rFonts w:ascii="Times New Roman" w:eastAsia="Times New Roman" w:hAnsi="Times New Roman" w:cs="Times New Roman"/>
              <w:kern w:val="1"/>
              <w:sz w:val="24"/>
              <w:szCs w:val="24"/>
            </w:rPr>
          </w:rPrChange>
        </w:rPr>
        <w:t xml:space="preserve"> Twenty-Seven</w:t>
      </w:r>
    </w:p>
    <w:p w14:paraId="5397896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847" w:author="Andrea Stafford Hintz" w:date="2016-09-18T16:51:00Z">
            <w:rPr>
              <w:rFonts w:ascii="Times New Roman" w:eastAsia="Times New Roman" w:hAnsi="Times New Roman" w:cs="Times New Roman"/>
              <w:kern w:val="1"/>
              <w:sz w:val="24"/>
              <w:szCs w:val="24"/>
            </w:rPr>
          </w:rPrChange>
        </w:rPr>
        <w:t xml:space="preserve">“The dismal quarter of </w:t>
      </w:r>
      <w:proofErr w:type="spellStart"/>
      <w:r w:rsidRPr="009400B4">
        <w:rPr>
          <w:rFonts w:ascii="Times New Roman" w:hAnsi="Times New Roman"/>
          <w:kern w:val="1"/>
          <w:sz w:val="24"/>
          <w:rPrChange w:id="8848" w:author="Andrea Stafford Hintz" w:date="2016-09-18T16:51:00Z">
            <w:rPr>
              <w:rFonts w:ascii="Times New Roman" w:eastAsia="Times New Roman" w:hAnsi="Times New Roman" w:cs="Times New Roman"/>
              <w:kern w:val="1"/>
              <w:sz w:val="24"/>
              <w:szCs w:val="24"/>
            </w:rPr>
          </w:rPrChange>
        </w:rPr>
        <w:t>Soho</w:t>
      </w:r>
      <w:proofErr w:type="spellEnd"/>
      <w:r w:rsidRPr="009400B4">
        <w:rPr>
          <w:rFonts w:ascii="Times New Roman" w:hAnsi="Times New Roman"/>
          <w:kern w:val="1"/>
          <w:sz w:val="24"/>
          <w:rPrChange w:id="8849" w:author="Andrea Stafford Hintz" w:date="2016-09-18T16:51:00Z">
            <w:rPr>
              <w:rFonts w:ascii="Times New Roman" w:eastAsia="Times New Roman" w:hAnsi="Times New Roman" w:cs="Times New Roman"/>
              <w:kern w:val="1"/>
              <w:sz w:val="24"/>
              <w:szCs w:val="24"/>
            </w:rPr>
          </w:rPrChange>
        </w:rPr>
        <w:t xml:space="preserve"> seen under these changing glimpses, with its muddy ways, and slatternly passengers, and its lamps, which had never been extinguished or had been kindled afresh to combat this mournful re-invasion of darkness, seemed…like a district of some city in a nightmare.”</w:t>
      </w:r>
    </w:p>
    <w:p w14:paraId="777FA38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6B0CA0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b/>
          <w:sz w:val="24"/>
          <w:szCs w:val="24"/>
        </w:rPr>
      </w:pPr>
      <w:r w:rsidRPr="009400B4">
        <w:rPr>
          <w:rFonts w:ascii="Times New Roman" w:hAnsi="Times New Roman"/>
          <w:kern w:val="1"/>
          <w:sz w:val="24"/>
          <w:rPrChange w:id="8850" w:author="Andrea Stafford Hintz" w:date="2016-09-18T16:51:00Z">
            <w:rPr>
              <w:rFonts w:ascii="Times New Roman" w:eastAsia="Times New Roman" w:hAnsi="Times New Roman" w:cs="Times New Roman"/>
              <w:kern w:val="1"/>
              <w:sz w:val="24"/>
              <w:szCs w:val="24"/>
            </w:rPr>
          </w:rPrChange>
        </w:rPr>
        <w:t>- Robert Louis Stevenson</w:t>
      </w:r>
    </w:p>
    <w:p w14:paraId="77436F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107E6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7270B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851" w:name="Scene_63"/>
      <w:r w:rsidRPr="009400B4">
        <w:rPr>
          <w:rFonts w:ascii="Times New Roman" w:hAnsi="Times New Roman"/>
          <w:kern w:val="1"/>
          <w:sz w:val="24"/>
          <w:rPrChange w:id="8852" w:author="Andrea Stafford Hintz" w:date="2016-09-18T16:51:00Z">
            <w:rPr>
              <w:rFonts w:ascii="Times New Roman" w:eastAsia="Times New Roman" w:hAnsi="Times New Roman" w:cs="Times New Roman"/>
              <w:kern w:val="1"/>
              <w:sz w:val="24"/>
              <w:szCs w:val="24"/>
            </w:rPr>
          </w:rPrChange>
        </w:rPr>
        <w:t>While</w:t>
      </w:r>
      <w:bookmarkEnd w:id="8851"/>
      <w:r w:rsidRPr="009400B4">
        <w:rPr>
          <w:rFonts w:ascii="Times New Roman" w:hAnsi="Times New Roman"/>
          <w:kern w:val="1"/>
          <w:sz w:val="24"/>
          <w:rPrChange w:id="8853" w:author="Andrea Stafford Hintz" w:date="2016-09-18T16:51:00Z">
            <w:rPr>
              <w:rFonts w:ascii="Times New Roman" w:eastAsia="Times New Roman" w:hAnsi="Times New Roman" w:cs="Times New Roman"/>
              <w:kern w:val="1"/>
              <w:sz w:val="24"/>
              <w:szCs w:val="24"/>
            </w:rPr>
          </w:rPrChange>
        </w:rPr>
        <w:t xml:space="preserve"> he walked, his mind was at work. Bailey wandered the sidewalk, sniffing for owls and perking his ears up at the sound of distant crickets. Night had fallen.</w:t>
      </w:r>
    </w:p>
    <w:p w14:paraId="0FEB2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54" w:author="Andrea Stafford Hintz" w:date="2016-09-18T16:51:00Z">
            <w:rPr>
              <w:rFonts w:ascii="Times New Roman" w:eastAsia="Times New Roman" w:hAnsi="Times New Roman" w:cs="Times New Roman"/>
              <w:kern w:val="1"/>
              <w:sz w:val="24"/>
              <w:szCs w:val="24"/>
            </w:rPr>
          </w:rPrChange>
        </w:rPr>
        <w:t>Occasionally, they heard the sounds of zombies in the distance, and Roderick tightened his grip on his cane.</w:t>
      </w:r>
    </w:p>
    <w:p w14:paraId="4B6989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55" w:author="Andrea Stafford Hintz" w:date="2016-09-18T16:51:00Z">
            <w:rPr>
              <w:rFonts w:ascii="Times New Roman" w:eastAsia="Times New Roman" w:hAnsi="Times New Roman" w:cs="Times New Roman"/>
              <w:kern w:val="1"/>
              <w:sz w:val="24"/>
              <w:szCs w:val="24"/>
            </w:rPr>
          </w:rPrChange>
        </w:rPr>
        <w:t>A corvine bird perched on the archway of a house.</w:t>
      </w:r>
    </w:p>
    <w:p w14:paraId="2ABC5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56"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8857" w:author="Andrea Stafford Hintz" w:date="2016-09-18T16:51:00Z">
            <w:rPr>
              <w:rFonts w:ascii="Times New Roman" w:eastAsia="Times New Roman" w:hAnsi="Times New Roman" w:cs="Times New Roman"/>
              <w:kern w:val="1"/>
              <w:sz w:val="24"/>
              <w:szCs w:val="24"/>
            </w:rPr>
          </w:rPrChange>
        </w:rPr>
        <w:t>Quoth</w:t>
      </w:r>
      <w:proofErr w:type="spellEnd"/>
      <w:r w:rsidRPr="009400B4">
        <w:rPr>
          <w:rFonts w:ascii="Times New Roman" w:hAnsi="Times New Roman"/>
          <w:kern w:val="1"/>
          <w:sz w:val="24"/>
          <w:rPrChange w:id="8858" w:author="Andrea Stafford Hintz" w:date="2016-09-18T16:51:00Z">
            <w:rPr>
              <w:rFonts w:ascii="Times New Roman" w:eastAsia="Times New Roman" w:hAnsi="Times New Roman" w:cs="Times New Roman"/>
              <w:kern w:val="1"/>
              <w:sz w:val="24"/>
              <w:szCs w:val="24"/>
            </w:rPr>
          </w:rPrChange>
        </w:rPr>
        <w:t xml:space="preserve"> the raven,” Roderick muttered.</w:t>
      </w:r>
    </w:p>
    <w:p w14:paraId="17457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59" w:author="Andrea Stafford Hintz" w:date="2016-09-18T16:51:00Z">
            <w:rPr>
              <w:rFonts w:ascii="Times New Roman" w:eastAsia="Times New Roman" w:hAnsi="Times New Roman" w:cs="Times New Roman"/>
              <w:kern w:val="1"/>
              <w:sz w:val="24"/>
              <w:szCs w:val="24"/>
            </w:rPr>
          </w:rPrChange>
        </w:rPr>
        <w:t>Bailey continued to sniff the ground, and Roderick paced anxiously beside him. “Just do your business, my boy. The sooner we get back inside, the better.”</w:t>
      </w:r>
    </w:p>
    <w:p w14:paraId="5E7FC2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60" w:author="Andrea Stafford Hintz" w:date="2016-09-18T16:51:00Z">
            <w:rPr>
              <w:rFonts w:ascii="Times New Roman" w:eastAsia="Times New Roman" w:hAnsi="Times New Roman" w:cs="Times New Roman"/>
              <w:kern w:val="1"/>
              <w:sz w:val="24"/>
              <w:szCs w:val="24"/>
            </w:rPr>
          </w:rPrChange>
        </w:rPr>
        <w:t>Though Bailey had been inside all day, the smell of the city had changed so drastically, he was too unsettled to mark his territory just yet. He needed to explore a bit first. Roderick’s neighborhood seemed deserted, so he let the dog be, but kept a tight hand on the leash, and kept his eyes and ears open.</w:t>
      </w:r>
    </w:p>
    <w:p w14:paraId="6649D9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61" w:author="Andrea Stafford Hintz" w:date="2016-09-18T16:51:00Z">
            <w:rPr>
              <w:rFonts w:ascii="Times New Roman" w:eastAsia="Times New Roman" w:hAnsi="Times New Roman" w:cs="Times New Roman"/>
              <w:kern w:val="1"/>
              <w:sz w:val="24"/>
              <w:szCs w:val="24"/>
            </w:rPr>
          </w:rPrChange>
        </w:rPr>
        <w:t xml:space="preserve">“Good lad, don’t you think, Bailey?” Roderick said, thinking of </w:t>
      </w:r>
      <w:proofErr w:type="spellStart"/>
      <w:r w:rsidRPr="009400B4">
        <w:rPr>
          <w:rFonts w:ascii="Times New Roman" w:hAnsi="Times New Roman"/>
          <w:kern w:val="1"/>
          <w:sz w:val="24"/>
          <w:rPrChange w:id="8862"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863" w:author="Andrea Stafford Hintz" w:date="2016-09-18T16:51:00Z">
            <w:rPr>
              <w:rFonts w:ascii="Times New Roman" w:eastAsia="Times New Roman" w:hAnsi="Times New Roman" w:cs="Times New Roman"/>
              <w:kern w:val="1"/>
              <w:sz w:val="24"/>
              <w:szCs w:val="24"/>
            </w:rPr>
          </w:rPrChange>
        </w:rPr>
        <w:t>.</w:t>
      </w:r>
    </w:p>
    <w:p w14:paraId="3A3254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64" w:author="Andrea Stafford Hintz" w:date="2016-09-18T16:51:00Z">
            <w:rPr>
              <w:rFonts w:ascii="Times New Roman" w:eastAsia="Times New Roman" w:hAnsi="Times New Roman" w:cs="Times New Roman"/>
              <w:kern w:val="1"/>
              <w:sz w:val="24"/>
              <w:szCs w:val="24"/>
            </w:rPr>
          </w:rPrChange>
        </w:rPr>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14:paraId="37E8C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65" w:author="Andrea Stafford Hintz" w:date="2016-09-18T16:51:00Z">
            <w:rPr>
              <w:rFonts w:ascii="Times New Roman" w:eastAsia="Times New Roman" w:hAnsi="Times New Roman" w:cs="Times New Roman"/>
              <w:kern w:val="1"/>
              <w:sz w:val="24"/>
              <w:szCs w:val="24"/>
            </w:rPr>
          </w:rPrChange>
        </w:rPr>
        <w:t xml:space="preserve">Zombies. The word still felt foreign on his tongue. It still felt impossible. While many people were quick to accept the supernatural, Roderick was a </w:t>
      </w:r>
      <w:r w:rsidR="00C245FD" w:rsidRPr="009400B4">
        <w:rPr>
          <w:rFonts w:ascii="Times New Roman" w:hAnsi="Times New Roman"/>
          <w:kern w:val="1"/>
          <w:sz w:val="24"/>
          <w:rPrChange w:id="8866" w:author="Andrea Stafford Hintz" w:date="2016-09-18T16:51:00Z">
            <w:rPr>
              <w:rFonts w:ascii="Times New Roman" w:eastAsia="Times New Roman" w:hAnsi="Times New Roman" w:cs="Times New Roman"/>
              <w:kern w:val="1"/>
              <w:sz w:val="24"/>
              <w:szCs w:val="24"/>
            </w:rPr>
          </w:rPrChange>
        </w:rPr>
        <w:t>skeptic</w:t>
      </w:r>
      <w:r w:rsidRPr="009400B4">
        <w:rPr>
          <w:rFonts w:ascii="Times New Roman" w:hAnsi="Times New Roman"/>
          <w:kern w:val="1"/>
          <w:sz w:val="24"/>
          <w:rPrChange w:id="8867" w:author="Andrea Stafford Hintz" w:date="2016-09-18T16:51:00Z">
            <w:rPr>
              <w:rFonts w:ascii="Times New Roman" w:eastAsia="Times New Roman" w:hAnsi="Times New Roman" w:cs="Times New Roman"/>
              <w:kern w:val="1"/>
              <w:sz w:val="24"/>
              <w:szCs w:val="24"/>
            </w:rPr>
          </w:rPrChange>
        </w:rPr>
        <w:t xml:space="preserve">. Belief in the supernatural was not merely normal; it was in vogue. In a city where spiritualist mediums and fortune tellers could be as famous as actors and actresses, Roderick’s skepticism was a rarity. Fashionable men and women had </w:t>
      </w:r>
      <w:r w:rsidR="00C245FD" w:rsidRPr="009400B4">
        <w:rPr>
          <w:rFonts w:ascii="Times New Roman" w:hAnsi="Times New Roman"/>
          <w:kern w:val="1"/>
          <w:sz w:val="24"/>
          <w:rPrChange w:id="8868" w:author="Andrea Stafford Hintz" w:date="2016-09-18T16:51:00Z">
            <w:rPr>
              <w:rFonts w:ascii="Times New Roman" w:eastAsia="Times New Roman" w:hAnsi="Times New Roman" w:cs="Times New Roman"/>
              <w:kern w:val="1"/>
              <w:sz w:val="24"/>
              <w:szCs w:val="24"/>
            </w:rPr>
          </w:rPrChange>
        </w:rPr>
        <w:t>séances</w:t>
      </w:r>
      <w:r w:rsidRPr="009400B4">
        <w:rPr>
          <w:rFonts w:ascii="Times New Roman" w:hAnsi="Times New Roman"/>
          <w:kern w:val="1"/>
          <w:sz w:val="24"/>
          <w:rPrChange w:id="8869" w:author="Andrea Stafford Hintz" w:date="2016-09-18T16:51:00Z">
            <w:rPr>
              <w:rFonts w:ascii="Times New Roman" w:eastAsia="Times New Roman" w:hAnsi="Times New Roman" w:cs="Times New Roman"/>
              <w:kern w:val="1"/>
              <w:sz w:val="24"/>
              <w:szCs w:val="24"/>
            </w:rPr>
          </w:rPrChange>
        </w:rPr>
        <w:t xml:space="preserve"> to contact their loved ones from beyond the grave. Ghosts, vampires, werewolves. What reason did anyone have to doubt their existence?</w:t>
      </w:r>
    </w:p>
    <w:p w14:paraId="7836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0" w:author="Andrea Stafford Hintz" w:date="2016-09-18T16:51:00Z">
            <w:rPr>
              <w:rFonts w:ascii="Times New Roman" w:eastAsia="Times New Roman" w:hAnsi="Times New Roman" w:cs="Times New Roman"/>
              <w:kern w:val="1"/>
              <w:sz w:val="24"/>
              <w:szCs w:val="24"/>
            </w:rPr>
          </w:rPrChange>
        </w:rP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14:paraId="596DCF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1" w:author="Andrea Stafford Hintz" w:date="2016-09-18T16:51:00Z">
            <w:rPr>
              <w:rFonts w:ascii="Times New Roman" w:eastAsia="Times New Roman" w:hAnsi="Times New Roman" w:cs="Times New Roman"/>
              <w:kern w:val="1"/>
              <w:sz w:val="24"/>
              <w:szCs w:val="24"/>
            </w:rPr>
          </w:rPrChange>
        </w:rPr>
        <w:t xml:space="preserve">Edward Steen </w:t>
      </w:r>
      <w:r w:rsidRPr="009400B4">
        <w:rPr>
          <w:rFonts w:ascii="Times New Roman" w:hAnsi="Times New Roman"/>
          <w:i/>
          <w:kern w:val="1"/>
          <w:sz w:val="24"/>
          <w:rPrChange w:id="8872" w:author="Andrea Stafford Hintz" w:date="2016-09-18T16:51:00Z">
            <w:rPr>
              <w:rFonts w:ascii="Times New Roman" w:eastAsia="Times New Roman" w:hAnsi="Times New Roman" w:cs="Times New Roman"/>
              <w:i/>
              <w:kern w:val="1"/>
              <w:sz w:val="24"/>
              <w:szCs w:val="24"/>
            </w:rPr>
          </w:rPrChange>
        </w:rPr>
        <w:t>was</w:t>
      </w:r>
      <w:r w:rsidRPr="009400B4">
        <w:rPr>
          <w:rFonts w:ascii="Times New Roman" w:hAnsi="Times New Roman"/>
          <w:kern w:val="1"/>
          <w:sz w:val="24"/>
          <w:rPrChange w:id="8873" w:author="Andrea Stafford Hintz" w:date="2016-09-18T16:51:00Z">
            <w:rPr>
              <w:rFonts w:ascii="Times New Roman" w:eastAsia="Times New Roman" w:hAnsi="Times New Roman" w:cs="Times New Roman"/>
              <w:kern w:val="1"/>
              <w:sz w:val="24"/>
              <w:szCs w:val="24"/>
            </w:rPr>
          </w:rPrChange>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14:paraId="64BF07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4" w:author="Andrea Stafford Hintz" w:date="2016-09-18T16:51:00Z">
            <w:rPr>
              <w:rFonts w:ascii="Times New Roman" w:eastAsia="Times New Roman" w:hAnsi="Times New Roman" w:cs="Times New Roman"/>
              <w:kern w:val="1"/>
              <w:sz w:val="24"/>
              <w:szCs w:val="24"/>
            </w:rPr>
          </w:rPrChange>
        </w:rP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14:paraId="0F8D69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5" w:author="Andrea Stafford Hintz" w:date="2016-09-18T16:51:00Z">
            <w:rPr>
              <w:rFonts w:ascii="Times New Roman" w:eastAsia="Times New Roman" w:hAnsi="Times New Roman" w:cs="Times New Roman"/>
              <w:kern w:val="1"/>
              <w:sz w:val="24"/>
              <w:szCs w:val="24"/>
            </w:rPr>
          </w:rPrChange>
        </w:rPr>
        <w:t>Roderick tried to shake off the curious sensation that he had fallen down a rabbit hole and was likely to open his eyes and find himself in his own bed at any moment.</w:t>
      </w:r>
    </w:p>
    <w:p w14:paraId="3F281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6" w:author="Andrea Stafford Hintz" w:date="2016-09-18T16:51:00Z">
            <w:rPr>
              <w:rFonts w:ascii="Times New Roman" w:eastAsia="Times New Roman" w:hAnsi="Times New Roman" w:cs="Times New Roman"/>
              <w:kern w:val="1"/>
              <w:sz w:val="24"/>
              <w:szCs w:val="24"/>
            </w:rPr>
          </w:rPrChange>
        </w:rPr>
        <w:t>“Bailey,” he called.</w:t>
      </w:r>
    </w:p>
    <w:p w14:paraId="00FAC4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7" w:author="Andrea Stafford Hintz" w:date="2016-09-18T16:51:00Z">
            <w:rPr>
              <w:rFonts w:ascii="Times New Roman" w:eastAsia="Times New Roman" w:hAnsi="Times New Roman" w:cs="Times New Roman"/>
              <w:kern w:val="1"/>
              <w:sz w:val="24"/>
              <w:szCs w:val="24"/>
            </w:rPr>
          </w:rPrChange>
        </w:rPr>
        <w:t>Silence greeted him in return. The leash had somehow slipped from his hand. He swore, cursed himself for letting his mind wander.</w:t>
      </w:r>
    </w:p>
    <w:p w14:paraId="2F566A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78" w:author="Andrea Stafford Hintz" w:date="2016-09-18T16:51:00Z">
            <w:rPr>
              <w:rFonts w:ascii="Times New Roman" w:eastAsia="Times New Roman" w:hAnsi="Times New Roman" w:cs="Times New Roman"/>
              <w:kern w:val="1"/>
              <w:sz w:val="24"/>
              <w:szCs w:val="24"/>
            </w:rPr>
          </w:rPrChange>
        </w:rPr>
        <w:t xml:space="preserve">No jangling collar. No scampering feet. No hyperactively sniffing snout. Just the unnerving silence of </w:t>
      </w:r>
      <w:r w:rsidRPr="009400B4">
        <w:rPr>
          <w:rFonts w:ascii="Times New Roman" w:hAnsi="Times New Roman"/>
          <w:i/>
          <w:kern w:val="1"/>
          <w:sz w:val="24"/>
          <w:rPrChange w:id="8879" w:author="Andrea Stafford Hintz" w:date="2016-09-18T16:51:00Z">
            <w:rPr>
              <w:rFonts w:ascii="Times New Roman" w:eastAsia="Times New Roman" w:hAnsi="Times New Roman" w:cs="Times New Roman"/>
              <w:i/>
              <w:kern w:val="1"/>
              <w:sz w:val="24"/>
              <w:szCs w:val="24"/>
            </w:rPr>
          </w:rPrChange>
        </w:rPr>
        <w:t>Dead London</w:t>
      </w:r>
      <w:r w:rsidRPr="009400B4">
        <w:rPr>
          <w:rFonts w:ascii="Times New Roman" w:hAnsi="Times New Roman"/>
          <w:kern w:val="1"/>
          <w:sz w:val="24"/>
          <w:rPrChange w:id="8880" w:author="Andrea Stafford Hintz" w:date="2016-09-18T16:51:00Z">
            <w:rPr>
              <w:rFonts w:ascii="Times New Roman" w:eastAsia="Times New Roman" w:hAnsi="Times New Roman" w:cs="Times New Roman"/>
              <w:kern w:val="1"/>
              <w:sz w:val="24"/>
              <w:szCs w:val="24"/>
            </w:rPr>
          </w:rPrChange>
        </w:rPr>
        <w:t>. He whirled around, seeking any sign of his furry friend. A single flickering gas lamp cast long shadows onto the square brick buildings that lined the road. It was nearly dawn, but the street was still dark.</w:t>
      </w:r>
    </w:p>
    <w:p w14:paraId="214EB5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1" w:author="Andrea Stafford Hintz" w:date="2016-09-18T16:51:00Z">
            <w:rPr>
              <w:rFonts w:ascii="Times New Roman" w:eastAsia="Times New Roman" w:hAnsi="Times New Roman" w:cs="Times New Roman"/>
              <w:kern w:val="1"/>
              <w:sz w:val="24"/>
              <w:szCs w:val="24"/>
            </w:rPr>
          </w:rPrChange>
        </w:rPr>
        <w:t>“Bailey,” he called again.</w:t>
      </w:r>
    </w:p>
    <w:p w14:paraId="639D3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2" w:author="Andrea Stafford Hintz" w:date="2016-09-18T16:51:00Z">
            <w:rPr>
              <w:rFonts w:ascii="Times New Roman" w:eastAsia="Times New Roman" w:hAnsi="Times New Roman" w:cs="Times New Roman"/>
              <w:kern w:val="1"/>
              <w:sz w:val="24"/>
              <w:szCs w:val="24"/>
            </w:rPr>
          </w:rPrChange>
        </w:rPr>
        <w:t>A layer of fog drifted along the cobblestones. He heard a sound that might have been Bailey’s collar and spun in the direction of the sound. He saw only a chain attached to a locked gate, rattling in the wind.</w:t>
      </w:r>
    </w:p>
    <w:p w14:paraId="20E023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3" w:author="Andrea Stafford Hintz" w:date="2016-09-18T16:51:00Z">
            <w:rPr>
              <w:rFonts w:ascii="Times New Roman" w:eastAsia="Times New Roman" w:hAnsi="Times New Roman" w:cs="Times New Roman"/>
              <w:kern w:val="1"/>
              <w:sz w:val="24"/>
              <w:szCs w:val="24"/>
            </w:rPr>
          </w:rPrChange>
        </w:rPr>
        <w:t>“Bailey, where have you gone, boy?” he called out into the dark.</w:t>
      </w:r>
    </w:p>
    <w:p w14:paraId="51B42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4" w:author="Andrea Stafford Hintz" w:date="2016-09-18T16:51:00Z">
            <w:rPr>
              <w:rFonts w:ascii="Times New Roman" w:eastAsia="Times New Roman" w:hAnsi="Times New Roman" w:cs="Times New Roman"/>
              <w:kern w:val="1"/>
              <w:sz w:val="24"/>
              <w:szCs w:val="24"/>
            </w:rPr>
          </w:rPrChange>
        </w:rPr>
        <w:t>He stood, helpless, on the side of the street, his arms wide, imploring, calling Bailey to him.</w:t>
      </w:r>
    </w:p>
    <w:p w14:paraId="08465C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5" w:author="Andrea Stafford Hintz" w:date="2016-09-18T16:51:00Z">
            <w:rPr>
              <w:rFonts w:ascii="Times New Roman" w:eastAsia="Times New Roman" w:hAnsi="Times New Roman" w:cs="Times New Roman"/>
              <w:kern w:val="1"/>
              <w:sz w:val="24"/>
              <w:szCs w:val="24"/>
            </w:rPr>
          </w:rPrChange>
        </w:rPr>
        <w:t>Finally, a sound broke through the unnerving silence. The movement of feet. He followed the sound, despite the danger of wandering an alleyway alone in a city plagued by the dead.</w:t>
      </w:r>
    </w:p>
    <w:p w14:paraId="0E5239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6" w:author="Andrea Stafford Hintz" w:date="2016-09-18T16:51:00Z">
            <w:rPr>
              <w:rFonts w:ascii="Times New Roman" w:eastAsia="Times New Roman" w:hAnsi="Times New Roman" w:cs="Times New Roman"/>
              <w:kern w:val="1"/>
              <w:sz w:val="24"/>
              <w:szCs w:val="24"/>
            </w:rPr>
          </w:rPrChange>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0372A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7" w:author="Andrea Stafford Hintz" w:date="2016-09-18T16:51:00Z">
            <w:rPr>
              <w:rFonts w:ascii="Times New Roman" w:eastAsia="Times New Roman" w:hAnsi="Times New Roman" w:cs="Times New Roman"/>
              <w:kern w:val="1"/>
              <w:sz w:val="24"/>
              <w:szCs w:val="24"/>
            </w:rPr>
          </w:rPrChange>
        </w:rPr>
        <w:t>A man stood there, still mostly indistinguishable in the darkness. His back was to Roderick, and in this dim light, he was more shadow than man. But perhaps he’d seen his dog. Perhaps Bailey had followed his scent in search of a new playmate.</w:t>
      </w:r>
    </w:p>
    <w:p w14:paraId="605ED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8" w:author="Andrea Stafford Hintz" w:date="2016-09-18T16:51:00Z">
            <w:rPr>
              <w:rFonts w:ascii="Times New Roman" w:eastAsia="Times New Roman" w:hAnsi="Times New Roman" w:cs="Times New Roman"/>
              <w:kern w:val="1"/>
              <w:sz w:val="24"/>
              <w:szCs w:val="24"/>
            </w:rPr>
          </w:rPrChange>
        </w:rPr>
        <w:t>Speaking of scent, even Roderick could have followed this man’s scent. He must have been living in this alleyway; even in the stench of London, the man’s smell was potent. He smelled sickly. Like walking death.</w:t>
      </w:r>
    </w:p>
    <w:p w14:paraId="32C142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89" w:author="Andrea Stafford Hintz" w:date="2016-09-18T16:51:00Z">
            <w:rPr>
              <w:rFonts w:ascii="Times New Roman" w:eastAsia="Times New Roman" w:hAnsi="Times New Roman" w:cs="Times New Roman"/>
              <w:kern w:val="1"/>
              <w:sz w:val="24"/>
              <w:szCs w:val="24"/>
            </w:rPr>
          </w:rPrChange>
        </w:rPr>
        <w:t>Roderick felt a knot beginning to form in the pit of his stomach. An unsettling chill that came not from the night’s cold breeze, but from the fear that crept up his spine. Fear that this man was not living.</w:t>
      </w:r>
    </w:p>
    <w:p w14:paraId="3B105E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90" w:author="Andrea Stafford Hintz" w:date="2016-09-18T16:51:00Z">
            <w:rPr>
              <w:rFonts w:ascii="Times New Roman" w:eastAsia="Times New Roman" w:hAnsi="Times New Roman" w:cs="Times New Roman"/>
              <w:kern w:val="1"/>
              <w:sz w:val="24"/>
              <w:szCs w:val="24"/>
            </w:rPr>
          </w:rPrChange>
        </w:rPr>
        <w:t>“Sir,” he said, desperation overcoming his fear. “My dog,” he pleaded. “Have you seen my dog? He must have come this way.”</w:t>
      </w:r>
    </w:p>
    <w:p w14:paraId="7DF86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91" w:author="Andrea Stafford Hintz" w:date="2016-09-18T16:51:00Z">
            <w:rPr>
              <w:rFonts w:ascii="Times New Roman" w:eastAsia="Times New Roman" w:hAnsi="Times New Roman" w:cs="Times New Roman"/>
              <w:kern w:val="1"/>
              <w:sz w:val="24"/>
              <w:szCs w:val="24"/>
            </w:rPr>
          </w:rPrChange>
        </w:rPr>
        <w:t>The man didn’t turn. Not right away. Just kept on chewing. Yes, he was eating something. Chewing noisily. The scent of fresh meat penetrated even the homeless man’s own sour stench of sweat and rot.</w:t>
      </w:r>
    </w:p>
    <w:p w14:paraId="3EAE8C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92" w:author="Andrea Stafford Hintz" w:date="2016-09-18T16:51:00Z">
            <w:rPr>
              <w:rFonts w:ascii="Times New Roman" w:eastAsia="Times New Roman" w:hAnsi="Times New Roman" w:cs="Times New Roman"/>
              <w:kern w:val="1"/>
              <w:sz w:val="24"/>
              <w:szCs w:val="24"/>
            </w:rPr>
          </w:rPrChange>
        </w:rPr>
        <w:t>“Please,” said Roderick. “My dog—”</w:t>
      </w:r>
    </w:p>
    <w:p w14:paraId="495A66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93" w:author="Andrea Stafford Hintz" w:date="2016-09-18T16:51:00Z">
            <w:rPr>
              <w:rFonts w:ascii="Times New Roman" w:eastAsia="Times New Roman" w:hAnsi="Times New Roman" w:cs="Times New Roman"/>
              <w:kern w:val="1"/>
              <w:sz w:val="24"/>
              <w:szCs w:val="24"/>
            </w:rPr>
          </w:rPrChange>
        </w:rPr>
        <w:t>Finally, the man turned.</w:t>
      </w:r>
    </w:p>
    <w:p w14:paraId="2C1F45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894" w:author="Andrea Stafford Hintz" w:date="2016-09-18T16:51:00Z">
            <w:rPr>
              <w:rFonts w:ascii="Times New Roman" w:eastAsia="Times New Roman" w:hAnsi="Times New Roman" w:cs="Times New Roman"/>
              <w:kern w:val="1"/>
              <w:sz w:val="24"/>
              <w:szCs w:val="24"/>
            </w:rPr>
          </w:rPrChange>
        </w:rPr>
        <w:t xml:space="preserve">Roderick recoiled. His face. It was covered in blood and meat. He could see that, even in the darkness. Blood and meat. His teeth, glistening, red, chunks of meat between his teeth. Chewing noisily upon gristle and flesh. </w:t>
      </w:r>
      <w:commentRangeStart w:id="8895"/>
      <w:r w:rsidRPr="009400B4">
        <w:rPr>
          <w:rFonts w:ascii="Times New Roman" w:hAnsi="Times New Roman"/>
          <w:kern w:val="1"/>
          <w:sz w:val="24"/>
          <w:rPrChange w:id="8896" w:author="Andrea Stafford Hintz" w:date="2016-09-18T16:51:00Z">
            <w:rPr>
              <w:rFonts w:ascii="Times New Roman" w:eastAsia="Times New Roman" w:hAnsi="Times New Roman" w:cs="Times New Roman"/>
              <w:kern w:val="1"/>
              <w:sz w:val="24"/>
              <w:szCs w:val="24"/>
            </w:rPr>
          </w:rPrChange>
        </w:rPr>
        <w:t>In his hands, a ravaged handful of meat and wet fur.</w:t>
      </w:r>
      <w:commentRangeEnd w:id="8895"/>
      <w:r w:rsidR="006262D9">
        <w:rPr>
          <w:rStyle w:val="CommentReference"/>
        </w:rPr>
        <w:commentReference w:id="8895"/>
      </w:r>
    </w:p>
    <w:p w14:paraId="46C34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897" w:author="Andrea Stafford Hintz" w:date="2016-09-18T16:51:00Z">
            <w:rPr>
              <w:rFonts w:ascii="Times New Roman" w:eastAsia="Times New Roman" w:hAnsi="Times New Roman" w:cs="Times New Roman"/>
              <w:kern w:val="1"/>
              <w:sz w:val="24"/>
              <w:szCs w:val="24"/>
            </w:rPr>
          </w:rPrChange>
        </w:rPr>
        <w:t>#</w:t>
      </w:r>
    </w:p>
    <w:p w14:paraId="4B7CE4C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898" w:name="Scene_64"/>
      <w:r w:rsidRPr="009400B4">
        <w:rPr>
          <w:rFonts w:ascii="Times New Roman" w:hAnsi="Times New Roman"/>
          <w:i/>
          <w:kern w:val="1"/>
          <w:sz w:val="24"/>
          <w:rPrChange w:id="8899" w:author="Andrea Stafford Hintz" w:date="2016-09-18T16:51:00Z">
            <w:rPr>
              <w:rFonts w:ascii="Times New Roman" w:eastAsia="Times New Roman" w:hAnsi="Times New Roman" w:cs="Times New Roman"/>
              <w:i/>
              <w:kern w:val="1"/>
              <w:sz w:val="24"/>
              <w:szCs w:val="24"/>
            </w:rPr>
          </w:rPrChange>
        </w:rPr>
        <w:t>I</w:t>
      </w:r>
      <w:bookmarkEnd w:id="8898"/>
      <w:r w:rsidRPr="009400B4">
        <w:rPr>
          <w:rFonts w:ascii="Times New Roman" w:hAnsi="Times New Roman"/>
          <w:i/>
          <w:kern w:val="1"/>
          <w:sz w:val="24"/>
          <w:rPrChange w:id="8900" w:author="Andrea Stafford Hintz" w:date="2016-09-18T16:51:00Z">
            <w:rPr>
              <w:rFonts w:ascii="Times New Roman" w:eastAsia="Times New Roman" w:hAnsi="Times New Roman" w:cs="Times New Roman"/>
              <w:i/>
              <w:kern w:val="1"/>
              <w:sz w:val="24"/>
              <w:szCs w:val="24"/>
            </w:rPr>
          </w:rPrChange>
        </w:rPr>
        <w:t xml:space="preserve"> regained consciousness somewhat gradually. I have hazy recollections of those few moments of semi-consciousness. Blurry memories of a brightly lit room. The distinctly muffled voices of the doctors.</w:t>
      </w:r>
    </w:p>
    <w:p w14:paraId="116166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01" w:author="Andrea Stafford Hintz" w:date="2016-09-18T16:51:00Z">
            <w:rPr>
              <w:rFonts w:ascii="Times New Roman" w:eastAsia="Times New Roman" w:hAnsi="Times New Roman" w:cs="Times New Roman"/>
              <w:i/>
              <w:kern w:val="1"/>
              <w:sz w:val="24"/>
              <w:szCs w:val="24"/>
            </w:rPr>
          </w:rPrChange>
        </w:rPr>
        <w:t>I remember being in a bed somewhere, twisting and turning as I woke. My head was pounding, and it was difficult to think. I remember seeing Jack—though it might just as well have been Dr. Karnstein—as I only had vision in one eye, and his face was masked.</w:t>
      </w:r>
    </w:p>
    <w:p w14:paraId="60AC15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02" w:author="Andrea Stafford Hintz" w:date="2016-09-18T16:51:00Z">
            <w:rPr>
              <w:rFonts w:ascii="Times New Roman" w:eastAsia="Times New Roman" w:hAnsi="Times New Roman" w:cs="Times New Roman"/>
              <w:i/>
              <w:kern w:val="1"/>
              <w:sz w:val="24"/>
              <w:szCs w:val="24"/>
            </w:rPr>
          </w:rPrChange>
        </w:rPr>
        <w:t>I could hear his voice, too, but I could only make out some of the words. My ears felt like they were ringing, and they felt as if they’d been stuffed with cotton.</w:t>
      </w:r>
    </w:p>
    <w:p w14:paraId="44D49EBE" w14:textId="0E709F7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03" w:author="Andrea Stafford Hintz" w:date="2016-09-18T16:51:00Z">
            <w:rPr>
              <w:rFonts w:ascii="Times New Roman" w:eastAsia="Times New Roman" w:hAnsi="Times New Roman" w:cs="Times New Roman"/>
              <w:i/>
              <w:kern w:val="1"/>
              <w:sz w:val="24"/>
              <w:szCs w:val="24"/>
            </w:rPr>
          </w:rPrChange>
        </w:rPr>
        <w:t xml:space="preserve">I heard him call </w:t>
      </w:r>
      <w:proofErr w:type="spellStart"/>
      <w:ins w:id="8904" w:author="Andrea Stafford Hintz" w:date="2016-09-18T16:51:00Z">
        <w:r w:rsidR="00A22D6C" w:rsidRPr="009400B4">
          <w:rPr>
            <w:rFonts w:ascii="Times New Roman" w:eastAsia="Times New Roman" w:hAnsi="Times New Roman" w:cs="Times New Roman"/>
            <w:i/>
            <w:kern w:val="1"/>
            <w:sz w:val="24"/>
            <w:szCs w:val="24"/>
          </w:rPr>
          <w:t>ou</w:t>
        </w:r>
        <w:r w:rsidR="00A22D6C" w:rsidRPr="2397A939">
          <w:rPr>
            <w:rFonts w:ascii="Times New Roman" w:eastAsia="Times New Roman" w:hAnsi="Times New Roman" w:cs="Times New Roman"/>
            <w:i/>
            <w:kern w:val="1"/>
            <w:sz w:val="24"/>
            <w:szCs w:val="24"/>
          </w:rPr>
          <w:t>t</w:t>
        </w:r>
      </w:ins>
      <w:del w:id="8905" w:author="Andrea Stafford Hintz" w:date="2016-09-18T16:51:00Z">
        <w:r w:rsidRPr="14CA815D">
          <w:rPr>
            <w:rFonts w:ascii="Times New Roman" w:eastAsia="Times New Roman" w:hAnsi="Times New Roman" w:cs="Times New Roman"/>
            <w:i/>
            <w:kern w:val="1"/>
            <w:sz w:val="24"/>
            <w:szCs w:val="24"/>
            <w:rPrChange w:id="8906" w:author="Bryce Raffle" w:date="2016-09-06T11:42:00Z">
              <w:rPr>
                <w:rFonts w:ascii="Times New Roman" w:hAnsi="Times New Roman" w:cs="Times New Roman"/>
                <w:i/>
                <w:kern w:val="1"/>
                <w:sz w:val="24"/>
                <w:szCs w:val="24"/>
              </w:rPr>
            </w:rPrChange>
          </w:rPr>
          <w:delText>ou</w:delText>
        </w:r>
      </w:del>
      <w:del w:id="8907" w:author="Andrea Stafford Hintz" w:date="2016-09-08T11:44:00Z">
        <w:r w:rsidRPr="14CA815D" w:rsidDel="006262D9">
          <w:rPr>
            <w:rFonts w:ascii="Times New Roman" w:eastAsia="Times New Roman" w:hAnsi="Times New Roman" w:cs="Times New Roman"/>
            <w:i/>
            <w:kern w:val="1"/>
            <w:sz w:val="24"/>
            <w:szCs w:val="24"/>
            <w:rPrChange w:id="8908" w:author="Bryce Raffle" w:date="2016-09-06T11:42:00Z">
              <w:rPr>
                <w:rFonts w:ascii="Times New Roman" w:hAnsi="Times New Roman" w:cs="Times New Roman"/>
                <w:i/>
                <w:kern w:val="1"/>
                <w:sz w:val="24"/>
                <w:szCs w:val="24"/>
              </w:rPr>
            </w:rPrChange>
          </w:rPr>
          <w:delText>r</w:delText>
        </w:r>
      </w:del>
      <w:ins w:id="8909" w:author="Andrea Stafford Hintz" w:date="2016-09-08T11:44:00Z">
        <w:r w:rsidR="006262D9" w:rsidRPr="2397A939">
          <w:rPr>
            <w:rFonts w:ascii="Times New Roman" w:eastAsia="Times New Roman" w:hAnsi="Times New Roman" w:cs="Times New Roman"/>
            <w:i/>
            <w:kern w:val="1"/>
            <w:sz w:val="24"/>
            <w:szCs w:val="24"/>
          </w:rPr>
          <w:t>t</w:t>
        </w:r>
      </w:ins>
      <w:proofErr w:type="spellEnd"/>
      <w:r w:rsidRPr="009400B4">
        <w:rPr>
          <w:rFonts w:ascii="Times New Roman" w:hAnsi="Times New Roman"/>
          <w:i/>
          <w:kern w:val="1"/>
          <w:sz w:val="24"/>
          <w:rPrChange w:id="8910" w:author="Andrea Stafford Hintz" w:date="2016-09-18T16:51:00Z">
            <w:rPr>
              <w:rFonts w:ascii="Times New Roman" w:eastAsia="Times New Roman" w:hAnsi="Times New Roman" w:cs="Times New Roman"/>
              <w:i/>
              <w:kern w:val="1"/>
              <w:sz w:val="24"/>
              <w:szCs w:val="24"/>
            </w:rPr>
          </w:rPrChange>
        </w:rPr>
        <w:t xml:space="preserve"> for someone named Camille. I had no idea who Camille might have been, although looking back it seems obvious that this was </w:t>
      </w:r>
      <w:proofErr w:type="spellStart"/>
      <w:r w:rsidRPr="009400B4">
        <w:rPr>
          <w:rFonts w:ascii="Times New Roman" w:hAnsi="Times New Roman"/>
          <w:i/>
          <w:kern w:val="1"/>
          <w:sz w:val="24"/>
          <w:rPrChange w:id="8911" w:author="Andrea Stafford Hintz" w:date="2016-09-18T16:51:00Z">
            <w:rPr>
              <w:rFonts w:ascii="Times New Roman" w:eastAsia="Times New Roman" w:hAnsi="Times New Roman" w:cs="Times New Roman"/>
              <w:i/>
              <w:kern w:val="1"/>
              <w:sz w:val="24"/>
              <w:szCs w:val="24"/>
            </w:rPr>
          </w:rPrChange>
        </w:rPr>
        <w:t>Mircalla</w:t>
      </w:r>
      <w:proofErr w:type="spellEnd"/>
      <w:r w:rsidRPr="009400B4">
        <w:rPr>
          <w:rFonts w:ascii="Times New Roman" w:hAnsi="Times New Roman"/>
          <w:i/>
          <w:kern w:val="1"/>
          <w:sz w:val="24"/>
          <w:rPrChange w:id="8912" w:author="Andrea Stafford Hintz" w:date="2016-09-18T16:51:00Z">
            <w:rPr>
              <w:rFonts w:ascii="Times New Roman" w:eastAsia="Times New Roman" w:hAnsi="Times New Roman" w:cs="Times New Roman"/>
              <w:i/>
              <w:kern w:val="1"/>
              <w:sz w:val="24"/>
              <w:szCs w:val="24"/>
            </w:rPr>
          </w:rPrChange>
        </w:rPr>
        <w:t xml:space="preserve"> Karnstein’s real name. I heard him telling her no. No, insistently.</w:t>
      </w:r>
    </w:p>
    <w:p w14:paraId="2BDAC7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13" w:author="Andrea Stafford Hintz" w:date="2016-09-18T16:51:00Z">
            <w:rPr>
              <w:rFonts w:ascii="Times New Roman" w:eastAsia="Times New Roman" w:hAnsi="Times New Roman" w:cs="Times New Roman"/>
              <w:i/>
              <w:kern w:val="1"/>
              <w:sz w:val="24"/>
              <w:szCs w:val="24"/>
            </w:rPr>
          </w:rPrChange>
        </w:rPr>
        <w:t>“We have to, Jack,” she said in her thick French accent. “You know we have to.”</w:t>
      </w:r>
    </w:p>
    <w:p w14:paraId="031D8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14" w:author="Andrea Stafford Hintz" w:date="2016-09-18T16:51:00Z">
            <w:rPr>
              <w:rFonts w:ascii="Times New Roman" w:eastAsia="Times New Roman" w:hAnsi="Times New Roman" w:cs="Times New Roman"/>
              <w:i/>
              <w:kern w:val="1"/>
              <w:sz w:val="24"/>
              <w:szCs w:val="24"/>
            </w:rPr>
          </w:rPrChange>
        </w:rPr>
        <w:t>I was surprised to hear her use his real name. I knew him as Jack, but I’d assumed that Dr. Karnstein knew him by his pseudonym.</w:t>
      </w:r>
    </w:p>
    <w:p w14:paraId="2003B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15" w:author="Andrea Stafford Hintz" w:date="2016-09-18T16:51:00Z">
            <w:rPr>
              <w:rFonts w:ascii="Times New Roman" w:eastAsia="Times New Roman" w:hAnsi="Times New Roman" w:cs="Times New Roman"/>
              <w:i/>
              <w:kern w:val="1"/>
              <w:sz w:val="24"/>
              <w:szCs w:val="24"/>
            </w:rPr>
          </w:rPrChange>
        </w:rPr>
        <w:t>Jack argued with her. “We can fix her,” he said. “It’s not too late, but we must act now.”</w:t>
      </w:r>
    </w:p>
    <w:p w14:paraId="488EF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16" w:author="Andrea Stafford Hintz" w:date="2016-09-18T16:51:00Z">
            <w:rPr>
              <w:rFonts w:ascii="Times New Roman" w:eastAsia="Times New Roman" w:hAnsi="Times New Roman" w:cs="Times New Roman"/>
              <w:i/>
              <w:kern w:val="1"/>
              <w:sz w:val="24"/>
              <w:szCs w:val="24"/>
            </w:rPr>
          </w:rPrChange>
        </w:rPr>
        <w:t>Whatever was said next, I cannot recall, but I do remember Dr. Karnstein asking about my eye.</w:t>
      </w:r>
    </w:p>
    <w:p w14:paraId="2FA89B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17" w:author="Andrea Stafford Hintz" w:date="2016-09-18T16:51:00Z">
            <w:rPr>
              <w:rFonts w:ascii="Times New Roman" w:eastAsia="Times New Roman" w:hAnsi="Times New Roman" w:cs="Times New Roman"/>
              <w:i/>
              <w:kern w:val="1"/>
              <w:sz w:val="24"/>
              <w:szCs w:val="24"/>
            </w:rPr>
          </w:rPrChange>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725C4E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8918" w:author="Andrea Stafford Hintz" w:date="2016-09-18T16:51:00Z">
            <w:rPr>
              <w:rFonts w:ascii="Times New Roman" w:eastAsia="Times New Roman" w:hAnsi="Times New Roman" w:cs="Times New Roman"/>
              <w:i/>
              <w:kern w:val="1"/>
              <w:sz w:val="24"/>
              <w:szCs w:val="24"/>
            </w:rPr>
          </w:rPrChange>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5A4980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kern w:val="1"/>
          <w:sz w:val="24"/>
          <w:rPrChange w:id="8919" w:author="Andrea Stafford Hintz" w:date="2016-09-18T16:51:00Z">
            <w:rPr>
              <w:rFonts w:ascii="Times New Roman" w:eastAsia="Times New Roman" w:hAnsi="Times New Roman" w:cs="Times New Roman"/>
              <w:kern w:val="1"/>
              <w:sz w:val="24"/>
              <w:szCs w:val="24"/>
            </w:rPr>
          </w:rPrChange>
        </w:rPr>
        <w:t>Annabel hesitated. Even after unburdening herself of everything she’d told them, she was hesitant to share the rest. She was embarrassed. She hated talking about the mechanical part of her. It made her feel inhuman.</w:t>
      </w:r>
    </w:p>
    <w:p w14:paraId="50C31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20" w:author="Andrea Stafford Hintz" w:date="2016-09-18T16:51:00Z">
            <w:rPr>
              <w:rFonts w:ascii="Times New Roman" w:eastAsia="Times New Roman" w:hAnsi="Times New Roman" w:cs="Times New Roman"/>
              <w:i/>
              <w:kern w:val="1"/>
              <w:sz w:val="24"/>
              <w:szCs w:val="24"/>
            </w:rPr>
          </w:rPrChange>
        </w:rPr>
        <w:t>I stumbled out of bed, still unsteady on my feet, and sought out a looking glass. I found one, a small mirror that sat on the nightstand. I picked it up with my good arm—the other one having been ravaged by the zombies—and held it up to my face.</w:t>
      </w:r>
    </w:p>
    <w:p w14:paraId="6756E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21" w:author="Andrea Stafford Hintz" w:date="2016-09-18T16:51:00Z">
            <w:rPr>
              <w:rFonts w:ascii="Times New Roman" w:eastAsia="Times New Roman" w:hAnsi="Times New Roman" w:cs="Times New Roman"/>
              <w:i/>
              <w:kern w:val="1"/>
              <w:sz w:val="24"/>
              <w:szCs w:val="24"/>
            </w:rPr>
          </w:rPrChange>
        </w:rPr>
        <w:t>I hardly recognized myself. My hair was knotted and disheveled, as if I’d been asleep for days. My face was bruised. And there was a bright pink gash that ran down my face, intersecting that foreign object that had replaced my eye.</w:t>
      </w:r>
    </w:p>
    <w:p w14:paraId="0B8A9E83" w14:textId="11A2C10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22" w:author="Andrea Stafford Hintz" w:date="2016-09-18T16:51:00Z">
            <w:rPr>
              <w:rFonts w:ascii="Times New Roman" w:eastAsia="Times New Roman" w:hAnsi="Times New Roman" w:cs="Times New Roman"/>
              <w:i/>
              <w:kern w:val="1"/>
              <w:sz w:val="24"/>
              <w:szCs w:val="24"/>
            </w:rPr>
          </w:rPrChange>
        </w:rPr>
        <w:t xml:space="preserve">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w:t>
      </w:r>
      <w:ins w:id="8923" w:author="Andrea Stafford Hintz" w:date="2016-09-18T16:51:00Z">
        <w:r w:rsidR="00A22D6C" w:rsidRPr="009400B4">
          <w:rPr>
            <w:rFonts w:ascii="Times New Roman" w:eastAsia="Times New Roman" w:hAnsi="Times New Roman" w:cs="Times New Roman"/>
            <w:i/>
            <w:kern w:val="1"/>
            <w:sz w:val="24"/>
            <w:szCs w:val="24"/>
          </w:rPr>
          <w:t>release</w:t>
        </w:r>
      </w:ins>
      <w:del w:id="8924" w:author="Andrea Stafford Hintz" w:date="2016-09-18T16:51:00Z">
        <w:r w:rsidRPr="634C7DEA">
          <w:rPr>
            <w:rFonts w:ascii="Times New Roman" w:eastAsia="Times New Roman" w:hAnsi="Times New Roman" w:cs="Times New Roman"/>
            <w:i/>
            <w:kern w:val="1"/>
            <w:sz w:val="24"/>
            <w:szCs w:val="24"/>
            <w:rPrChange w:id="8925" w:author="Bryce Raffle" w:date="2016-09-06T11:42:00Z">
              <w:rPr>
                <w:rFonts w:ascii="Times New Roman" w:hAnsi="Times New Roman" w:cs="Times New Roman"/>
                <w:i/>
                <w:kern w:val="1"/>
                <w:sz w:val="24"/>
                <w:szCs w:val="24"/>
              </w:rPr>
            </w:rPrChange>
          </w:rPr>
          <w:delText>release</w:delText>
        </w:r>
      </w:del>
      <w:del w:id="8926" w:author="Andrea Stafford Hintz" w:date="2016-09-08T11:45:00Z">
        <w:r w:rsidRPr="634C7DEA" w:rsidDel="006262D9">
          <w:rPr>
            <w:rFonts w:ascii="Times New Roman" w:eastAsia="Times New Roman" w:hAnsi="Times New Roman" w:cs="Times New Roman"/>
            <w:i/>
            <w:kern w:val="1"/>
            <w:sz w:val="24"/>
            <w:szCs w:val="24"/>
            <w:rPrChange w:id="8927" w:author="Bryce Raffle" w:date="2016-09-06T11:42:00Z">
              <w:rPr>
                <w:rFonts w:ascii="Times New Roman" w:hAnsi="Times New Roman" w:cs="Times New Roman"/>
                <w:i/>
                <w:kern w:val="1"/>
                <w:sz w:val="24"/>
                <w:szCs w:val="24"/>
              </w:rPr>
            </w:rPrChange>
          </w:rPr>
          <w:delText>d</w:delText>
        </w:r>
      </w:del>
      <w:r w:rsidRPr="009400B4">
        <w:rPr>
          <w:rFonts w:ascii="Times New Roman" w:hAnsi="Times New Roman"/>
          <w:i/>
          <w:kern w:val="1"/>
          <w:sz w:val="24"/>
          <w:rPrChange w:id="8928" w:author="Andrea Stafford Hintz" w:date="2016-09-18T16:51:00Z">
            <w:rPr>
              <w:rFonts w:ascii="Times New Roman" w:eastAsia="Times New Roman" w:hAnsi="Times New Roman" w:cs="Times New Roman"/>
              <w:i/>
              <w:kern w:val="1"/>
              <w:sz w:val="24"/>
              <w:szCs w:val="24"/>
            </w:rPr>
          </w:rPrChange>
        </w:rPr>
        <w:t xml:space="preserve"> the contraption from my face.</w:t>
      </w:r>
    </w:p>
    <w:p w14:paraId="5FEFB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29" w:author="Andrea Stafford Hintz" w:date="2016-09-18T16:51:00Z">
            <w:rPr>
              <w:rFonts w:ascii="Times New Roman" w:eastAsia="Times New Roman" w:hAnsi="Times New Roman" w:cs="Times New Roman"/>
              <w:i/>
              <w:kern w:val="1"/>
              <w:sz w:val="24"/>
              <w:szCs w:val="24"/>
            </w:rPr>
          </w:rPrChange>
        </w:rPr>
        <w:t>Eventually I found one. There was a clicking sound and the hiss of air releasing. Instantly my vision changed. I could only see with my left eye now; I was at once relieved and disturbed by the sudden change.</w:t>
      </w:r>
    </w:p>
    <w:p w14:paraId="0B63E7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0" w:author="Andrea Stafford Hintz" w:date="2016-09-18T16:51:00Z">
            <w:rPr>
              <w:rFonts w:ascii="Times New Roman" w:eastAsia="Times New Roman" w:hAnsi="Times New Roman" w:cs="Times New Roman"/>
              <w:i/>
              <w:kern w:val="1"/>
              <w:sz w:val="24"/>
              <w:szCs w:val="24"/>
            </w:rPr>
          </w:rPrChange>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12ACC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1" w:author="Andrea Stafford Hintz" w:date="2016-09-18T16:51:00Z">
            <w:rPr>
              <w:rFonts w:ascii="Times New Roman" w:eastAsia="Times New Roman" w:hAnsi="Times New Roman" w:cs="Times New Roman"/>
              <w:i/>
              <w:kern w:val="1"/>
              <w:sz w:val="24"/>
              <w:szCs w:val="24"/>
            </w:rPr>
          </w:rPrChange>
        </w:rPr>
        <w:t>And there was Jack, standing in the doorway.</w:t>
      </w:r>
    </w:p>
    <w:p w14:paraId="08D5A3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2" w:author="Andrea Stafford Hintz" w:date="2016-09-18T16:51:00Z">
            <w:rPr>
              <w:rFonts w:ascii="Times New Roman" w:eastAsia="Times New Roman" w:hAnsi="Times New Roman" w:cs="Times New Roman"/>
              <w:i/>
              <w:kern w:val="1"/>
              <w:sz w:val="24"/>
              <w:szCs w:val="24"/>
            </w:rPr>
          </w:rPrChange>
        </w:rPr>
        <w:t>“How do you feel?” he asked me.</w:t>
      </w:r>
    </w:p>
    <w:p w14:paraId="06F40B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3" w:author="Andrea Stafford Hintz" w:date="2016-09-18T16:51:00Z">
            <w:rPr>
              <w:rFonts w:ascii="Times New Roman" w:eastAsia="Times New Roman" w:hAnsi="Times New Roman" w:cs="Times New Roman"/>
              <w:i/>
              <w:kern w:val="1"/>
              <w:sz w:val="24"/>
              <w:szCs w:val="24"/>
            </w:rPr>
          </w:rPrChange>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5B67DC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4" w:author="Andrea Stafford Hintz" w:date="2016-09-18T16:51:00Z">
            <w:rPr>
              <w:rFonts w:ascii="Times New Roman" w:eastAsia="Times New Roman" w:hAnsi="Times New Roman" w:cs="Times New Roman"/>
              <w:i/>
              <w:kern w:val="1"/>
              <w:sz w:val="24"/>
              <w:szCs w:val="24"/>
            </w:rPr>
          </w:rPrChange>
        </w:rPr>
        <w:t>“You did well,” he said.</w:t>
      </w:r>
    </w:p>
    <w:p w14:paraId="3A8B63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5" w:author="Andrea Stafford Hintz" w:date="2016-09-18T16:51:00Z">
            <w:rPr>
              <w:rFonts w:ascii="Times New Roman" w:eastAsia="Times New Roman" w:hAnsi="Times New Roman" w:cs="Times New Roman"/>
              <w:i/>
              <w:kern w:val="1"/>
              <w:sz w:val="24"/>
              <w:szCs w:val="24"/>
            </w:rPr>
          </w:rPrChange>
        </w:rPr>
        <w:t>I snorted. If that were true, I thought, I would not have lost so much.</w:t>
      </w:r>
    </w:p>
    <w:p w14:paraId="1076D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6" w:author="Andrea Stafford Hintz" w:date="2016-09-18T16:51:00Z">
            <w:rPr>
              <w:rFonts w:ascii="Times New Roman" w:eastAsia="Times New Roman" w:hAnsi="Times New Roman" w:cs="Times New Roman"/>
              <w:i/>
              <w:kern w:val="1"/>
              <w:sz w:val="24"/>
              <w:szCs w:val="24"/>
            </w:rPr>
          </w:rPrChange>
        </w:rPr>
        <w:t>“What have you done to me?” I asked eventually. I held out my mechanical eye, practically shoving it in his face.</w:t>
      </w:r>
    </w:p>
    <w:p w14:paraId="39295B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37" w:author="Andrea Stafford Hintz" w:date="2016-09-18T16:51:00Z">
            <w:rPr>
              <w:rFonts w:ascii="Times New Roman" w:eastAsia="Times New Roman" w:hAnsi="Times New Roman" w:cs="Times New Roman"/>
              <w:i/>
              <w:kern w:val="1"/>
              <w:sz w:val="24"/>
              <w:szCs w:val="24"/>
            </w:rPr>
          </w:rPrChange>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02A51C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38" w:author="Andrea Stafford Hintz" w:date="2016-09-18T16:51:00Z">
            <w:rPr>
              <w:rFonts w:ascii="Times New Roman" w:eastAsia="Times New Roman" w:hAnsi="Times New Roman" w:cs="Times New Roman"/>
              <w:kern w:val="1"/>
              <w:sz w:val="24"/>
              <w:szCs w:val="24"/>
            </w:rPr>
          </w:rPrChange>
        </w:rPr>
        <w:t>“It meant you had some natural immunity,” said Palmer. “And having survived your infection, it is possible you are now immunized against the virus. Your blood holds the key to the cure for Lazarus.”</w:t>
      </w:r>
    </w:p>
    <w:p w14:paraId="13401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39" w:author="Andrea Stafford Hintz" w:date="2016-09-18T16:51:00Z">
            <w:rPr>
              <w:rFonts w:ascii="Times New Roman" w:eastAsia="Times New Roman" w:hAnsi="Times New Roman" w:cs="Times New Roman"/>
              <w:kern w:val="1"/>
              <w:sz w:val="24"/>
              <w:szCs w:val="24"/>
            </w:rPr>
          </w:rPrChange>
        </w:rPr>
        <w:t>“Possibly,” Annabel admitted.</w:t>
      </w:r>
    </w:p>
    <w:p w14:paraId="1D5B78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40" w:author="Andrea Stafford Hintz" w:date="2016-09-18T16:51:00Z">
            <w:rPr>
              <w:rFonts w:ascii="Times New Roman" w:eastAsia="Times New Roman" w:hAnsi="Times New Roman" w:cs="Times New Roman"/>
              <w:kern w:val="1"/>
              <w:sz w:val="24"/>
              <w:szCs w:val="24"/>
            </w:rPr>
          </w:rPrChange>
        </w:rPr>
        <w:t>“What happened to Papa Doc?” asked Jonathan.</w:t>
      </w:r>
    </w:p>
    <w:p w14:paraId="5928C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41" w:author="Andrea Stafford Hintz" w:date="2016-09-18T16:51:00Z">
            <w:rPr>
              <w:rFonts w:ascii="Times New Roman" w:eastAsia="Times New Roman" w:hAnsi="Times New Roman" w:cs="Times New Roman"/>
              <w:kern w:val="1"/>
              <w:sz w:val="24"/>
              <w:szCs w:val="24"/>
            </w:rPr>
          </w:rPrChange>
        </w:rPr>
        <w:t>“I don’t recall,” Annabel answered.</w:t>
      </w:r>
    </w:p>
    <w:p w14:paraId="0D8FD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kern w:val="1"/>
          <w:sz w:val="24"/>
          <w:rPrChange w:id="8942" w:author="Andrea Stafford Hintz" w:date="2016-09-18T16:51:00Z">
            <w:rPr>
              <w:rFonts w:ascii="Times New Roman" w:eastAsia="Times New Roman" w:hAnsi="Times New Roman" w:cs="Times New Roman"/>
              <w:kern w:val="1"/>
              <w:sz w:val="24"/>
              <w:szCs w:val="24"/>
            </w:rPr>
          </w:rPrChange>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636757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43" w:author="Andrea Stafford Hintz" w:date="2016-09-18T16:51:00Z">
            <w:rPr>
              <w:rFonts w:ascii="Times New Roman" w:eastAsia="Times New Roman" w:hAnsi="Times New Roman" w:cs="Times New Roman"/>
              <w:i/>
              <w:kern w:val="1"/>
              <w:sz w:val="24"/>
              <w:szCs w:val="24"/>
            </w:rPr>
          </w:rPrChange>
        </w:rPr>
        <w:t>After a while, I heard the sharp sound of Jack’s footsteps as he turned and walked down the hall, away from me. And for a long time, I did not see him again. Until recently.</w:t>
      </w:r>
    </w:p>
    <w:p w14:paraId="0E988950" w14:textId="2BD4A5E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44" w:author="Andrea Stafford Hintz" w:date="2016-09-18T16:51:00Z">
            <w:rPr>
              <w:rFonts w:ascii="Times New Roman" w:eastAsia="Times New Roman" w:hAnsi="Times New Roman" w:cs="Times New Roman"/>
              <w:kern w:val="1"/>
              <w:sz w:val="24"/>
              <w:szCs w:val="24"/>
            </w:rPr>
          </w:rPrChange>
        </w:rPr>
        <w:t xml:space="preserve">Annabel looked directly at Jonathan Grimmer. She looked at Abraham Palmer, and Kipper Lockwood, </w:t>
      </w:r>
      <w:ins w:id="8945" w:author="Andrea Stafford Hintz" w:date="2016-09-18T16:51:00Z">
        <w:r w:rsidR="00A22D6C" w:rsidRPr="009400B4">
          <w:rPr>
            <w:rFonts w:ascii="Times New Roman" w:eastAsia="Times New Roman" w:hAnsi="Times New Roman" w:cs="Times New Roman"/>
            <w:kern w:val="1"/>
            <w:sz w:val="24"/>
            <w:szCs w:val="24"/>
          </w:rPr>
          <w:t>Kas</w:t>
        </w:r>
      </w:ins>
      <w:del w:id="8946" w:author="Andrea Stafford Hintz" w:date="2016-09-18T16:51:00Z">
        <w:r w:rsidRPr="634C7DEA">
          <w:rPr>
            <w:rFonts w:ascii="Times New Roman" w:eastAsia="Times New Roman" w:hAnsi="Times New Roman" w:cs="Times New Roman"/>
            <w:kern w:val="1"/>
            <w:sz w:val="24"/>
            <w:szCs w:val="24"/>
            <w:rPrChange w:id="8947" w:author="Bryce Raffle" w:date="2016-09-06T11:42:00Z">
              <w:rPr>
                <w:rFonts w:ascii="Times New Roman" w:hAnsi="Times New Roman" w:cs="Times New Roman"/>
                <w:kern w:val="1"/>
                <w:sz w:val="24"/>
                <w:szCs w:val="24"/>
              </w:rPr>
            </w:rPrChange>
          </w:rPr>
          <w:delText>Kas</w:delText>
        </w:r>
      </w:del>
      <w:del w:id="8948" w:author="Bryce Raffle" w:date="2016-09-04T18:44:00Z">
        <w:r w:rsidRPr="634C7DEA">
          <w:rPr>
            <w:rFonts w:ascii="Times New Roman" w:eastAsia="Times New Roman" w:hAnsi="Times New Roman" w:cs="Times New Roman"/>
            <w:kern w:val="1"/>
            <w:sz w:val="24"/>
            <w:szCs w:val="24"/>
            <w:rPrChange w:id="8949"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8950" w:author="Andrea Stafford Hintz" w:date="2016-09-18T16:51:00Z">
            <w:rPr>
              <w:rFonts w:ascii="Times New Roman" w:eastAsia="Times New Roman" w:hAnsi="Times New Roman" w:cs="Times New Roman"/>
              <w:kern w:val="1"/>
              <w:sz w:val="24"/>
              <w:szCs w:val="24"/>
            </w:rPr>
          </w:rPrChange>
        </w:rPr>
        <w:t xml:space="preserve">, and </w:t>
      </w:r>
      <w:proofErr w:type="spellStart"/>
      <w:r w:rsidRPr="009400B4">
        <w:rPr>
          <w:rFonts w:ascii="Times New Roman" w:hAnsi="Times New Roman"/>
          <w:kern w:val="1"/>
          <w:sz w:val="24"/>
          <w:rPrChange w:id="8951"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952" w:author="Andrea Stafford Hintz" w:date="2016-09-18T16:51:00Z">
            <w:rPr>
              <w:rFonts w:ascii="Times New Roman" w:eastAsia="Times New Roman" w:hAnsi="Times New Roman" w:cs="Times New Roman"/>
              <w:kern w:val="1"/>
              <w:sz w:val="24"/>
              <w:szCs w:val="24"/>
            </w:rPr>
          </w:rPrChange>
        </w:rPr>
        <w:t>. It was strange that these people—these strangers—had become her allies in so short a time. Annabel didn’t trust easily. She had little choice but to trust them now.</w:t>
      </w:r>
    </w:p>
    <w:p w14:paraId="0CD87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53" w:author="Andrea Stafford Hintz" w:date="2016-09-18T16:51:00Z">
            <w:rPr>
              <w:rFonts w:ascii="Times New Roman" w:eastAsia="Times New Roman" w:hAnsi="Times New Roman" w:cs="Times New Roman"/>
              <w:kern w:val="1"/>
              <w:sz w:val="24"/>
              <w:szCs w:val="24"/>
            </w:rPr>
          </w:rPrChange>
        </w:rPr>
        <w:t>“The man I knew as Jack Bernhardt goes by another name these days. You know him as Anthony Tidkins, The Resurrection Man.”</w:t>
      </w:r>
    </w:p>
    <w:p w14:paraId="67783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54" w:author="Andrea Stafford Hintz" w:date="2016-09-18T16:51:00Z">
            <w:rPr>
              <w:rFonts w:ascii="Times New Roman" w:eastAsia="Times New Roman" w:hAnsi="Times New Roman" w:cs="Times New Roman"/>
              <w:kern w:val="1"/>
              <w:sz w:val="24"/>
              <w:szCs w:val="24"/>
            </w:rPr>
          </w:rPrChange>
        </w:rPr>
        <w:t>Stunned silence followed Annabel’s revelation. In the quiet, still house, they heard a distant scream from outside. It sounded like Roderick Steen’s voice.</w:t>
      </w:r>
    </w:p>
    <w:p w14:paraId="0AC620F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70"/>
          <w:headerReference w:type="default" r:id="rId171"/>
          <w:footerReference w:type="even" r:id="rId172"/>
          <w:footerReference w:type="default" r:id="rId173"/>
          <w:headerReference w:type="first" r:id="rId174"/>
          <w:footerReference w:type="first" r:id="rId175"/>
          <w:pgSz w:w="12242" w:h="15842"/>
          <w:pgMar w:top="1440" w:right="1440" w:bottom="1440" w:left="1440" w:header="720" w:footer="720" w:gutter="0"/>
          <w:cols w:space="720"/>
          <w:titlePg/>
        </w:sectPr>
      </w:pPr>
    </w:p>
    <w:p w14:paraId="6DEABD6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955" w:name="Chapter_28"/>
      <w:r w:rsidRPr="009400B4">
        <w:rPr>
          <w:rFonts w:ascii="Times New Roman" w:hAnsi="Times New Roman"/>
          <w:kern w:val="1"/>
          <w:sz w:val="24"/>
          <w:rPrChange w:id="8956" w:author="Andrea Stafford Hintz" w:date="2016-09-18T16:51:00Z">
            <w:rPr>
              <w:rFonts w:ascii="Times New Roman" w:eastAsia="Times New Roman" w:hAnsi="Times New Roman" w:cs="Times New Roman"/>
              <w:kern w:val="1"/>
              <w:sz w:val="24"/>
              <w:szCs w:val="24"/>
            </w:rPr>
          </w:rPrChange>
        </w:rPr>
        <w:t>Chapter</w:t>
      </w:r>
      <w:bookmarkEnd w:id="8955"/>
      <w:r w:rsidRPr="009400B4">
        <w:rPr>
          <w:rFonts w:ascii="Times New Roman" w:hAnsi="Times New Roman"/>
          <w:kern w:val="1"/>
          <w:sz w:val="24"/>
          <w:rPrChange w:id="8957" w:author="Andrea Stafford Hintz" w:date="2016-09-18T16:51:00Z">
            <w:rPr>
              <w:rFonts w:ascii="Times New Roman" w:eastAsia="Times New Roman" w:hAnsi="Times New Roman" w:cs="Times New Roman"/>
              <w:kern w:val="1"/>
              <w:sz w:val="24"/>
              <w:szCs w:val="24"/>
            </w:rPr>
          </w:rPrChange>
        </w:rPr>
        <w:t xml:space="preserve"> Twenty-Eight</w:t>
      </w:r>
    </w:p>
    <w:p w14:paraId="6170076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958" w:author="Andrea Stafford Hintz" w:date="2016-09-18T16:51:00Z">
            <w:rPr>
              <w:rFonts w:ascii="Times New Roman" w:eastAsia="Times New Roman" w:hAnsi="Times New Roman" w:cs="Times New Roman"/>
              <w:kern w:val="1"/>
              <w:sz w:val="24"/>
              <w:szCs w:val="24"/>
            </w:rPr>
          </w:rPrChange>
        </w:rPr>
        <w:t>“Modest lamentation is the right of the dead;</w:t>
      </w:r>
    </w:p>
    <w:p w14:paraId="21D9F5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959" w:author="Andrea Stafford Hintz" w:date="2016-09-18T16:51:00Z">
            <w:rPr>
              <w:rFonts w:ascii="Times New Roman" w:eastAsia="Times New Roman" w:hAnsi="Times New Roman" w:cs="Times New Roman"/>
              <w:kern w:val="1"/>
              <w:sz w:val="24"/>
              <w:szCs w:val="24"/>
            </w:rPr>
          </w:rPrChange>
        </w:rPr>
        <w:t>Excessive grief is the enemy of the living.”</w:t>
      </w:r>
    </w:p>
    <w:p w14:paraId="419A0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1415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960" w:author="Andrea Stafford Hintz" w:date="2016-09-18T16:51:00Z">
            <w:rPr>
              <w:rFonts w:ascii="Times New Roman" w:eastAsia="Times New Roman" w:hAnsi="Times New Roman" w:cs="Times New Roman"/>
              <w:kern w:val="1"/>
              <w:sz w:val="24"/>
              <w:szCs w:val="24"/>
            </w:rPr>
          </w:rPrChange>
        </w:rPr>
        <w:t>- Shakespeare</w:t>
      </w:r>
    </w:p>
    <w:p w14:paraId="16825E5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26A76B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9582F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961" w:name="Scene_65"/>
      <w:r w:rsidRPr="009400B4">
        <w:rPr>
          <w:rFonts w:ascii="Times New Roman" w:hAnsi="Times New Roman"/>
          <w:kern w:val="1"/>
          <w:sz w:val="24"/>
          <w:rPrChange w:id="8962" w:author="Andrea Stafford Hintz" w:date="2016-09-18T16:51:00Z">
            <w:rPr>
              <w:rFonts w:ascii="Times New Roman" w:eastAsia="Times New Roman" w:hAnsi="Times New Roman" w:cs="Times New Roman"/>
              <w:kern w:val="1"/>
              <w:sz w:val="24"/>
              <w:szCs w:val="24"/>
            </w:rPr>
          </w:rPrChange>
        </w:rPr>
        <w:t>Roderick</w:t>
      </w:r>
      <w:bookmarkEnd w:id="8961"/>
      <w:r w:rsidRPr="009400B4">
        <w:rPr>
          <w:rFonts w:ascii="Times New Roman" w:hAnsi="Times New Roman"/>
          <w:kern w:val="1"/>
          <w:sz w:val="24"/>
          <w:rPrChange w:id="8963" w:author="Andrea Stafford Hintz" w:date="2016-09-18T16:51:00Z">
            <w:rPr>
              <w:rFonts w:ascii="Times New Roman" w:eastAsia="Times New Roman" w:hAnsi="Times New Roman" w:cs="Times New Roman"/>
              <w:kern w:val="1"/>
              <w:sz w:val="24"/>
              <w:szCs w:val="24"/>
            </w:rPr>
          </w:rPrChange>
        </w:rPr>
        <w:t xml:space="preserve"> screamed. His vision swam as he blinked back tears and choked back the vomit that threatened to spill from his throat. </w:t>
      </w:r>
    </w:p>
    <w:p w14:paraId="77243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8964" w:author="Andrea Stafford Hintz" w:date="2016-09-18T16:51:00Z">
            <w:rPr>
              <w:rFonts w:ascii="Times New Roman" w:eastAsia="Times New Roman" w:hAnsi="Times New Roman" w:cs="Times New Roman"/>
              <w:i/>
              <w:kern w:val="1"/>
              <w:sz w:val="24"/>
              <w:szCs w:val="24"/>
            </w:rPr>
          </w:rPrChange>
        </w:rPr>
        <w:t>Bailey</w:t>
      </w:r>
      <w:r w:rsidRPr="009400B4">
        <w:rPr>
          <w:rFonts w:ascii="Times New Roman" w:hAnsi="Times New Roman"/>
          <w:kern w:val="1"/>
          <w:sz w:val="24"/>
          <w:rPrChange w:id="8965" w:author="Andrea Stafford Hintz" w:date="2016-09-18T16:51:00Z">
            <w:rPr>
              <w:rFonts w:ascii="Times New Roman" w:eastAsia="Times New Roman" w:hAnsi="Times New Roman" w:cs="Times New Roman"/>
              <w:kern w:val="1"/>
              <w:sz w:val="24"/>
              <w:szCs w:val="24"/>
            </w:rPr>
          </w:rPrChange>
        </w:rPr>
        <w:t xml:space="preserve">, he thought in horror. </w:t>
      </w:r>
      <w:r w:rsidRPr="009400B4">
        <w:rPr>
          <w:rFonts w:ascii="Times New Roman" w:hAnsi="Times New Roman"/>
          <w:i/>
          <w:kern w:val="1"/>
          <w:sz w:val="24"/>
          <w:rPrChange w:id="8966" w:author="Andrea Stafford Hintz" w:date="2016-09-18T16:51:00Z">
            <w:rPr>
              <w:rFonts w:ascii="Times New Roman" w:eastAsia="Times New Roman" w:hAnsi="Times New Roman" w:cs="Times New Roman"/>
              <w:i/>
              <w:kern w:val="1"/>
              <w:sz w:val="24"/>
              <w:szCs w:val="24"/>
            </w:rPr>
          </w:rPrChange>
        </w:rPr>
        <w:t>Oh, god, Bailey!</w:t>
      </w:r>
    </w:p>
    <w:p w14:paraId="43374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67" w:author="Andrea Stafford Hintz" w:date="2016-09-18T16:51:00Z">
            <w:rPr>
              <w:rFonts w:ascii="Times New Roman" w:eastAsia="Times New Roman" w:hAnsi="Times New Roman" w:cs="Times New Roman"/>
              <w:kern w:val="1"/>
              <w:sz w:val="24"/>
              <w:szCs w:val="24"/>
            </w:rPr>
          </w:rPrChange>
        </w:rPr>
        <w:t>He turned and fled. It was all he could do. It was too late to save his furry friend.</w:t>
      </w:r>
    </w:p>
    <w:p w14:paraId="39FD7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68" w:author="Andrea Stafford Hintz" w:date="2016-09-18T16:51:00Z">
            <w:rPr>
              <w:rFonts w:ascii="Times New Roman" w:eastAsia="Times New Roman" w:hAnsi="Times New Roman" w:cs="Times New Roman"/>
              <w:kern w:val="1"/>
              <w:sz w:val="24"/>
              <w:szCs w:val="24"/>
            </w:rPr>
          </w:rPrChange>
        </w:rPr>
        <w:t xml:space="preserve">Behind him, a dead man shoveled mouthfuls of meat and fur into his mouth, and Roderick could still hear him chewing. It was deafening. He lost his footing, fell to the ground, </w:t>
      </w:r>
      <w:r w:rsidR="00C245FD" w:rsidRPr="009400B4">
        <w:rPr>
          <w:rFonts w:ascii="Times New Roman" w:hAnsi="Times New Roman"/>
          <w:kern w:val="1"/>
          <w:sz w:val="24"/>
          <w:rPrChange w:id="8969" w:author="Andrea Stafford Hintz" w:date="2016-09-18T16:51:00Z">
            <w:rPr>
              <w:rFonts w:ascii="Times New Roman" w:eastAsia="Times New Roman" w:hAnsi="Times New Roman" w:cs="Times New Roman"/>
              <w:kern w:val="1"/>
              <w:sz w:val="24"/>
              <w:szCs w:val="24"/>
            </w:rPr>
          </w:rPrChange>
        </w:rPr>
        <w:t>headfirst</w:t>
      </w:r>
      <w:r w:rsidRPr="009400B4">
        <w:rPr>
          <w:rFonts w:ascii="Times New Roman" w:hAnsi="Times New Roman"/>
          <w:kern w:val="1"/>
          <w:sz w:val="24"/>
          <w:rPrChange w:id="8970" w:author="Andrea Stafford Hintz" w:date="2016-09-18T16:51:00Z">
            <w:rPr>
              <w:rFonts w:ascii="Times New Roman" w:eastAsia="Times New Roman" w:hAnsi="Times New Roman" w:cs="Times New Roman"/>
              <w:kern w:val="1"/>
              <w:sz w:val="24"/>
              <w:szCs w:val="24"/>
            </w:rPr>
          </w:rPrChange>
        </w:rPr>
        <w:t>. Slammed into the hard stone, but barely felt it. He scrambled to rise, but he hurt more than he realized. It was difficult to move.</w:t>
      </w:r>
    </w:p>
    <w:p w14:paraId="4C6138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1" w:author="Andrea Stafford Hintz" w:date="2016-09-18T16:51:00Z">
            <w:rPr>
              <w:rFonts w:ascii="Times New Roman" w:eastAsia="Times New Roman" w:hAnsi="Times New Roman" w:cs="Times New Roman"/>
              <w:kern w:val="1"/>
              <w:sz w:val="24"/>
              <w:szCs w:val="24"/>
            </w:rPr>
          </w:rPrChange>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48CFC9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2" w:author="Andrea Stafford Hintz" w:date="2016-09-18T16:51:00Z">
            <w:rPr>
              <w:rFonts w:ascii="Times New Roman" w:eastAsia="Times New Roman" w:hAnsi="Times New Roman" w:cs="Times New Roman"/>
              <w:kern w:val="1"/>
              <w:sz w:val="24"/>
              <w:szCs w:val="24"/>
            </w:rPr>
          </w:rPrChange>
        </w:rPr>
        <w:t>He blinked in confusion. He looked back at the zombie who still stood there, noisily chewing. He looked back again at Bailey. Unharmed. Untouched. Whatever the zombie was eating, it wasn’t his dog.</w:t>
      </w:r>
    </w:p>
    <w:p w14:paraId="666C9C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3" w:author="Andrea Stafford Hintz" w:date="2016-09-18T16:51:00Z">
            <w:rPr>
              <w:rFonts w:ascii="Times New Roman" w:eastAsia="Times New Roman" w:hAnsi="Times New Roman" w:cs="Times New Roman"/>
              <w:kern w:val="1"/>
              <w:sz w:val="24"/>
              <w:szCs w:val="24"/>
            </w:rPr>
          </w:rPrChange>
        </w:rPr>
        <w:t>“Good god, Bailey, you worried me!”</w:t>
      </w:r>
    </w:p>
    <w:p w14:paraId="6FAB5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4" w:author="Andrea Stafford Hintz" w:date="2016-09-18T16:51:00Z">
            <w:rPr>
              <w:rFonts w:ascii="Times New Roman" w:eastAsia="Times New Roman" w:hAnsi="Times New Roman" w:cs="Times New Roman"/>
              <w:kern w:val="1"/>
              <w:sz w:val="24"/>
              <w:szCs w:val="24"/>
            </w:rPr>
          </w:rPrChange>
        </w:rPr>
        <w:t>Confusion turned to relief. He reached down and scooped up his dog into his arms, cradled him like a child, and Bailey returned his affection as dogs do, licking the dirt from his face.</w:t>
      </w:r>
    </w:p>
    <w:p w14:paraId="1B85B4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5" w:author="Andrea Stafford Hintz" w:date="2016-09-18T16:51:00Z">
            <w:rPr>
              <w:rFonts w:ascii="Times New Roman" w:eastAsia="Times New Roman" w:hAnsi="Times New Roman" w:cs="Times New Roman"/>
              <w:kern w:val="1"/>
              <w:sz w:val="24"/>
              <w:szCs w:val="24"/>
            </w:rPr>
          </w:rPrChange>
        </w:rPr>
        <w:t>“Must have been a rat,” he muttered. London was teeming with rats, now fat with the flesh of the dead in their bellies.</w:t>
      </w:r>
    </w:p>
    <w:p w14:paraId="7362CC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6" w:author="Andrea Stafford Hintz" w:date="2016-09-18T16:51:00Z">
            <w:rPr>
              <w:rFonts w:ascii="Times New Roman" w:eastAsia="Times New Roman" w:hAnsi="Times New Roman" w:cs="Times New Roman"/>
              <w:kern w:val="1"/>
              <w:sz w:val="24"/>
              <w:szCs w:val="24"/>
            </w:rPr>
          </w:rPrChange>
        </w:rPr>
        <w:t>But there was little time to rejoice in his reunion with Bailey. The dead man had finished his meal and had begun to advance toward the duo, mouth still bloody but clearly still hungry.</w:t>
      </w:r>
    </w:p>
    <w:p w14:paraId="30394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7" w:author="Andrea Stafford Hintz" w:date="2016-09-18T16:51:00Z">
            <w:rPr>
              <w:rFonts w:ascii="Times New Roman" w:eastAsia="Times New Roman" w:hAnsi="Times New Roman" w:cs="Times New Roman"/>
              <w:kern w:val="1"/>
              <w:sz w:val="24"/>
              <w:szCs w:val="24"/>
            </w:rPr>
          </w:rPrChange>
        </w:rPr>
        <w:t>Roderick turned to flee, and nearly stumbled into another shadowy figure, which blocked his path and snarled.</w:t>
      </w:r>
    </w:p>
    <w:p w14:paraId="1F7F29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8" w:author="Andrea Stafford Hintz" w:date="2016-09-18T16:51:00Z">
            <w:rPr>
              <w:rFonts w:ascii="Times New Roman" w:eastAsia="Times New Roman" w:hAnsi="Times New Roman" w:cs="Times New Roman"/>
              <w:kern w:val="1"/>
              <w:sz w:val="24"/>
              <w:szCs w:val="24"/>
            </w:rPr>
          </w:rPrChange>
        </w:rPr>
        <w:t>He stepped back. There were more of them behind the zombie nearest him. In each direction, at least a dozen of them shuffled forward in the dark. His screams must have drawn them.</w:t>
      </w:r>
    </w:p>
    <w:p w14:paraId="6C5CED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79" w:author="Andrea Stafford Hintz" w:date="2016-09-18T16:51:00Z">
            <w:rPr>
              <w:rFonts w:ascii="Times New Roman" w:eastAsia="Times New Roman" w:hAnsi="Times New Roman" w:cs="Times New Roman"/>
              <w:kern w:val="1"/>
              <w:sz w:val="24"/>
              <w:szCs w:val="24"/>
            </w:rPr>
          </w:rPrChange>
        </w:rPr>
        <w:t>Bailey in his arms. He drew his gun and fired six shots. Six bodies fell, and his gun was empty. He drew his cane-sword.</w:t>
      </w:r>
    </w:p>
    <w:p w14:paraId="441A0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0" w:author="Andrea Stafford Hintz" w:date="2016-09-18T16:51:00Z">
            <w:rPr>
              <w:rFonts w:ascii="Times New Roman" w:eastAsia="Times New Roman" w:hAnsi="Times New Roman" w:cs="Times New Roman"/>
              <w:kern w:val="1"/>
              <w:sz w:val="24"/>
              <w:szCs w:val="24"/>
            </w:rPr>
          </w:rPrChange>
        </w:rPr>
        <w:t>The dead men continued to close in, climbing over the bodies of the fallen, while Roderick continued to back up. He inched further from one cluster of zombies but closer to the other. But as he backed up through the dark, foggy alleyway, he spotted a door.</w:t>
      </w:r>
    </w:p>
    <w:p w14:paraId="36E2F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1" w:author="Andrea Stafford Hintz" w:date="2016-09-18T16:51:00Z">
            <w:rPr>
              <w:rFonts w:ascii="Times New Roman" w:eastAsia="Times New Roman" w:hAnsi="Times New Roman" w:cs="Times New Roman"/>
              <w:kern w:val="1"/>
              <w:sz w:val="24"/>
              <w:szCs w:val="24"/>
            </w:rPr>
          </w:rPrChange>
        </w:rPr>
        <w:t>The side door to some shop, or somebody’s house, Roderick wasn’t sure which.</w:t>
      </w:r>
    </w:p>
    <w:p w14:paraId="3BB022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2" w:author="Andrea Stafford Hintz" w:date="2016-09-18T16:51:00Z">
            <w:rPr>
              <w:rFonts w:ascii="Times New Roman" w:eastAsia="Times New Roman" w:hAnsi="Times New Roman" w:cs="Times New Roman"/>
              <w:kern w:val="1"/>
              <w:sz w:val="24"/>
              <w:szCs w:val="24"/>
            </w:rPr>
          </w:rPrChange>
        </w:rPr>
        <w:t>He put his hand on the knob and tried the door. He swore. It was locked.</w:t>
      </w:r>
    </w:p>
    <w:p w14:paraId="6F3484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3" w:author="Andrea Stafford Hintz" w:date="2016-09-18T16:51:00Z">
            <w:rPr>
              <w:rFonts w:ascii="Times New Roman" w:eastAsia="Times New Roman" w:hAnsi="Times New Roman" w:cs="Times New Roman"/>
              <w:kern w:val="1"/>
              <w:sz w:val="24"/>
              <w:szCs w:val="24"/>
            </w:rPr>
          </w:rPrChange>
        </w:rPr>
        <w:t>The wood was old, splintered, the doorknob flimsy. Perhaps he could force it open. Not with Bailey in his arms though. He set the dog down. The zombies continued to move in on them.</w:t>
      </w:r>
    </w:p>
    <w:p w14:paraId="4CDA03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4" w:author="Andrea Stafford Hintz" w:date="2016-09-18T16:51:00Z">
            <w:rPr>
              <w:rFonts w:ascii="Times New Roman" w:eastAsia="Times New Roman" w:hAnsi="Times New Roman" w:cs="Times New Roman"/>
              <w:kern w:val="1"/>
              <w:sz w:val="24"/>
              <w:szCs w:val="24"/>
            </w:rPr>
          </w:rPrChange>
        </w:rPr>
        <w:t>“Stay,” he said, sternly.</w:t>
      </w:r>
    </w:p>
    <w:p w14:paraId="62C251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5" w:author="Andrea Stafford Hintz" w:date="2016-09-18T16:51:00Z">
            <w:rPr>
              <w:rFonts w:ascii="Times New Roman" w:eastAsia="Times New Roman" w:hAnsi="Times New Roman" w:cs="Times New Roman"/>
              <w:kern w:val="1"/>
              <w:sz w:val="24"/>
              <w:szCs w:val="24"/>
            </w:rPr>
          </w:rPrChange>
        </w:rPr>
        <w:t>Then he slammed into the door, putting his shoulder into it. It looked like the flimsy, structurally unsound sort of door that might cave in under a hard shoulder-check, but the door did not yield. He tried again, slamming into it with all his weight.</w:t>
      </w:r>
    </w:p>
    <w:p w14:paraId="53B2F5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6" w:author="Andrea Stafford Hintz" w:date="2016-09-18T16:51:00Z">
            <w:rPr>
              <w:rFonts w:ascii="Times New Roman" w:eastAsia="Times New Roman" w:hAnsi="Times New Roman" w:cs="Times New Roman"/>
              <w:kern w:val="1"/>
              <w:sz w:val="24"/>
              <w:szCs w:val="24"/>
            </w:rPr>
          </w:rPrChange>
        </w:rPr>
        <w:t>Bailey began to bark.</w:t>
      </w:r>
    </w:p>
    <w:p w14:paraId="138A1B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7" w:author="Andrea Stafford Hintz" w:date="2016-09-18T16:51:00Z">
            <w:rPr>
              <w:rFonts w:ascii="Times New Roman" w:eastAsia="Times New Roman" w:hAnsi="Times New Roman" w:cs="Times New Roman"/>
              <w:kern w:val="1"/>
              <w:sz w:val="24"/>
              <w:szCs w:val="24"/>
            </w:rPr>
          </w:rPrChange>
        </w:rPr>
        <w:t>Again, Roderick slammed into the door, and again, it refused to budge.</w:t>
      </w:r>
    </w:p>
    <w:p w14:paraId="343D38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8" w:author="Andrea Stafford Hintz" w:date="2016-09-18T16:51:00Z">
            <w:rPr>
              <w:rFonts w:ascii="Times New Roman" w:eastAsia="Times New Roman" w:hAnsi="Times New Roman" w:cs="Times New Roman"/>
              <w:kern w:val="1"/>
              <w:sz w:val="24"/>
              <w:szCs w:val="24"/>
            </w:rPr>
          </w:rPrChange>
        </w:rPr>
        <w:t>Meanwhile, the dead men closed in, shuffling slowly on limbs stiffened by rigor mortis.</w:t>
      </w:r>
    </w:p>
    <w:p w14:paraId="2BC00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89" w:author="Andrea Stafford Hintz" w:date="2016-09-18T16:51:00Z">
            <w:rPr>
              <w:rFonts w:ascii="Times New Roman" w:eastAsia="Times New Roman" w:hAnsi="Times New Roman" w:cs="Times New Roman"/>
              <w:kern w:val="1"/>
              <w:sz w:val="24"/>
              <w:szCs w:val="24"/>
            </w:rPr>
          </w:rPrChange>
        </w:rP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00970D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90" w:author="Andrea Stafford Hintz" w:date="2016-09-18T16:51:00Z">
            <w:rPr>
              <w:rFonts w:ascii="Times New Roman" w:eastAsia="Times New Roman" w:hAnsi="Times New Roman" w:cs="Times New Roman"/>
              <w:kern w:val="1"/>
              <w:sz w:val="24"/>
              <w:szCs w:val="24"/>
            </w:rPr>
          </w:rPrChange>
        </w:rPr>
        <w:t>“There’s a good dog,” he said. “Keep them busy, my friend. This is it. One last shot.”</w:t>
      </w:r>
    </w:p>
    <w:p w14:paraId="3DE2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91" w:author="Andrea Stafford Hintz" w:date="2016-09-18T16:51:00Z">
            <w:rPr>
              <w:rFonts w:ascii="Times New Roman" w:eastAsia="Times New Roman" w:hAnsi="Times New Roman" w:cs="Times New Roman"/>
              <w:kern w:val="1"/>
              <w:sz w:val="24"/>
              <w:szCs w:val="24"/>
            </w:rPr>
          </w:rPrChange>
        </w:rPr>
        <w:t>He stepped back as far as he could and aimed once more for the door, putting everything he could into it.</w:t>
      </w:r>
    </w:p>
    <w:p w14:paraId="486DC98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8992" w:author="Andrea Stafford Hintz" w:date="2016-09-18T16:51:00Z">
            <w:rPr>
              <w:rFonts w:ascii="Times New Roman" w:eastAsia="Times New Roman" w:hAnsi="Times New Roman" w:cs="Times New Roman"/>
              <w:kern w:val="1"/>
              <w:sz w:val="24"/>
              <w:szCs w:val="24"/>
            </w:rPr>
          </w:rPrChange>
        </w:rPr>
        <w:t>#</w:t>
      </w:r>
    </w:p>
    <w:p w14:paraId="36D8DF3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993" w:name="Scene_66"/>
      <w:proofErr w:type="spellStart"/>
      <w:r w:rsidRPr="009400B4">
        <w:rPr>
          <w:rFonts w:ascii="Times New Roman" w:hAnsi="Times New Roman"/>
          <w:kern w:val="1"/>
          <w:sz w:val="24"/>
          <w:rPrChange w:id="8994" w:author="Andrea Stafford Hintz" w:date="2016-09-18T16:51:00Z">
            <w:rPr>
              <w:rFonts w:ascii="Times New Roman" w:eastAsia="Times New Roman" w:hAnsi="Times New Roman" w:cs="Times New Roman"/>
              <w:kern w:val="1"/>
              <w:sz w:val="24"/>
              <w:szCs w:val="24"/>
            </w:rPr>
          </w:rPrChange>
        </w:rPr>
        <w:t>Rémy</w:t>
      </w:r>
      <w:bookmarkEnd w:id="8993"/>
      <w:proofErr w:type="spellEnd"/>
      <w:r w:rsidRPr="009400B4">
        <w:rPr>
          <w:rFonts w:ascii="Times New Roman" w:hAnsi="Times New Roman"/>
          <w:kern w:val="1"/>
          <w:sz w:val="24"/>
          <w:rPrChange w:id="8995" w:author="Andrea Stafford Hintz" w:date="2016-09-18T16:51:00Z">
            <w:rPr>
              <w:rFonts w:ascii="Times New Roman" w:eastAsia="Times New Roman" w:hAnsi="Times New Roman" w:cs="Times New Roman"/>
              <w:kern w:val="1"/>
              <w:sz w:val="24"/>
              <w:szCs w:val="24"/>
            </w:rPr>
          </w:rPrChange>
        </w:rPr>
        <w:t xml:space="preserve"> was first out the door. Jonathan called out to stop him. In the corner of his eye, he saw Miss Monday’s teacup fall to the floor and shatter as she abandoned her chair.</w:t>
      </w:r>
    </w:p>
    <w:p w14:paraId="38F8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96"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8997"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8998" w:author="Andrea Stafford Hintz" w:date="2016-09-18T16:51:00Z">
            <w:rPr>
              <w:rFonts w:ascii="Times New Roman" w:eastAsia="Times New Roman" w:hAnsi="Times New Roman" w:cs="Times New Roman"/>
              <w:kern w:val="1"/>
              <w:sz w:val="24"/>
              <w:szCs w:val="24"/>
            </w:rPr>
          </w:rPrChange>
        </w:rPr>
        <w:t>, wait!” she called, but the young man was already out the door and headed into the street.</w:t>
      </w:r>
    </w:p>
    <w:p w14:paraId="1EA5D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8999" w:author="Andrea Stafford Hintz" w:date="2016-09-18T16:51:00Z">
            <w:rPr>
              <w:rFonts w:ascii="Times New Roman" w:eastAsia="Times New Roman" w:hAnsi="Times New Roman" w:cs="Times New Roman"/>
              <w:kern w:val="1"/>
              <w:sz w:val="24"/>
              <w:szCs w:val="24"/>
            </w:rPr>
          </w:rPrChange>
        </w:rPr>
        <w:t>Even the ground was rotten—fallen leaves, wet with rain, squelched under Jonathan’s feet as he hurried after them.</w:t>
      </w:r>
    </w:p>
    <w:p w14:paraId="5B7FFE3F" w14:textId="17ED5FC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00" w:author="Andrea Stafford Hintz" w:date="2016-09-18T16:51:00Z">
            <w:rPr>
              <w:rFonts w:ascii="Times New Roman" w:eastAsia="Times New Roman" w:hAnsi="Times New Roman" w:cs="Times New Roman"/>
              <w:kern w:val="1"/>
              <w:sz w:val="24"/>
              <w:szCs w:val="24"/>
            </w:rPr>
          </w:rPrChange>
        </w:rPr>
        <w:t xml:space="preserve">“Stay here!” he called to Palmer, </w:t>
      </w:r>
      <w:ins w:id="9001" w:author="Andrea Stafford Hintz" w:date="2016-09-18T16:51:00Z">
        <w:r w:rsidR="00A22D6C" w:rsidRPr="009400B4">
          <w:rPr>
            <w:rFonts w:ascii="Times New Roman" w:eastAsia="Times New Roman" w:hAnsi="Times New Roman" w:cs="Times New Roman"/>
            <w:kern w:val="1"/>
            <w:sz w:val="24"/>
            <w:szCs w:val="24"/>
          </w:rPr>
          <w:t>Kas</w:t>
        </w:r>
      </w:ins>
      <w:del w:id="9002" w:author="Andrea Stafford Hintz" w:date="2016-09-18T16:51:00Z">
        <w:r w:rsidRPr="74C48864">
          <w:rPr>
            <w:rFonts w:ascii="Times New Roman" w:eastAsia="Times New Roman" w:hAnsi="Times New Roman" w:cs="Times New Roman"/>
            <w:kern w:val="1"/>
            <w:sz w:val="24"/>
            <w:szCs w:val="24"/>
            <w:rPrChange w:id="9003" w:author="Bryce Raffle" w:date="2016-09-06T11:42:00Z">
              <w:rPr>
                <w:rFonts w:ascii="Times New Roman" w:hAnsi="Times New Roman" w:cs="Times New Roman"/>
                <w:kern w:val="1"/>
                <w:sz w:val="24"/>
                <w:szCs w:val="24"/>
              </w:rPr>
            </w:rPrChange>
          </w:rPr>
          <w:delText>Kas</w:delText>
        </w:r>
      </w:del>
      <w:del w:id="9004" w:author="Bryce Raffle" w:date="2016-09-04T18:44:00Z">
        <w:r w:rsidRPr="74C48864">
          <w:rPr>
            <w:rFonts w:ascii="Times New Roman" w:eastAsia="Times New Roman" w:hAnsi="Times New Roman" w:cs="Times New Roman"/>
            <w:kern w:val="1"/>
            <w:sz w:val="24"/>
            <w:szCs w:val="24"/>
            <w:rPrChange w:id="9005"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006" w:author="Andrea Stafford Hintz" w:date="2016-09-18T16:51:00Z">
            <w:rPr>
              <w:rFonts w:ascii="Times New Roman" w:eastAsia="Times New Roman" w:hAnsi="Times New Roman" w:cs="Times New Roman"/>
              <w:kern w:val="1"/>
              <w:sz w:val="24"/>
              <w:szCs w:val="24"/>
            </w:rPr>
          </w:rPrChange>
        </w:rPr>
        <w:t>, and Lockwood, who halted at the door. “We’ll be back in a moment.”</w:t>
      </w:r>
    </w:p>
    <w:p w14:paraId="5849A4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07" w:author="Andrea Stafford Hintz" w:date="2016-09-18T16:51:00Z">
            <w:rPr>
              <w:rFonts w:ascii="Times New Roman" w:eastAsia="Times New Roman" w:hAnsi="Times New Roman" w:cs="Times New Roman"/>
              <w:kern w:val="1"/>
              <w:sz w:val="24"/>
              <w:szCs w:val="24"/>
            </w:rPr>
          </w:rPrChange>
        </w:rPr>
        <w:t xml:space="preserve">He was already losing Miss Monday and </w:t>
      </w:r>
      <w:proofErr w:type="spellStart"/>
      <w:r w:rsidRPr="009400B4">
        <w:rPr>
          <w:rFonts w:ascii="Times New Roman" w:hAnsi="Times New Roman"/>
          <w:kern w:val="1"/>
          <w:sz w:val="24"/>
          <w:rPrChange w:id="9008"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09" w:author="Andrea Stafford Hintz" w:date="2016-09-18T16:51:00Z">
            <w:rPr>
              <w:rFonts w:ascii="Times New Roman" w:eastAsia="Times New Roman" w:hAnsi="Times New Roman" w:cs="Times New Roman"/>
              <w:kern w:val="1"/>
              <w:sz w:val="24"/>
              <w:szCs w:val="24"/>
            </w:rPr>
          </w:rPrChange>
        </w:rPr>
        <w:t>,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1C303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0" w:author="Andrea Stafford Hintz" w:date="2016-09-18T16:51:00Z">
            <w:rPr>
              <w:rFonts w:ascii="Times New Roman" w:eastAsia="Times New Roman" w:hAnsi="Times New Roman" w:cs="Times New Roman"/>
              <w:kern w:val="1"/>
              <w:sz w:val="24"/>
              <w:szCs w:val="24"/>
            </w:rPr>
          </w:rPrChange>
        </w:rPr>
        <w:t>“Which way did the scream come from?” he asked, when he managed to catch up to Monday. “Are you sure we’re headed the right way?”</w:t>
      </w:r>
    </w:p>
    <w:p w14:paraId="02007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1" w:author="Andrea Stafford Hintz" w:date="2016-09-18T16:51:00Z">
            <w:rPr>
              <w:rFonts w:ascii="Times New Roman" w:eastAsia="Times New Roman" w:hAnsi="Times New Roman" w:cs="Times New Roman"/>
              <w:kern w:val="1"/>
              <w:sz w:val="24"/>
              <w:szCs w:val="24"/>
            </w:rPr>
          </w:rPrChange>
        </w:rPr>
        <w:t>As if in answer, they heard another scream. If there had been any doubt that it was Roderick’s voice, that doubt was gone now.</w:t>
      </w:r>
    </w:p>
    <w:p w14:paraId="66CA2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2" w:author="Andrea Stafford Hintz" w:date="2016-09-18T16:51:00Z">
            <w:rPr>
              <w:rFonts w:ascii="Times New Roman" w:eastAsia="Times New Roman" w:hAnsi="Times New Roman" w:cs="Times New Roman"/>
              <w:kern w:val="1"/>
              <w:sz w:val="24"/>
              <w:szCs w:val="24"/>
            </w:rPr>
          </w:rPrChange>
        </w:rPr>
        <w:t xml:space="preserve">“Roderick!” </w:t>
      </w:r>
      <w:proofErr w:type="spellStart"/>
      <w:r w:rsidRPr="009400B4">
        <w:rPr>
          <w:rFonts w:ascii="Times New Roman" w:hAnsi="Times New Roman"/>
          <w:kern w:val="1"/>
          <w:sz w:val="24"/>
          <w:rPrChange w:id="9013"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14" w:author="Andrea Stafford Hintz" w:date="2016-09-18T16:51:00Z">
            <w:rPr>
              <w:rFonts w:ascii="Times New Roman" w:eastAsia="Times New Roman" w:hAnsi="Times New Roman" w:cs="Times New Roman"/>
              <w:kern w:val="1"/>
              <w:sz w:val="24"/>
              <w:szCs w:val="24"/>
            </w:rPr>
          </w:rPrChange>
        </w:rPr>
        <w:t xml:space="preserve"> cried, and tore down the street in pursuit of his lover.</w:t>
      </w:r>
    </w:p>
    <w:p w14:paraId="73D9DF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5" w:author="Andrea Stafford Hintz" w:date="2016-09-18T16:51:00Z">
            <w:rPr>
              <w:rFonts w:ascii="Times New Roman" w:eastAsia="Times New Roman" w:hAnsi="Times New Roman" w:cs="Times New Roman"/>
              <w:kern w:val="1"/>
              <w:sz w:val="24"/>
              <w:szCs w:val="24"/>
            </w:rPr>
          </w:rPrChange>
        </w:rPr>
        <w:t>“Quiet,” Jonathan hissed. “Are you trying to wake the dead?”</w:t>
      </w:r>
    </w:p>
    <w:p w14:paraId="086DD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6" w:author="Andrea Stafford Hintz" w:date="2016-09-18T16:51:00Z">
            <w:rPr>
              <w:rFonts w:ascii="Times New Roman" w:eastAsia="Times New Roman" w:hAnsi="Times New Roman" w:cs="Times New Roman"/>
              <w:kern w:val="1"/>
              <w:sz w:val="24"/>
              <w:szCs w:val="24"/>
            </w:rPr>
          </w:rPrChange>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78D5A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17" w:author="Andrea Stafford Hintz" w:date="2016-09-18T16:51:00Z">
            <w:rPr>
              <w:rFonts w:ascii="Times New Roman" w:eastAsia="Times New Roman" w:hAnsi="Times New Roman" w:cs="Times New Roman"/>
              <w:kern w:val="1"/>
              <w:sz w:val="24"/>
              <w:szCs w:val="24"/>
            </w:rPr>
          </w:rPrChange>
        </w:rPr>
        <w:t xml:space="preserve">But </w:t>
      </w:r>
      <w:proofErr w:type="spellStart"/>
      <w:r w:rsidRPr="009400B4">
        <w:rPr>
          <w:rFonts w:ascii="Times New Roman" w:hAnsi="Times New Roman"/>
          <w:kern w:val="1"/>
          <w:sz w:val="24"/>
          <w:rPrChange w:id="9018"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19" w:author="Andrea Stafford Hintz" w:date="2016-09-18T16:51:00Z">
            <w:rPr>
              <w:rFonts w:ascii="Times New Roman" w:eastAsia="Times New Roman" w:hAnsi="Times New Roman" w:cs="Times New Roman"/>
              <w:kern w:val="1"/>
              <w:sz w:val="24"/>
              <w:szCs w:val="24"/>
            </w:rPr>
          </w:rPrChange>
        </w:rPr>
        <w:t xml:space="preserve"> carried on, heedless of Jonathan’s warning, abandoning caution and tearing loudly down the street, his leather boots slapping against the stone street as loud as gunshots in the near-silence.</w:t>
      </w:r>
    </w:p>
    <w:p w14:paraId="38147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20" w:author="Andrea Stafford Hintz" w:date="2016-09-18T16:51:00Z">
            <w:rPr>
              <w:rFonts w:ascii="Times New Roman" w:eastAsia="Times New Roman" w:hAnsi="Times New Roman" w:cs="Times New Roman"/>
              <w:kern w:val="1"/>
              <w:sz w:val="24"/>
              <w:szCs w:val="24"/>
            </w:rPr>
          </w:rPrChange>
        </w:rPr>
        <w:t>“He’s going to get himself killed,” Miss Monday hissed.</w:t>
      </w:r>
    </w:p>
    <w:p w14:paraId="04DD0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21" w:author="Andrea Stafford Hintz" w:date="2016-09-18T16:51:00Z">
            <w:rPr>
              <w:rFonts w:ascii="Times New Roman" w:eastAsia="Times New Roman" w:hAnsi="Times New Roman" w:cs="Times New Roman"/>
              <w:kern w:val="1"/>
              <w:sz w:val="24"/>
              <w:szCs w:val="24"/>
            </w:rPr>
          </w:rPrChange>
        </w:rPr>
        <w:t xml:space="preserve">“He’s going to get </w:t>
      </w:r>
      <w:r w:rsidRPr="009400B4">
        <w:rPr>
          <w:rFonts w:ascii="Times New Roman" w:hAnsi="Times New Roman"/>
          <w:i/>
          <w:kern w:val="1"/>
          <w:sz w:val="24"/>
          <w:rPrChange w:id="9022" w:author="Andrea Stafford Hintz" w:date="2016-09-18T16:51:00Z">
            <w:rPr>
              <w:rFonts w:ascii="Times New Roman" w:eastAsia="Times New Roman" w:hAnsi="Times New Roman" w:cs="Times New Roman"/>
              <w:i/>
              <w:kern w:val="1"/>
              <w:sz w:val="24"/>
              <w:szCs w:val="24"/>
            </w:rPr>
          </w:rPrChange>
        </w:rPr>
        <w:t>us</w:t>
      </w:r>
      <w:r w:rsidRPr="009400B4">
        <w:rPr>
          <w:rFonts w:ascii="Times New Roman" w:hAnsi="Times New Roman"/>
          <w:kern w:val="1"/>
          <w:sz w:val="24"/>
          <w:rPrChange w:id="9023" w:author="Andrea Stafford Hintz" w:date="2016-09-18T16:51:00Z">
            <w:rPr>
              <w:rFonts w:ascii="Times New Roman" w:eastAsia="Times New Roman" w:hAnsi="Times New Roman" w:cs="Times New Roman"/>
              <w:kern w:val="1"/>
              <w:sz w:val="24"/>
              <w:szCs w:val="24"/>
            </w:rPr>
          </w:rPrChange>
        </w:rPr>
        <w:t xml:space="preserve"> killed,” Jonathan said. “Are you armed?”</w:t>
      </w:r>
    </w:p>
    <w:p w14:paraId="2E0E8E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9024"/>
      <w:r w:rsidRPr="009400B4">
        <w:rPr>
          <w:rFonts w:ascii="Times New Roman" w:hAnsi="Times New Roman"/>
          <w:kern w:val="1"/>
          <w:sz w:val="24"/>
          <w:rPrChange w:id="9025" w:author="Andrea Stafford Hintz" w:date="2016-09-18T16:51:00Z">
            <w:rPr>
              <w:rFonts w:ascii="Times New Roman" w:eastAsia="Times New Roman" w:hAnsi="Times New Roman" w:cs="Times New Roman"/>
              <w:kern w:val="1"/>
              <w:sz w:val="24"/>
              <w:szCs w:val="24"/>
            </w:rPr>
          </w:rPrChange>
        </w:rPr>
        <w:t>Miss Monday rolled her eyes—including her clockwork prosthesis—and raised her crossbow. “What kind of question is that?” she asked. “Have you met me?”</w:t>
      </w:r>
      <w:commentRangeEnd w:id="9024"/>
      <w:r w:rsidR="006262D9">
        <w:rPr>
          <w:rStyle w:val="CommentReference"/>
        </w:rPr>
        <w:commentReference w:id="9024"/>
      </w:r>
    </w:p>
    <w:p w14:paraId="7F6AB2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26" w:author="Andrea Stafford Hintz" w:date="2016-09-18T16:51:00Z">
            <w:rPr>
              <w:rFonts w:ascii="Times New Roman" w:eastAsia="Times New Roman" w:hAnsi="Times New Roman" w:cs="Times New Roman"/>
              <w:kern w:val="1"/>
              <w:sz w:val="24"/>
              <w:szCs w:val="24"/>
            </w:rPr>
          </w:rPrChange>
        </w:rPr>
        <w:t>“Come on then,” Jonathan said.</w:t>
      </w:r>
    </w:p>
    <w:p w14:paraId="3B4FA9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27" w:author="Andrea Stafford Hintz" w:date="2016-09-18T16:51:00Z">
            <w:rPr>
              <w:rFonts w:ascii="Times New Roman" w:eastAsia="Times New Roman" w:hAnsi="Times New Roman" w:cs="Times New Roman"/>
              <w:kern w:val="1"/>
              <w:sz w:val="24"/>
              <w:szCs w:val="24"/>
            </w:rPr>
          </w:rPrChange>
        </w:rPr>
        <w:t xml:space="preserve">They hurried after </w:t>
      </w:r>
      <w:proofErr w:type="spellStart"/>
      <w:r w:rsidRPr="009400B4">
        <w:rPr>
          <w:rFonts w:ascii="Times New Roman" w:hAnsi="Times New Roman"/>
          <w:kern w:val="1"/>
          <w:sz w:val="24"/>
          <w:rPrChange w:id="9028"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29" w:author="Andrea Stafford Hintz" w:date="2016-09-18T16:51:00Z">
            <w:rPr>
              <w:rFonts w:ascii="Times New Roman" w:eastAsia="Times New Roman" w:hAnsi="Times New Roman" w:cs="Times New Roman"/>
              <w:kern w:val="1"/>
              <w:sz w:val="24"/>
              <w:szCs w:val="24"/>
            </w:rPr>
          </w:rPrChange>
        </w:rPr>
        <w:t>, hoping they weren’t too late to save Roderick, and that Miss Monday’s prediction wouldn’t come true.</w:t>
      </w:r>
    </w:p>
    <w:p w14:paraId="7A2D3A5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76"/>
          <w:headerReference w:type="default" r:id="rId177"/>
          <w:footerReference w:type="even" r:id="rId178"/>
          <w:footerReference w:type="default" r:id="rId179"/>
          <w:headerReference w:type="first" r:id="rId180"/>
          <w:footerReference w:type="first" r:id="rId181"/>
          <w:pgSz w:w="12242" w:h="15842"/>
          <w:pgMar w:top="1440" w:right="1440" w:bottom="1440" w:left="1440" w:header="720" w:footer="720" w:gutter="0"/>
          <w:cols w:space="720"/>
          <w:titlePg/>
        </w:sectPr>
      </w:pPr>
    </w:p>
    <w:p w14:paraId="3425374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9030" w:name="Chapter_29"/>
      <w:r w:rsidRPr="009400B4">
        <w:rPr>
          <w:rFonts w:ascii="Times New Roman" w:hAnsi="Times New Roman"/>
          <w:kern w:val="1"/>
          <w:sz w:val="24"/>
          <w:rPrChange w:id="9031" w:author="Andrea Stafford Hintz" w:date="2016-09-18T16:51:00Z">
            <w:rPr>
              <w:rFonts w:ascii="Times New Roman" w:eastAsia="Times New Roman" w:hAnsi="Times New Roman" w:cs="Times New Roman"/>
              <w:kern w:val="1"/>
              <w:sz w:val="24"/>
              <w:szCs w:val="24"/>
            </w:rPr>
          </w:rPrChange>
        </w:rPr>
        <w:t>Chapter</w:t>
      </w:r>
      <w:bookmarkEnd w:id="9030"/>
      <w:r w:rsidRPr="009400B4">
        <w:rPr>
          <w:rFonts w:ascii="Times New Roman" w:hAnsi="Times New Roman"/>
          <w:kern w:val="1"/>
          <w:sz w:val="24"/>
          <w:rPrChange w:id="9032" w:author="Andrea Stafford Hintz" w:date="2016-09-18T16:51:00Z">
            <w:rPr>
              <w:rFonts w:ascii="Times New Roman" w:eastAsia="Times New Roman" w:hAnsi="Times New Roman" w:cs="Times New Roman"/>
              <w:kern w:val="1"/>
              <w:sz w:val="24"/>
              <w:szCs w:val="24"/>
            </w:rPr>
          </w:rPrChange>
        </w:rPr>
        <w:t xml:space="preserve"> Twenty-Nine</w:t>
      </w:r>
    </w:p>
    <w:p w14:paraId="12C5DCC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033" w:author="Andrea Stafford Hintz" w:date="2016-09-18T16:51:00Z">
            <w:rPr>
              <w:rFonts w:ascii="Times New Roman" w:eastAsia="Times New Roman" w:hAnsi="Times New Roman" w:cs="Times New Roman"/>
              <w:kern w:val="1"/>
              <w:sz w:val="24"/>
              <w:szCs w:val="24"/>
            </w:rPr>
          </w:rPrChange>
        </w:rPr>
        <w:t>“All was a scene of terror and confusion. It seemed to the affrighted assembly as if the dead had risen from their graves.”</w:t>
      </w:r>
    </w:p>
    <w:p w14:paraId="4BB3BD8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97A817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034" w:author="Andrea Stafford Hintz" w:date="2016-09-18T16:51:00Z">
            <w:rPr>
              <w:rFonts w:ascii="Times New Roman" w:eastAsia="Times New Roman" w:hAnsi="Times New Roman" w:cs="Times New Roman"/>
              <w:kern w:val="1"/>
              <w:sz w:val="24"/>
              <w:szCs w:val="24"/>
            </w:rPr>
          </w:rPrChange>
        </w:rPr>
        <w:t xml:space="preserve">- Anonymous, </w:t>
      </w:r>
      <w:r w:rsidRPr="009400B4">
        <w:rPr>
          <w:rFonts w:ascii="Times New Roman" w:hAnsi="Times New Roman"/>
          <w:i/>
          <w:kern w:val="1"/>
          <w:sz w:val="24"/>
          <w:rPrChange w:id="9035" w:author="Andrea Stafford Hintz" w:date="2016-09-18T16:51:00Z">
            <w:rPr>
              <w:rFonts w:ascii="Times New Roman" w:eastAsia="Times New Roman" w:hAnsi="Times New Roman" w:cs="Times New Roman"/>
              <w:i/>
              <w:kern w:val="1"/>
              <w:sz w:val="24"/>
              <w:szCs w:val="24"/>
            </w:rPr>
          </w:rPrChange>
        </w:rPr>
        <w:t>The Skeleton Crew</w:t>
      </w:r>
    </w:p>
    <w:p w14:paraId="7BC6810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95019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0ECFDA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036" w:name="Scene_67"/>
      <w:r w:rsidRPr="009400B4">
        <w:rPr>
          <w:rFonts w:ascii="Times New Roman" w:hAnsi="Times New Roman"/>
          <w:kern w:val="1"/>
          <w:sz w:val="24"/>
          <w:rPrChange w:id="9037" w:author="Andrea Stafford Hintz" w:date="2016-09-18T16:51:00Z">
            <w:rPr>
              <w:rFonts w:ascii="Times New Roman" w:eastAsia="Times New Roman" w:hAnsi="Times New Roman" w:cs="Times New Roman"/>
              <w:kern w:val="1"/>
              <w:sz w:val="24"/>
              <w:szCs w:val="24"/>
            </w:rPr>
          </w:rPrChange>
        </w:rPr>
        <w:t>Roderick</w:t>
      </w:r>
      <w:bookmarkEnd w:id="9036"/>
      <w:r w:rsidRPr="009400B4">
        <w:rPr>
          <w:rFonts w:ascii="Times New Roman" w:hAnsi="Times New Roman"/>
          <w:kern w:val="1"/>
          <w:sz w:val="24"/>
          <w:rPrChange w:id="9038" w:author="Andrea Stafford Hintz" w:date="2016-09-18T16:51:00Z">
            <w:rPr>
              <w:rFonts w:ascii="Times New Roman" w:eastAsia="Times New Roman" w:hAnsi="Times New Roman" w:cs="Times New Roman"/>
              <w:kern w:val="1"/>
              <w:sz w:val="24"/>
              <w:szCs w:val="24"/>
            </w:rPr>
          </w:rPrChange>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7ECC0E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39" w:author="Andrea Stafford Hintz" w:date="2016-09-18T16:51:00Z">
            <w:rPr>
              <w:rFonts w:ascii="Times New Roman" w:eastAsia="Times New Roman" w:hAnsi="Times New Roman" w:cs="Times New Roman"/>
              <w:kern w:val="1"/>
              <w:sz w:val="24"/>
              <w:szCs w:val="24"/>
            </w:rPr>
          </w:rPrChange>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755B7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0" w:author="Andrea Stafford Hintz" w:date="2016-09-18T16:51:00Z">
            <w:rPr>
              <w:rFonts w:ascii="Times New Roman" w:eastAsia="Times New Roman" w:hAnsi="Times New Roman" w:cs="Times New Roman"/>
              <w:kern w:val="1"/>
              <w:sz w:val="24"/>
              <w:szCs w:val="24"/>
            </w:rPr>
          </w:rPrChange>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14:paraId="517887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1" w:author="Andrea Stafford Hintz" w:date="2016-09-18T16:51:00Z">
            <w:rPr>
              <w:rFonts w:ascii="Times New Roman" w:eastAsia="Times New Roman" w:hAnsi="Times New Roman" w:cs="Times New Roman"/>
              <w:kern w:val="1"/>
              <w:sz w:val="24"/>
              <w:szCs w:val="24"/>
            </w:rPr>
          </w:rPrChange>
        </w:rPr>
        <w:t>“Careful!” he called. “I’m not one of them!”</w:t>
      </w:r>
    </w:p>
    <w:p w14:paraId="17E3C6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2" w:author="Andrea Stafford Hintz" w:date="2016-09-18T16:51:00Z">
            <w:rPr>
              <w:rFonts w:ascii="Times New Roman" w:eastAsia="Times New Roman" w:hAnsi="Times New Roman" w:cs="Times New Roman"/>
              <w:kern w:val="1"/>
              <w:sz w:val="24"/>
              <w:szCs w:val="24"/>
            </w:rPr>
          </w:rPrChange>
        </w:rPr>
        <w:t>Bailey barked in agreement.</w:t>
      </w:r>
    </w:p>
    <w:p w14:paraId="1838EB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3" w:author="Andrea Stafford Hintz" w:date="2016-09-18T16:51:00Z">
            <w:rPr>
              <w:rFonts w:ascii="Times New Roman" w:eastAsia="Times New Roman" w:hAnsi="Times New Roman" w:cs="Times New Roman"/>
              <w:kern w:val="1"/>
              <w:sz w:val="24"/>
              <w:szCs w:val="24"/>
            </w:rPr>
          </w:rPrChange>
        </w:rPr>
        <w:t>Apparently ignoring his instruction, the dark figure with the crossbow fired another shot. His aim was good, however, and another zombie hit the ground, bolt piercing through its eye. Shakily, Roderick got to his feet.</w:t>
      </w:r>
    </w:p>
    <w:p w14:paraId="5AA2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4" w:author="Andrea Stafford Hintz" w:date="2016-09-18T16:51:00Z">
            <w:rPr>
              <w:rFonts w:ascii="Times New Roman" w:eastAsia="Times New Roman" w:hAnsi="Times New Roman" w:cs="Times New Roman"/>
              <w:kern w:val="1"/>
              <w:sz w:val="24"/>
              <w:szCs w:val="24"/>
            </w:rPr>
          </w:rPrChange>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37BB4C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5" w:author="Andrea Stafford Hintz" w:date="2016-09-18T16:51:00Z">
            <w:rPr>
              <w:rFonts w:ascii="Times New Roman" w:eastAsia="Times New Roman" w:hAnsi="Times New Roman" w:cs="Times New Roman"/>
              <w:kern w:val="1"/>
              <w:sz w:val="24"/>
              <w:szCs w:val="24"/>
            </w:rPr>
          </w:rPrChange>
        </w:rPr>
        <w:t>Roderick slammed the point of his sword into the creature’s eye, and drove it in deep. With a slurp of blade against brain and bone, he pulled the blade free and whirled it again.</w:t>
      </w:r>
    </w:p>
    <w:p w14:paraId="27626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46" w:author="Andrea Stafford Hintz" w:date="2016-09-18T16:51:00Z">
            <w:rPr>
              <w:rFonts w:ascii="Times New Roman" w:eastAsia="Times New Roman" w:hAnsi="Times New Roman" w:cs="Times New Roman"/>
              <w:kern w:val="1"/>
              <w:sz w:val="24"/>
              <w:szCs w:val="24"/>
            </w:rPr>
          </w:rPrChange>
        </w:rPr>
        <w:t xml:space="preserve">The next zombie to come at him was a woman, her dress dirty and tattered. Her organs spilled out of her, wet and rotten. </w:t>
      </w:r>
      <w:commentRangeStart w:id="9047"/>
      <w:r w:rsidRPr="009400B4">
        <w:rPr>
          <w:rFonts w:ascii="Times New Roman" w:hAnsi="Times New Roman"/>
          <w:kern w:val="1"/>
          <w:sz w:val="24"/>
          <w:rPrChange w:id="9048" w:author="Andrea Stafford Hintz" w:date="2016-09-18T16:51:00Z">
            <w:rPr>
              <w:rFonts w:ascii="Times New Roman" w:eastAsia="Times New Roman" w:hAnsi="Times New Roman" w:cs="Times New Roman"/>
              <w:kern w:val="1"/>
              <w:sz w:val="24"/>
              <w:szCs w:val="24"/>
            </w:rPr>
          </w:rPrChange>
        </w:rPr>
        <w:t>Her belly was swollen with pregnancy, but it had been ripped open, the umbilical cord hanging loose from the gaping hole in her stomach</w:t>
      </w:r>
      <w:commentRangeEnd w:id="9047"/>
      <w:r w:rsidR="00DE32E3">
        <w:rPr>
          <w:rStyle w:val="CommentReference"/>
        </w:rPr>
        <w:commentReference w:id="9047"/>
      </w:r>
      <w:r w:rsidRPr="009400B4">
        <w:rPr>
          <w:rFonts w:ascii="Times New Roman" w:hAnsi="Times New Roman"/>
          <w:kern w:val="1"/>
          <w:sz w:val="24"/>
          <w:rPrChange w:id="9049" w:author="Andrea Stafford Hintz" w:date="2016-09-18T16:51:00Z">
            <w:rPr>
              <w:rFonts w:ascii="Times New Roman" w:eastAsia="Times New Roman" w:hAnsi="Times New Roman" w:cs="Times New Roman"/>
              <w:kern w:val="1"/>
              <w:sz w:val="24"/>
              <w:szCs w:val="24"/>
            </w:rPr>
          </w:rPrChange>
        </w:rPr>
        <w:t>. Feeling sick with pity and disgust, Roderick staggered back, and took a moment to steel himself for what he had to do.</w:t>
      </w:r>
    </w:p>
    <w:p w14:paraId="04D7B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0" w:author="Andrea Stafford Hintz" w:date="2016-09-18T16:51:00Z">
            <w:rPr>
              <w:rFonts w:ascii="Times New Roman" w:eastAsia="Times New Roman" w:hAnsi="Times New Roman" w:cs="Times New Roman"/>
              <w:kern w:val="1"/>
              <w:sz w:val="24"/>
              <w:szCs w:val="24"/>
            </w:rPr>
          </w:rPrChange>
        </w:rPr>
        <w:t>He looked into the woman’s eyes to remind himself that she was already dead. Then he ran his sword through her. She didn’t scream or cry out as she died. She simply fell silent and stopped moving. She hit the ground, mouth hanging open.</w:t>
      </w:r>
    </w:p>
    <w:p w14:paraId="62F991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1" w:author="Andrea Stafford Hintz" w:date="2016-09-18T16:51:00Z">
            <w:rPr>
              <w:rFonts w:ascii="Times New Roman" w:eastAsia="Times New Roman" w:hAnsi="Times New Roman" w:cs="Times New Roman"/>
              <w:kern w:val="1"/>
              <w:sz w:val="24"/>
              <w:szCs w:val="24"/>
            </w:rPr>
          </w:rPrChange>
        </w:rPr>
        <w:t>Roderick’s heart pounded. He gritted his teeth, wiped the sweat from his brow with his handkerchief, and deftly whirled his blade.</w:t>
      </w:r>
    </w:p>
    <w:p w14:paraId="1B3DD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2" w:author="Andrea Stafford Hintz" w:date="2016-09-18T16:51:00Z">
            <w:rPr>
              <w:rFonts w:ascii="Times New Roman" w:eastAsia="Times New Roman" w:hAnsi="Times New Roman" w:cs="Times New Roman"/>
              <w:kern w:val="1"/>
              <w:sz w:val="24"/>
              <w:szCs w:val="24"/>
            </w:rPr>
          </w:rPrChange>
        </w:rPr>
        <w:t>Finally, his freshly changed clothes soiled with gore, a pile of corpses surrounded him and his dog, and he sheathed his cane-sword. He took a moment to allow his nerves to steady.</w:t>
      </w:r>
    </w:p>
    <w:p w14:paraId="2DC31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3" w:author="Andrea Stafford Hintz" w:date="2016-09-18T16:51:00Z">
            <w:rPr>
              <w:rFonts w:ascii="Times New Roman" w:eastAsia="Times New Roman" w:hAnsi="Times New Roman" w:cs="Times New Roman"/>
              <w:kern w:val="1"/>
              <w:sz w:val="24"/>
              <w:szCs w:val="24"/>
            </w:rPr>
          </w:rPrChange>
        </w:rPr>
        <w:t>“It’s alright, Bailey,” he said, though the dog was relatively calm.</w:t>
      </w:r>
    </w:p>
    <w:p w14:paraId="30F950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4" w:author="Andrea Stafford Hintz" w:date="2016-09-18T16:51:00Z">
            <w:rPr>
              <w:rFonts w:ascii="Times New Roman" w:eastAsia="Times New Roman" w:hAnsi="Times New Roman" w:cs="Times New Roman"/>
              <w:kern w:val="1"/>
              <w:sz w:val="24"/>
              <w:szCs w:val="24"/>
            </w:rPr>
          </w:rPrChange>
        </w:rP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14:paraId="6797C7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5" w:author="Andrea Stafford Hintz" w:date="2016-09-18T16:51:00Z">
            <w:rPr>
              <w:rFonts w:ascii="Times New Roman" w:eastAsia="Times New Roman" w:hAnsi="Times New Roman" w:cs="Times New Roman"/>
              <w:kern w:val="1"/>
              <w:sz w:val="24"/>
              <w:szCs w:val="24"/>
            </w:rPr>
          </w:rPrChange>
        </w:rPr>
        <w:t>He raised his hand as he approached the shadowy figures in the alley. His saviors.</w:t>
      </w:r>
    </w:p>
    <w:p w14:paraId="44CB43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6" w:author="Andrea Stafford Hintz" w:date="2016-09-18T16:51:00Z">
            <w:rPr>
              <w:rFonts w:ascii="Times New Roman" w:eastAsia="Times New Roman" w:hAnsi="Times New Roman" w:cs="Times New Roman"/>
              <w:kern w:val="1"/>
              <w:sz w:val="24"/>
              <w:szCs w:val="24"/>
            </w:rPr>
          </w:rPrChange>
        </w:rPr>
        <w:t>“Thank you,” he said.</w:t>
      </w:r>
    </w:p>
    <w:p w14:paraId="44F3B0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7" w:author="Andrea Stafford Hintz" w:date="2016-09-18T16:51:00Z">
            <w:rPr>
              <w:rFonts w:ascii="Times New Roman" w:eastAsia="Times New Roman" w:hAnsi="Times New Roman" w:cs="Times New Roman"/>
              <w:kern w:val="1"/>
              <w:sz w:val="24"/>
              <w:szCs w:val="24"/>
            </w:rPr>
          </w:rPrChange>
        </w:rPr>
        <w:t>As he drew nearer, dawn’s light steadily rising, fog clearing to reveal faces, he recognized Miss Monday as the crossbow wielder. The man with the gun was Jonathan.</w:t>
      </w:r>
    </w:p>
    <w:p w14:paraId="53D4C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8" w:author="Andrea Stafford Hintz" w:date="2016-09-18T16:51:00Z">
            <w:rPr>
              <w:rFonts w:ascii="Times New Roman" w:eastAsia="Times New Roman" w:hAnsi="Times New Roman" w:cs="Times New Roman"/>
              <w:kern w:val="1"/>
              <w:sz w:val="24"/>
              <w:szCs w:val="24"/>
            </w:rPr>
          </w:rPrChange>
        </w:rPr>
        <w:t>Roderick smiled, relief turning to embarrassment. He let out a nervous laugh.</w:t>
      </w:r>
    </w:p>
    <w:p w14:paraId="2616F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59" w:author="Andrea Stafford Hintz" w:date="2016-09-18T16:51:00Z">
            <w:rPr>
              <w:rFonts w:ascii="Times New Roman" w:eastAsia="Times New Roman" w:hAnsi="Times New Roman" w:cs="Times New Roman"/>
              <w:kern w:val="1"/>
              <w:sz w:val="24"/>
              <w:szCs w:val="24"/>
            </w:rPr>
          </w:rPrChange>
        </w:rPr>
        <w:t>“Well, that was more of an adventure than we bargained for, eh Bailey?” he said. “I’m lucky to see you two.”</w:t>
      </w:r>
    </w:p>
    <w:p w14:paraId="5919DC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0" w:author="Andrea Stafford Hintz" w:date="2016-09-18T16:51:00Z">
            <w:rPr>
              <w:rFonts w:ascii="Times New Roman" w:eastAsia="Times New Roman" w:hAnsi="Times New Roman" w:cs="Times New Roman"/>
              <w:kern w:val="1"/>
              <w:sz w:val="24"/>
              <w:szCs w:val="24"/>
            </w:rPr>
          </w:rPrChange>
        </w:rPr>
        <w:t>Jonathan said nothing, face grave, blood in his hair and on his hands. Miss Monday’s face and clothes were stained with blood. She wiped her face and panted for breath.</w:t>
      </w:r>
    </w:p>
    <w:p w14:paraId="5031D0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1" w:author="Andrea Stafford Hintz" w:date="2016-09-18T16:51:00Z">
            <w:rPr>
              <w:rFonts w:ascii="Times New Roman" w:eastAsia="Times New Roman" w:hAnsi="Times New Roman" w:cs="Times New Roman"/>
              <w:kern w:val="1"/>
              <w:sz w:val="24"/>
              <w:szCs w:val="24"/>
            </w:rPr>
          </w:rPrChange>
        </w:rPr>
        <w:t>“We’d better get back,” she said, “God knows how many of these rotten things there are wandering about.”</w:t>
      </w:r>
    </w:p>
    <w:p w14:paraId="2210D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2" w:author="Andrea Stafford Hintz" w:date="2016-09-18T16:51:00Z">
            <w:rPr>
              <w:rFonts w:ascii="Times New Roman" w:eastAsia="Times New Roman" w:hAnsi="Times New Roman" w:cs="Times New Roman"/>
              <w:kern w:val="1"/>
              <w:sz w:val="24"/>
              <w:szCs w:val="24"/>
            </w:rPr>
          </w:rPrChange>
        </w:rPr>
        <w:t>“Right,” said Roderick, who followed as she turned on her heel and headed back in the other direction.</w:t>
      </w:r>
    </w:p>
    <w:p w14:paraId="7BDCC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3" w:author="Andrea Stafford Hintz" w:date="2016-09-18T16:51:00Z">
            <w:rPr>
              <w:rFonts w:ascii="Times New Roman" w:eastAsia="Times New Roman" w:hAnsi="Times New Roman" w:cs="Times New Roman"/>
              <w:kern w:val="1"/>
              <w:sz w:val="24"/>
              <w:szCs w:val="24"/>
            </w:rPr>
          </w:rPrChange>
        </w:rPr>
        <w:t>Jonathan halted him with a hand on his shoulder.</w:t>
      </w:r>
    </w:p>
    <w:p w14:paraId="60B03F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4" w:author="Andrea Stafford Hintz" w:date="2016-09-18T16:51:00Z">
            <w:rPr>
              <w:rFonts w:ascii="Times New Roman" w:eastAsia="Times New Roman" w:hAnsi="Times New Roman" w:cs="Times New Roman"/>
              <w:kern w:val="1"/>
              <w:sz w:val="24"/>
              <w:szCs w:val="24"/>
            </w:rPr>
          </w:rPrChange>
        </w:rPr>
        <w:t>“What is it?” he asked.</w:t>
      </w:r>
    </w:p>
    <w:p w14:paraId="6485CE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5" w:author="Andrea Stafford Hintz" w:date="2016-09-18T16:51:00Z">
            <w:rPr>
              <w:rFonts w:ascii="Times New Roman" w:eastAsia="Times New Roman" w:hAnsi="Times New Roman" w:cs="Times New Roman"/>
              <w:kern w:val="1"/>
              <w:sz w:val="24"/>
              <w:szCs w:val="24"/>
            </w:rPr>
          </w:rPrChange>
        </w:rPr>
        <w:t>He took another look at his friend’s face. His expression was not merely grave. There were tears in the corner of his eyes, pity written on his brow.</w:t>
      </w:r>
    </w:p>
    <w:p w14:paraId="7C60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6" w:author="Andrea Stafford Hintz" w:date="2016-09-18T16:51:00Z">
            <w:rPr>
              <w:rFonts w:ascii="Times New Roman" w:eastAsia="Times New Roman" w:hAnsi="Times New Roman" w:cs="Times New Roman"/>
              <w:kern w:val="1"/>
              <w:sz w:val="24"/>
              <w:szCs w:val="24"/>
            </w:rPr>
          </w:rPrChange>
        </w:rPr>
        <w:t>“What’s happened?” he asked.</w:t>
      </w:r>
    </w:p>
    <w:p w14:paraId="2832EC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7" w:author="Andrea Stafford Hintz" w:date="2016-09-18T16:51:00Z">
            <w:rPr>
              <w:rFonts w:ascii="Times New Roman" w:eastAsia="Times New Roman" w:hAnsi="Times New Roman" w:cs="Times New Roman"/>
              <w:kern w:val="1"/>
              <w:sz w:val="24"/>
              <w:szCs w:val="24"/>
            </w:rPr>
          </w:rPrChange>
        </w:rPr>
        <w:t>That’s when he noticed that the blood on Jonathan’s face and hands was still wet and bright, unlike the blood of the zombies. It was fresh, and it wasn’t Jonathan’s own.</w:t>
      </w:r>
    </w:p>
    <w:p w14:paraId="44B407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8" w:author="Andrea Stafford Hintz" w:date="2016-09-18T16:51:00Z">
            <w:rPr>
              <w:rFonts w:ascii="Times New Roman" w:eastAsia="Times New Roman" w:hAnsi="Times New Roman" w:cs="Times New Roman"/>
              <w:kern w:val="1"/>
              <w:sz w:val="24"/>
              <w:szCs w:val="24"/>
            </w:rPr>
          </w:rPrChange>
        </w:rPr>
        <w:t>Roderick’s heart stopped. A hard lump formed in his throat. He tried to speak, and found that he couldn’t. His mouth was dry. The words froze on his lips.</w:t>
      </w:r>
    </w:p>
    <w:p w14:paraId="498C2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69" w:author="Andrea Stafford Hintz" w:date="2016-09-18T16:51:00Z">
            <w:rPr>
              <w:rFonts w:ascii="Times New Roman" w:eastAsia="Times New Roman" w:hAnsi="Times New Roman" w:cs="Times New Roman"/>
              <w:kern w:val="1"/>
              <w:sz w:val="24"/>
              <w:szCs w:val="24"/>
            </w:rPr>
          </w:rPrChange>
        </w:rPr>
        <w:t>“No,” he said, at last. His voice was a quiet whisper, raw with rage and pain. He wanted to scream, but the word came out silent, choked and broken, a silent sob.</w:t>
      </w:r>
    </w:p>
    <w:p w14:paraId="207FC7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70" w:author="Andrea Stafford Hintz" w:date="2016-09-18T16:51:00Z">
            <w:rPr>
              <w:rFonts w:ascii="Times New Roman" w:eastAsia="Times New Roman" w:hAnsi="Times New Roman" w:cs="Times New Roman"/>
              <w:kern w:val="1"/>
              <w:sz w:val="24"/>
              <w:szCs w:val="24"/>
            </w:rPr>
          </w:rPrChange>
        </w:rPr>
        <w:t>“I’m sorry,” said Jonathan.</w:t>
      </w:r>
    </w:p>
    <w:p w14:paraId="611A17FE" w14:textId="087FBBA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71"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9072"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73" w:author="Andrea Stafford Hintz" w:date="2016-09-18T16:51:00Z">
            <w:rPr>
              <w:rFonts w:ascii="Times New Roman" w:eastAsia="Times New Roman" w:hAnsi="Times New Roman" w:cs="Times New Roman"/>
              <w:kern w:val="1"/>
              <w:sz w:val="24"/>
              <w:szCs w:val="24"/>
            </w:rPr>
          </w:rPrChange>
        </w:rPr>
        <w:t xml:space="preserve">?” he said, searching his friend’s face for some sign that he’d misunderstood, that it was someone—anyone else—who’d died. Palmer, or Lockwood, or even Miss </w:t>
      </w:r>
      <w:proofErr w:type="spellStart"/>
      <w:ins w:id="9074" w:author="Andrea Stafford Hintz" w:date="2016-09-18T16:51:00Z">
        <w:r w:rsidR="00A22D6C" w:rsidRPr="009400B4">
          <w:rPr>
            <w:rFonts w:ascii="Times New Roman" w:eastAsia="Times New Roman" w:hAnsi="Times New Roman" w:cs="Times New Roman"/>
            <w:kern w:val="1"/>
            <w:sz w:val="24"/>
            <w:szCs w:val="24"/>
          </w:rPr>
          <w:t>Hattori.</w:t>
        </w:r>
      </w:ins>
      <w:ins w:id="9075" w:author="Bryce Raffle" w:date="2016-09-04T18:41:00Z">
        <w:r w:rsidR="600052EA" w:rsidRPr="74C48864">
          <w:rPr>
            <w:rFonts w:ascii="Times New Roman" w:eastAsia="Times New Roman" w:hAnsi="Times New Roman" w:cs="Times New Roman"/>
            <w:kern w:val="1"/>
            <w:sz w:val="24"/>
            <w:szCs w:val="24"/>
            <w:rPrChange w:id="9076" w:author="Bryce Raffle" w:date="2016-09-04T16:36:00Z">
              <w:rPr>
                <w:rFonts w:ascii="Times New Roman" w:hAnsi="Times New Roman" w:cs="Times New Roman"/>
                <w:kern w:val="1"/>
                <w:sz w:val="24"/>
                <w:szCs w:val="24"/>
              </w:rPr>
            </w:rPrChange>
          </w:rPr>
          <w:t>Hattor</w:t>
        </w:r>
        <w:r w:rsidRPr="74C48864">
          <w:rPr>
            <w:rFonts w:ascii="Times New Roman" w:eastAsia="Times New Roman" w:hAnsi="Times New Roman" w:cs="Times New Roman"/>
            <w:kern w:val="1"/>
            <w:sz w:val="24"/>
            <w:szCs w:val="24"/>
            <w:rPrChange w:id="9077" w:author="Bryce Raffle" w:date="2016-09-04T16:36:00Z">
              <w:rPr>
                <w:rFonts w:ascii="Times New Roman" w:hAnsi="Times New Roman" w:cs="Times New Roman"/>
                <w:kern w:val="1"/>
                <w:sz w:val="24"/>
                <w:szCs w:val="24"/>
              </w:rPr>
            </w:rPrChange>
          </w:rPr>
          <w:t>i</w:t>
        </w:r>
      </w:ins>
      <w:proofErr w:type="spellEnd"/>
      <w:del w:id="9078" w:author="Bryce Raffle" w:date="2016-09-04T18:41:00Z">
        <w:r w:rsidRPr="74C48864">
          <w:rPr>
            <w:rFonts w:ascii="Times New Roman" w:eastAsia="Times New Roman" w:hAnsi="Times New Roman" w:cs="Times New Roman"/>
            <w:kern w:val="1"/>
            <w:sz w:val="24"/>
            <w:szCs w:val="24"/>
            <w:rPrChange w:id="9079" w:author="Bryce Raffle" w:date="2016-09-06T11:42:00Z">
              <w:rPr>
                <w:rFonts w:ascii="Times New Roman" w:hAnsi="Times New Roman" w:cs="Times New Roman"/>
                <w:kern w:val="1"/>
                <w:sz w:val="24"/>
                <w:szCs w:val="24"/>
              </w:rPr>
            </w:rPrChange>
          </w:rPr>
          <w:delText>Clementine</w:delText>
        </w:r>
      </w:del>
      <w:del w:id="9080" w:author="Andrea Stafford Hintz" w:date="2016-09-18T16:51:00Z">
        <w:r w:rsidRPr="74C48864">
          <w:rPr>
            <w:rFonts w:ascii="Times New Roman" w:eastAsia="Times New Roman" w:hAnsi="Times New Roman" w:cs="Times New Roman"/>
            <w:kern w:val="1"/>
            <w:sz w:val="24"/>
            <w:szCs w:val="24"/>
            <w:rPrChange w:id="9081"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9082" w:author="Andrea Stafford Hintz" w:date="2016-09-18T16:51:00Z">
            <w:rPr>
              <w:rFonts w:ascii="Times New Roman" w:eastAsia="Times New Roman" w:hAnsi="Times New Roman" w:cs="Times New Roman"/>
              <w:kern w:val="1"/>
              <w:sz w:val="24"/>
              <w:szCs w:val="24"/>
            </w:rPr>
          </w:rPrChange>
        </w:rPr>
        <w:t xml:space="preserve"> Roderick would have given anyone else’s life just to know that </w:t>
      </w:r>
      <w:proofErr w:type="spellStart"/>
      <w:r w:rsidRPr="009400B4">
        <w:rPr>
          <w:rFonts w:ascii="Times New Roman" w:hAnsi="Times New Roman"/>
          <w:kern w:val="1"/>
          <w:sz w:val="24"/>
          <w:rPrChange w:id="9083"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84" w:author="Andrea Stafford Hintz" w:date="2016-09-18T16:51:00Z">
            <w:rPr>
              <w:rFonts w:ascii="Times New Roman" w:eastAsia="Times New Roman" w:hAnsi="Times New Roman" w:cs="Times New Roman"/>
              <w:kern w:val="1"/>
              <w:sz w:val="24"/>
              <w:szCs w:val="24"/>
            </w:rPr>
          </w:rPrChange>
        </w:rPr>
        <w:t xml:space="preserve"> was still alive. He’d never told </w:t>
      </w:r>
      <w:proofErr w:type="spellStart"/>
      <w:r w:rsidRPr="009400B4">
        <w:rPr>
          <w:rFonts w:ascii="Times New Roman" w:hAnsi="Times New Roman"/>
          <w:kern w:val="1"/>
          <w:sz w:val="24"/>
          <w:rPrChange w:id="9085"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86" w:author="Andrea Stafford Hintz" w:date="2016-09-18T16:51:00Z">
            <w:rPr>
              <w:rFonts w:ascii="Times New Roman" w:eastAsia="Times New Roman" w:hAnsi="Times New Roman" w:cs="Times New Roman"/>
              <w:kern w:val="1"/>
              <w:sz w:val="24"/>
              <w:szCs w:val="24"/>
            </w:rPr>
          </w:rPrChange>
        </w:rPr>
        <w:t xml:space="preserve"> how much he loved him, how much he meant to him. He hadn’t even realized it himself, until now that he was gone.</w:t>
      </w:r>
    </w:p>
    <w:p w14:paraId="41176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87" w:author="Andrea Stafford Hintz" w:date="2016-09-18T16:51:00Z">
            <w:rPr>
              <w:rFonts w:ascii="Times New Roman" w:eastAsia="Times New Roman" w:hAnsi="Times New Roman" w:cs="Times New Roman"/>
              <w:kern w:val="1"/>
              <w:sz w:val="24"/>
              <w:szCs w:val="24"/>
            </w:rPr>
          </w:rPrChange>
        </w:rPr>
        <w:t>“I’m sorry,” Jonathan said again, but Roderick couldn’t hear him over the sound of his own heart beating.</w:t>
      </w:r>
    </w:p>
    <w:p w14:paraId="39E7BF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88" w:author="Andrea Stafford Hintz" w:date="2016-09-18T16:51:00Z">
            <w:rPr>
              <w:rFonts w:ascii="Times New Roman" w:eastAsia="Times New Roman" w:hAnsi="Times New Roman" w:cs="Times New Roman"/>
              <w:kern w:val="1"/>
              <w:sz w:val="24"/>
              <w:szCs w:val="24"/>
            </w:rPr>
          </w:rPrChange>
        </w:rPr>
        <w:t xml:space="preserve">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w:t>
      </w:r>
      <w:proofErr w:type="spellStart"/>
      <w:r w:rsidRPr="009400B4">
        <w:rPr>
          <w:rFonts w:ascii="Times New Roman" w:hAnsi="Times New Roman"/>
          <w:kern w:val="1"/>
          <w:sz w:val="24"/>
          <w:rPrChange w:id="9089"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090" w:author="Andrea Stafford Hintz" w:date="2016-09-18T16:51:00Z">
            <w:rPr>
              <w:rFonts w:ascii="Times New Roman" w:eastAsia="Times New Roman" w:hAnsi="Times New Roman" w:cs="Times New Roman"/>
              <w:kern w:val="1"/>
              <w:sz w:val="24"/>
              <w:szCs w:val="24"/>
            </w:rPr>
          </w:rPrChange>
        </w:rPr>
        <w:t>. All he could see was his face. All he could feel—the last kiss they’d shared.</w:t>
      </w:r>
    </w:p>
    <w:p w14:paraId="0ABCAB92" w14:textId="274F645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091" w:author="Andrea Stafford Hintz" w:date="2016-09-18T16:51:00Z">
            <w:rPr>
              <w:rFonts w:ascii="Times New Roman" w:eastAsia="Times New Roman" w:hAnsi="Times New Roman" w:cs="Times New Roman"/>
              <w:kern w:val="1"/>
              <w:sz w:val="24"/>
              <w:szCs w:val="24"/>
            </w:rPr>
          </w:rPrChange>
        </w:rPr>
        <w:t xml:space="preserve">He was vaguely aware that they’d made it back to his place, of Lockwood and </w:t>
      </w:r>
      <w:ins w:id="9092" w:author="Andrea Stafford Hintz" w:date="2016-09-18T16:51:00Z">
        <w:r w:rsidR="00A22D6C" w:rsidRPr="009400B4">
          <w:rPr>
            <w:rFonts w:ascii="Times New Roman" w:eastAsia="Times New Roman" w:hAnsi="Times New Roman" w:cs="Times New Roman"/>
            <w:kern w:val="1"/>
            <w:sz w:val="24"/>
            <w:szCs w:val="24"/>
          </w:rPr>
          <w:t>Kas</w:t>
        </w:r>
      </w:ins>
      <w:del w:id="9093" w:author="Andrea Stafford Hintz" w:date="2016-09-18T16:51:00Z">
        <w:r w:rsidRPr="74C48864">
          <w:rPr>
            <w:rFonts w:ascii="Times New Roman" w:eastAsia="Times New Roman" w:hAnsi="Times New Roman" w:cs="Times New Roman"/>
            <w:kern w:val="1"/>
            <w:sz w:val="24"/>
            <w:szCs w:val="24"/>
            <w:rPrChange w:id="9094" w:author="Bryce Raffle" w:date="2016-09-06T11:42:00Z">
              <w:rPr>
                <w:rFonts w:ascii="Times New Roman" w:hAnsi="Times New Roman" w:cs="Times New Roman"/>
                <w:kern w:val="1"/>
                <w:sz w:val="24"/>
                <w:szCs w:val="24"/>
              </w:rPr>
            </w:rPrChange>
          </w:rPr>
          <w:delText>Kas</w:delText>
        </w:r>
      </w:del>
      <w:del w:id="9095" w:author="Bryce Raffle" w:date="2016-09-04T18:44:00Z">
        <w:r w:rsidRPr="74C48864">
          <w:rPr>
            <w:rFonts w:ascii="Times New Roman" w:eastAsia="Times New Roman" w:hAnsi="Times New Roman" w:cs="Times New Roman"/>
            <w:kern w:val="1"/>
            <w:sz w:val="24"/>
            <w:szCs w:val="24"/>
            <w:rPrChange w:id="9096"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097" w:author="Andrea Stafford Hintz" w:date="2016-09-18T16:51:00Z">
            <w:rPr>
              <w:rFonts w:ascii="Times New Roman" w:eastAsia="Times New Roman" w:hAnsi="Times New Roman" w:cs="Times New Roman"/>
              <w:kern w:val="1"/>
              <w:sz w:val="24"/>
              <w:szCs w:val="24"/>
            </w:rPr>
          </w:rPrChange>
        </w:rPr>
        <w:t xml:space="preserve"> and Palmer staring in dumbstruck horror as they </w:t>
      </w:r>
      <w:commentRangeStart w:id="9098"/>
      <w:r w:rsidRPr="009400B4">
        <w:rPr>
          <w:rFonts w:ascii="Times New Roman" w:hAnsi="Times New Roman"/>
          <w:kern w:val="1"/>
          <w:sz w:val="24"/>
          <w:rPrChange w:id="9099" w:author="Andrea Stafford Hintz" w:date="2016-09-18T16:51:00Z">
            <w:rPr>
              <w:rFonts w:ascii="Times New Roman" w:eastAsia="Times New Roman" w:hAnsi="Times New Roman" w:cs="Times New Roman"/>
              <w:kern w:val="1"/>
              <w:sz w:val="24"/>
              <w:szCs w:val="24"/>
            </w:rPr>
          </w:rPrChange>
        </w:rPr>
        <w:t xml:space="preserve">realized that </w:t>
      </w:r>
      <w:proofErr w:type="spellStart"/>
      <w:r w:rsidRPr="009400B4">
        <w:rPr>
          <w:rFonts w:ascii="Times New Roman" w:hAnsi="Times New Roman"/>
          <w:kern w:val="1"/>
          <w:sz w:val="24"/>
          <w:rPrChange w:id="9100"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101" w:author="Andrea Stafford Hintz" w:date="2016-09-18T16:51:00Z">
            <w:rPr>
              <w:rFonts w:ascii="Times New Roman" w:eastAsia="Times New Roman" w:hAnsi="Times New Roman" w:cs="Times New Roman"/>
              <w:kern w:val="1"/>
              <w:sz w:val="24"/>
              <w:szCs w:val="24"/>
            </w:rPr>
          </w:rPrChange>
        </w:rPr>
        <w:t xml:space="preserve"> hadn’t made it back</w:t>
      </w:r>
      <w:commentRangeEnd w:id="9098"/>
      <w:r w:rsidR="00DE32E3">
        <w:rPr>
          <w:rStyle w:val="CommentReference"/>
        </w:rPr>
        <w:commentReference w:id="9098"/>
      </w:r>
      <w:r w:rsidRPr="009400B4">
        <w:rPr>
          <w:rFonts w:ascii="Times New Roman" w:hAnsi="Times New Roman"/>
          <w:kern w:val="1"/>
          <w:sz w:val="24"/>
          <w:rPrChange w:id="9102" w:author="Andrea Stafford Hintz" w:date="2016-09-18T16:51:00Z">
            <w:rPr>
              <w:rFonts w:ascii="Times New Roman" w:eastAsia="Times New Roman" w:hAnsi="Times New Roman" w:cs="Times New Roman"/>
              <w:kern w:val="1"/>
              <w:sz w:val="24"/>
              <w:szCs w:val="24"/>
            </w:rPr>
          </w:rPrChange>
        </w:rPr>
        <w:t>. In the edge of his vision, he saw Bailey whimpering and circling anxiously around his leg.</w:t>
      </w:r>
    </w:p>
    <w:p w14:paraId="030EB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03" w:author="Andrea Stafford Hintz" w:date="2016-09-18T16:51:00Z">
            <w:rPr>
              <w:rFonts w:ascii="Times New Roman" w:eastAsia="Times New Roman" w:hAnsi="Times New Roman" w:cs="Times New Roman"/>
              <w:kern w:val="1"/>
              <w:sz w:val="24"/>
              <w:szCs w:val="24"/>
            </w:rPr>
          </w:rPrChange>
        </w:rPr>
        <w:t>“They’re going to pay,” he said, finally, gritting his teeth. “They’re going to pay for this.”</w:t>
      </w:r>
    </w:p>
    <w:p w14:paraId="6703B55F"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952343" w:rsidRPr="00C245FD" w:rsidSect="00C245FD">
          <w:headerReference w:type="even" r:id="rId182"/>
          <w:headerReference w:type="default" r:id="rId183"/>
          <w:footerReference w:type="even" r:id="rId184"/>
          <w:footerReference w:type="default" r:id="rId185"/>
          <w:headerReference w:type="first" r:id="rId186"/>
          <w:footerReference w:type="first" r:id="rId187"/>
          <w:pgSz w:w="12242" w:h="15842"/>
          <w:pgMar w:top="1440" w:right="1440" w:bottom="1440" w:left="1440" w:header="720" w:footer="720" w:gutter="0"/>
          <w:cols w:space="720"/>
          <w:titlePg/>
        </w:sectPr>
      </w:pPr>
    </w:p>
    <w:p w14:paraId="1451F002" w14:textId="77777777" w:rsid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9104" w:name="Day_Three"/>
      <w:commentRangeStart w:id="9105"/>
      <w:r w:rsidRPr="009400B4">
        <w:rPr>
          <w:rFonts w:ascii="Times New Roman" w:hAnsi="Times New Roman"/>
          <w:kern w:val="1"/>
          <w:sz w:val="24"/>
          <w:highlight w:val="magenta"/>
          <w:rPrChange w:id="9106" w:author="Andrea Stafford Hintz" w:date="2016-09-18T16:51:00Z">
            <w:rPr>
              <w:rFonts w:ascii="Times New Roman" w:eastAsia="Times New Roman" w:hAnsi="Times New Roman" w:cs="Times New Roman"/>
              <w:kern w:val="1"/>
              <w:sz w:val="24"/>
              <w:szCs w:val="24"/>
              <w:highlight w:val="magenta"/>
            </w:rPr>
          </w:rPrChange>
        </w:rPr>
        <w:t>Day Thre</w:t>
      </w:r>
      <w:bookmarkEnd w:id="9104"/>
      <w:r w:rsidR="00C245FD" w:rsidRPr="009400B4">
        <w:rPr>
          <w:rFonts w:ascii="Times New Roman" w:hAnsi="Times New Roman"/>
          <w:kern w:val="1"/>
          <w:sz w:val="24"/>
          <w:highlight w:val="magenta"/>
          <w:rPrChange w:id="9107" w:author="Andrea Stafford Hintz" w:date="2016-09-18T16:51:00Z">
            <w:rPr>
              <w:rFonts w:ascii="Times New Roman" w:eastAsia="Times New Roman" w:hAnsi="Times New Roman" w:cs="Times New Roman"/>
              <w:kern w:val="1"/>
              <w:sz w:val="24"/>
              <w:szCs w:val="24"/>
              <w:highlight w:val="magenta"/>
            </w:rPr>
          </w:rPrChange>
        </w:rPr>
        <w:t>e</w:t>
      </w:r>
      <w:bookmarkStart w:id="9108" w:name="Chapter_30"/>
      <w:commentRangeEnd w:id="9105"/>
      <w:r w:rsidR="00C40A8E" w:rsidRPr="00412575">
        <w:rPr>
          <w:rStyle w:val="CommentReference"/>
          <w:highlight w:val="magenta"/>
        </w:rPr>
        <w:commentReference w:id="9105"/>
      </w:r>
    </w:p>
    <w:p w14:paraId="267135D3"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109" w:author="Andrea Stafford Hintz" w:date="2016-09-18T16:51:00Z">
            <w:rPr>
              <w:rFonts w:ascii="Times New Roman" w:eastAsia="Times New Roman" w:hAnsi="Times New Roman" w:cs="Times New Roman"/>
              <w:kern w:val="1"/>
              <w:sz w:val="24"/>
              <w:szCs w:val="24"/>
            </w:rPr>
          </w:rPrChange>
        </w:rPr>
        <w:t>Chapter</w:t>
      </w:r>
      <w:bookmarkEnd w:id="9108"/>
      <w:r w:rsidRPr="009400B4">
        <w:rPr>
          <w:rFonts w:ascii="Times New Roman" w:hAnsi="Times New Roman"/>
          <w:kern w:val="1"/>
          <w:sz w:val="24"/>
          <w:rPrChange w:id="9110" w:author="Andrea Stafford Hintz" w:date="2016-09-18T16:51:00Z">
            <w:rPr>
              <w:rFonts w:ascii="Times New Roman" w:eastAsia="Times New Roman" w:hAnsi="Times New Roman" w:cs="Times New Roman"/>
              <w:kern w:val="1"/>
              <w:sz w:val="24"/>
              <w:szCs w:val="24"/>
            </w:rPr>
          </w:rPrChange>
        </w:rPr>
        <w:t xml:space="preserve"> Thirty</w:t>
      </w:r>
    </w:p>
    <w:p w14:paraId="602AA2D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111" w:author="Andrea Stafford Hintz" w:date="2016-09-18T16:51:00Z">
            <w:rPr>
              <w:rFonts w:ascii="Times New Roman" w:eastAsia="Times New Roman" w:hAnsi="Times New Roman" w:cs="Times New Roman"/>
              <w:kern w:val="1"/>
              <w:sz w:val="24"/>
              <w:szCs w:val="24"/>
            </w:rPr>
          </w:rPrChange>
        </w:rPr>
        <w:t>“He turned round - and his eyes encountered the cadaverous and sinister countenance of the Resurrection Man.”</w:t>
      </w:r>
    </w:p>
    <w:p w14:paraId="5EB6CF8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434B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112" w:author="Andrea Stafford Hintz" w:date="2016-09-18T16:51:00Z">
            <w:rPr>
              <w:rFonts w:ascii="Times New Roman" w:eastAsia="Times New Roman" w:hAnsi="Times New Roman" w:cs="Times New Roman"/>
              <w:kern w:val="1"/>
              <w:sz w:val="24"/>
              <w:szCs w:val="24"/>
            </w:rPr>
          </w:rPrChange>
        </w:rPr>
        <w:t>- George W.M. Reynolds</w:t>
      </w:r>
    </w:p>
    <w:p w14:paraId="7EC0AD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0D95F2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E2348F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113" w:name="Scene_68"/>
      <w:r w:rsidRPr="009400B4">
        <w:rPr>
          <w:rFonts w:ascii="Times New Roman" w:hAnsi="Times New Roman"/>
          <w:kern w:val="1"/>
          <w:sz w:val="24"/>
          <w:rPrChange w:id="9114" w:author="Andrea Stafford Hintz" w:date="2016-09-18T16:51:00Z">
            <w:rPr>
              <w:rFonts w:ascii="Times New Roman" w:eastAsia="Times New Roman" w:hAnsi="Times New Roman" w:cs="Times New Roman"/>
              <w:kern w:val="1"/>
              <w:sz w:val="24"/>
              <w:szCs w:val="24"/>
            </w:rPr>
          </w:rPrChange>
        </w:rPr>
        <w:t>Cloaked</w:t>
      </w:r>
      <w:bookmarkEnd w:id="9113"/>
      <w:r w:rsidRPr="009400B4">
        <w:rPr>
          <w:rFonts w:ascii="Times New Roman" w:hAnsi="Times New Roman"/>
          <w:kern w:val="1"/>
          <w:sz w:val="24"/>
          <w:rPrChange w:id="9115" w:author="Andrea Stafford Hintz" w:date="2016-09-18T16:51:00Z">
            <w:rPr>
              <w:rFonts w:ascii="Times New Roman" w:eastAsia="Times New Roman" w:hAnsi="Times New Roman" w:cs="Times New Roman"/>
              <w:kern w:val="1"/>
              <w:sz w:val="24"/>
              <w:szCs w:val="24"/>
            </w:rPr>
          </w:rPrChange>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5AB3B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16" w:author="Andrea Stafford Hintz" w:date="2016-09-18T16:51:00Z">
            <w:rPr>
              <w:rFonts w:ascii="Times New Roman" w:eastAsia="Times New Roman" w:hAnsi="Times New Roman" w:cs="Times New Roman"/>
              <w:kern w:val="1"/>
              <w:sz w:val="24"/>
              <w:szCs w:val="24"/>
            </w:rPr>
          </w:rPrChange>
        </w:rPr>
        <w:t>The dim light of a few street lamps pierced the blinding fog, cutting through the grey skies with orbs of yellow that melted into the mist.</w:t>
      </w:r>
    </w:p>
    <w:p w14:paraId="3B77B1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17" w:author="Andrea Stafford Hintz" w:date="2016-09-18T16:51:00Z">
            <w:rPr>
              <w:rFonts w:ascii="Times New Roman" w:eastAsia="Times New Roman" w:hAnsi="Times New Roman" w:cs="Times New Roman"/>
              <w:kern w:val="1"/>
              <w:sz w:val="24"/>
              <w:szCs w:val="24"/>
            </w:rPr>
          </w:rPrChange>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79EEF5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18" w:author="Andrea Stafford Hintz" w:date="2016-09-18T16:51:00Z">
            <w:rPr>
              <w:rFonts w:ascii="Times New Roman" w:eastAsia="Times New Roman" w:hAnsi="Times New Roman" w:cs="Times New Roman"/>
              <w:kern w:val="1"/>
              <w:sz w:val="24"/>
              <w:szCs w:val="24"/>
            </w:rPr>
          </w:rPrChange>
        </w:rPr>
        <w:t>The coarse voices of beggars called to him as he passed, drunken cries suffocated by liquor. Whispered words from toothless prostitutes, muffled by the patter of rain upon cobblestone, hardly managed to arouse his curiosity. He was here on business.</w:t>
      </w:r>
    </w:p>
    <w:p w14:paraId="5F5D56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19" w:author="Andrea Stafford Hintz" w:date="2016-09-18T16:51:00Z">
            <w:rPr>
              <w:rFonts w:ascii="Times New Roman" w:eastAsia="Times New Roman" w:hAnsi="Times New Roman" w:cs="Times New Roman"/>
              <w:kern w:val="1"/>
              <w:sz w:val="24"/>
              <w:szCs w:val="24"/>
            </w:rPr>
          </w:rPrChange>
        </w:rPr>
        <w:t>He continued on his way through Whitechapel, not speaking a word to anybody, though he paused to lower his umbrella and to feel the rain pouring down upon his neck.</w:t>
      </w:r>
    </w:p>
    <w:p w14:paraId="1ADF3C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20" w:author="Andrea Stafford Hintz" w:date="2016-09-18T16:51:00Z">
            <w:rPr>
              <w:rFonts w:ascii="Times New Roman" w:eastAsia="Times New Roman" w:hAnsi="Times New Roman" w:cs="Times New Roman"/>
              <w:kern w:val="1"/>
              <w:sz w:val="24"/>
              <w:szCs w:val="24"/>
            </w:rPr>
          </w:rPrChange>
        </w:rPr>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01264EC7" w14:textId="2E01004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21" w:author="Andrea Stafford Hintz" w:date="2016-09-18T16:51:00Z">
            <w:rPr>
              <w:rFonts w:ascii="Times New Roman" w:eastAsia="Times New Roman" w:hAnsi="Times New Roman" w:cs="Times New Roman"/>
              <w:kern w:val="1"/>
              <w:sz w:val="24"/>
              <w:szCs w:val="24"/>
            </w:rPr>
          </w:rPrChange>
        </w:rPr>
        <w:t xml:space="preserve">Turning one’s thoughts to the contemplation of murder was a certain way to ease the boredom. Was that why Jack had done it? To feel his own pulse quicken as he felt their hot blood upon his face, </w:t>
      </w:r>
      <w:del w:id="9122" w:author="Andrea Stafford Hintz" w:date="2016-09-08T11:57:00Z">
        <w:r w:rsidRPr="74C48864" w:rsidDel="00C40A8E">
          <w:rPr>
            <w:rFonts w:ascii="Times New Roman" w:eastAsia="Times New Roman" w:hAnsi="Times New Roman" w:cs="Times New Roman"/>
            <w:kern w:val="1"/>
            <w:sz w:val="24"/>
            <w:szCs w:val="24"/>
            <w:rPrChange w:id="9123" w:author="Bryce Raffle" w:date="2016-09-06T11:42:00Z">
              <w:rPr>
                <w:rFonts w:ascii="Times New Roman" w:hAnsi="Times New Roman" w:cs="Times New Roman"/>
                <w:kern w:val="1"/>
                <w:sz w:val="24"/>
                <w:szCs w:val="24"/>
              </w:rPr>
            </w:rPrChange>
          </w:rPr>
          <w:delText xml:space="preserve">stifled </w:delText>
        </w:r>
      </w:del>
      <w:ins w:id="9124" w:author="Andrea Stafford Hintz" w:date="2016-09-08T11:57:00Z">
        <w:r w:rsidR="00C40A8E" w:rsidRPr="009400B4">
          <w:rPr>
            <w:rFonts w:ascii="Times New Roman" w:hAnsi="Times New Roman"/>
            <w:kern w:val="1"/>
            <w:sz w:val="24"/>
            <w:rPrChange w:id="9125" w:author="Andrea Stafford Hintz" w:date="2016-09-18T16:51:00Z">
              <w:rPr>
                <w:rFonts w:ascii="Times New Roman" w:eastAsia="Times New Roman" w:hAnsi="Times New Roman" w:cs="Times New Roman"/>
                <w:kern w:val="1"/>
                <w:sz w:val="24"/>
                <w:szCs w:val="24"/>
              </w:rPr>
            </w:rPrChange>
          </w:rPr>
          <w:t>stifl</w:t>
        </w:r>
        <w:r w:rsidR="00C40A8E">
          <w:rPr>
            <w:rFonts w:ascii="Times New Roman" w:eastAsia="Times New Roman" w:hAnsi="Times New Roman" w:cs="Times New Roman"/>
            <w:kern w:val="1"/>
            <w:sz w:val="24"/>
            <w:szCs w:val="24"/>
          </w:rPr>
          <w:t>ing</w:t>
        </w:r>
        <w:r w:rsidR="00C40A8E" w:rsidRPr="009400B4">
          <w:rPr>
            <w:rFonts w:ascii="Times New Roman" w:hAnsi="Times New Roman"/>
            <w:kern w:val="1"/>
            <w:sz w:val="24"/>
            <w:rPrChange w:id="9126" w:author="Andrea Stafford Hintz" w:date="2016-09-18T16:51:00Z">
              <w:rPr>
                <w:rFonts w:ascii="Times New Roman" w:eastAsia="Times New Roman" w:hAnsi="Times New Roman" w:cs="Times New Roman"/>
                <w:kern w:val="1"/>
                <w:sz w:val="24"/>
                <w:szCs w:val="24"/>
              </w:rPr>
            </w:rPrChange>
          </w:rPr>
          <w:t xml:space="preserve"> </w:t>
        </w:r>
      </w:ins>
      <w:r w:rsidRPr="009400B4">
        <w:rPr>
          <w:rFonts w:ascii="Times New Roman" w:hAnsi="Times New Roman"/>
          <w:kern w:val="1"/>
          <w:sz w:val="24"/>
          <w:rPrChange w:id="9127" w:author="Andrea Stafford Hintz" w:date="2016-09-18T16:51:00Z">
            <w:rPr>
              <w:rFonts w:ascii="Times New Roman" w:eastAsia="Times New Roman" w:hAnsi="Times New Roman" w:cs="Times New Roman"/>
              <w:kern w:val="1"/>
              <w:sz w:val="24"/>
              <w:szCs w:val="24"/>
            </w:rPr>
          </w:rPrChange>
        </w:rPr>
        <w:t>their screams with a gloved hand upon their soft lips.</w:t>
      </w:r>
    </w:p>
    <w:p w14:paraId="35A8CA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28" w:author="Andrea Stafford Hintz" w:date="2016-09-18T16:51:00Z">
            <w:rPr>
              <w:rFonts w:ascii="Times New Roman" w:eastAsia="Times New Roman" w:hAnsi="Times New Roman" w:cs="Times New Roman"/>
              <w:kern w:val="1"/>
              <w:sz w:val="24"/>
              <w:szCs w:val="24"/>
            </w:rPr>
          </w:rPrChange>
        </w:rPr>
        <w:t xml:space="preserve">There was fear in taking a person’s life. Fear of being caught, fear of being damned to hell, </w:t>
      </w:r>
      <w:commentRangeStart w:id="9129"/>
      <w:r w:rsidRPr="009400B4">
        <w:rPr>
          <w:rFonts w:ascii="Times New Roman" w:hAnsi="Times New Roman"/>
          <w:kern w:val="1"/>
          <w:sz w:val="24"/>
          <w:rPrChange w:id="9130" w:author="Andrea Stafford Hintz" w:date="2016-09-18T16:51:00Z">
            <w:rPr>
              <w:rFonts w:ascii="Times New Roman" w:eastAsia="Times New Roman" w:hAnsi="Times New Roman" w:cs="Times New Roman"/>
              <w:kern w:val="1"/>
              <w:sz w:val="24"/>
              <w:szCs w:val="24"/>
            </w:rPr>
          </w:rPrChange>
        </w:rPr>
        <w:t>fear that one’s prey might not get away</w:t>
      </w:r>
      <w:commentRangeEnd w:id="9129"/>
      <w:r w:rsidR="00C40A8E">
        <w:rPr>
          <w:rStyle w:val="CommentReference"/>
        </w:rPr>
        <w:commentReference w:id="9129"/>
      </w:r>
      <w:r w:rsidRPr="009400B4">
        <w:rPr>
          <w:rFonts w:ascii="Times New Roman" w:hAnsi="Times New Roman"/>
          <w:kern w:val="1"/>
          <w:sz w:val="24"/>
          <w:rPrChange w:id="9131" w:author="Andrea Stafford Hintz" w:date="2016-09-18T16:51:00Z">
            <w:rPr>
              <w:rFonts w:ascii="Times New Roman" w:eastAsia="Times New Roman" w:hAnsi="Times New Roman" w:cs="Times New Roman"/>
              <w:kern w:val="1"/>
              <w:sz w:val="24"/>
              <w:szCs w:val="24"/>
            </w:rPr>
          </w:rPrChange>
        </w:rPr>
        <w:t>.</w:t>
      </w:r>
    </w:p>
    <w:p w14:paraId="277483BA" w14:textId="3C27EEC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32" w:author="Andrea Stafford Hintz" w:date="2016-09-18T16:51:00Z">
            <w:rPr>
              <w:rFonts w:ascii="Times New Roman" w:eastAsia="Times New Roman" w:hAnsi="Times New Roman" w:cs="Times New Roman"/>
              <w:kern w:val="1"/>
              <w:sz w:val="24"/>
              <w:szCs w:val="24"/>
            </w:rPr>
          </w:rPrChange>
        </w:rPr>
        <w:t xml:space="preserve">Guilt. There was guilt, too. </w:t>
      </w:r>
      <w:commentRangeStart w:id="9133"/>
      <w:r w:rsidRPr="009400B4">
        <w:rPr>
          <w:rFonts w:ascii="Times New Roman" w:hAnsi="Times New Roman"/>
          <w:kern w:val="1"/>
          <w:sz w:val="24"/>
          <w:rPrChange w:id="9134" w:author="Andrea Stafford Hintz" w:date="2016-09-18T16:51:00Z">
            <w:rPr>
              <w:rFonts w:ascii="Times New Roman" w:eastAsia="Times New Roman" w:hAnsi="Times New Roman" w:cs="Times New Roman"/>
              <w:kern w:val="1"/>
              <w:sz w:val="24"/>
              <w:szCs w:val="24"/>
            </w:rPr>
          </w:rPrChange>
        </w:rPr>
        <w:t xml:space="preserve">Then again, </w:t>
      </w:r>
      <w:proofErr w:type="spellStart"/>
      <w:ins w:id="9135" w:author="Andrea Stafford Hintz" w:date="2016-09-18T16:51:00Z">
        <w:r w:rsidR="00A22D6C">
          <w:rPr>
            <w:rFonts w:ascii="Times New Roman" w:eastAsia="Times New Roman" w:hAnsi="Times New Roman" w:cs="Times New Roman"/>
            <w:kern w:val="1"/>
            <w:sz w:val="24"/>
            <w:szCs w:val="24"/>
          </w:rPr>
          <w:t>perhaps</w:t>
        </w:r>
      </w:ins>
      <w:del w:id="9136" w:author="Andrea Stafford Hintz" w:date="2016-09-08T11:59:00Z">
        <w:r w:rsidRPr="74C48864" w:rsidDel="00C40A8E">
          <w:rPr>
            <w:rFonts w:ascii="Times New Roman" w:eastAsia="Times New Roman" w:hAnsi="Times New Roman" w:cs="Times New Roman"/>
            <w:kern w:val="1"/>
            <w:sz w:val="24"/>
            <w:szCs w:val="24"/>
            <w:rPrChange w:id="9137" w:author="Bryce Raffle" w:date="2016-09-06T11:42:00Z">
              <w:rPr>
                <w:rFonts w:ascii="Times New Roman" w:hAnsi="Times New Roman" w:cs="Times New Roman"/>
                <w:kern w:val="1"/>
                <w:sz w:val="24"/>
                <w:szCs w:val="24"/>
              </w:rPr>
            </w:rPrChange>
          </w:rPr>
          <w:delText>he wasn’t so sure</w:delText>
        </w:r>
      </w:del>
      <w:ins w:id="9138" w:author="Andrea Stafford Hintz" w:date="2016-09-08T11:59:00Z">
        <w:r w:rsidR="00C40A8E">
          <w:rPr>
            <w:rFonts w:ascii="Times New Roman" w:eastAsia="Times New Roman" w:hAnsi="Times New Roman" w:cs="Times New Roman"/>
            <w:kern w:val="1"/>
            <w:sz w:val="24"/>
            <w:szCs w:val="24"/>
          </w:rPr>
          <w:t>perhaps</w:t>
        </w:r>
        <w:proofErr w:type="spellEnd"/>
        <w:r w:rsidR="00C40A8E">
          <w:rPr>
            <w:rFonts w:ascii="Times New Roman" w:eastAsia="Times New Roman" w:hAnsi="Times New Roman" w:cs="Times New Roman"/>
            <w:kern w:val="1"/>
            <w:sz w:val="24"/>
            <w:szCs w:val="24"/>
          </w:rPr>
          <w:t xml:space="preserve"> not</w:t>
        </w:r>
      </w:ins>
      <w:r w:rsidRPr="009400B4">
        <w:rPr>
          <w:rFonts w:ascii="Times New Roman" w:hAnsi="Times New Roman"/>
          <w:kern w:val="1"/>
          <w:sz w:val="24"/>
          <w:rPrChange w:id="9139" w:author="Andrea Stafford Hintz" w:date="2016-09-18T16:51:00Z">
            <w:rPr>
              <w:rFonts w:ascii="Times New Roman" w:eastAsia="Times New Roman" w:hAnsi="Times New Roman" w:cs="Times New Roman"/>
              <w:kern w:val="1"/>
              <w:sz w:val="24"/>
              <w:szCs w:val="24"/>
            </w:rPr>
          </w:rPrChange>
        </w:rPr>
        <w:t>. For him, there was no guilt</w:t>
      </w:r>
      <w:ins w:id="9140" w:author="Andrea Stafford Hintz" w:date="2016-09-18T16:51:00Z">
        <w:r w:rsidR="00A22D6C">
          <w:rPr>
            <w:rFonts w:ascii="Times New Roman" w:eastAsia="Times New Roman" w:hAnsi="Times New Roman" w:cs="Times New Roman"/>
            <w:kern w:val="1"/>
            <w:sz w:val="24"/>
            <w:szCs w:val="24"/>
          </w:rPr>
          <w:t>;</w:t>
        </w:r>
      </w:ins>
      <w:del w:id="9141" w:author="Andrea Stafford Hintz" w:date="2016-09-08T11:59:00Z">
        <w:r w:rsidRPr="74C48864" w:rsidDel="00D94F67">
          <w:rPr>
            <w:rFonts w:ascii="Times New Roman" w:eastAsia="Times New Roman" w:hAnsi="Times New Roman" w:cs="Times New Roman"/>
            <w:kern w:val="1"/>
            <w:sz w:val="24"/>
            <w:szCs w:val="24"/>
            <w:rPrChange w:id="9142" w:author="Bryce Raffle" w:date="2016-09-06T11:42:00Z">
              <w:rPr>
                <w:rFonts w:ascii="Times New Roman" w:hAnsi="Times New Roman" w:cs="Times New Roman"/>
                <w:kern w:val="1"/>
                <w:sz w:val="24"/>
                <w:szCs w:val="24"/>
              </w:rPr>
            </w:rPrChange>
          </w:rPr>
          <w:delText xml:space="preserve">, but </w:delText>
        </w:r>
      </w:del>
      <w:ins w:id="9143" w:author="Andrea Stafford Hintz" w:date="2016-09-08T11:59:00Z">
        <w:r w:rsidR="00D94F67">
          <w:rPr>
            <w:rFonts w:ascii="Times New Roman" w:eastAsia="Times New Roman" w:hAnsi="Times New Roman" w:cs="Times New Roman"/>
            <w:kern w:val="1"/>
            <w:sz w:val="24"/>
            <w:szCs w:val="24"/>
          </w:rPr>
          <w:t xml:space="preserve">; </w:t>
        </w:r>
      </w:ins>
      <w:del w:id="9144" w:author="Andrea Stafford Hintz" w:date="2016-09-08T11:59:00Z">
        <w:r w:rsidRPr="74C48864" w:rsidDel="00C40A8E">
          <w:rPr>
            <w:rFonts w:ascii="Times New Roman" w:eastAsia="Times New Roman" w:hAnsi="Times New Roman" w:cs="Times New Roman"/>
            <w:kern w:val="1"/>
            <w:sz w:val="24"/>
            <w:szCs w:val="24"/>
            <w:rPrChange w:id="9145" w:author="Bryce Raffle" w:date="2016-09-06T11:42:00Z">
              <w:rPr>
                <w:rFonts w:ascii="Times New Roman" w:hAnsi="Times New Roman" w:cs="Times New Roman"/>
                <w:kern w:val="1"/>
                <w:sz w:val="24"/>
                <w:szCs w:val="24"/>
              </w:rPr>
            </w:rPrChange>
          </w:rPr>
          <w:delText>whenever</w:delText>
        </w:r>
        <w:r w:rsidDel="00C40A8E">
          <w:rPr>
            <w:rFonts w:ascii="Times New Roman" w:hAnsi="Times New Roman"/>
            <w:kern w:val="1"/>
            <w:sz w:val="24"/>
            <w:rPrChange w:id="9146" w:author="Andrea Stafford Hintz" w:date="2016-09-18T16:51:00Z">
              <w:rPr>
                <w:rFonts w:ascii="Times New Roman" w:eastAsia="Times New Roman" w:hAnsi="Times New Roman" w:cs="Times New Roman"/>
                <w:kern w:val="1"/>
                <w:sz w:val="24"/>
                <w:szCs w:val="24"/>
              </w:rPr>
            </w:rPrChange>
          </w:rPr>
          <w:delText xml:space="preserve"> he had killed</w:delText>
        </w:r>
        <w:r w:rsidRPr="74C48864" w:rsidDel="00C40A8E">
          <w:rPr>
            <w:rFonts w:ascii="Times New Roman" w:eastAsia="Times New Roman" w:hAnsi="Times New Roman" w:cs="Times New Roman"/>
            <w:kern w:val="1"/>
            <w:sz w:val="24"/>
            <w:szCs w:val="24"/>
            <w:rPrChange w:id="9147" w:author="Bryce Raffle" w:date="2016-09-06T11:42:00Z">
              <w:rPr>
                <w:rFonts w:ascii="Times New Roman" w:hAnsi="Times New Roman" w:cs="Times New Roman"/>
                <w:kern w:val="1"/>
                <w:sz w:val="24"/>
                <w:szCs w:val="24"/>
              </w:rPr>
            </w:rPrChange>
          </w:rPr>
          <w:delText>, it was</w:delText>
        </w:r>
      </w:del>
      <w:ins w:id="9148" w:author="Andrea Stafford Hintz" w:date="2016-09-08T11:59:00Z">
        <w:r w:rsidR="00C40A8E">
          <w:rPr>
            <w:rFonts w:ascii="Times New Roman" w:eastAsia="Times New Roman" w:hAnsi="Times New Roman" w:cs="Times New Roman"/>
            <w:kern w:val="1"/>
            <w:sz w:val="24"/>
            <w:szCs w:val="24"/>
          </w:rPr>
          <w:t>he had killed</w:t>
        </w:r>
      </w:ins>
      <w:r w:rsidRPr="009400B4">
        <w:rPr>
          <w:rFonts w:ascii="Times New Roman" w:hAnsi="Times New Roman"/>
          <w:kern w:val="1"/>
          <w:sz w:val="24"/>
          <w:rPrChange w:id="9149" w:author="Andrea Stafford Hintz" w:date="2016-09-18T16:51:00Z">
            <w:rPr>
              <w:rFonts w:ascii="Times New Roman" w:eastAsia="Times New Roman" w:hAnsi="Times New Roman" w:cs="Times New Roman"/>
              <w:kern w:val="1"/>
              <w:sz w:val="24"/>
              <w:szCs w:val="24"/>
            </w:rPr>
          </w:rPrChange>
        </w:rPr>
        <w:t xml:space="preserve"> with</w:t>
      </w:r>
      <w:ins w:id="9150" w:author="Andrea Stafford Hintz" w:date="2016-09-08T11:59:00Z">
        <w:r w:rsidR="00C40A8E">
          <w:rPr>
            <w:rFonts w:ascii="Times New Roman" w:eastAsia="Times New Roman" w:hAnsi="Times New Roman" w:cs="Times New Roman"/>
            <w:kern w:val="1"/>
            <w:sz w:val="24"/>
            <w:szCs w:val="24"/>
          </w:rPr>
          <w:t xml:space="preserve"> a</w:t>
        </w:r>
      </w:ins>
      <w:r w:rsidRPr="009400B4">
        <w:rPr>
          <w:rFonts w:ascii="Times New Roman" w:hAnsi="Times New Roman"/>
          <w:kern w:val="1"/>
          <w:sz w:val="24"/>
          <w:rPrChange w:id="9151" w:author="Andrea Stafford Hintz" w:date="2016-09-18T16:51:00Z">
            <w:rPr>
              <w:rFonts w:ascii="Times New Roman" w:eastAsia="Times New Roman" w:hAnsi="Times New Roman" w:cs="Times New Roman"/>
              <w:kern w:val="1"/>
              <w:sz w:val="24"/>
              <w:szCs w:val="24"/>
            </w:rPr>
          </w:rPrChange>
        </w:rPr>
        <w:t xml:space="preserve"> purpose</w:t>
      </w:r>
      <w:ins w:id="9152" w:author="Andrea Stafford Hintz" w:date="2016-09-08T12:02:00Z">
        <w:r w:rsidR="00D94F67">
          <w:rPr>
            <w:rFonts w:ascii="Times New Roman" w:eastAsia="Times New Roman" w:hAnsi="Times New Roman" w:cs="Times New Roman"/>
            <w:kern w:val="1"/>
            <w:sz w:val="24"/>
            <w:szCs w:val="24"/>
          </w:rPr>
          <w:t>, for the</w:t>
        </w:r>
      </w:ins>
      <w:del w:id="9153" w:author="Andrea Stafford Hintz" w:date="2016-09-08T12:02:00Z">
        <w:r w:rsidRPr="74C48864" w:rsidDel="00D94F67">
          <w:rPr>
            <w:rFonts w:ascii="Times New Roman" w:eastAsia="Times New Roman" w:hAnsi="Times New Roman" w:cs="Times New Roman"/>
            <w:kern w:val="1"/>
            <w:sz w:val="24"/>
            <w:szCs w:val="24"/>
            <w:rPrChange w:id="9154" w:author="Bryce Raffle" w:date="2016-09-06T11:42:00Z">
              <w:rPr>
                <w:rFonts w:ascii="Times New Roman" w:hAnsi="Times New Roman" w:cs="Times New Roman"/>
                <w:kern w:val="1"/>
                <w:sz w:val="24"/>
                <w:szCs w:val="24"/>
              </w:rPr>
            </w:rPrChange>
          </w:rPr>
          <w:delText xml:space="preserve">. </w:delText>
        </w:r>
        <w:commentRangeEnd w:id="9133"/>
        <w:r w:rsidR="00D94F67" w:rsidDel="00D94F67">
          <w:rPr>
            <w:rStyle w:val="CommentReference"/>
          </w:rPr>
          <w:commentReference w:id="9133"/>
        </w:r>
        <w:r w:rsidRPr="74C48864" w:rsidDel="00D94F67">
          <w:rPr>
            <w:rFonts w:ascii="Times New Roman" w:eastAsia="Times New Roman" w:hAnsi="Times New Roman" w:cs="Times New Roman"/>
            <w:kern w:val="1"/>
            <w:sz w:val="24"/>
            <w:szCs w:val="24"/>
            <w:rPrChange w:id="9155" w:author="Bryce Raffle" w:date="2016-09-06T11:42:00Z">
              <w:rPr>
                <w:rFonts w:ascii="Times New Roman" w:hAnsi="Times New Roman" w:cs="Times New Roman"/>
                <w:kern w:val="1"/>
                <w:sz w:val="24"/>
                <w:szCs w:val="24"/>
              </w:rPr>
            </w:rPrChange>
          </w:rPr>
          <w:delText>The</w:delText>
        </w:r>
      </w:del>
      <w:r w:rsidRPr="009400B4">
        <w:rPr>
          <w:rFonts w:ascii="Times New Roman" w:hAnsi="Times New Roman"/>
          <w:kern w:val="1"/>
          <w:sz w:val="24"/>
          <w:rPrChange w:id="9156" w:author="Andrea Stafford Hintz" w:date="2016-09-18T16:51:00Z">
            <w:rPr>
              <w:rFonts w:ascii="Times New Roman" w:eastAsia="Times New Roman" w:hAnsi="Times New Roman" w:cs="Times New Roman"/>
              <w:kern w:val="1"/>
              <w:sz w:val="24"/>
              <w:szCs w:val="24"/>
            </w:rPr>
          </w:rPrChange>
        </w:rPr>
        <w:t xml:space="preserve"> Dead London Project. Jack the Ripper was different. He </w:t>
      </w:r>
      <w:ins w:id="9157" w:author="Andrea Stafford Hintz" w:date="2016-09-08T12:02:00Z">
        <w:r w:rsidR="00D94F67">
          <w:rPr>
            <w:rFonts w:ascii="Times New Roman" w:eastAsia="Times New Roman" w:hAnsi="Times New Roman" w:cs="Times New Roman"/>
            <w:kern w:val="1"/>
            <w:sz w:val="24"/>
            <w:szCs w:val="24"/>
          </w:rPr>
          <w:t xml:space="preserve">appeared to </w:t>
        </w:r>
      </w:ins>
      <w:ins w:id="9158" w:author="Andrea Stafford Hintz" w:date="2016-09-08T12:03:00Z">
        <w:r w:rsidR="00D94F67">
          <w:rPr>
            <w:rFonts w:ascii="Times New Roman" w:eastAsia="Times New Roman" w:hAnsi="Times New Roman" w:cs="Times New Roman"/>
            <w:kern w:val="1"/>
            <w:sz w:val="24"/>
            <w:szCs w:val="24"/>
          </w:rPr>
          <w:t xml:space="preserve">have </w:t>
        </w:r>
      </w:ins>
      <w:del w:id="9159" w:author="Andrea Stafford Hintz" w:date="2016-09-08T12:02:00Z">
        <w:r w:rsidRPr="74C48864" w:rsidDel="00D94F67">
          <w:rPr>
            <w:rFonts w:ascii="Times New Roman" w:eastAsia="Times New Roman" w:hAnsi="Times New Roman" w:cs="Times New Roman"/>
            <w:kern w:val="1"/>
            <w:sz w:val="24"/>
            <w:szCs w:val="24"/>
            <w:rPrChange w:id="9160" w:author="Bryce Raffle" w:date="2016-09-06T11:42:00Z">
              <w:rPr>
                <w:rFonts w:ascii="Times New Roman" w:hAnsi="Times New Roman" w:cs="Times New Roman"/>
                <w:kern w:val="1"/>
                <w:sz w:val="24"/>
                <w:szCs w:val="24"/>
              </w:rPr>
            </w:rPrChange>
          </w:rPr>
          <w:delText>killed</w:delText>
        </w:r>
        <w:r w:rsidDel="00D94F67">
          <w:rPr>
            <w:rFonts w:ascii="Times New Roman" w:hAnsi="Times New Roman"/>
            <w:kern w:val="1"/>
            <w:sz w:val="24"/>
            <w:rPrChange w:id="9161" w:author="Andrea Stafford Hintz" w:date="2016-09-18T16:51:00Z">
              <w:rPr>
                <w:rFonts w:ascii="Times New Roman" w:eastAsia="Times New Roman" w:hAnsi="Times New Roman" w:cs="Times New Roman"/>
                <w:kern w:val="1"/>
                <w:sz w:val="24"/>
                <w:szCs w:val="24"/>
              </w:rPr>
            </w:rPrChange>
          </w:rPr>
          <w:delText xml:space="preserve"> </w:delText>
        </w:r>
      </w:del>
      <w:ins w:id="9162" w:author="Andrea Stafford Hintz" w:date="2016-09-08T12:03:00Z">
        <w:r w:rsidR="00D94F67">
          <w:rPr>
            <w:rFonts w:ascii="Times New Roman" w:eastAsia="Times New Roman" w:hAnsi="Times New Roman" w:cs="Times New Roman"/>
            <w:kern w:val="1"/>
            <w:sz w:val="24"/>
            <w:szCs w:val="24"/>
          </w:rPr>
          <w:t xml:space="preserve">killed </w:t>
        </w:r>
      </w:ins>
      <w:r w:rsidRPr="009400B4">
        <w:rPr>
          <w:rFonts w:ascii="Times New Roman" w:hAnsi="Times New Roman"/>
          <w:kern w:val="1"/>
          <w:sz w:val="24"/>
          <w:rPrChange w:id="9163" w:author="Andrea Stafford Hintz" w:date="2016-09-18T16:51:00Z">
            <w:rPr>
              <w:rFonts w:ascii="Times New Roman" w:eastAsia="Times New Roman" w:hAnsi="Times New Roman" w:cs="Times New Roman"/>
              <w:kern w:val="1"/>
              <w:sz w:val="24"/>
              <w:szCs w:val="24"/>
            </w:rPr>
          </w:rPrChange>
        </w:rPr>
        <w:t xml:space="preserve">wantonly, </w:t>
      </w:r>
      <w:commentRangeStart w:id="9164"/>
      <w:r w:rsidRPr="009400B4">
        <w:rPr>
          <w:rFonts w:ascii="Times New Roman" w:hAnsi="Times New Roman"/>
          <w:kern w:val="1"/>
          <w:sz w:val="24"/>
          <w:rPrChange w:id="9165" w:author="Andrea Stafford Hintz" w:date="2016-09-18T16:51:00Z">
            <w:rPr>
              <w:rFonts w:ascii="Times New Roman" w:eastAsia="Times New Roman" w:hAnsi="Times New Roman" w:cs="Times New Roman"/>
              <w:kern w:val="1"/>
              <w:sz w:val="24"/>
              <w:szCs w:val="24"/>
            </w:rPr>
          </w:rPrChange>
        </w:rPr>
        <w:t>without purpose or reason</w:t>
      </w:r>
      <w:commentRangeEnd w:id="9164"/>
      <w:r w:rsidR="00D94F67">
        <w:rPr>
          <w:rStyle w:val="CommentReference"/>
        </w:rPr>
        <w:commentReference w:id="9164"/>
      </w:r>
      <w:r w:rsidRPr="009400B4">
        <w:rPr>
          <w:rFonts w:ascii="Times New Roman" w:hAnsi="Times New Roman"/>
          <w:kern w:val="1"/>
          <w:sz w:val="24"/>
          <w:rPrChange w:id="9166" w:author="Andrea Stafford Hintz" w:date="2016-09-18T16:51:00Z">
            <w:rPr>
              <w:rFonts w:ascii="Times New Roman" w:eastAsia="Times New Roman" w:hAnsi="Times New Roman" w:cs="Times New Roman"/>
              <w:kern w:val="1"/>
              <w:sz w:val="24"/>
              <w:szCs w:val="24"/>
            </w:rPr>
          </w:rPrChange>
        </w:rPr>
        <w:t xml:space="preserve">. Still, perhaps the Ripper had felt no guilt. Perhaps the thrill of murder had overcome those scant feelings of meaningless remorse. </w:t>
      </w:r>
      <w:commentRangeStart w:id="9167"/>
      <w:r w:rsidRPr="009400B4">
        <w:rPr>
          <w:rFonts w:ascii="Times New Roman" w:hAnsi="Times New Roman"/>
          <w:kern w:val="1"/>
          <w:sz w:val="24"/>
          <w:rPrChange w:id="9168" w:author="Andrea Stafford Hintz" w:date="2016-09-18T16:51:00Z">
            <w:rPr>
              <w:rFonts w:ascii="Times New Roman" w:eastAsia="Times New Roman" w:hAnsi="Times New Roman" w:cs="Times New Roman"/>
              <w:kern w:val="1"/>
              <w:sz w:val="24"/>
              <w:szCs w:val="24"/>
            </w:rPr>
          </w:rPrChange>
        </w:rPr>
        <w:t>Perhaps knowing that he could slit a woman’s throat and pluck out her insides as easily as slitting open the wax seal of a letter, made the Ripper feel so powerful as to render his victims’ lives meaningless in his eyes.</w:t>
      </w:r>
      <w:commentRangeEnd w:id="9167"/>
      <w:r w:rsidR="00D94F67">
        <w:rPr>
          <w:rStyle w:val="CommentReference"/>
        </w:rPr>
        <w:commentReference w:id="9167"/>
      </w:r>
    </w:p>
    <w:p w14:paraId="3BEE47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69" w:author="Andrea Stafford Hintz" w:date="2016-09-18T16:51:00Z">
            <w:rPr>
              <w:rFonts w:ascii="Times New Roman" w:eastAsia="Times New Roman" w:hAnsi="Times New Roman" w:cs="Times New Roman"/>
              <w:kern w:val="1"/>
              <w:sz w:val="24"/>
              <w:szCs w:val="24"/>
            </w:rPr>
          </w:rPrChange>
        </w:rPr>
        <w:t>He must have felt like a god. A god of death and destruction, a killing angel. The whores—ants to be crushed beneath his feet.</w:t>
      </w:r>
    </w:p>
    <w:p w14:paraId="3F4ACC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70" w:author="Andrea Stafford Hintz" w:date="2016-09-18T16:51:00Z">
            <w:rPr>
              <w:rFonts w:ascii="Times New Roman" w:eastAsia="Times New Roman" w:hAnsi="Times New Roman" w:cs="Times New Roman"/>
              <w:kern w:val="1"/>
              <w:sz w:val="24"/>
              <w:szCs w:val="24"/>
            </w:rPr>
          </w:rPrChange>
        </w:rPr>
        <w:t xml:space="preserve">It didn’t feel like so long ago that he had taken his first life, </w:t>
      </w:r>
      <w:commentRangeStart w:id="9171"/>
      <w:r w:rsidRPr="009400B4">
        <w:rPr>
          <w:rFonts w:ascii="Times New Roman" w:hAnsi="Times New Roman"/>
          <w:kern w:val="1"/>
          <w:sz w:val="24"/>
          <w:rPrChange w:id="9172" w:author="Andrea Stafford Hintz" w:date="2016-09-18T16:51:00Z">
            <w:rPr>
              <w:rFonts w:ascii="Times New Roman" w:eastAsia="Times New Roman" w:hAnsi="Times New Roman" w:cs="Times New Roman"/>
              <w:kern w:val="1"/>
              <w:sz w:val="24"/>
              <w:szCs w:val="24"/>
            </w:rPr>
          </w:rPrChange>
        </w:rPr>
        <w:t>not so long since he began to fear he would not be able to go through with it.</w:t>
      </w:r>
      <w:commentRangeEnd w:id="9171"/>
      <w:r w:rsidR="00D94F67">
        <w:rPr>
          <w:rStyle w:val="CommentReference"/>
        </w:rPr>
        <w:commentReference w:id="9171"/>
      </w:r>
      <w:r w:rsidRPr="009400B4">
        <w:rPr>
          <w:rFonts w:ascii="Times New Roman" w:hAnsi="Times New Roman"/>
          <w:kern w:val="1"/>
          <w:sz w:val="24"/>
          <w:rPrChange w:id="9173" w:author="Andrea Stafford Hintz" w:date="2016-09-18T16:51:00Z">
            <w:rPr>
              <w:rFonts w:ascii="Times New Roman" w:eastAsia="Times New Roman" w:hAnsi="Times New Roman" w:cs="Times New Roman"/>
              <w:kern w:val="1"/>
              <w:sz w:val="24"/>
              <w:szCs w:val="24"/>
            </w:rPr>
          </w:rPrChange>
        </w:rPr>
        <w:t xml:space="preserve"> The Dead London Project was too important to him to fail on account of something so ridiculous as his overdeveloped sense of the importance of human life. After all, that was the point of it all, anyway. </w:t>
      </w:r>
      <w:commentRangeStart w:id="9174"/>
      <w:r w:rsidRPr="009400B4">
        <w:rPr>
          <w:rFonts w:ascii="Times New Roman" w:hAnsi="Times New Roman"/>
          <w:kern w:val="1"/>
          <w:sz w:val="24"/>
          <w:rPrChange w:id="9175" w:author="Andrea Stafford Hintz" w:date="2016-09-18T16:51:00Z">
            <w:rPr>
              <w:rFonts w:ascii="Times New Roman" w:eastAsia="Times New Roman" w:hAnsi="Times New Roman" w:cs="Times New Roman"/>
              <w:kern w:val="1"/>
              <w:sz w:val="24"/>
              <w:szCs w:val="24"/>
            </w:rPr>
          </w:rPrChange>
        </w:rPr>
        <w:t>To conquer life</w:t>
      </w:r>
      <w:commentRangeEnd w:id="9174"/>
      <w:r w:rsidR="00D94F67">
        <w:rPr>
          <w:rStyle w:val="CommentReference"/>
        </w:rPr>
        <w:commentReference w:id="9174"/>
      </w:r>
      <w:r w:rsidRPr="009400B4">
        <w:rPr>
          <w:rFonts w:ascii="Times New Roman" w:hAnsi="Times New Roman"/>
          <w:kern w:val="1"/>
          <w:sz w:val="24"/>
          <w:rPrChange w:id="9176" w:author="Andrea Stafford Hintz" w:date="2016-09-18T16:51:00Z">
            <w:rPr>
              <w:rFonts w:ascii="Times New Roman" w:eastAsia="Times New Roman" w:hAnsi="Times New Roman" w:cs="Times New Roman"/>
              <w:kern w:val="1"/>
              <w:sz w:val="24"/>
              <w:szCs w:val="24"/>
            </w:rPr>
          </w:rPrChange>
        </w:rPr>
        <w:t>.</w:t>
      </w:r>
    </w:p>
    <w:p w14:paraId="339176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77" w:author="Andrea Stafford Hintz" w:date="2016-09-18T16:51:00Z">
            <w:rPr>
              <w:rFonts w:ascii="Times New Roman" w:eastAsia="Times New Roman" w:hAnsi="Times New Roman" w:cs="Times New Roman"/>
              <w:kern w:val="1"/>
              <w:sz w:val="24"/>
              <w:szCs w:val="24"/>
            </w:rPr>
          </w:rPrChange>
        </w:rPr>
        <w:t xml:space="preserve">To see his life’s work come to fruition, he needed to be like Jack the Ripper—powerful, able to claim lives without a single moment of regret, </w:t>
      </w:r>
      <w:commentRangeStart w:id="9178"/>
      <w:r w:rsidRPr="009400B4">
        <w:rPr>
          <w:rFonts w:ascii="Times New Roman" w:hAnsi="Times New Roman"/>
          <w:kern w:val="1"/>
          <w:sz w:val="24"/>
          <w:rPrChange w:id="9179" w:author="Andrea Stafford Hintz" w:date="2016-09-18T16:51:00Z">
            <w:rPr>
              <w:rFonts w:ascii="Times New Roman" w:eastAsia="Times New Roman" w:hAnsi="Times New Roman" w:cs="Times New Roman"/>
              <w:kern w:val="1"/>
              <w:sz w:val="24"/>
              <w:szCs w:val="24"/>
            </w:rPr>
          </w:rPrChange>
        </w:rPr>
        <w:t>to feel their hot blood upon his cheeks</w:t>
      </w:r>
      <w:commentRangeEnd w:id="9178"/>
      <w:r w:rsidR="00D94F67">
        <w:rPr>
          <w:rStyle w:val="CommentReference"/>
        </w:rPr>
        <w:commentReference w:id="9178"/>
      </w:r>
      <w:r w:rsidRPr="009400B4">
        <w:rPr>
          <w:rFonts w:ascii="Times New Roman" w:hAnsi="Times New Roman"/>
          <w:kern w:val="1"/>
          <w:sz w:val="24"/>
          <w:rPrChange w:id="9180" w:author="Andrea Stafford Hintz" w:date="2016-09-18T16:51:00Z">
            <w:rPr>
              <w:rFonts w:ascii="Times New Roman" w:eastAsia="Times New Roman" w:hAnsi="Times New Roman" w:cs="Times New Roman"/>
              <w:kern w:val="1"/>
              <w:sz w:val="24"/>
              <w:szCs w:val="24"/>
            </w:rPr>
          </w:rPrChange>
        </w:rPr>
        <w:t>. He needed to be like Varney the Vampire, Sweeney Todd, or Anthony Tidkins, the very embodiment of fear, an emblem of death. A villain from a Penny Dreadful.</w:t>
      </w:r>
    </w:p>
    <w:p w14:paraId="6E826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81" w:author="Andrea Stafford Hintz" w:date="2016-09-18T16:51:00Z">
            <w:rPr>
              <w:rFonts w:ascii="Times New Roman" w:eastAsia="Times New Roman" w:hAnsi="Times New Roman" w:cs="Times New Roman"/>
              <w:kern w:val="1"/>
              <w:sz w:val="24"/>
              <w:szCs w:val="24"/>
            </w:rPr>
          </w:rPrChange>
        </w:rP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sidRPr="009400B4">
        <w:rPr>
          <w:rFonts w:ascii="Times New Roman" w:hAnsi="Times New Roman"/>
          <w:i/>
          <w:kern w:val="1"/>
          <w:sz w:val="24"/>
          <w:rPrChange w:id="9182" w:author="Andrea Stafford Hintz" w:date="2016-09-18T16:51:00Z">
            <w:rPr>
              <w:rFonts w:ascii="Times New Roman" w:eastAsia="Times New Roman" w:hAnsi="Times New Roman" w:cs="Times New Roman"/>
              <w:i/>
              <w:kern w:val="1"/>
              <w:sz w:val="24"/>
              <w:szCs w:val="24"/>
            </w:rPr>
          </w:rPrChange>
        </w:rPr>
        <w:t>Could he really take someone’s life?</w:t>
      </w:r>
    </w:p>
    <w:p w14:paraId="1CDF22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83" w:author="Andrea Stafford Hintz" w:date="2016-09-18T16:51:00Z">
            <w:rPr>
              <w:rFonts w:ascii="Times New Roman" w:eastAsia="Times New Roman" w:hAnsi="Times New Roman" w:cs="Times New Roman"/>
              <w:kern w:val="1"/>
              <w:sz w:val="24"/>
              <w:szCs w:val="24"/>
            </w:rPr>
          </w:rPrChange>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3743F9EF" w14:textId="747ECA3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9184"/>
      <w:r w:rsidRPr="009400B4">
        <w:rPr>
          <w:rFonts w:ascii="Times New Roman" w:hAnsi="Times New Roman"/>
          <w:kern w:val="1"/>
          <w:sz w:val="24"/>
          <w:rPrChange w:id="9185" w:author="Andrea Stafford Hintz" w:date="2016-09-18T16:51:00Z">
            <w:rPr>
              <w:rFonts w:ascii="Times New Roman" w:eastAsia="Times New Roman" w:hAnsi="Times New Roman" w:cs="Times New Roman"/>
              <w:kern w:val="1"/>
              <w:sz w:val="24"/>
              <w:szCs w:val="24"/>
            </w:rPr>
          </w:rPrChange>
        </w:rPr>
        <w:t xml:space="preserve">He felt his trousers tighten, felt the blood in his </w:t>
      </w:r>
      <w:proofErr w:type="spellStart"/>
      <w:r w:rsidRPr="009400B4">
        <w:rPr>
          <w:rFonts w:ascii="Times New Roman" w:hAnsi="Times New Roman"/>
          <w:kern w:val="1"/>
          <w:sz w:val="24"/>
          <w:rPrChange w:id="9186" w:author="Andrea Stafford Hintz" w:date="2016-09-18T16:51:00Z">
            <w:rPr>
              <w:rFonts w:ascii="Times New Roman" w:eastAsia="Times New Roman" w:hAnsi="Times New Roman" w:cs="Times New Roman"/>
              <w:kern w:val="1"/>
              <w:sz w:val="24"/>
              <w:szCs w:val="24"/>
            </w:rPr>
          </w:rPrChange>
        </w:rPr>
        <w:t>veins</w:t>
      </w:r>
      <w:del w:id="9187" w:author="Andrea Stafford Hintz" w:date="2016-09-18T16:51:00Z">
        <w:r w:rsidRPr="74C48864">
          <w:rPr>
            <w:rFonts w:ascii="Times New Roman" w:eastAsia="Times New Roman" w:hAnsi="Times New Roman" w:cs="Times New Roman"/>
            <w:kern w:val="1"/>
            <w:sz w:val="24"/>
            <w:szCs w:val="24"/>
            <w:rPrChange w:id="9188" w:author="Bryce Raffle" w:date="2016-09-06T11:42:00Z">
              <w:rPr>
                <w:rFonts w:ascii="Times New Roman" w:hAnsi="Times New Roman" w:cs="Times New Roman"/>
                <w:kern w:val="1"/>
                <w:sz w:val="24"/>
                <w:szCs w:val="24"/>
              </w:rPr>
            </w:rPrChange>
          </w:rPr>
          <w:delText xml:space="preserve"> </w:delText>
        </w:r>
      </w:del>
      <w:del w:id="9189" w:author="Andrea Stafford Hintz" w:date="2016-09-08T12:11:00Z">
        <w:r w:rsidRPr="74C48864" w:rsidDel="0051295E">
          <w:rPr>
            <w:rFonts w:ascii="Times New Roman" w:eastAsia="Times New Roman" w:hAnsi="Times New Roman" w:cs="Times New Roman"/>
            <w:kern w:val="1"/>
            <w:sz w:val="24"/>
            <w:szCs w:val="24"/>
            <w:rPrChange w:id="9190" w:author="Bryce Raffle" w:date="2016-09-06T11:42:00Z">
              <w:rPr>
                <w:rFonts w:ascii="Times New Roman" w:hAnsi="Times New Roman" w:cs="Times New Roman"/>
                <w:kern w:val="1"/>
                <w:sz w:val="24"/>
                <w:szCs w:val="24"/>
              </w:rPr>
            </w:rPrChange>
          </w:rPr>
          <w:delText>seem to</w:delText>
        </w:r>
        <w:r w:rsidRPr="009400B4" w:rsidDel="0051295E">
          <w:rPr>
            <w:rFonts w:ascii="Times New Roman" w:hAnsi="Times New Roman"/>
            <w:kern w:val="1"/>
            <w:sz w:val="24"/>
            <w:rPrChange w:id="9191"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9192" w:author="Andrea Stafford Hintz" w:date="2016-09-18T16:51:00Z">
            <w:rPr>
              <w:rFonts w:ascii="Times New Roman" w:eastAsia="Times New Roman" w:hAnsi="Times New Roman" w:cs="Times New Roman"/>
              <w:kern w:val="1"/>
              <w:sz w:val="24"/>
              <w:szCs w:val="24"/>
            </w:rPr>
          </w:rPrChange>
        </w:rPr>
        <w:t>quicken</w:t>
      </w:r>
      <w:commentRangeEnd w:id="9184"/>
      <w:proofErr w:type="spellEnd"/>
      <w:r w:rsidR="0051295E">
        <w:rPr>
          <w:rStyle w:val="CommentReference"/>
        </w:rPr>
        <w:commentReference w:id="9184"/>
      </w:r>
      <w:r w:rsidRPr="009400B4">
        <w:rPr>
          <w:rFonts w:ascii="Times New Roman" w:hAnsi="Times New Roman"/>
          <w:kern w:val="1"/>
          <w:sz w:val="24"/>
          <w:rPrChange w:id="9193" w:author="Andrea Stafford Hintz" w:date="2016-09-18T16:51:00Z">
            <w:rPr>
              <w:rFonts w:ascii="Times New Roman" w:eastAsia="Times New Roman" w:hAnsi="Times New Roman" w:cs="Times New Roman"/>
              <w:kern w:val="1"/>
              <w:sz w:val="24"/>
              <w:szCs w:val="24"/>
            </w:rPr>
          </w:rPrChange>
        </w:rPr>
        <w:t>, felt his eyes light up with a fervor that made the darkness of the cloudy night seem strangely bright, and he remembered the very moment he’d known the answer to that question.</w:t>
      </w:r>
    </w:p>
    <w:p w14:paraId="45D820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94" w:author="Andrea Stafford Hintz" w:date="2016-09-18T16:51:00Z">
            <w:rPr>
              <w:rFonts w:ascii="Times New Roman" w:eastAsia="Times New Roman" w:hAnsi="Times New Roman" w:cs="Times New Roman"/>
              <w:kern w:val="1"/>
              <w:sz w:val="24"/>
              <w:szCs w:val="24"/>
            </w:rPr>
          </w:rPrChange>
        </w:rPr>
        <w:t>No, he hadn’t hesitated. No, he hadn’t paused to reflect. No, he hadn’t felt the slightest flicker of guilt.</w:t>
      </w:r>
    </w:p>
    <w:p w14:paraId="0F6EAC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95" w:author="Andrea Stafford Hintz" w:date="2016-09-18T16:51:00Z">
            <w:rPr>
              <w:rFonts w:ascii="Times New Roman" w:eastAsia="Times New Roman" w:hAnsi="Times New Roman" w:cs="Times New Roman"/>
              <w:kern w:val="1"/>
              <w:sz w:val="24"/>
              <w:szCs w:val="24"/>
            </w:rPr>
          </w:rPrChange>
        </w:rPr>
        <w:t>Yes, he had been thrilled. Yes, his pulse had quickened. Yes, he’d felt more alive than he ever had in all his years.</w:t>
      </w:r>
    </w:p>
    <w:p w14:paraId="23DC1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96" w:author="Andrea Stafford Hintz" w:date="2016-09-18T16:51:00Z">
            <w:rPr>
              <w:rFonts w:ascii="Times New Roman" w:eastAsia="Times New Roman" w:hAnsi="Times New Roman" w:cs="Times New Roman"/>
              <w:kern w:val="1"/>
              <w:sz w:val="24"/>
              <w:szCs w:val="24"/>
            </w:rPr>
          </w:rPrChange>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4EB95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197"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9198" w:author="Andrea Stafford Hintz" w:date="2016-09-18T16:51:00Z">
            <w:rPr>
              <w:rFonts w:ascii="Times New Roman" w:eastAsia="Times New Roman" w:hAnsi="Times New Roman" w:cs="Times New Roman"/>
              <w:kern w:val="1"/>
              <w:sz w:val="24"/>
              <w:szCs w:val="24"/>
            </w:rPr>
          </w:rPrChange>
        </w:rPr>
        <w:t>ello</w:t>
      </w:r>
      <w:proofErr w:type="spellEnd"/>
      <w:r w:rsidRPr="009400B4">
        <w:rPr>
          <w:rFonts w:ascii="Times New Roman" w:hAnsi="Times New Roman"/>
          <w:kern w:val="1"/>
          <w:sz w:val="24"/>
          <w:rPrChange w:id="9199" w:author="Andrea Stafford Hintz" w:date="2016-09-18T16:51:00Z">
            <w:rPr>
              <w:rFonts w:ascii="Times New Roman" w:eastAsia="Times New Roman" w:hAnsi="Times New Roman" w:cs="Times New Roman"/>
              <w:kern w:val="1"/>
              <w:sz w:val="24"/>
              <w:szCs w:val="24"/>
            </w:rPr>
          </w:rPrChange>
        </w:rPr>
        <w:t xml:space="preserve"> mister,” said a voice, drawing his attention away from the heavens.</w:t>
      </w:r>
    </w:p>
    <w:p w14:paraId="38302D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0" w:author="Andrea Stafford Hintz" w:date="2016-09-18T16:51:00Z">
            <w:rPr>
              <w:rFonts w:ascii="Times New Roman" w:eastAsia="Times New Roman" w:hAnsi="Times New Roman" w:cs="Times New Roman"/>
              <w:kern w:val="1"/>
              <w:sz w:val="24"/>
              <w:szCs w:val="24"/>
            </w:rPr>
          </w:rPrChange>
        </w:rPr>
        <w:t>A woman, delicate and soft-featured, though she was dirty and dressed in cheap and tattered cloth, raised her hand to her forehead to shield her eyes against the rain, and looked at him in surprise.</w:t>
      </w:r>
    </w:p>
    <w:p w14:paraId="2B3C08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1" w:author="Andrea Stafford Hintz" w:date="2016-09-18T16:51:00Z">
            <w:rPr>
              <w:rFonts w:ascii="Times New Roman" w:eastAsia="Times New Roman" w:hAnsi="Times New Roman" w:cs="Times New Roman"/>
              <w:kern w:val="1"/>
              <w:sz w:val="24"/>
              <w:szCs w:val="24"/>
            </w:rPr>
          </w:rPrChange>
        </w:rPr>
        <w:t>Her blue, flower-print dress was drenched in rain, her hair soaked, and she was evidently intoxicated, as she staggered in his direction.</w:t>
      </w:r>
    </w:p>
    <w:p w14:paraId="393182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2" w:author="Andrea Stafford Hintz" w:date="2016-09-18T16:51:00Z">
            <w:rPr>
              <w:rFonts w:ascii="Times New Roman" w:eastAsia="Times New Roman" w:hAnsi="Times New Roman" w:cs="Times New Roman"/>
              <w:kern w:val="1"/>
              <w:sz w:val="24"/>
              <w:szCs w:val="24"/>
            </w:rPr>
          </w:rPrChange>
        </w:rPr>
        <w:t xml:space="preserve">“See </w:t>
      </w:r>
      <w:proofErr w:type="spellStart"/>
      <w:r w:rsidRPr="009400B4">
        <w:rPr>
          <w:rFonts w:ascii="Times New Roman" w:hAnsi="Times New Roman"/>
          <w:kern w:val="1"/>
          <w:sz w:val="24"/>
          <w:rPrChange w:id="9203" w:author="Andrea Stafford Hintz" w:date="2016-09-18T16:51:00Z">
            <w:rPr>
              <w:rFonts w:ascii="Times New Roman" w:eastAsia="Times New Roman" w:hAnsi="Times New Roman" w:cs="Times New Roman"/>
              <w:kern w:val="1"/>
              <w:sz w:val="24"/>
              <w:szCs w:val="24"/>
            </w:rPr>
          </w:rPrChange>
        </w:rPr>
        <w:t>somefin</w:t>
      </w:r>
      <w:proofErr w:type="spellEnd"/>
      <w:r w:rsidRPr="009400B4">
        <w:rPr>
          <w:rFonts w:ascii="Times New Roman" w:hAnsi="Times New Roman"/>
          <w:kern w:val="1"/>
          <w:sz w:val="24"/>
          <w:rPrChange w:id="9204" w:author="Andrea Stafford Hintz" w:date="2016-09-18T16:51:00Z">
            <w:rPr>
              <w:rFonts w:ascii="Times New Roman" w:eastAsia="Times New Roman" w:hAnsi="Times New Roman" w:cs="Times New Roman"/>
              <w:kern w:val="1"/>
              <w:sz w:val="24"/>
              <w:szCs w:val="24"/>
            </w:rPr>
          </w:rPrChange>
        </w:rPr>
        <w:t>’ ye like?” she called, raising her dress up to reveal a set of long legs. She named a price, and when he said nothing, lowered the price without a moment’s consideration. When he still made no reply, she raised her dress still further, giving him a flash of the goods.</w:t>
      </w:r>
    </w:p>
    <w:p w14:paraId="3B5B5E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5" w:author="Andrea Stafford Hintz" w:date="2016-09-18T16:51:00Z">
            <w:rPr>
              <w:rFonts w:ascii="Times New Roman" w:eastAsia="Times New Roman" w:hAnsi="Times New Roman" w:cs="Times New Roman"/>
              <w:kern w:val="1"/>
              <w:sz w:val="24"/>
              <w:szCs w:val="24"/>
            </w:rPr>
          </w:rPrChange>
        </w:rPr>
        <w:t>Finally, she cursed at him and turned to leave.</w:t>
      </w:r>
    </w:p>
    <w:p w14:paraId="3B3995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6" w:author="Andrea Stafford Hintz" w:date="2016-09-18T16:51:00Z">
            <w:rPr>
              <w:rFonts w:ascii="Times New Roman" w:eastAsia="Times New Roman" w:hAnsi="Times New Roman" w:cs="Times New Roman"/>
              <w:kern w:val="1"/>
              <w:sz w:val="24"/>
              <w:szCs w:val="24"/>
            </w:rPr>
          </w:rPrChange>
        </w:rPr>
        <w:t>Suddenly, she recoiled, as she caught a glimpse of his masked face through the roiling cloud of fog. She caught a flash of ivory-white skin beneath his mask, and through the foggy lenses of the mask, soft pink eyes.</w:t>
      </w:r>
    </w:p>
    <w:p w14:paraId="2B21B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7" w:author="Andrea Stafford Hintz" w:date="2016-09-18T16:51:00Z">
            <w:rPr>
              <w:rFonts w:ascii="Times New Roman" w:eastAsia="Times New Roman" w:hAnsi="Times New Roman" w:cs="Times New Roman"/>
              <w:kern w:val="1"/>
              <w:sz w:val="24"/>
              <w:szCs w:val="24"/>
            </w:rPr>
          </w:rPrChange>
        </w:rPr>
        <w:t>He moved slowly toward her as she staggered back, reaching into a small bag that he kept in his left hand, and withdrawing a small vial of green liquid. He reached into the bag again, and slotted the green vial into the back of a mechanical raven.</w:t>
      </w:r>
    </w:p>
    <w:p w14:paraId="4748DC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08" w:author="Andrea Stafford Hintz" w:date="2016-09-18T16:51:00Z">
            <w:rPr>
              <w:rFonts w:ascii="Times New Roman" w:eastAsia="Times New Roman" w:hAnsi="Times New Roman" w:cs="Times New Roman"/>
              <w:kern w:val="1"/>
              <w:sz w:val="24"/>
              <w:szCs w:val="24"/>
            </w:rPr>
          </w:rPrChange>
        </w:rPr>
        <w:t xml:space="preserve">He smiled beneath his mask, as the young woman watched him approach through the fog, surprise giving way to fear. </w:t>
      </w:r>
    </w:p>
    <w:p w14:paraId="5145E8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9209" w:author="Andrea Stafford Hintz" w:date="2016-09-18T16:51:00Z">
            <w:rPr>
              <w:rFonts w:ascii="Times New Roman" w:eastAsia="Times New Roman" w:hAnsi="Times New Roman" w:cs="Times New Roman"/>
              <w:i/>
              <w:kern w:val="1"/>
              <w:sz w:val="24"/>
              <w:szCs w:val="24"/>
            </w:rPr>
          </w:rPrChange>
        </w:rPr>
        <w:t>Yes</w:t>
      </w:r>
      <w:r w:rsidRPr="009400B4">
        <w:rPr>
          <w:rFonts w:ascii="Times New Roman" w:hAnsi="Times New Roman"/>
          <w:kern w:val="1"/>
          <w:sz w:val="24"/>
          <w:rPrChange w:id="9210" w:author="Andrea Stafford Hintz" w:date="2016-09-18T16:51:00Z">
            <w:rPr>
              <w:rFonts w:ascii="Times New Roman" w:eastAsia="Times New Roman" w:hAnsi="Times New Roman" w:cs="Times New Roman"/>
              <w:kern w:val="1"/>
              <w:sz w:val="24"/>
              <w:szCs w:val="24"/>
            </w:rPr>
          </w:rPrChange>
        </w:rPr>
        <w:t xml:space="preserve">, he thought, at once thrilled and disturbed by the look on her pretty, young face. </w:t>
      </w:r>
      <w:r w:rsidRPr="009400B4">
        <w:rPr>
          <w:rFonts w:ascii="Times New Roman" w:hAnsi="Times New Roman"/>
          <w:i/>
          <w:kern w:val="1"/>
          <w:sz w:val="24"/>
          <w:rPrChange w:id="9211" w:author="Andrea Stafford Hintz" w:date="2016-09-18T16:51:00Z">
            <w:rPr>
              <w:rFonts w:ascii="Times New Roman" w:eastAsia="Times New Roman" w:hAnsi="Times New Roman" w:cs="Times New Roman"/>
              <w:i/>
              <w:kern w:val="1"/>
              <w:sz w:val="24"/>
              <w:szCs w:val="24"/>
            </w:rPr>
          </w:rPrChange>
        </w:rPr>
        <w:t>Yes, I do see something I like.</w:t>
      </w:r>
    </w:p>
    <w:p w14:paraId="01FC38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2" w:author="Andrea Stafford Hintz" w:date="2016-09-18T16:51:00Z">
            <w:rPr>
              <w:rFonts w:ascii="Times New Roman" w:eastAsia="Times New Roman" w:hAnsi="Times New Roman" w:cs="Times New Roman"/>
              <w:kern w:val="1"/>
              <w:sz w:val="24"/>
              <w:szCs w:val="24"/>
            </w:rPr>
          </w:rPrChange>
        </w:rPr>
        <w:t xml:space="preserve">He tipped his hat and smiled, though she could not have seen his </w:t>
      </w:r>
      <w:r w:rsidR="00C245FD" w:rsidRPr="009400B4">
        <w:rPr>
          <w:rFonts w:ascii="Times New Roman" w:hAnsi="Times New Roman"/>
          <w:kern w:val="1"/>
          <w:sz w:val="24"/>
          <w:rPrChange w:id="9213" w:author="Andrea Stafford Hintz" w:date="2016-09-18T16:51:00Z">
            <w:rPr>
              <w:rFonts w:ascii="Times New Roman" w:eastAsia="Times New Roman" w:hAnsi="Times New Roman" w:cs="Times New Roman"/>
              <w:kern w:val="1"/>
              <w:sz w:val="24"/>
              <w:szCs w:val="24"/>
            </w:rPr>
          </w:rPrChange>
        </w:rPr>
        <w:t>Cheshire</w:t>
      </w:r>
      <w:r w:rsidRPr="009400B4">
        <w:rPr>
          <w:rFonts w:ascii="Times New Roman" w:hAnsi="Times New Roman"/>
          <w:kern w:val="1"/>
          <w:sz w:val="24"/>
          <w:rPrChange w:id="9214" w:author="Andrea Stafford Hintz" w:date="2016-09-18T16:51:00Z">
            <w:rPr>
              <w:rFonts w:ascii="Times New Roman" w:eastAsia="Times New Roman" w:hAnsi="Times New Roman" w:cs="Times New Roman"/>
              <w:kern w:val="1"/>
              <w:sz w:val="24"/>
              <w:szCs w:val="24"/>
            </w:rPr>
          </w:rPrChange>
        </w:rPr>
        <w:t xml:space="preserve"> grin, as it was hidden by the bird-like leather mask of a plague doctor.</w:t>
      </w:r>
    </w:p>
    <w:p w14:paraId="44079F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5" w:author="Andrea Stafford Hintz" w:date="2016-09-18T16:51:00Z">
            <w:rPr>
              <w:rFonts w:ascii="Times New Roman" w:eastAsia="Times New Roman" w:hAnsi="Times New Roman" w:cs="Times New Roman"/>
              <w:kern w:val="1"/>
              <w:sz w:val="24"/>
              <w:szCs w:val="24"/>
            </w:rPr>
          </w:rPrChange>
        </w:rPr>
        <w:t>“Do you know who I am?” he asked, replacing the hat upon his head and taking the clockwork bird out of his bag. His voice sounded strange and muffled through the leather mask, low and inhuman.</w:t>
      </w:r>
    </w:p>
    <w:p w14:paraId="738B9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6" w:author="Andrea Stafford Hintz" w:date="2016-09-18T16:51:00Z">
            <w:rPr>
              <w:rFonts w:ascii="Times New Roman" w:eastAsia="Times New Roman" w:hAnsi="Times New Roman" w:cs="Times New Roman"/>
              <w:kern w:val="1"/>
              <w:sz w:val="24"/>
              <w:szCs w:val="24"/>
            </w:rPr>
          </w:rPrChange>
        </w:rP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4D14FC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7" w:author="Andrea Stafford Hintz" w:date="2016-09-18T16:51:00Z">
            <w:rPr>
              <w:rFonts w:ascii="Times New Roman" w:eastAsia="Times New Roman" w:hAnsi="Times New Roman" w:cs="Times New Roman"/>
              <w:kern w:val="1"/>
              <w:sz w:val="24"/>
              <w:szCs w:val="24"/>
            </w:rPr>
          </w:rPrChange>
        </w:rPr>
        <w:t>He wound the clockwork bird, and let it go. It took flight and wheeled overhead, hissing as it released the infectious gas.</w:t>
      </w:r>
    </w:p>
    <w:p w14:paraId="392A7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8" w:author="Andrea Stafford Hintz" w:date="2016-09-18T16:51:00Z">
            <w:rPr>
              <w:rFonts w:ascii="Times New Roman" w:eastAsia="Times New Roman" w:hAnsi="Times New Roman" w:cs="Times New Roman"/>
              <w:kern w:val="1"/>
              <w:sz w:val="24"/>
              <w:szCs w:val="24"/>
            </w:rPr>
          </w:rPrChange>
        </w:rPr>
        <w:t>The sound of the woman choking, gasping for air. Her face turning blue. Her body twitching in the gutter. It delighted the Resurrectionist.</w:t>
      </w:r>
    </w:p>
    <w:p w14:paraId="2E4897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19" w:author="Andrea Stafford Hintz" w:date="2016-09-18T16:51:00Z">
            <w:rPr>
              <w:rFonts w:ascii="Times New Roman" w:eastAsia="Times New Roman" w:hAnsi="Times New Roman" w:cs="Times New Roman"/>
              <w:kern w:val="1"/>
              <w:sz w:val="24"/>
              <w:szCs w:val="24"/>
            </w:rPr>
          </w:rPrChange>
        </w:rPr>
        <w:t>“I am Anthony Tidkins,” he said, “The Resurrection Man.”</w:t>
      </w:r>
    </w:p>
    <w:p w14:paraId="31DD0F3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220" w:author="Andrea Stafford Hintz" w:date="2016-09-18T16:51:00Z">
            <w:rPr>
              <w:rFonts w:ascii="Times New Roman" w:eastAsia="Times New Roman" w:hAnsi="Times New Roman" w:cs="Times New Roman"/>
              <w:kern w:val="1"/>
              <w:sz w:val="24"/>
              <w:szCs w:val="24"/>
            </w:rPr>
          </w:rPrChange>
        </w:rPr>
        <w:t>#</w:t>
      </w:r>
    </w:p>
    <w:p w14:paraId="089C7CDB" w14:textId="63010BD5"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9400B4">
        <w:rPr>
          <w:rFonts w:ascii="Times New Roman" w:hAnsi="Times New Roman"/>
          <w:kern w:val="1"/>
          <w:sz w:val="24"/>
          <w:rPrChange w:id="9221" w:author="Andrea Stafford Hintz" w:date="2016-09-18T16:51:00Z">
            <w:rPr>
              <w:rFonts w:ascii="Times New Roman" w:eastAsia="Times New Roman" w:hAnsi="Times New Roman" w:cs="Times New Roman"/>
              <w:kern w:val="1"/>
              <w:sz w:val="24"/>
              <w:szCs w:val="24"/>
            </w:rPr>
          </w:rPrChange>
        </w:rPr>
        <w:t>“</w:t>
      </w:r>
      <w:bookmarkStart w:id="9222" w:name="Scene_69"/>
      <w:r w:rsidRPr="009400B4">
        <w:rPr>
          <w:rFonts w:ascii="Times New Roman" w:hAnsi="Times New Roman"/>
          <w:kern w:val="1"/>
          <w:sz w:val="24"/>
          <w:rPrChange w:id="9223" w:author="Andrea Stafford Hintz" w:date="2016-09-18T16:51:00Z">
            <w:rPr>
              <w:rFonts w:ascii="Times New Roman" w:eastAsia="Times New Roman" w:hAnsi="Times New Roman" w:cs="Times New Roman"/>
              <w:kern w:val="1"/>
              <w:sz w:val="24"/>
              <w:szCs w:val="24"/>
            </w:rPr>
          </w:rPrChange>
        </w:rPr>
        <w:t>We</w:t>
      </w:r>
      <w:bookmarkEnd w:id="9222"/>
      <w:r w:rsidRPr="009400B4">
        <w:rPr>
          <w:rFonts w:ascii="Times New Roman" w:hAnsi="Times New Roman"/>
          <w:kern w:val="1"/>
          <w:sz w:val="24"/>
          <w:rPrChange w:id="9224" w:author="Andrea Stafford Hintz" w:date="2016-09-18T16:51:00Z">
            <w:rPr>
              <w:rFonts w:ascii="Times New Roman" w:eastAsia="Times New Roman" w:hAnsi="Times New Roman" w:cs="Times New Roman"/>
              <w:kern w:val="1"/>
              <w:sz w:val="24"/>
              <w:szCs w:val="24"/>
            </w:rPr>
          </w:rPrChange>
        </w:rPr>
        <w:t xml:space="preserve"> need to get back to the </w:t>
      </w:r>
      <w:r w:rsidRPr="009400B4">
        <w:rPr>
          <w:rFonts w:ascii="Times New Roman" w:hAnsi="Times New Roman"/>
          <w:i/>
          <w:kern w:val="1"/>
          <w:sz w:val="24"/>
          <w:rPrChange w:id="9225" w:author="Andrea Stafford Hintz" w:date="2016-09-18T16:51:00Z">
            <w:rPr>
              <w:rFonts w:ascii="Times New Roman" w:eastAsia="Times New Roman" w:hAnsi="Times New Roman" w:cs="Times New Roman"/>
              <w:i/>
              <w:kern w:val="1"/>
              <w:sz w:val="24"/>
              <w:szCs w:val="24"/>
            </w:rPr>
          </w:rPrChange>
        </w:rPr>
        <w:t>Dreadful</w:t>
      </w:r>
      <w:r w:rsidRPr="009400B4">
        <w:rPr>
          <w:rFonts w:ascii="Times New Roman" w:hAnsi="Times New Roman"/>
          <w:kern w:val="1"/>
          <w:sz w:val="24"/>
          <w:rPrChange w:id="9226" w:author="Andrea Stafford Hintz" w:date="2016-09-18T16:51:00Z">
            <w:rPr>
              <w:rFonts w:ascii="Times New Roman" w:eastAsia="Times New Roman" w:hAnsi="Times New Roman" w:cs="Times New Roman"/>
              <w:kern w:val="1"/>
              <w:sz w:val="24"/>
              <w:szCs w:val="24"/>
            </w:rPr>
          </w:rPrChange>
        </w:rPr>
        <w:t xml:space="preserve">,” said Palmer. “It isn’t safe here </w:t>
      </w:r>
      <w:ins w:id="9227" w:author="Andrea Stafford Hintz" w:date="2016-09-18T16:51:00Z">
        <w:r w:rsidR="00A22D6C" w:rsidRPr="009400B4">
          <w:rPr>
            <w:rFonts w:ascii="Times New Roman" w:eastAsia="Times New Roman" w:hAnsi="Times New Roman" w:cs="Times New Roman"/>
            <w:kern w:val="1"/>
            <w:sz w:val="24"/>
            <w:szCs w:val="24"/>
          </w:rPr>
          <w:t>anymore</w:t>
        </w:r>
      </w:ins>
      <w:del w:id="9228" w:author="Andrea Stafford Hintz" w:date="2016-09-18T16:51:00Z">
        <w:r w:rsidRPr="74C48864">
          <w:rPr>
            <w:rFonts w:ascii="Times New Roman" w:eastAsia="Times New Roman" w:hAnsi="Times New Roman" w:cs="Times New Roman"/>
            <w:kern w:val="1"/>
            <w:sz w:val="24"/>
            <w:szCs w:val="24"/>
            <w:rPrChange w:id="9229" w:author="Bryce Raffle" w:date="2016-09-06T11:42:00Z">
              <w:rPr>
                <w:rFonts w:ascii="Times New Roman" w:hAnsi="Times New Roman" w:cs="Times New Roman"/>
                <w:kern w:val="1"/>
                <w:sz w:val="24"/>
                <w:szCs w:val="24"/>
              </w:rPr>
            </w:rPrChange>
          </w:rPr>
          <w:delText>any</w:delText>
        </w:r>
      </w:del>
      <w:del w:id="9230" w:author="Andrea Stafford Hintz" w:date="2016-09-08T12:12:00Z">
        <w:r w:rsidRPr="74C48864" w:rsidDel="0051295E">
          <w:rPr>
            <w:rFonts w:ascii="Times New Roman" w:eastAsia="Times New Roman" w:hAnsi="Times New Roman" w:cs="Times New Roman"/>
            <w:kern w:val="1"/>
            <w:sz w:val="24"/>
            <w:szCs w:val="24"/>
            <w:rPrChange w:id="9231" w:author="Bryce Raffle" w:date="2016-09-06T11:42:00Z">
              <w:rPr>
                <w:rFonts w:ascii="Times New Roman" w:hAnsi="Times New Roman" w:cs="Times New Roman"/>
                <w:kern w:val="1"/>
                <w:sz w:val="24"/>
                <w:szCs w:val="24"/>
              </w:rPr>
            </w:rPrChange>
          </w:rPr>
          <w:delText xml:space="preserve"> </w:delText>
        </w:r>
      </w:del>
      <w:del w:id="9232" w:author="Andrea Stafford Hintz" w:date="2016-09-18T16:51:00Z">
        <w:r w:rsidRPr="74C48864">
          <w:rPr>
            <w:rFonts w:ascii="Times New Roman" w:eastAsia="Times New Roman" w:hAnsi="Times New Roman" w:cs="Times New Roman"/>
            <w:kern w:val="1"/>
            <w:sz w:val="24"/>
            <w:szCs w:val="24"/>
            <w:rPrChange w:id="9233" w:author="Bryce Raffle" w:date="2016-09-06T11:42:00Z">
              <w:rPr>
                <w:rFonts w:ascii="Times New Roman" w:hAnsi="Times New Roman" w:cs="Times New Roman"/>
                <w:kern w:val="1"/>
                <w:sz w:val="24"/>
                <w:szCs w:val="24"/>
              </w:rPr>
            </w:rPrChange>
          </w:rPr>
          <w:delText>more</w:delText>
        </w:r>
      </w:del>
      <w:r w:rsidRPr="009400B4">
        <w:rPr>
          <w:rFonts w:ascii="Times New Roman" w:hAnsi="Times New Roman"/>
          <w:kern w:val="1"/>
          <w:sz w:val="24"/>
          <w:rPrChange w:id="9234" w:author="Andrea Stafford Hintz" w:date="2016-09-18T16:51:00Z">
            <w:rPr>
              <w:rFonts w:ascii="Times New Roman" w:eastAsia="Times New Roman" w:hAnsi="Times New Roman" w:cs="Times New Roman"/>
              <w:kern w:val="1"/>
              <w:sz w:val="24"/>
              <w:szCs w:val="24"/>
            </w:rPr>
          </w:rPrChange>
        </w:rPr>
        <w:t>.”</w:t>
      </w:r>
    </w:p>
    <w:p w14:paraId="766E9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35" w:author="Andrea Stafford Hintz" w:date="2016-09-18T16:51:00Z">
            <w:rPr>
              <w:rFonts w:ascii="Times New Roman" w:eastAsia="Times New Roman" w:hAnsi="Times New Roman" w:cs="Times New Roman"/>
              <w:kern w:val="1"/>
              <w:sz w:val="24"/>
              <w:szCs w:val="24"/>
            </w:rPr>
          </w:rPrChange>
        </w:rPr>
        <w:t>Jonathan nodded, keeping one eye on Roderick, whose fists were clenched and trembling.</w:t>
      </w:r>
    </w:p>
    <w:p w14:paraId="0CAD41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36" w:author="Andrea Stafford Hintz" w:date="2016-09-18T16:51:00Z">
            <w:rPr>
              <w:rFonts w:ascii="Times New Roman" w:eastAsia="Times New Roman" w:hAnsi="Times New Roman" w:cs="Times New Roman"/>
              <w:kern w:val="1"/>
              <w:sz w:val="24"/>
              <w:szCs w:val="24"/>
            </w:rPr>
          </w:rPrChange>
        </w:rPr>
        <w:t>“Grab whatever necessities you may require, and we’ll be on our way,” said Jonathan. “Miss Monday, Roderick keeps a wardrobe of lady’s clothes over there, for his female models. You may find something in your size, if you need a change of clothes.”</w:t>
      </w:r>
    </w:p>
    <w:p w14:paraId="6DBE3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37" w:author="Andrea Stafford Hintz" w:date="2016-09-18T16:51:00Z">
            <w:rPr>
              <w:rFonts w:ascii="Times New Roman" w:eastAsia="Times New Roman" w:hAnsi="Times New Roman" w:cs="Times New Roman"/>
              <w:kern w:val="1"/>
              <w:sz w:val="24"/>
              <w:szCs w:val="24"/>
            </w:rPr>
          </w:rPrChange>
        </w:rPr>
        <w:t>“Thank you,” she said, and headed for the wardrobe.</w:t>
      </w:r>
    </w:p>
    <w:p w14:paraId="355BB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38" w:author="Andrea Stafford Hintz" w:date="2016-09-18T16:51:00Z">
            <w:rPr>
              <w:rFonts w:ascii="Times New Roman" w:eastAsia="Times New Roman" w:hAnsi="Times New Roman" w:cs="Times New Roman"/>
              <w:kern w:val="1"/>
              <w:sz w:val="24"/>
              <w:szCs w:val="24"/>
            </w:rPr>
          </w:rPrChange>
        </w:rPr>
        <w:t>“Roderick, can I help you gather your effects? Anything you think you’ll need?”</w:t>
      </w:r>
    </w:p>
    <w:p w14:paraId="1B30D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39" w:author="Andrea Stafford Hintz" w:date="2016-09-18T16:51:00Z">
            <w:rPr>
              <w:rFonts w:ascii="Times New Roman" w:eastAsia="Times New Roman" w:hAnsi="Times New Roman" w:cs="Times New Roman"/>
              <w:kern w:val="1"/>
              <w:sz w:val="24"/>
              <w:szCs w:val="24"/>
            </w:rPr>
          </w:rPrChange>
        </w:rPr>
        <w:t>“Cocaine,” Roderick answered.</w:t>
      </w:r>
    </w:p>
    <w:p w14:paraId="3CAC2A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0" w:author="Andrea Stafford Hintz" w:date="2016-09-18T16:51:00Z">
            <w:rPr>
              <w:rFonts w:ascii="Times New Roman" w:eastAsia="Times New Roman" w:hAnsi="Times New Roman" w:cs="Times New Roman"/>
              <w:kern w:val="1"/>
              <w:sz w:val="24"/>
              <w:szCs w:val="24"/>
            </w:rPr>
          </w:rPrChange>
        </w:rPr>
        <w:t>“Are you sure that’s—”</w:t>
      </w:r>
    </w:p>
    <w:p w14:paraId="33E31F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1" w:author="Andrea Stafford Hintz" w:date="2016-09-18T16:51:00Z">
            <w:rPr>
              <w:rFonts w:ascii="Times New Roman" w:eastAsia="Times New Roman" w:hAnsi="Times New Roman" w:cs="Times New Roman"/>
              <w:kern w:val="1"/>
              <w:sz w:val="24"/>
              <w:szCs w:val="24"/>
            </w:rPr>
          </w:rPrChange>
        </w:rPr>
        <w:t>“Cocaine,” Roderick snapped. “Don’t offer to help if you aren’t being sincere. The box is on the bookshelf over there.”</w:t>
      </w:r>
    </w:p>
    <w:p w14:paraId="2B312F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2" w:author="Andrea Stafford Hintz" w:date="2016-09-18T16:51:00Z">
            <w:rPr>
              <w:rFonts w:ascii="Times New Roman" w:eastAsia="Times New Roman" w:hAnsi="Times New Roman" w:cs="Times New Roman"/>
              <w:kern w:val="1"/>
              <w:sz w:val="24"/>
              <w:szCs w:val="24"/>
            </w:rPr>
          </w:rPrChange>
        </w:rPr>
        <w:t>“Right,” Jonathan answered. “Anything else?”</w:t>
      </w:r>
    </w:p>
    <w:p w14:paraId="18EA2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3" w:author="Andrea Stafford Hintz" w:date="2016-09-18T16:51:00Z">
            <w:rPr>
              <w:rFonts w:ascii="Times New Roman" w:eastAsia="Times New Roman" w:hAnsi="Times New Roman" w:cs="Times New Roman"/>
              <w:kern w:val="1"/>
              <w:sz w:val="24"/>
              <w:szCs w:val="24"/>
            </w:rPr>
          </w:rPrChange>
        </w:rPr>
        <w:t>“I suppose a change of clothes might not be a bad idea,” he said, a bit more subdued. “Whatever I have in black.”</w:t>
      </w:r>
    </w:p>
    <w:p w14:paraId="69F4B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4" w:author="Andrea Stafford Hintz" w:date="2016-09-18T16:51:00Z">
            <w:rPr>
              <w:rFonts w:ascii="Times New Roman" w:eastAsia="Times New Roman" w:hAnsi="Times New Roman" w:cs="Times New Roman"/>
              <w:kern w:val="1"/>
              <w:sz w:val="24"/>
              <w:szCs w:val="24"/>
            </w:rPr>
          </w:rPrChange>
        </w:rPr>
        <w:t>Jonathan returned a minute later with a black shirt, black pants, and a black top hat. A pair of black boots. Roderick hadn’t moved from the doorway. He was still barefoot, his feet utterly filthy.</w:t>
      </w:r>
    </w:p>
    <w:p w14:paraId="6D636B7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5" w:author="Andrea Stafford Hintz" w:date="2016-09-18T16:51:00Z">
            <w:rPr>
              <w:rFonts w:ascii="Times New Roman" w:eastAsia="Times New Roman" w:hAnsi="Times New Roman" w:cs="Times New Roman"/>
              <w:kern w:val="1"/>
              <w:sz w:val="24"/>
              <w:szCs w:val="24"/>
            </w:rPr>
          </w:rPrChange>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1A1F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6" w:author="Andrea Stafford Hintz" w:date="2016-09-18T16:51:00Z">
            <w:rPr>
              <w:rFonts w:ascii="Times New Roman" w:eastAsia="Times New Roman" w:hAnsi="Times New Roman" w:cs="Times New Roman"/>
              <w:kern w:val="1"/>
              <w:sz w:val="24"/>
              <w:szCs w:val="24"/>
            </w:rPr>
          </w:rPrChange>
        </w:rP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14:paraId="4498E2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7" w:author="Andrea Stafford Hintz" w:date="2016-09-18T16:51:00Z">
            <w:rPr>
              <w:rFonts w:ascii="Times New Roman" w:eastAsia="Times New Roman" w:hAnsi="Times New Roman" w:cs="Times New Roman"/>
              <w:kern w:val="1"/>
              <w:sz w:val="24"/>
              <w:szCs w:val="24"/>
            </w:rPr>
          </w:rPrChange>
        </w:rPr>
        <w:t>This would be risky. Jonathan had taken a flare gun with him from the airship. He drew the gun now, and aimed it at the sky.</w:t>
      </w:r>
    </w:p>
    <w:p w14:paraId="3847EC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8" w:author="Andrea Stafford Hintz" w:date="2016-09-18T16:51:00Z">
            <w:rPr>
              <w:rFonts w:ascii="Times New Roman" w:eastAsia="Times New Roman" w:hAnsi="Times New Roman" w:cs="Times New Roman"/>
              <w:kern w:val="1"/>
              <w:sz w:val="24"/>
              <w:szCs w:val="24"/>
            </w:rPr>
          </w:rPrChange>
        </w:rPr>
        <w:t>“We ready?” Jonathan asked.</w:t>
      </w:r>
    </w:p>
    <w:p w14:paraId="3A50A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49" w:author="Andrea Stafford Hintz" w:date="2016-09-18T16:51:00Z">
            <w:rPr>
              <w:rFonts w:ascii="Times New Roman" w:eastAsia="Times New Roman" w:hAnsi="Times New Roman" w:cs="Times New Roman"/>
              <w:kern w:val="1"/>
              <w:sz w:val="24"/>
              <w:szCs w:val="24"/>
            </w:rPr>
          </w:rPrChange>
        </w:rPr>
        <w:t>“Ready,” Palmer answered.</w:t>
      </w:r>
    </w:p>
    <w:p w14:paraId="4228B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50" w:author="Andrea Stafford Hintz" w:date="2016-09-18T16:51:00Z">
            <w:rPr>
              <w:rFonts w:ascii="Times New Roman" w:eastAsia="Times New Roman" w:hAnsi="Times New Roman" w:cs="Times New Roman"/>
              <w:kern w:val="1"/>
              <w:sz w:val="24"/>
              <w:szCs w:val="24"/>
            </w:rPr>
          </w:rPrChange>
        </w:rPr>
        <w:t xml:space="preserve">“Yes, </w:t>
      </w:r>
      <w:proofErr w:type="spellStart"/>
      <w:r w:rsidRPr="009400B4">
        <w:rPr>
          <w:rFonts w:ascii="Times New Roman" w:hAnsi="Times New Roman"/>
          <w:kern w:val="1"/>
          <w:sz w:val="24"/>
          <w:rPrChange w:id="9251"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9252" w:author="Andrea Stafford Hintz" w:date="2016-09-18T16:51:00Z">
            <w:rPr>
              <w:rFonts w:ascii="Times New Roman" w:eastAsia="Times New Roman" w:hAnsi="Times New Roman" w:cs="Times New Roman"/>
              <w:kern w:val="1"/>
              <w:sz w:val="24"/>
              <w:szCs w:val="24"/>
            </w:rPr>
          </w:rPrChange>
        </w:rPr>
        <w:t>,” said Kip.</w:t>
      </w:r>
    </w:p>
    <w:p w14:paraId="301BB40D" w14:textId="3A2FD0A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53" w:author="Andrea Stafford Hintz" w:date="2016-09-18T16:51:00Z">
            <w:rPr>
              <w:rFonts w:ascii="Times New Roman" w:eastAsia="Times New Roman" w:hAnsi="Times New Roman" w:cs="Times New Roman"/>
              <w:kern w:val="1"/>
              <w:sz w:val="24"/>
              <w:szCs w:val="24"/>
            </w:rPr>
          </w:rPrChange>
        </w:rPr>
        <w:t xml:space="preserve">Miss Monday and </w:t>
      </w:r>
      <w:proofErr w:type="spellStart"/>
      <w:ins w:id="9254" w:author="Andrea Stafford Hintz" w:date="2016-09-18T16:51:00Z">
        <w:r w:rsidR="00A22D6C" w:rsidRPr="009400B4">
          <w:rPr>
            <w:rFonts w:ascii="Times New Roman" w:eastAsia="Times New Roman" w:hAnsi="Times New Roman" w:cs="Times New Roman"/>
            <w:kern w:val="1"/>
            <w:sz w:val="24"/>
            <w:szCs w:val="24"/>
          </w:rPr>
          <w:t>Kasumi</w:t>
        </w:r>
      </w:ins>
      <w:ins w:id="9255" w:author="Bryce Raffle" w:date="2016-09-04T18:41:00Z">
        <w:r w:rsidR="03B1EF7F" w:rsidRPr="74C48864">
          <w:rPr>
            <w:rFonts w:ascii="Times New Roman" w:eastAsia="Times New Roman" w:hAnsi="Times New Roman" w:cs="Times New Roman"/>
            <w:kern w:val="1"/>
            <w:sz w:val="24"/>
            <w:szCs w:val="24"/>
            <w:rPrChange w:id="9256" w:author="Bryce Raffle" w:date="2016-09-04T16:36:00Z">
              <w:rPr>
                <w:rFonts w:ascii="Times New Roman" w:hAnsi="Times New Roman" w:cs="Times New Roman"/>
                <w:kern w:val="1"/>
                <w:sz w:val="24"/>
                <w:szCs w:val="24"/>
              </w:rPr>
            </w:rPrChange>
          </w:rPr>
          <w:t>Kasumi</w:t>
        </w:r>
      </w:ins>
      <w:proofErr w:type="spellEnd"/>
      <w:del w:id="9257" w:author="Bryce Raffle" w:date="2016-09-04T18:41:00Z">
        <w:r w:rsidRPr="74C48864">
          <w:rPr>
            <w:rFonts w:ascii="Times New Roman" w:eastAsia="Times New Roman" w:hAnsi="Times New Roman" w:cs="Times New Roman"/>
            <w:kern w:val="1"/>
            <w:sz w:val="24"/>
            <w:szCs w:val="24"/>
            <w:rPrChange w:id="9258" w:author="Bryce Raffle" w:date="2016-09-06T11:42:00Z">
              <w:rPr>
                <w:rFonts w:ascii="Times New Roman" w:hAnsi="Times New Roman" w:cs="Times New Roman"/>
                <w:kern w:val="1"/>
                <w:sz w:val="24"/>
                <w:szCs w:val="24"/>
              </w:rPr>
            </w:rPrChange>
          </w:rPr>
          <w:delText>Clementine</w:delText>
        </w:r>
      </w:del>
      <w:r w:rsidRPr="009400B4">
        <w:rPr>
          <w:rFonts w:ascii="Times New Roman" w:hAnsi="Times New Roman"/>
          <w:kern w:val="1"/>
          <w:sz w:val="24"/>
          <w:rPrChange w:id="9259" w:author="Andrea Stafford Hintz" w:date="2016-09-18T16:51:00Z">
            <w:rPr>
              <w:rFonts w:ascii="Times New Roman" w:eastAsia="Times New Roman" w:hAnsi="Times New Roman" w:cs="Times New Roman"/>
              <w:kern w:val="1"/>
              <w:sz w:val="24"/>
              <w:szCs w:val="24"/>
            </w:rPr>
          </w:rPrChange>
        </w:rPr>
        <w:t xml:space="preserve"> nodded.</w:t>
      </w:r>
    </w:p>
    <w:p w14:paraId="31D72E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60" w:author="Andrea Stafford Hintz" w:date="2016-09-18T16:51:00Z">
            <w:rPr>
              <w:rFonts w:ascii="Times New Roman" w:eastAsia="Times New Roman" w:hAnsi="Times New Roman" w:cs="Times New Roman"/>
              <w:kern w:val="1"/>
              <w:sz w:val="24"/>
              <w:szCs w:val="24"/>
            </w:rPr>
          </w:rPrChange>
        </w:rPr>
        <w:t>“Good,” said Jonathan.</w:t>
      </w:r>
    </w:p>
    <w:p w14:paraId="271B7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61" w:author="Andrea Stafford Hintz" w:date="2016-09-18T16:51:00Z">
            <w:rPr>
              <w:rFonts w:ascii="Times New Roman" w:eastAsia="Times New Roman" w:hAnsi="Times New Roman" w:cs="Times New Roman"/>
              <w:kern w:val="1"/>
              <w:sz w:val="24"/>
              <w:szCs w:val="24"/>
            </w:rPr>
          </w:rPrChange>
        </w:rPr>
        <w:t>He fired the flare gun. A hundred pale eyes looked up at once as the flare burst into a brilliant green and streaked across the sky. It sizzled and cracked, trailing smoke. It hit the ground fifty feet from Roderick’s doorstep and lay there sizzling.</w:t>
      </w:r>
    </w:p>
    <w:p w14:paraId="6419FF1B" w14:textId="5764948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62" w:author="Andrea Stafford Hintz" w:date="2016-09-18T16:51:00Z">
            <w:rPr>
              <w:rFonts w:ascii="Times New Roman" w:eastAsia="Times New Roman" w:hAnsi="Times New Roman" w:cs="Times New Roman"/>
              <w:kern w:val="1"/>
              <w:sz w:val="24"/>
              <w:szCs w:val="24"/>
            </w:rPr>
          </w:rPrChange>
        </w:rPr>
        <w:t xml:space="preserve">“They must have seen it,” said </w:t>
      </w:r>
      <w:ins w:id="9263" w:author="Andrea Stafford Hintz" w:date="2016-09-18T16:51:00Z">
        <w:r w:rsidR="00A22D6C" w:rsidRPr="009400B4">
          <w:rPr>
            <w:rFonts w:ascii="Times New Roman" w:eastAsia="Times New Roman" w:hAnsi="Times New Roman" w:cs="Times New Roman"/>
            <w:kern w:val="1"/>
            <w:sz w:val="24"/>
            <w:szCs w:val="24"/>
          </w:rPr>
          <w:t>Kas</w:t>
        </w:r>
      </w:ins>
      <w:del w:id="9264" w:author="Andrea Stafford Hintz" w:date="2016-09-18T16:51:00Z">
        <w:r w:rsidRPr="74C48864">
          <w:rPr>
            <w:rFonts w:ascii="Times New Roman" w:eastAsia="Times New Roman" w:hAnsi="Times New Roman" w:cs="Times New Roman"/>
            <w:kern w:val="1"/>
            <w:sz w:val="24"/>
            <w:szCs w:val="24"/>
            <w:rPrChange w:id="9265" w:author="Bryce Raffle" w:date="2016-09-06T11:42:00Z">
              <w:rPr>
                <w:rFonts w:ascii="Times New Roman" w:hAnsi="Times New Roman" w:cs="Times New Roman"/>
                <w:kern w:val="1"/>
                <w:sz w:val="24"/>
                <w:szCs w:val="24"/>
              </w:rPr>
            </w:rPrChange>
          </w:rPr>
          <w:delText>Kas</w:delText>
        </w:r>
      </w:del>
      <w:del w:id="9266" w:author="Bryce Raffle" w:date="2016-09-04T18:44:00Z">
        <w:r w:rsidRPr="74C48864">
          <w:rPr>
            <w:rFonts w:ascii="Times New Roman" w:eastAsia="Times New Roman" w:hAnsi="Times New Roman" w:cs="Times New Roman"/>
            <w:kern w:val="1"/>
            <w:sz w:val="24"/>
            <w:szCs w:val="24"/>
            <w:rPrChange w:id="926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268" w:author="Andrea Stafford Hintz" w:date="2016-09-18T16:51:00Z">
            <w:rPr>
              <w:rFonts w:ascii="Times New Roman" w:eastAsia="Times New Roman" w:hAnsi="Times New Roman" w:cs="Times New Roman"/>
              <w:kern w:val="1"/>
              <w:sz w:val="24"/>
              <w:szCs w:val="24"/>
            </w:rPr>
          </w:rPrChange>
        </w:rPr>
        <w:t xml:space="preserve">, as the ship’s propellers began to whir almost immediately after the flare landed. The </w:t>
      </w:r>
      <w:r w:rsidRPr="009400B4">
        <w:rPr>
          <w:rFonts w:ascii="Times New Roman" w:hAnsi="Times New Roman"/>
          <w:i/>
          <w:kern w:val="1"/>
          <w:sz w:val="24"/>
          <w:rPrChange w:id="9269" w:author="Andrea Stafford Hintz" w:date="2016-09-18T16:51:00Z">
            <w:rPr>
              <w:rFonts w:ascii="Times New Roman" w:eastAsia="Times New Roman" w:hAnsi="Times New Roman" w:cs="Times New Roman"/>
              <w:i/>
              <w:kern w:val="1"/>
              <w:sz w:val="24"/>
              <w:szCs w:val="24"/>
            </w:rPr>
          </w:rPrChange>
        </w:rPr>
        <w:t>Dreadful</w:t>
      </w:r>
      <w:r w:rsidRPr="009400B4">
        <w:rPr>
          <w:rFonts w:ascii="Times New Roman" w:hAnsi="Times New Roman"/>
          <w:kern w:val="1"/>
          <w:sz w:val="24"/>
          <w:rPrChange w:id="9270" w:author="Andrea Stafford Hintz" w:date="2016-09-18T16:51:00Z">
            <w:rPr>
              <w:rFonts w:ascii="Times New Roman" w:eastAsia="Times New Roman" w:hAnsi="Times New Roman" w:cs="Times New Roman"/>
              <w:kern w:val="1"/>
              <w:sz w:val="24"/>
              <w:szCs w:val="24"/>
            </w:rPr>
          </w:rPrChange>
        </w:rPr>
        <w:t xml:space="preserve"> surged toward the flare. It was astonishingly fast, given its vast size. Jonathan had to remind himself that it was, after all, lighter than air.</w:t>
      </w:r>
    </w:p>
    <w:p w14:paraId="545C9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1" w:author="Andrea Stafford Hintz" w:date="2016-09-18T16:51:00Z">
            <w:rPr>
              <w:rFonts w:ascii="Times New Roman" w:eastAsia="Times New Roman" w:hAnsi="Times New Roman" w:cs="Times New Roman"/>
              <w:kern w:val="1"/>
              <w:sz w:val="24"/>
              <w:szCs w:val="24"/>
            </w:rPr>
          </w:rPrChange>
        </w:rPr>
        <w:t>Meanwhile, the dead began to move as well, slowly ambling toward the smoking flare, moving as one enormous mass of rotten bodies.</w:t>
      </w:r>
    </w:p>
    <w:p w14:paraId="7F547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2" w:author="Andrea Stafford Hintz" w:date="2016-09-18T16:51:00Z">
            <w:rPr>
              <w:rFonts w:ascii="Times New Roman" w:eastAsia="Times New Roman" w:hAnsi="Times New Roman" w:cs="Times New Roman"/>
              <w:kern w:val="1"/>
              <w:sz w:val="24"/>
              <w:szCs w:val="24"/>
            </w:rPr>
          </w:rPrChange>
        </w:rPr>
        <w:t>“Quickly!” Jonathan cried.</w:t>
      </w:r>
    </w:p>
    <w:p w14:paraId="67881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3" w:author="Andrea Stafford Hintz" w:date="2016-09-18T16:51:00Z">
            <w:rPr>
              <w:rFonts w:ascii="Times New Roman" w:eastAsia="Times New Roman" w:hAnsi="Times New Roman" w:cs="Times New Roman"/>
              <w:kern w:val="1"/>
              <w:sz w:val="24"/>
              <w:szCs w:val="24"/>
            </w:rPr>
          </w:rPrChange>
        </w:rPr>
        <w:t>Without losing a moment, the party was on their way to meet the airship, hoping they would reach the ship’s ladder before the hungry dead could get at them.</w:t>
      </w:r>
    </w:p>
    <w:p w14:paraId="6AC201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4" w:author="Andrea Stafford Hintz" w:date="2016-09-18T16:51:00Z">
            <w:rPr>
              <w:rFonts w:ascii="Times New Roman" w:eastAsia="Times New Roman" w:hAnsi="Times New Roman" w:cs="Times New Roman"/>
              <w:kern w:val="1"/>
              <w:sz w:val="24"/>
              <w:szCs w:val="24"/>
            </w:rPr>
          </w:rPrChange>
        </w:rPr>
        <w:t>Jonathan saw something drop out of the bottom of the airship and tumble down towards the earth. It bounced as it unspooled, and hung, suspended ten feet above the ground. It was the rope ladder, Jonathan realized. It was still too far to reach.</w:t>
      </w:r>
    </w:p>
    <w:p w14:paraId="2FCFE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5" w:author="Andrea Stafford Hintz" w:date="2016-09-18T16:51:00Z">
            <w:rPr>
              <w:rFonts w:ascii="Times New Roman" w:eastAsia="Times New Roman" w:hAnsi="Times New Roman" w:cs="Times New Roman"/>
              <w:kern w:val="1"/>
              <w:sz w:val="24"/>
              <w:szCs w:val="24"/>
            </w:rPr>
          </w:rPrChange>
        </w:rPr>
        <w:t>The zombies were closing in on them from all directions. If they didn’t make the ship, they might not make it back to the house now either. This was it. They had reached a point of no return.</w:t>
      </w:r>
    </w:p>
    <w:p w14:paraId="552A30BD" w14:textId="480BD25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76" w:author="Andrea Stafford Hintz" w:date="2016-09-18T16:51:00Z">
            <w:rPr>
              <w:rFonts w:ascii="Times New Roman" w:eastAsia="Times New Roman" w:hAnsi="Times New Roman" w:cs="Times New Roman"/>
              <w:kern w:val="1"/>
              <w:sz w:val="24"/>
              <w:szCs w:val="24"/>
            </w:rPr>
          </w:rPrChange>
        </w:rPr>
        <w:t xml:space="preserve">He heard a cry of alarm, and swung around to see what had caused it. He saw it immediately—some of the zombies were quicker than the others, and one of them had already reached the group. It had its hands around </w:t>
      </w:r>
      <w:proofErr w:type="spellStart"/>
      <w:ins w:id="9277" w:author="Andrea Stafford Hintz" w:date="2016-09-18T16:51:00Z">
        <w:r w:rsidR="00A22D6C" w:rsidRPr="009400B4">
          <w:rPr>
            <w:rFonts w:ascii="Times New Roman" w:eastAsia="Times New Roman" w:hAnsi="Times New Roman" w:cs="Times New Roman"/>
            <w:kern w:val="1"/>
            <w:sz w:val="24"/>
            <w:szCs w:val="24"/>
          </w:rPr>
          <w:t>Kas's</w:t>
        </w:r>
      </w:ins>
      <w:ins w:id="9278" w:author="Bryce Raffle" w:date="2016-09-09T01:58:00Z">
        <w:r w:rsidR="62B5219A" w:rsidRPr="74C48864">
          <w:rPr>
            <w:rFonts w:ascii="Times New Roman" w:eastAsia="Times New Roman" w:hAnsi="Times New Roman" w:cs="Times New Roman"/>
            <w:kern w:val="1"/>
            <w:sz w:val="24"/>
            <w:szCs w:val="24"/>
            <w:rPrChange w:id="9279" w:author="Bryce Raffle" w:date="2016-09-06T11:42:00Z">
              <w:rPr>
                <w:rFonts w:ascii="Times New Roman" w:hAnsi="Times New Roman" w:cs="Times New Roman"/>
                <w:kern w:val="1"/>
                <w:sz w:val="24"/>
                <w:szCs w:val="24"/>
              </w:rPr>
            </w:rPrChange>
          </w:rPr>
          <w:t>Kas</w:t>
        </w:r>
        <w:proofErr w:type="spellEnd"/>
        <w:r w:rsidR="62B5219A" w:rsidRPr="74C48864">
          <w:rPr>
            <w:rFonts w:ascii="Times New Roman" w:eastAsia="Times New Roman" w:hAnsi="Times New Roman" w:cs="Times New Roman"/>
            <w:kern w:val="1"/>
            <w:sz w:val="24"/>
            <w:szCs w:val="24"/>
            <w:rPrChange w:id="9280" w:author="Bryce Raffle" w:date="2016-09-06T11:42:00Z">
              <w:rPr>
                <w:rFonts w:ascii="Times New Roman" w:hAnsi="Times New Roman" w:cs="Times New Roman"/>
                <w:kern w:val="1"/>
                <w:sz w:val="24"/>
                <w:szCs w:val="24"/>
              </w:rPr>
            </w:rPrChange>
          </w:rPr>
          <w:t>'</w:t>
        </w:r>
      </w:ins>
      <w:del w:id="9281" w:author="Bryce Raffle" w:date="2016-09-09T01:58:00Z">
        <w:r w:rsidRPr="74C48864">
          <w:rPr>
            <w:rFonts w:ascii="Times New Roman" w:eastAsia="Times New Roman" w:hAnsi="Times New Roman" w:cs="Times New Roman"/>
            <w:kern w:val="1"/>
            <w:sz w:val="24"/>
            <w:szCs w:val="24"/>
            <w:rPrChange w:id="9282" w:author="Bryce Raffle" w:date="2016-09-06T11:42:00Z">
              <w:rPr>
                <w:rFonts w:ascii="Times New Roman" w:hAnsi="Times New Roman" w:cs="Times New Roman"/>
                <w:kern w:val="1"/>
                <w:sz w:val="24"/>
                <w:szCs w:val="24"/>
              </w:rPr>
            </w:rPrChange>
          </w:rPr>
          <w:delText>Clem’</w:delText>
        </w:r>
      </w:del>
      <w:del w:id="9283" w:author="Andrea Stafford Hintz" w:date="2016-09-18T16:51:00Z">
        <w:r w:rsidRPr="74C48864">
          <w:rPr>
            <w:rFonts w:ascii="Times New Roman" w:eastAsia="Times New Roman" w:hAnsi="Times New Roman" w:cs="Times New Roman"/>
            <w:kern w:val="1"/>
            <w:sz w:val="24"/>
            <w:szCs w:val="24"/>
            <w:rPrChange w:id="9284"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285" w:author="Andrea Stafford Hintz" w:date="2016-09-18T16:51:00Z">
            <w:rPr>
              <w:rFonts w:ascii="Times New Roman" w:eastAsia="Times New Roman" w:hAnsi="Times New Roman" w:cs="Times New Roman"/>
              <w:kern w:val="1"/>
              <w:sz w:val="24"/>
              <w:szCs w:val="24"/>
            </w:rPr>
          </w:rPrChange>
        </w:rPr>
        <w:t xml:space="preserve"> neck. Jonathan raised his pistol, but he couldn’t get a shot. Not without risking hitting </w:t>
      </w:r>
      <w:ins w:id="9286" w:author="Andrea Stafford Hintz" w:date="2016-09-18T16:51:00Z">
        <w:r w:rsidR="00A22D6C" w:rsidRPr="009400B4">
          <w:rPr>
            <w:rFonts w:ascii="Times New Roman" w:eastAsia="Times New Roman" w:hAnsi="Times New Roman" w:cs="Times New Roman"/>
            <w:kern w:val="1"/>
            <w:sz w:val="24"/>
            <w:szCs w:val="24"/>
          </w:rPr>
          <w:t>Kas</w:t>
        </w:r>
      </w:ins>
      <w:del w:id="9287" w:author="Andrea Stafford Hintz" w:date="2016-09-18T16:51:00Z">
        <w:r w:rsidRPr="74C48864">
          <w:rPr>
            <w:rFonts w:ascii="Times New Roman" w:eastAsia="Times New Roman" w:hAnsi="Times New Roman" w:cs="Times New Roman"/>
            <w:kern w:val="1"/>
            <w:sz w:val="24"/>
            <w:szCs w:val="24"/>
            <w:rPrChange w:id="9288" w:author="Bryce Raffle" w:date="2016-09-06T11:42:00Z">
              <w:rPr>
                <w:rFonts w:ascii="Times New Roman" w:hAnsi="Times New Roman" w:cs="Times New Roman"/>
                <w:kern w:val="1"/>
                <w:sz w:val="24"/>
                <w:szCs w:val="24"/>
              </w:rPr>
            </w:rPrChange>
          </w:rPr>
          <w:delText>Kas</w:delText>
        </w:r>
      </w:del>
      <w:del w:id="9289" w:author="Bryce Raffle" w:date="2016-09-04T18:44:00Z">
        <w:r w:rsidRPr="74C48864">
          <w:rPr>
            <w:rFonts w:ascii="Times New Roman" w:eastAsia="Times New Roman" w:hAnsi="Times New Roman" w:cs="Times New Roman"/>
            <w:kern w:val="1"/>
            <w:sz w:val="24"/>
            <w:szCs w:val="24"/>
            <w:rPrChange w:id="9290"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291" w:author="Andrea Stafford Hintz" w:date="2016-09-18T16:51:00Z">
            <w:rPr>
              <w:rFonts w:ascii="Times New Roman" w:eastAsia="Times New Roman" w:hAnsi="Times New Roman" w:cs="Times New Roman"/>
              <w:kern w:val="1"/>
              <w:sz w:val="24"/>
              <w:szCs w:val="24"/>
            </w:rPr>
          </w:rPrChange>
        </w:rPr>
        <w:t xml:space="preserve"> herself.</w:t>
      </w:r>
    </w:p>
    <w:p w14:paraId="4E9CB167" w14:textId="580D1F5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292" w:author="Andrea Stafford Hintz" w:date="2016-09-18T16:51:00Z">
            <w:rPr>
              <w:rFonts w:ascii="Times New Roman" w:eastAsia="Times New Roman" w:hAnsi="Times New Roman" w:cs="Times New Roman"/>
              <w:kern w:val="1"/>
              <w:sz w:val="24"/>
              <w:szCs w:val="24"/>
            </w:rPr>
          </w:rPrChange>
        </w:rPr>
        <w:t xml:space="preserve">It was Miss Monday, who was nearest to </w:t>
      </w:r>
      <w:ins w:id="9293" w:author="Andrea Stafford Hintz" w:date="2016-09-18T16:51:00Z">
        <w:r w:rsidR="00A22D6C" w:rsidRPr="009400B4">
          <w:rPr>
            <w:rFonts w:ascii="Times New Roman" w:eastAsia="Times New Roman" w:hAnsi="Times New Roman" w:cs="Times New Roman"/>
            <w:kern w:val="1"/>
            <w:sz w:val="24"/>
            <w:szCs w:val="24"/>
          </w:rPr>
          <w:t>Kas</w:t>
        </w:r>
      </w:ins>
      <w:del w:id="9294" w:author="Andrea Stafford Hintz" w:date="2016-09-18T16:51:00Z">
        <w:r w:rsidRPr="74C48864">
          <w:rPr>
            <w:rFonts w:ascii="Times New Roman" w:eastAsia="Times New Roman" w:hAnsi="Times New Roman" w:cs="Times New Roman"/>
            <w:kern w:val="1"/>
            <w:sz w:val="24"/>
            <w:szCs w:val="24"/>
            <w:rPrChange w:id="9295" w:author="Bryce Raffle" w:date="2016-09-06T11:42:00Z">
              <w:rPr>
                <w:rFonts w:ascii="Times New Roman" w:hAnsi="Times New Roman" w:cs="Times New Roman"/>
                <w:kern w:val="1"/>
                <w:sz w:val="24"/>
                <w:szCs w:val="24"/>
              </w:rPr>
            </w:rPrChange>
          </w:rPr>
          <w:delText>Kas</w:delText>
        </w:r>
      </w:del>
      <w:del w:id="9296" w:author="Bryce Raffle" w:date="2016-09-04T18:44:00Z">
        <w:r w:rsidRPr="74C48864">
          <w:rPr>
            <w:rFonts w:ascii="Times New Roman" w:eastAsia="Times New Roman" w:hAnsi="Times New Roman" w:cs="Times New Roman"/>
            <w:kern w:val="1"/>
            <w:sz w:val="24"/>
            <w:szCs w:val="24"/>
            <w:rPrChange w:id="929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298" w:author="Andrea Stafford Hintz" w:date="2016-09-18T16:51:00Z">
            <w:rPr>
              <w:rFonts w:ascii="Times New Roman" w:eastAsia="Times New Roman" w:hAnsi="Times New Roman" w:cs="Times New Roman"/>
              <w:kern w:val="1"/>
              <w:sz w:val="24"/>
              <w:szCs w:val="24"/>
            </w:rPr>
          </w:rPrChange>
        </w:rPr>
        <w:t xml:space="preserve">, that came to her aide, putting herself between </w:t>
      </w:r>
      <w:ins w:id="9299" w:author="Andrea Stafford Hintz" w:date="2016-09-18T16:51:00Z">
        <w:r w:rsidR="00A22D6C" w:rsidRPr="009400B4">
          <w:rPr>
            <w:rFonts w:ascii="Times New Roman" w:eastAsia="Times New Roman" w:hAnsi="Times New Roman" w:cs="Times New Roman"/>
            <w:kern w:val="1"/>
            <w:sz w:val="24"/>
            <w:szCs w:val="24"/>
          </w:rPr>
          <w:t>Kas</w:t>
        </w:r>
      </w:ins>
      <w:del w:id="9300" w:author="Andrea Stafford Hintz" w:date="2016-09-18T16:51:00Z">
        <w:r w:rsidRPr="74C48864">
          <w:rPr>
            <w:rFonts w:ascii="Times New Roman" w:eastAsia="Times New Roman" w:hAnsi="Times New Roman" w:cs="Times New Roman"/>
            <w:kern w:val="1"/>
            <w:sz w:val="24"/>
            <w:szCs w:val="24"/>
            <w:rPrChange w:id="9301" w:author="Bryce Raffle" w:date="2016-09-06T11:42:00Z">
              <w:rPr>
                <w:rFonts w:ascii="Times New Roman" w:hAnsi="Times New Roman" w:cs="Times New Roman"/>
                <w:kern w:val="1"/>
                <w:sz w:val="24"/>
                <w:szCs w:val="24"/>
              </w:rPr>
            </w:rPrChange>
          </w:rPr>
          <w:delText>Kas</w:delText>
        </w:r>
      </w:del>
      <w:del w:id="9302" w:author="Bryce Raffle" w:date="2016-09-04T18:44:00Z">
        <w:r w:rsidRPr="74C48864">
          <w:rPr>
            <w:rFonts w:ascii="Times New Roman" w:eastAsia="Times New Roman" w:hAnsi="Times New Roman" w:cs="Times New Roman"/>
            <w:kern w:val="1"/>
            <w:sz w:val="24"/>
            <w:szCs w:val="24"/>
            <w:rPrChange w:id="930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304" w:author="Andrea Stafford Hintz" w:date="2016-09-18T16:51:00Z">
            <w:rPr>
              <w:rFonts w:ascii="Times New Roman" w:eastAsia="Times New Roman" w:hAnsi="Times New Roman" w:cs="Times New Roman"/>
              <w:kern w:val="1"/>
              <w:sz w:val="24"/>
              <w:szCs w:val="24"/>
            </w:rPr>
          </w:rPrChange>
        </w:rPr>
        <w:t xml:space="preserve">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6C4EA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05" w:author="Andrea Stafford Hintz" w:date="2016-09-18T16:51:00Z">
            <w:rPr>
              <w:rFonts w:ascii="Times New Roman" w:eastAsia="Times New Roman" w:hAnsi="Times New Roman" w:cs="Times New Roman"/>
              <w:kern w:val="1"/>
              <w:sz w:val="24"/>
              <w:szCs w:val="24"/>
            </w:rPr>
          </w:rPrChange>
        </w:rPr>
        <w:t>Jonathan again raised his pistol—again, he couldn’t make the shot.</w:t>
      </w:r>
    </w:p>
    <w:p w14:paraId="209354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06" w:author="Andrea Stafford Hintz" w:date="2016-09-18T16:51:00Z">
            <w:rPr>
              <w:rFonts w:ascii="Times New Roman" w:eastAsia="Times New Roman" w:hAnsi="Times New Roman" w:cs="Times New Roman"/>
              <w:kern w:val="1"/>
              <w:sz w:val="24"/>
              <w:szCs w:val="24"/>
            </w:rPr>
          </w:rPrChange>
        </w:rPr>
        <w:t>“Help her!” he cried.</w:t>
      </w:r>
    </w:p>
    <w:p w14:paraId="4F2BB2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07" w:author="Andrea Stafford Hintz" w:date="2016-09-18T16:51:00Z">
            <w:rPr>
              <w:rFonts w:ascii="Times New Roman" w:eastAsia="Times New Roman" w:hAnsi="Times New Roman" w:cs="Times New Roman"/>
              <w:kern w:val="1"/>
              <w:sz w:val="24"/>
              <w:szCs w:val="24"/>
            </w:rPr>
          </w:rPrChange>
        </w:rPr>
        <w:t>He was holstering his pistol and rushing to help her himself, even as the creature sunk its teeth into her arm.</w:t>
      </w:r>
    </w:p>
    <w:p w14:paraId="5A724B25" w14:textId="0A774B5C" w:rsidR="00952343" w:rsidRDefault="00B67EA3" w:rsidP="00A22D6C">
      <w:pPr>
        <w:spacing w:line="480" w:lineRule="auto"/>
        <w:ind w:firstLine="359"/>
        <w:jc w:val="both"/>
        <w:rPr>
          <w:del w:id="9308" w:author="Bryce Raffle" w:date="2016-09-04T18:46:00Z"/>
          <w:rPrChange w:id="9309" w:author="Andrea Stafford Hintz" w:date="2016-09-18T16:51:00Z">
            <w:rPr>
              <w:del w:id="9310" w:author="Bryce Raffle" w:date="2016-09-04T18:46:00Z"/>
              <w:rFonts w:ascii="Times New Roman" w:hAnsi="Times New Roman" w:cs="Times New Roman"/>
              <w:kern w:val="1"/>
              <w:sz w:val="24"/>
              <w:szCs w:val="24"/>
            </w:rPr>
          </w:rPrChange>
        </w:rPr>
        <w:pPrChange w:id="9311" w:author="Andrea Stafford Hintz" w:date="2016-09-18T16:51:00Z">
          <w:pPr>
            <w:tabs>
              <w:tab w:val="left" w:pos="1440"/>
              <w:tab w:val="left" w:pos="2160"/>
              <w:tab w:val="left" w:pos="2880"/>
            </w:tabs>
            <w:spacing w:line="480" w:lineRule="auto"/>
            <w:ind w:firstLine="359"/>
            <w:jc w:val="both"/>
          </w:pPr>
        </w:pPrChange>
      </w:pPr>
      <w:r w:rsidRPr="009400B4">
        <w:rPr>
          <w:rFonts w:ascii="Times New Roman" w:hAnsi="Times New Roman"/>
          <w:kern w:val="1"/>
          <w:sz w:val="24"/>
          <w:rPrChange w:id="9312" w:author="Andrea Stafford Hintz" w:date="2016-09-18T16:51:00Z">
            <w:rPr>
              <w:rFonts w:ascii="Times New Roman" w:eastAsia="Times New Roman" w:hAnsi="Times New Roman" w:cs="Times New Roman"/>
              <w:kern w:val="1"/>
              <w:sz w:val="24"/>
              <w:szCs w:val="24"/>
            </w:rPr>
          </w:rPrChange>
        </w:rPr>
        <w:t xml:space="preserve">She didn’t cry out, or give any indication of her pain, so it might not have broken the skin, but Jonathan couldn’t be certain. All he could do was watch as </w:t>
      </w:r>
      <w:ins w:id="9313" w:author="Andrea Stafford Hintz" w:date="2016-09-18T16:51:00Z">
        <w:r w:rsidR="00A22D6C" w:rsidRPr="009400B4">
          <w:rPr>
            <w:rFonts w:ascii="Times New Roman" w:eastAsia="Times New Roman" w:hAnsi="Times New Roman" w:cs="Times New Roman"/>
            <w:kern w:val="1"/>
            <w:sz w:val="24"/>
            <w:szCs w:val="24"/>
          </w:rPr>
          <w:t>Kas</w:t>
        </w:r>
      </w:ins>
      <w:del w:id="9314" w:author="Andrea Stafford Hintz" w:date="2016-09-18T16:51:00Z">
        <w:r w:rsidRPr="74C48864">
          <w:rPr>
            <w:rFonts w:ascii="Times New Roman" w:eastAsia="Times New Roman" w:hAnsi="Times New Roman" w:cs="Times New Roman"/>
            <w:kern w:val="1"/>
            <w:sz w:val="24"/>
            <w:szCs w:val="24"/>
            <w:rPrChange w:id="9315" w:author="Bryce Raffle" w:date="2016-09-06T11:42:00Z">
              <w:rPr>
                <w:rFonts w:ascii="Times New Roman" w:hAnsi="Times New Roman" w:cs="Times New Roman"/>
                <w:kern w:val="1"/>
                <w:sz w:val="24"/>
                <w:szCs w:val="24"/>
              </w:rPr>
            </w:rPrChange>
          </w:rPr>
          <w:delText>Kas</w:delText>
        </w:r>
      </w:del>
      <w:del w:id="9316" w:author="Bryce Raffle" w:date="2016-09-04T18:44:00Z">
        <w:r w:rsidRPr="74C48864">
          <w:rPr>
            <w:rFonts w:ascii="Times New Roman" w:eastAsia="Times New Roman" w:hAnsi="Times New Roman" w:cs="Times New Roman"/>
            <w:kern w:val="1"/>
            <w:sz w:val="24"/>
            <w:szCs w:val="24"/>
            <w:rPrChange w:id="931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318" w:author="Andrea Stafford Hintz" w:date="2016-09-18T16:51:00Z">
            <w:rPr>
              <w:rFonts w:ascii="Times New Roman" w:eastAsia="Times New Roman" w:hAnsi="Times New Roman" w:cs="Times New Roman"/>
              <w:kern w:val="1"/>
              <w:sz w:val="24"/>
              <w:szCs w:val="24"/>
            </w:rPr>
          </w:rPrChange>
        </w:rPr>
        <w:t xml:space="preserve"> hurried back to help Miss Monday. </w:t>
      </w:r>
      <w:del w:id="9319" w:author="Bryce Raffle" w:date="2016-09-04T18:46:00Z">
        <w:r w:rsidRPr="74C48864">
          <w:rPr>
            <w:rFonts w:ascii="Times New Roman" w:eastAsia="Times New Roman" w:hAnsi="Times New Roman" w:cs="Times New Roman"/>
            <w:kern w:val="1"/>
            <w:sz w:val="24"/>
            <w:szCs w:val="24"/>
            <w:rPrChange w:id="9320" w:author="Bryce Raffle" w:date="2016-09-06T11:42:00Z">
              <w:rPr>
                <w:rFonts w:ascii="Times New Roman" w:hAnsi="Times New Roman" w:cs="Times New Roman"/>
                <w:kern w:val="1"/>
                <w:sz w:val="24"/>
                <w:szCs w:val="24"/>
              </w:rPr>
            </w:rPrChange>
          </w:rPr>
          <w:delText>The formidable mechanic managed to break the creature’s hold on Miss Monday, and with her rusty pipe, smash its brains in.</w:delText>
        </w:r>
      </w:del>
      <w:ins w:id="9321" w:author="Bryce Raffle" w:date="2016-09-04T18:46:00Z">
        <w:r w:rsidR="0E1873F9" w:rsidRPr="009400B4">
          <w:rPr>
            <w:rFonts w:ascii="Times New Roman" w:hAnsi="Times New Roman"/>
            <w:sz w:val="24"/>
            <w:rPrChange w:id="9322" w:author="Andrea Stafford Hintz" w:date="2016-09-18T16:51:00Z">
              <w:rPr>
                <w:rFonts w:ascii="Times New Roman" w:eastAsia="Times New Roman" w:hAnsi="Times New Roman" w:cs="Times New Roman"/>
                <w:sz w:val="24"/>
                <w:szCs w:val="24"/>
              </w:rPr>
            </w:rPrChange>
          </w:rPr>
          <w:t xml:space="preserve">The formidable mechanic managed to break the creature’s hold on Miss Monday, and with her katana, carve a hole in its </w:t>
        </w:r>
        <w:proofErr w:type="spellStart"/>
        <w:r w:rsidR="0E1873F9" w:rsidRPr="009400B4">
          <w:rPr>
            <w:rFonts w:ascii="Times New Roman" w:hAnsi="Times New Roman"/>
            <w:sz w:val="24"/>
            <w:rPrChange w:id="9323" w:author="Andrea Stafford Hintz" w:date="2016-09-18T16:51:00Z">
              <w:rPr>
                <w:rFonts w:ascii="Times New Roman" w:eastAsia="Times New Roman" w:hAnsi="Times New Roman" w:cs="Times New Roman"/>
                <w:sz w:val="24"/>
                <w:szCs w:val="24"/>
              </w:rPr>
            </w:rPrChange>
          </w:rPr>
          <w:t>skull.</w:t>
        </w:r>
      </w:ins>
    </w:p>
    <w:p w14:paraId="7915D89A" w14:textId="53B643B4" w:rsidR="0E1873F9" w:rsidRDefault="0E1873F9">
      <w:pPr>
        <w:spacing w:line="480" w:lineRule="auto"/>
        <w:ind w:firstLine="359"/>
        <w:jc w:val="both"/>
        <w:rPr>
          <w:del w:id="9324" w:author="Andrea Stafford Hintz" w:date="2016-09-18T16:51:00Z"/>
        </w:rPr>
        <w:pPrChange w:id="9325" w:author="Bryce Raffle" w:date="2016-09-04T18:46:00Z">
          <w:pPr/>
        </w:pPrChange>
      </w:pPr>
    </w:p>
    <w:p w14:paraId="6DB9C2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26" w:author="Andrea Stafford Hintz" w:date="2016-09-18T16:51:00Z">
            <w:rPr>
              <w:rFonts w:ascii="Times New Roman" w:eastAsia="Times New Roman" w:hAnsi="Times New Roman" w:cs="Times New Roman"/>
              <w:kern w:val="1"/>
              <w:sz w:val="24"/>
              <w:szCs w:val="24"/>
            </w:rPr>
          </w:rPrChange>
        </w:rPr>
        <w:t>By</w:t>
      </w:r>
      <w:proofErr w:type="spellEnd"/>
      <w:r w:rsidRPr="009400B4">
        <w:rPr>
          <w:rFonts w:ascii="Times New Roman" w:hAnsi="Times New Roman"/>
          <w:kern w:val="1"/>
          <w:sz w:val="24"/>
          <w:rPrChange w:id="9327" w:author="Andrea Stafford Hintz" w:date="2016-09-18T16:51:00Z">
            <w:rPr>
              <w:rFonts w:ascii="Times New Roman" w:eastAsia="Times New Roman" w:hAnsi="Times New Roman" w:cs="Times New Roman"/>
              <w:kern w:val="1"/>
              <w:sz w:val="24"/>
              <w:szCs w:val="24"/>
            </w:rPr>
          </w:rPrChange>
        </w:rPr>
        <w:t xml:space="preserve"> now, even the slowest of the zombies were closing in on them, but the airship had descended enough that they could now reach the ladder. He helped Monday to her feet, and shouted for her to go first.</w:t>
      </w:r>
    </w:p>
    <w:p w14:paraId="0A63BBD8" w14:textId="1D92AF3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28" w:author="Andrea Stafford Hintz" w:date="2016-09-18T16:51:00Z">
            <w:rPr>
              <w:rFonts w:ascii="Times New Roman" w:eastAsia="Times New Roman" w:hAnsi="Times New Roman" w:cs="Times New Roman"/>
              <w:kern w:val="1"/>
              <w:sz w:val="24"/>
              <w:szCs w:val="24"/>
            </w:rPr>
          </w:rPrChange>
        </w:rPr>
        <w:t xml:space="preserve">He raised his weapon as the zombies narrowed the gap, forming a tight circle with </w:t>
      </w:r>
      <w:ins w:id="9329" w:author="Andrea Stafford Hintz" w:date="2016-09-18T16:51:00Z">
        <w:r w:rsidR="00A22D6C" w:rsidRPr="009400B4">
          <w:rPr>
            <w:rFonts w:ascii="Times New Roman" w:eastAsia="Times New Roman" w:hAnsi="Times New Roman" w:cs="Times New Roman"/>
            <w:kern w:val="1"/>
            <w:sz w:val="24"/>
            <w:szCs w:val="24"/>
          </w:rPr>
          <w:t>Kas</w:t>
        </w:r>
      </w:ins>
      <w:del w:id="9330" w:author="Andrea Stafford Hintz" w:date="2016-09-18T16:51:00Z">
        <w:r w:rsidRPr="590BC2A2">
          <w:rPr>
            <w:rFonts w:ascii="Times New Roman" w:eastAsia="Times New Roman" w:hAnsi="Times New Roman" w:cs="Times New Roman"/>
            <w:kern w:val="1"/>
            <w:sz w:val="24"/>
            <w:szCs w:val="24"/>
            <w:rPrChange w:id="9331" w:author="Bryce Raffle" w:date="2016-09-06T11:42:00Z">
              <w:rPr>
                <w:rFonts w:ascii="Times New Roman" w:hAnsi="Times New Roman" w:cs="Times New Roman"/>
                <w:kern w:val="1"/>
                <w:sz w:val="24"/>
                <w:szCs w:val="24"/>
              </w:rPr>
            </w:rPrChange>
          </w:rPr>
          <w:delText>Kas</w:delText>
        </w:r>
      </w:del>
      <w:del w:id="9332" w:author="Bryce Raffle" w:date="2016-09-04T18:44:00Z">
        <w:r w:rsidRPr="590BC2A2">
          <w:rPr>
            <w:rFonts w:ascii="Times New Roman" w:eastAsia="Times New Roman" w:hAnsi="Times New Roman" w:cs="Times New Roman"/>
            <w:kern w:val="1"/>
            <w:sz w:val="24"/>
            <w:szCs w:val="24"/>
            <w:rPrChange w:id="933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334" w:author="Andrea Stafford Hintz" w:date="2016-09-18T16:51:00Z">
            <w:rPr>
              <w:rFonts w:ascii="Times New Roman" w:eastAsia="Times New Roman" w:hAnsi="Times New Roman" w:cs="Times New Roman"/>
              <w:kern w:val="1"/>
              <w:sz w:val="24"/>
              <w:szCs w:val="24"/>
            </w:rPr>
          </w:rPrChange>
        </w:rPr>
        <w:t>, Kip, and Roderick, while Miss Monday climbed. He fired into the throng, just barely hitting his target.</w:t>
      </w:r>
    </w:p>
    <w:p w14:paraId="2F29F9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35" w:author="Andrea Stafford Hintz" w:date="2016-09-18T16:51:00Z">
            <w:rPr>
              <w:rFonts w:ascii="Times New Roman" w:eastAsia="Times New Roman" w:hAnsi="Times New Roman" w:cs="Times New Roman"/>
              <w:kern w:val="1"/>
              <w:sz w:val="24"/>
              <w:szCs w:val="24"/>
            </w:rPr>
          </w:rPrChange>
        </w:rPr>
        <w:t>“You next, Roderick,” he shouted.</w:t>
      </w:r>
    </w:p>
    <w:p w14:paraId="7853A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36" w:author="Andrea Stafford Hintz" w:date="2016-09-18T16:51:00Z">
            <w:rPr>
              <w:rFonts w:ascii="Times New Roman" w:eastAsia="Times New Roman" w:hAnsi="Times New Roman" w:cs="Times New Roman"/>
              <w:kern w:val="1"/>
              <w:sz w:val="24"/>
              <w:szCs w:val="24"/>
            </w:rPr>
          </w:rPrChange>
        </w:rPr>
        <w:t>He managed to get Bailey into a little duffel bag, which he slung over his shoulder, and began to ascend.</w:t>
      </w:r>
    </w:p>
    <w:p w14:paraId="3B8E97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37" w:author="Andrea Stafford Hintz" w:date="2016-09-18T16:51:00Z">
            <w:rPr>
              <w:rFonts w:ascii="Times New Roman" w:eastAsia="Times New Roman" w:hAnsi="Times New Roman" w:cs="Times New Roman"/>
              <w:kern w:val="1"/>
              <w:sz w:val="24"/>
              <w:szCs w:val="24"/>
            </w:rPr>
          </w:rPrChange>
        </w:rPr>
        <w:t>“Quickly!” he called.</w:t>
      </w:r>
    </w:p>
    <w:p w14:paraId="6862FC1F" w14:textId="1F596E1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38" w:author="Andrea Stafford Hintz" w:date="2016-09-18T16:51:00Z">
            <w:rPr>
              <w:rFonts w:ascii="Times New Roman" w:eastAsia="Times New Roman" w:hAnsi="Times New Roman" w:cs="Times New Roman"/>
              <w:kern w:val="1"/>
              <w:sz w:val="24"/>
              <w:szCs w:val="24"/>
            </w:rPr>
          </w:rPrChange>
        </w:rPr>
        <w:t xml:space="preserve">He had to reload his pistol, which he did while Kip covered him. Meanwhile, </w:t>
      </w:r>
      <w:ins w:id="9339" w:author="Andrea Stafford Hintz" w:date="2016-09-18T16:51:00Z">
        <w:r w:rsidR="00A22D6C" w:rsidRPr="009400B4">
          <w:rPr>
            <w:rFonts w:ascii="Times New Roman" w:eastAsia="Times New Roman" w:hAnsi="Times New Roman" w:cs="Times New Roman"/>
            <w:kern w:val="1"/>
            <w:sz w:val="24"/>
            <w:szCs w:val="24"/>
          </w:rPr>
          <w:t>Kas</w:t>
        </w:r>
      </w:ins>
      <w:del w:id="9340" w:author="Andrea Stafford Hintz" w:date="2016-09-18T16:51:00Z">
        <w:r w:rsidRPr="590BC2A2">
          <w:rPr>
            <w:rFonts w:ascii="Times New Roman" w:eastAsia="Times New Roman" w:hAnsi="Times New Roman" w:cs="Times New Roman"/>
            <w:kern w:val="1"/>
            <w:sz w:val="24"/>
            <w:szCs w:val="24"/>
            <w:rPrChange w:id="9341" w:author="Bryce Raffle" w:date="2016-09-06T11:42:00Z">
              <w:rPr>
                <w:rFonts w:ascii="Times New Roman" w:hAnsi="Times New Roman" w:cs="Times New Roman"/>
                <w:kern w:val="1"/>
                <w:sz w:val="24"/>
                <w:szCs w:val="24"/>
              </w:rPr>
            </w:rPrChange>
          </w:rPr>
          <w:delText>Kas</w:delText>
        </w:r>
      </w:del>
      <w:del w:id="9342" w:author="Bryce Raffle" w:date="2016-09-04T18:44:00Z">
        <w:r w:rsidRPr="590BC2A2">
          <w:rPr>
            <w:rFonts w:ascii="Times New Roman" w:eastAsia="Times New Roman" w:hAnsi="Times New Roman" w:cs="Times New Roman"/>
            <w:kern w:val="1"/>
            <w:sz w:val="24"/>
            <w:szCs w:val="24"/>
            <w:rPrChange w:id="934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344" w:author="Andrea Stafford Hintz" w:date="2016-09-18T16:51:00Z">
            <w:rPr>
              <w:rFonts w:ascii="Times New Roman" w:eastAsia="Times New Roman" w:hAnsi="Times New Roman" w:cs="Times New Roman"/>
              <w:kern w:val="1"/>
              <w:sz w:val="24"/>
              <w:szCs w:val="24"/>
            </w:rPr>
          </w:rPrChange>
        </w:rPr>
        <w:t xml:space="preserve"> began to scamper up the rope after Roderick, leaving only Jonathan and Kip on the ground.</w:t>
      </w:r>
    </w:p>
    <w:p w14:paraId="386F3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45" w:author="Andrea Stafford Hintz" w:date="2016-09-18T16:51:00Z">
            <w:rPr>
              <w:rFonts w:ascii="Times New Roman" w:eastAsia="Times New Roman" w:hAnsi="Times New Roman" w:cs="Times New Roman"/>
              <w:kern w:val="1"/>
              <w:sz w:val="24"/>
              <w:szCs w:val="24"/>
            </w:rPr>
          </w:rPrChange>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1CC0D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46"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9347" w:author="Andrea Stafford Hintz" w:date="2016-09-18T16:51:00Z">
            <w:rPr>
              <w:rFonts w:ascii="Times New Roman" w:eastAsia="Times New Roman" w:hAnsi="Times New Roman" w:cs="Times New Roman"/>
              <w:kern w:val="1"/>
              <w:sz w:val="24"/>
              <w:szCs w:val="24"/>
            </w:rPr>
          </w:rPrChange>
        </w:rPr>
        <w:t>Yore</w:t>
      </w:r>
      <w:proofErr w:type="spellEnd"/>
      <w:r w:rsidRPr="009400B4">
        <w:rPr>
          <w:rFonts w:ascii="Times New Roman" w:hAnsi="Times New Roman"/>
          <w:kern w:val="1"/>
          <w:sz w:val="24"/>
          <w:rPrChange w:id="9348" w:author="Andrea Stafford Hintz" w:date="2016-09-18T16:51:00Z">
            <w:rPr>
              <w:rFonts w:ascii="Times New Roman" w:eastAsia="Times New Roman" w:hAnsi="Times New Roman" w:cs="Times New Roman"/>
              <w:kern w:val="1"/>
              <w:sz w:val="24"/>
              <w:szCs w:val="24"/>
            </w:rPr>
          </w:rPrChange>
        </w:rPr>
        <w:t xml:space="preserve"> next, </w:t>
      </w:r>
      <w:proofErr w:type="spellStart"/>
      <w:r w:rsidRPr="009400B4">
        <w:rPr>
          <w:rFonts w:ascii="Times New Roman" w:hAnsi="Times New Roman"/>
          <w:kern w:val="1"/>
          <w:sz w:val="24"/>
          <w:rPrChange w:id="9349"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9350" w:author="Andrea Stafford Hintz" w:date="2016-09-18T16:51:00Z">
            <w:rPr>
              <w:rFonts w:ascii="Times New Roman" w:eastAsia="Times New Roman" w:hAnsi="Times New Roman" w:cs="Times New Roman"/>
              <w:kern w:val="1"/>
              <w:sz w:val="24"/>
              <w:szCs w:val="24"/>
            </w:rPr>
          </w:rPrChange>
        </w:rPr>
        <w:t>,” said Kip, patting Jonathan on the back. “</w:t>
      </w:r>
      <w:proofErr w:type="spellStart"/>
      <w:r w:rsidRPr="009400B4">
        <w:rPr>
          <w:rFonts w:ascii="Times New Roman" w:hAnsi="Times New Roman"/>
          <w:kern w:val="1"/>
          <w:sz w:val="24"/>
          <w:rPrChange w:id="9351" w:author="Andrea Stafford Hintz" w:date="2016-09-18T16:51:00Z">
            <w:rPr>
              <w:rFonts w:ascii="Times New Roman" w:eastAsia="Times New Roman" w:hAnsi="Times New Roman" w:cs="Times New Roman"/>
              <w:kern w:val="1"/>
              <w:sz w:val="24"/>
              <w:szCs w:val="24"/>
            </w:rPr>
          </w:rPrChange>
        </w:rPr>
        <w:t>Ah’ll</w:t>
      </w:r>
      <w:proofErr w:type="spellEnd"/>
      <w:r w:rsidRPr="009400B4">
        <w:rPr>
          <w:rFonts w:ascii="Times New Roman" w:hAnsi="Times New Roman"/>
          <w:kern w:val="1"/>
          <w:sz w:val="24"/>
          <w:rPrChange w:id="9352" w:author="Andrea Stafford Hintz" w:date="2016-09-18T16:51:00Z">
            <w:rPr>
              <w:rFonts w:ascii="Times New Roman" w:eastAsia="Times New Roman" w:hAnsi="Times New Roman" w:cs="Times New Roman"/>
              <w:kern w:val="1"/>
              <w:sz w:val="24"/>
              <w:szCs w:val="24"/>
            </w:rPr>
          </w:rPrChange>
        </w:rPr>
        <w:t xml:space="preserve"> cover </w:t>
      </w:r>
      <w:proofErr w:type="spellStart"/>
      <w:r w:rsidRPr="009400B4">
        <w:rPr>
          <w:rFonts w:ascii="Times New Roman" w:hAnsi="Times New Roman"/>
          <w:kern w:val="1"/>
          <w:sz w:val="24"/>
          <w:rPrChange w:id="9353" w:author="Andrea Stafford Hintz" w:date="2016-09-18T16:51:00Z">
            <w:rPr>
              <w:rFonts w:ascii="Times New Roman" w:eastAsia="Times New Roman" w:hAnsi="Times New Roman" w:cs="Times New Roman"/>
              <w:kern w:val="1"/>
              <w:sz w:val="24"/>
              <w:szCs w:val="24"/>
            </w:rPr>
          </w:rPrChange>
        </w:rPr>
        <w:t>ya</w:t>
      </w:r>
      <w:proofErr w:type="spellEnd"/>
      <w:r w:rsidRPr="009400B4">
        <w:rPr>
          <w:rFonts w:ascii="Times New Roman" w:hAnsi="Times New Roman"/>
          <w:kern w:val="1"/>
          <w:sz w:val="24"/>
          <w:rPrChange w:id="9354" w:author="Andrea Stafford Hintz" w:date="2016-09-18T16:51:00Z">
            <w:rPr>
              <w:rFonts w:ascii="Times New Roman" w:eastAsia="Times New Roman" w:hAnsi="Times New Roman" w:cs="Times New Roman"/>
              <w:kern w:val="1"/>
              <w:sz w:val="24"/>
              <w:szCs w:val="24"/>
            </w:rPr>
          </w:rPrChange>
        </w:rPr>
        <w:t>.”</w:t>
      </w:r>
    </w:p>
    <w:p w14:paraId="2C9D00A3" w14:textId="44E0FAF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55" w:author="Andrea Stafford Hintz" w:date="2016-09-18T16:51:00Z">
            <w:rPr>
              <w:rFonts w:ascii="Times New Roman" w:eastAsia="Times New Roman" w:hAnsi="Times New Roman" w:cs="Times New Roman"/>
              <w:kern w:val="1"/>
              <w:sz w:val="24"/>
              <w:szCs w:val="24"/>
            </w:rPr>
          </w:rPrChange>
        </w:rPr>
        <w:t xml:space="preserve">Jonathan didn’t argue. He grabbed </w:t>
      </w:r>
      <w:proofErr w:type="spellStart"/>
      <w:ins w:id="9356" w:author="Andrea Stafford Hintz" w:date="2016-09-18T16:51:00Z">
        <w:r w:rsidR="00A22D6C" w:rsidRPr="009400B4">
          <w:rPr>
            <w:rFonts w:ascii="Times New Roman" w:eastAsia="Times New Roman" w:hAnsi="Times New Roman" w:cs="Times New Roman"/>
            <w:kern w:val="1"/>
            <w:sz w:val="24"/>
            <w:szCs w:val="24"/>
          </w:rPr>
          <w:t>a</w:t>
        </w:r>
        <w:r w:rsidR="00A22D6C">
          <w:rPr>
            <w:rFonts w:ascii="Times New Roman" w:eastAsia="Times New Roman" w:hAnsi="Times New Roman" w:cs="Times New Roman"/>
            <w:kern w:val="1"/>
            <w:sz w:val="24"/>
            <w:szCs w:val="24"/>
          </w:rPr>
          <w:t>h</w:t>
        </w:r>
        <w:r w:rsidR="00A22D6C" w:rsidRPr="009400B4">
          <w:rPr>
            <w:rFonts w:ascii="Times New Roman" w:eastAsia="Times New Roman" w:hAnsi="Times New Roman" w:cs="Times New Roman"/>
            <w:kern w:val="1"/>
            <w:sz w:val="24"/>
            <w:szCs w:val="24"/>
          </w:rPr>
          <w:t>old</w:t>
        </w:r>
      </w:ins>
      <w:del w:id="9357" w:author="Andrea Stafford Hintz" w:date="2016-09-18T16:51:00Z">
        <w:r w:rsidRPr="590BC2A2">
          <w:rPr>
            <w:rFonts w:ascii="Times New Roman" w:eastAsia="Times New Roman" w:hAnsi="Times New Roman" w:cs="Times New Roman"/>
            <w:kern w:val="1"/>
            <w:sz w:val="24"/>
            <w:szCs w:val="24"/>
            <w:rPrChange w:id="9358" w:author="Bryce Raffle" w:date="2016-09-06T11:42:00Z">
              <w:rPr>
                <w:rFonts w:ascii="Times New Roman" w:hAnsi="Times New Roman" w:cs="Times New Roman"/>
                <w:kern w:val="1"/>
                <w:sz w:val="24"/>
                <w:szCs w:val="24"/>
              </w:rPr>
            </w:rPrChange>
          </w:rPr>
          <w:delText>a</w:delText>
        </w:r>
      </w:del>
      <w:del w:id="9359" w:author="Andrea Stafford Hintz" w:date="2016-09-11T21:22:00Z">
        <w:r w:rsidRPr="590BC2A2" w:rsidDel="0062672D">
          <w:rPr>
            <w:rFonts w:ascii="Times New Roman" w:eastAsia="Times New Roman" w:hAnsi="Times New Roman" w:cs="Times New Roman"/>
            <w:kern w:val="1"/>
            <w:sz w:val="24"/>
            <w:szCs w:val="24"/>
            <w:rPrChange w:id="9360" w:author="Bryce Raffle" w:date="2016-09-06T11:42:00Z">
              <w:rPr>
                <w:rFonts w:ascii="Times New Roman" w:hAnsi="Times New Roman" w:cs="Times New Roman"/>
                <w:kern w:val="1"/>
                <w:sz w:val="24"/>
                <w:szCs w:val="24"/>
              </w:rPr>
            </w:rPrChange>
          </w:rPr>
          <w:delText xml:space="preserve"> h</w:delText>
        </w:r>
      </w:del>
      <w:ins w:id="9361" w:author="Andrea Stafford Hintz" w:date="2016-09-11T21:22:00Z">
        <w:r w:rsidR="0062672D">
          <w:rPr>
            <w:rFonts w:ascii="Times New Roman" w:eastAsia="Times New Roman" w:hAnsi="Times New Roman" w:cs="Times New Roman"/>
            <w:kern w:val="1"/>
            <w:sz w:val="24"/>
            <w:szCs w:val="24"/>
          </w:rPr>
          <w:t>h</w:t>
        </w:r>
      </w:ins>
      <w:proofErr w:type="spellEnd"/>
      <w:del w:id="9362" w:author="Andrea Stafford Hintz" w:date="2016-09-18T16:51:00Z">
        <w:r w:rsidRPr="590BC2A2">
          <w:rPr>
            <w:rFonts w:ascii="Times New Roman" w:eastAsia="Times New Roman" w:hAnsi="Times New Roman" w:cs="Times New Roman"/>
            <w:kern w:val="1"/>
            <w:sz w:val="24"/>
            <w:szCs w:val="24"/>
            <w:rPrChange w:id="9363" w:author="Bryce Raffle" w:date="2016-09-06T11:42:00Z">
              <w:rPr>
                <w:rFonts w:ascii="Times New Roman" w:hAnsi="Times New Roman" w:cs="Times New Roman"/>
                <w:kern w:val="1"/>
                <w:sz w:val="24"/>
                <w:szCs w:val="24"/>
              </w:rPr>
            </w:rPrChange>
          </w:rPr>
          <w:delText>old</w:delText>
        </w:r>
      </w:del>
      <w:r w:rsidRPr="009400B4">
        <w:rPr>
          <w:rFonts w:ascii="Times New Roman" w:hAnsi="Times New Roman"/>
          <w:kern w:val="1"/>
          <w:sz w:val="24"/>
          <w:rPrChange w:id="9364" w:author="Andrea Stafford Hintz" w:date="2016-09-18T16:51:00Z">
            <w:rPr>
              <w:rFonts w:ascii="Times New Roman" w:eastAsia="Times New Roman" w:hAnsi="Times New Roman" w:cs="Times New Roman"/>
              <w:kern w:val="1"/>
              <w:sz w:val="24"/>
              <w:szCs w:val="24"/>
            </w:rPr>
          </w:rPrChange>
        </w:rPr>
        <w:t xml:space="preserve"> of the rope and hoisted himself up, one rung at a time. He paused to fire a shot at one of the zombies, which had come up from behind Kip.</w:t>
      </w:r>
    </w:p>
    <w:p w14:paraId="1E2E3A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65" w:author="Andrea Stafford Hintz" w:date="2016-09-18T16:51:00Z">
            <w:rPr>
              <w:rFonts w:ascii="Times New Roman" w:eastAsia="Times New Roman" w:hAnsi="Times New Roman" w:cs="Times New Roman"/>
              <w:kern w:val="1"/>
              <w:sz w:val="24"/>
              <w:szCs w:val="24"/>
            </w:rPr>
          </w:rPrChange>
        </w:rPr>
        <w:t xml:space="preserve">“Thank you, </w:t>
      </w:r>
      <w:proofErr w:type="spellStart"/>
      <w:r w:rsidRPr="009400B4">
        <w:rPr>
          <w:rFonts w:ascii="Times New Roman" w:hAnsi="Times New Roman"/>
          <w:kern w:val="1"/>
          <w:sz w:val="24"/>
          <w:rPrChange w:id="9366"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9367" w:author="Andrea Stafford Hintz" w:date="2016-09-18T16:51:00Z">
            <w:rPr>
              <w:rFonts w:ascii="Times New Roman" w:eastAsia="Times New Roman" w:hAnsi="Times New Roman" w:cs="Times New Roman"/>
              <w:kern w:val="1"/>
              <w:sz w:val="24"/>
              <w:szCs w:val="24"/>
            </w:rPr>
          </w:rPrChange>
        </w:rPr>
        <w:t>,” Kip called, swinging around to see the fallen corpse at his feet. “Much obliged.”</w:t>
      </w:r>
    </w:p>
    <w:p w14:paraId="6E800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68" w:author="Andrea Stafford Hintz" w:date="2016-09-18T16:51:00Z">
            <w:rPr>
              <w:rFonts w:ascii="Times New Roman" w:eastAsia="Times New Roman" w:hAnsi="Times New Roman" w:cs="Times New Roman"/>
              <w:kern w:val="1"/>
              <w:sz w:val="24"/>
              <w:szCs w:val="24"/>
            </w:rPr>
          </w:rPrChange>
        </w:rPr>
        <w:t>With that, Kip began to climb up after Jonathan. Even before they finished climbing, the ship unleashed a load of water from its ballasts, causing the ship to rise suddenly.</w:t>
      </w:r>
    </w:p>
    <w:p w14:paraId="414F5B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69" w:author="Andrea Stafford Hintz" w:date="2016-09-18T16:51:00Z">
            <w:rPr>
              <w:rFonts w:ascii="Times New Roman" w:eastAsia="Times New Roman" w:hAnsi="Times New Roman" w:cs="Times New Roman"/>
              <w:kern w:val="1"/>
              <w:sz w:val="24"/>
              <w:szCs w:val="24"/>
            </w:rPr>
          </w:rPrChange>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1C744C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70" w:author="Andrea Stafford Hintz" w:date="2016-09-18T16:51:00Z">
            <w:rPr>
              <w:rFonts w:ascii="Times New Roman" w:eastAsia="Times New Roman" w:hAnsi="Times New Roman" w:cs="Times New Roman"/>
              <w:kern w:val="1"/>
              <w:sz w:val="24"/>
              <w:szCs w:val="24"/>
            </w:rPr>
          </w:rPrChange>
        </w:rPr>
        <w:t xml:space="preserve">He looked down and saw that one of the zombies </w:t>
      </w:r>
      <w:commentRangeStart w:id="9371"/>
      <w:r w:rsidRPr="009400B4">
        <w:rPr>
          <w:rFonts w:ascii="Times New Roman" w:hAnsi="Times New Roman"/>
          <w:kern w:val="1"/>
          <w:sz w:val="24"/>
          <w:rPrChange w:id="9372" w:author="Andrea Stafford Hintz" w:date="2016-09-18T16:51:00Z">
            <w:rPr>
              <w:rFonts w:ascii="Times New Roman" w:eastAsia="Times New Roman" w:hAnsi="Times New Roman" w:cs="Times New Roman"/>
              <w:kern w:val="1"/>
              <w:sz w:val="24"/>
              <w:szCs w:val="24"/>
            </w:rPr>
          </w:rPrChange>
        </w:rPr>
        <w:t>was climbing the ladder</w:t>
      </w:r>
      <w:commentRangeEnd w:id="9371"/>
      <w:r w:rsidR="0051295E">
        <w:rPr>
          <w:rStyle w:val="CommentReference"/>
        </w:rPr>
        <w:commentReference w:id="9371"/>
      </w:r>
      <w:r w:rsidRPr="009400B4">
        <w:rPr>
          <w:rFonts w:ascii="Times New Roman" w:hAnsi="Times New Roman"/>
          <w:kern w:val="1"/>
          <w:sz w:val="24"/>
          <w:rPrChange w:id="9373" w:author="Andrea Stafford Hintz" w:date="2016-09-18T16:51:00Z">
            <w:rPr>
              <w:rFonts w:ascii="Times New Roman" w:eastAsia="Times New Roman" w:hAnsi="Times New Roman" w:cs="Times New Roman"/>
              <w:kern w:val="1"/>
              <w:sz w:val="24"/>
              <w:szCs w:val="24"/>
            </w:rPr>
          </w:rPrChange>
        </w:rPr>
        <w:t xml:space="preserve"> after them.</w:t>
      </w:r>
    </w:p>
    <w:p w14:paraId="34A6CE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74" w:author="Andrea Stafford Hintz" w:date="2016-09-18T16:51:00Z">
            <w:rPr>
              <w:rFonts w:ascii="Times New Roman" w:eastAsia="Times New Roman" w:hAnsi="Times New Roman" w:cs="Times New Roman"/>
              <w:kern w:val="1"/>
              <w:sz w:val="24"/>
              <w:szCs w:val="24"/>
            </w:rPr>
          </w:rPrChange>
        </w:rPr>
        <w:t>“Kip!” he cried, scrambling to find purchase.</w:t>
      </w:r>
    </w:p>
    <w:p w14:paraId="7E4400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75" w:author="Andrea Stafford Hintz" w:date="2016-09-18T16:51:00Z">
            <w:rPr>
              <w:rFonts w:ascii="Times New Roman" w:eastAsia="Times New Roman" w:hAnsi="Times New Roman" w:cs="Times New Roman"/>
              <w:kern w:val="1"/>
              <w:sz w:val="24"/>
              <w:szCs w:val="24"/>
            </w:rPr>
          </w:rPrChange>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14:paraId="11DE0E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76" w:author="Andrea Stafford Hintz" w:date="2016-09-18T16:51:00Z">
            <w:rPr>
              <w:rFonts w:ascii="Times New Roman" w:eastAsia="Times New Roman" w:hAnsi="Times New Roman" w:cs="Times New Roman"/>
              <w:kern w:val="1"/>
              <w:sz w:val="24"/>
              <w:szCs w:val="24"/>
            </w:rPr>
          </w:rPrChange>
        </w:rPr>
        <w:t xml:space="preserve">“Talk about a death grip, eh, </w:t>
      </w:r>
      <w:proofErr w:type="spellStart"/>
      <w:r w:rsidRPr="009400B4">
        <w:rPr>
          <w:rFonts w:ascii="Times New Roman" w:hAnsi="Times New Roman"/>
          <w:kern w:val="1"/>
          <w:sz w:val="24"/>
          <w:rPrChange w:id="9377" w:author="Andrea Stafford Hintz" w:date="2016-09-18T16:51:00Z">
            <w:rPr>
              <w:rFonts w:ascii="Times New Roman" w:eastAsia="Times New Roman" w:hAnsi="Times New Roman" w:cs="Times New Roman"/>
              <w:kern w:val="1"/>
              <w:sz w:val="24"/>
              <w:szCs w:val="24"/>
            </w:rPr>
          </w:rPrChange>
        </w:rPr>
        <w:t>sah</w:t>
      </w:r>
      <w:proofErr w:type="spellEnd"/>
      <w:r w:rsidRPr="009400B4">
        <w:rPr>
          <w:rFonts w:ascii="Times New Roman" w:hAnsi="Times New Roman"/>
          <w:kern w:val="1"/>
          <w:sz w:val="24"/>
          <w:rPrChange w:id="9378" w:author="Andrea Stafford Hintz" w:date="2016-09-18T16:51:00Z">
            <w:rPr>
              <w:rFonts w:ascii="Times New Roman" w:eastAsia="Times New Roman" w:hAnsi="Times New Roman" w:cs="Times New Roman"/>
              <w:kern w:val="1"/>
              <w:sz w:val="24"/>
              <w:szCs w:val="24"/>
            </w:rPr>
          </w:rPrChange>
        </w:rPr>
        <w:t>?”</w:t>
      </w:r>
    </w:p>
    <w:p w14:paraId="0EE156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79" w:author="Andrea Stafford Hintz" w:date="2016-09-18T16:51:00Z">
            <w:rPr>
              <w:rFonts w:ascii="Times New Roman" w:eastAsia="Times New Roman" w:hAnsi="Times New Roman" w:cs="Times New Roman"/>
              <w:kern w:val="1"/>
              <w:sz w:val="24"/>
              <w:szCs w:val="24"/>
            </w:rPr>
          </w:rPrChange>
        </w:rPr>
        <w:t>Jonathan grasped for the ladder, still hanging on for dear life. As the rope ladder stilled, he managed to grab on. He laughed nervously. “Death grip. Yes, very good, Kip. Well said.”</w:t>
      </w:r>
    </w:p>
    <w:p w14:paraId="75ACE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80" w:author="Andrea Stafford Hintz" w:date="2016-09-18T16:51:00Z">
            <w:rPr>
              <w:rFonts w:ascii="Times New Roman" w:eastAsia="Times New Roman" w:hAnsi="Times New Roman" w:cs="Times New Roman"/>
              <w:kern w:val="1"/>
              <w:sz w:val="24"/>
              <w:szCs w:val="24"/>
            </w:rPr>
          </w:rPrChange>
        </w:rPr>
        <w:t>Finally, they were out of the zombies’ reach. Heart hammering, Jonathan paused to glance down at the unliving mob, and let out a sigh of relief. Then he remembered Miss Monday’s arm, and he renewed his efforts to climb up after her.</w:t>
      </w:r>
    </w:p>
    <w:p w14:paraId="06204DD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88"/>
          <w:headerReference w:type="default" r:id="rId189"/>
          <w:footerReference w:type="even" r:id="rId190"/>
          <w:footerReference w:type="default" r:id="rId191"/>
          <w:headerReference w:type="first" r:id="rId192"/>
          <w:footerReference w:type="first" r:id="rId193"/>
          <w:pgSz w:w="12242" w:h="15842"/>
          <w:pgMar w:top="1440" w:right="1440" w:bottom="1440" w:left="1440" w:header="720" w:footer="720" w:gutter="0"/>
          <w:cols w:space="720"/>
          <w:titlePg/>
        </w:sectPr>
      </w:pPr>
    </w:p>
    <w:p w14:paraId="20574B8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9381" w:name="Chapter_31"/>
      <w:r w:rsidRPr="009400B4">
        <w:rPr>
          <w:rFonts w:ascii="Times New Roman" w:hAnsi="Times New Roman"/>
          <w:kern w:val="1"/>
          <w:sz w:val="24"/>
          <w:rPrChange w:id="9382" w:author="Andrea Stafford Hintz" w:date="2016-09-18T16:51:00Z">
            <w:rPr>
              <w:rFonts w:ascii="Times New Roman" w:eastAsia="Times New Roman" w:hAnsi="Times New Roman" w:cs="Times New Roman"/>
              <w:kern w:val="1"/>
              <w:sz w:val="24"/>
              <w:szCs w:val="24"/>
            </w:rPr>
          </w:rPrChange>
        </w:rPr>
        <w:t>Chapter</w:t>
      </w:r>
      <w:bookmarkEnd w:id="9381"/>
      <w:r w:rsidRPr="009400B4">
        <w:rPr>
          <w:rFonts w:ascii="Times New Roman" w:hAnsi="Times New Roman"/>
          <w:kern w:val="1"/>
          <w:sz w:val="24"/>
          <w:rPrChange w:id="9383" w:author="Andrea Stafford Hintz" w:date="2016-09-18T16:51:00Z">
            <w:rPr>
              <w:rFonts w:ascii="Times New Roman" w:eastAsia="Times New Roman" w:hAnsi="Times New Roman" w:cs="Times New Roman"/>
              <w:kern w:val="1"/>
              <w:sz w:val="24"/>
              <w:szCs w:val="24"/>
            </w:rPr>
          </w:rPrChange>
        </w:rPr>
        <w:t xml:space="preserve"> Thirty-One</w:t>
      </w:r>
    </w:p>
    <w:p w14:paraId="4FF988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384" w:author="Andrea Stafford Hintz" w:date="2016-09-18T16:51:00Z">
            <w:rPr>
              <w:rFonts w:ascii="Times New Roman" w:eastAsia="Times New Roman" w:hAnsi="Times New Roman" w:cs="Times New Roman"/>
              <w:kern w:val="1"/>
              <w:sz w:val="24"/>
              <w:szCs w:val="24"/>
            </w:rPr>
          </w:rPrChange>
        </w:rPr>
        <w:t>“While there is tea, there is hope.”</w:t>
      </w:r>
    </w:p>
    <w:p w14:paraId="32E75C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0D991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385" w:author="Andrea Stafford Hintz" w:date="2016-09-18T16:51:00Z">
            <w:rPr>
              <w:rFonts w:ascii="Times New Roman" w:eastAsia="Times New Roman" w:hAnsi="Times New Roman" w:cs="Times New Roman"/>
              <w:kern w:val="1"/>
              <w:sz w:val="24"/>
              <w:szCs w:val="24"/>
            </w:rPr>
          </w:rPrChange>
        </w:rPr>
        <w:t>- Sir Arthur Wing Pinero</w:t>
      </w:r>
    </w:p>
    <w:p w14:paraId="65A0CC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4CC187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4D39EE5"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9400B4">
        <w:rPr>
          <w:rFonts w:ascii="Times New Roman" w:hAnsi="Times New Roman"/>
          <w:kern w:val="1"/>
          <w:sz w:val="24"/>
          <w:rPrChange w:id="9386" w:author="Andrea Stafford Hintz" w:date="2016-09-18T16:51:00Z">
            <w:rPr>
              <w:rFonts w:ascii="Times New Roman" w:eastAsia="Times New Roman" w:hAnsi="Times New Roman" w:cs="Times New Roman"/>
              <w:kern w:val="1"/>
              <w:sz w:val="24"/>
              <w:szCs w:val="24"/>
            </w:rPr>
          </w:rPrChange>
        </w:rPr>
        <w:t>“</w:t>
      </w:r>
      <w:bookmarkStart w:id="9387" w:name="Scene_70"/>
      <w:r w:rsidRPr="009400B4">
        <w:rPr>
          <w:rFonts w:ascii="Times New Roman" w:hAnsi="Times New Roman"/>
          <w:kern w:val="1"/>
          <w:sz w:val="24"/>
          <w:rPrChange w:id="9388" w:author="Andrea Stafford Hintz" w:date="2016-09-18T16:51:00Z">
            <w:rPr>
              <w:rFonts w:ascii="Times New Roman" w:eastAsia="Times New Roman" w:hAnsi="Times New Roman" w:cs="Times New Roman"/>
              <w:kern w:val="1"/>
              <w:sz w:val="24"/>
              <w:szCs w:val="24"/>
            </w:rPr>
          </w:rPrChange>
        </w:rPr>
        <w:t>Let’s</w:t>
      </w:r>
      <w:bookmarkEnd w:id="9387"/>
      <w:r w:rsidRPr="009400B4">
        <w:rPr>
          <w:rFonts w:ascii="Times New Roman" w:hAnsi="Times New Roman"/>
          <w:kern w:val="1"/>
          <w:sz w:val="24"/>
          <w:rPrChange w:id="9389" w:author="Andrea Stafford Hintz" w:date="2016-09-18T16:51:00Z">
            <w:rPr>
              <w:rFonts w:ascii="Times New Roman" w:eastAsia="Times New Roman" w:hAnsi="Times New Roman" w:cs="Times New Roman"/>
              <w:kern w:val="1"/>
              <w:sz w:val="24"/>
              <w:szCs w:val="24"/>
            </w:rPr>
          </w:rPrChange>
        </w:rPr>
        <w:t xml:space="preserve"> see the damage,” said Jonathan.</w:t>
      </w:r>
    </w:p>
    <w:p w14:paraId="45836EDD" w14:textId="0607A4D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90" w:author="Andrea Stafford Hintz" w:date="2016-09-18T16:51:00Z">
            <w:rPr>
              <w:rFonts w:ascii="Times New Roman" w:eastAsia="Times New Roman" w:hAnsi="Times New Roman" w:cs="Times New Roman"/>
              <w:kern w:val="1"/>
              <w:sz w:val="24"/>
              <w:szCs w:val="24"/>
            </w:rPr>
          </w:rPrChange>
        </w:rPr>
        <w:t xml:space="preserve">Annabel hadn’t been sure he’d seen the zombie biting into her arm. She’d hoped he hadn’t. Things would be so much simpler if he hadn’t. But now Jonathan was staring at her, waiting for her to roll up her sleeve. Kip, </w:t>
      </w:r>
      <w:ins w:id="9391" w:author="Andrea Stafford Hintz" w:date="2016-09-18T16:51:00Z">
        <w:r w:rsidR="00A22D6C" w:rsidRPr="009400B4">
          <w:rPr>
            <w:rFonts w:ascii="Times New Roman" w:eastAsia="Times New Roman" w:hAnsi="Times New Roman" w:cs="Times New Roman"/>
            <w:kern w:val="1"/>
            <w:sz w:val="24"/>
            <w:szCs w:val="24"/>
          </w:rPr>
          <w:t>Kas</w:t>
        </w:r>
      </w:ins>
      <w:del w:id="9392" w:author="Andrea Stafford Hintz" w:date="2016-09-18T16:51:00Z">
        <w:r w:rsidRPr="590BC2A2">
          <w:rPr>
            <w:rFonts w:ascii="Times New Roman" w:eastAsia="Times New Roman" w:hAnsi="Times New Roman" w:cs="Times New Roman"/>
            <w:kern w:val="1"/>
            <w:sz w:val="24"/>
            <w:szCs w:val="24"/>
            <w:rPrChange w:id="9393" w:author="Bryce Raffle" w:date="2016-09-06T11:42:00Z">
              <w:rPr>
                <w:rFonts w:ascii="Times New Roman" w:hAnsi="Times New Roman" w:cs="Times New Roman"/>
                <w:kern w:val="1"/>
                <w:sz w:val="24"/>
                <w:szCs w:val="24"/>
              </w:rPr>
            </w:rPrChange>
          </w:rPr>
          <w:delText>Kas</w:delText>
        </w:r>
      </w:del>
      <w:del w:id="9394" w:author="Bryce Raffle" w:date="2016-09-04T18:44:00Z">
        <w:r w:rsidRPr="590BC2A2">
          <w:rPr>
            <w:rFonts w:ascii="Times New Roman" w:eastAsia="Times New Roman" w:hAnsi="Times New Roman" w:cs="Times New Roman"/>
            <w:kern w:val="1"/>
            <w:sz w:val="24"/>
            <w:szCs w:val="24"/>
            <w:rPrChange w:id="9395"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396" w:author="Andrea Stafford Hintz" w:date="2016-09-18T16:51:00Z">
            <w:rPr>
              <w:rFonts w:ascii="Times New Roman" w:eastAsia="Times New Roman" w:hAnsi="Times New Roman" w:cs="Times New Roman"/>
              <w:kern w:val="1"/>
              <w:sz w:val="24"/>
              <w:szCs w:val="24"/>
            </w:rPr>
          </w:rPrChange>
        </w:rPr>
        <w:t>, and Abraham Palmer were crowded behind him, and even Roderick Steen had a crease across his brow, a line of worry.</w:t>
      </w:r>
    </w:p>
    <w:p w14:paraId="5E40EC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97" w:author="Andrea Stafford Hintz" w:date="2016-09-18T16:51:00Z">
            <w:rPr>
              <w:rFonts w:ascii="Times New Roman" w:eastAsia="Times New Roman" w:hAnsi="Times New Roman" w:cs="Times New Roman"/>
              <w:kern w:val="1"/>
              <w:sz w:val="24"/>
              <w:szCs w:val="24"/>
            </w:rPr>
          </w:rPrChange>
        </w:rPr>
        <w:t>“I’m fine,” Annabel said, pushing her way past all of them.</w:t>
      </w:r>
    </w:p>
    <w:p w14:paraId="7BBFB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98" w:author="Andrea Stafford Hintz" w:date="2016-09-18T16:51:00Z">
            <w:rPr>
              <w:rFonts w:ascii="Times New Roman" w:eastAsia="Times New Roman" w:hAnsi="Times New Roman" w:cs="Times New Roman"/>
              <w:kern w:val="1"/>
              <w:sz w:val="24"/>
              <w:szCs w:val="24"/>
            </w:rPr>
          </w:rPrChange>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14:paraId="04B67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399" w:author="Andrea Stafford Hintz" w:date="2016-09-18T16:51:00Z">
            <w:rPr>
              <w:rFonts w:ascii="Times New Roman" w:eastAsia="Times New Roman" w:hAnsi="Times New Roman" w:cs="Times New Roman"/>
              <w:kern w:val="1"/>
              <w:sz w:val="24"/>
              <w:szCs w:val="24"/>
            </w:rPr>
          </w:rPrChange>
        </w:rPr>
        <w:t>“Let me see your arm,” Jonathan persisted.</w:t>
      </w:r>
    </w:p>
    <w:p w14:paraId="66984D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00" w:author="Andrea Stafford Hintz" w:date="2016-09-18T16:51:00Z">
            <w:rPr>
              <w:rFonts w:ascii="Times New Roman" w:eastAsia="Times New Roman" w:hAnsi="Times New Roman" w:cs="Times New Roman"/>
              <w:kern w:val="1"/>
              <w:sz w:val="24"/>
              <w:szCs w:val="24"/>
            </w:rPr>
          </w:rPrChange>
        </w:rPr>
        <w:t>She hadn’t even noticed him come up behind her and take a seat at her side. She swung around, glaring at him.</w:t>
      </w:r>
    </w:p>
    <w:p w14:paraId="7BF3E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01" w:author="Andrea Stafford Hintz" w:date="2016-09-18T16:51:00Z">
            <w:rPr>
              <w:rFonts w:ascii="Times New Roman" w:eastAsia="Times New Roman" w:hAnsi="Times New Roman" w:cs="Times New Roman"/>
              <w:kern w:val="1"/>
              <w:sz w:val="24"/>
              <w:szCs w:val="24"/>
            </w:rPr>
          </w:rPrChange>
        </w:rPr>
        <w:t>“I said I’m fine.”</w:t>
      </w:r>
    </w:p>
    <w:p w14:paraId="57B46B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02" w:author="Andrea Stafford Hintz" w:date="2016-09-18T16:51:00Z">
            <w:rPr>
              <w:rFonts w:ascii="Times New Roman" w:eastAsia="Times New Roman" w:hAnsi="Times New Roman" w:cs="Times New Roman"/>
              <w:kern w:val="1"/>
              <w:sz w:val="24"/>
              <w:szCs w:val="24"/>
            </w:rPr>
          </w:rPrChange>
        </w:rPr>
        <w:t xml:space="preserve">“I must insist,” Jonathan replied. He was looking at her with concern </w:t>
      </w:r>
      <w:r w:rsidRPr="009400B4">
        <w:rPr>
          <w:rFonts w:ascii="Times New Roman" w:hAnsi="Times New Roman"/>
          <w:kern w:val="1"/>
          <w:sz w:val="24"/>
          <w:highlight w:val="magenta"/>
          <w:rPrChange w:id="9403" w:author="Andrea Stafford Hintz" w:date="2016-09-18T16:51:00Z">
            <w:rPr>
              <w:rFonts w:ascii="Times New Roman" w:eastAsia="Times New Roman" w:hAnsi="Times New Roman" w:cs="Times New Roman"/>
              <w:kern w:val="1"/>
              <w:sz w:val="24"/>
              <w:szCs w:val="24"/>
              <w:highlight w:val="magenta"/>
            </w:rPr>
          </w:rPrChange>
        </w:rPr>
        <w:t>and with something else in his expression as well—</w:t>
      </w:r>
      <w:r w:rsidRPr="009400B4">
        <w:rPr>
          <w:rFonts w:ascii="Times New Roman" w:hAnsi="Times New Roman"/>
          <w:i/>
          <w:kern w:val="1"/>
          <w:sz w:val="24"/>
          <w:highlight w:val="magenta"/>
          <w:rPrChange w:id="9404" w:author="Andrea Stafford Hintz" w:date="2016-09-18T16:51:00Z">
            <w:rPr>
              <w:rFonts w:ascii="Times New Roman" w:eastAsia="Times New Roman" w:hAnsi="Times New Roman" w:cs="Times New Roman"/>
              <w:i/>
              <w:kern w:val="1"/>
              <w:sz w:val="24"/>
              <w:szCs w:val="24"/>
              <w:highlight w:val="magenta"/>
            </w:rPr>
          </w:rPrChange>
        </w:rPr>
        <w:t>attraction?</w:t>
      </w:r>
      <w:r w:rsidRPr="009400B4">
        <w:rPr>
          <w:rFonts w:ascii="Times New Roman" w:hAnsi="Times New Roman"/>
          <w:kern w:val="1"/>
          <w:sz w:val="24"/>
          <w:highlight w:val="magenta"/>
          <w:rPrChange w:id="9405" w:author="Andrea Stafford Hintz" w:date="2016-09-18T16:51:00Z">
            <w:rPr>
              <w:rFonts w:ascii="Times New Roman" w:eastAsia="Times New Roman" w:hAnsi="Times New Roman" w:cs="Times New Roman"/>
              <w:kern w:val="1"/>
              <w:sz w:val="24"/>
              <w:szCs w:val="24"/>
              <w:highlight w:val="magenta"/>
            </w:rPr>
          </w:rPrChange>
        </w:rPr>
        <w:t xml:space="preserve"> Was it possible he felt the same magnetic pull she did when she looked at him? </w:t>
      </w:r>
      <w:r w:rsidRPr="009400B4">
        <w:rPr>
          <w:rFonts w:ascii="Times New Roman" w:hAnsi="Times New Roman"/>
          <w:i/>
          <w:kern w:val="1"/>
          <w:sz w:val="24"/>
          <w:highlight w:val="magenta"/>
          <w:rPrChange w:id="9406" w:author="Andrea Stafford Hintz" w:date="2016-09-18T16:51:00Z">
            <w:rPr>
              <w:rFonts w:ascii="Times New Roman" w:eastAsia="Times New Roman" w:hAnsi="Times New Roman" w:cs="Times New Roman"/>
              <w:i/>
              <w:kern w:val="1"/>
              <w:sz w:val="24"/>
              <w:szCs w:val="24"/>
              <w:highlight w:val="magenta"/>
            </w:rPr>
          </w:rPrChange>
        </w:rPr>
        <w:t>God</w:t>
      </w:r>
      <w:r w:rsidRPr="009400B4">
        <w:rPr>
          <w:rFonts w:ascii="Times New Roman" w:hAnsi="Times New Roman"/>
          <w:kern w:val="1"/>
          <w:sz w:val="24"/>
          <w:highlight w:val="magenta"/>
          <w:rPrChange w:id="9407" w:author="Andrea Stafford Hintz" w:date="2016-09-18T16:51:00Z">
            <w:rPr>
              <w:rFonts w:ascii="Times New Roman" w:eastAsia="Times New Roman" w:hAnsi="Times New Roman" w:cs="Times New Roman"/>
              <w:kern w:val="1"/>
              <w:sz w:val="24"/>
              <w:szCs w:val="24"/>
              <w:highlight w:val="magenta"/>
            </w:rPr>
          </w:rPrChange>
        </w:rPr>
        <w:t xml:space="preserve">, she thought. One look into his eyes and she just wanted to melt into his arms. </w:t>
      </w:r>
      <w:r w:rsidRPr="009400B4">
        <w:rPr>
          <w:rFonts w:ascii="Times New Roman" w:hAnsi="Times New Roman"/>
          <w:i/>
          <w:kern w:val="1"/>
          <w:sz w:val="24"/>
          <w:highlight w:val="magenta"/>
          <w:rPrChange w:id="9408" w:author="Andrea Stafford Hintz" w:date="2016-09-18T16:51:00Z">
            <w:rPr>
              <w:rFonts w:ascii="Times New Roman" w:eastAsia="Times New Roman" w:hAnsi="Times New Roman" w:cs="Times New Roman"/>
              <w:i/>
              <w:kern w:val="1"/>
              <w:sz w:val="24"/>
              <w:szCs w:val="24"/>
              <w:highlight w:val="magenta"/>
            </w:rPr>
          </w:rPrChange>
        </w:rPr>
        <w:t xml:space="preserve">How embarrassing! </w:t>
      </w:r>
      <w:r w:rsidRPr="009400B4">
        <w:rPr>
          <w:rFonts w:ascii="Times New Roman" w:hAnsi="Times New Roman"/>
          <w:kern w:val="1"/>
          <w:sz w:val="24"/>
          <w:highlight w:val="magenta"/>
          <w:rPrChange w:id="9409" w:author="Andrea Stafford Hintz" w:date="2016-09-18T16:51:00Z">
            <w:rPr>
              <w:rFonts w:ascii="Times New Roman" w:eastAsia="Times New Roman" w:hAnsi="Times New Roman" w:cs="Times New Roman"/>
              <w:kern w:val="1"/>
              <w:sz w:val="24"/>
              <w:szCs w:val="24"/>
              <w:highlight w:val="magenta"/>
            </w:rPr>
          </w:rPrChange>
        </w:rPr>
        <w:t>She was supposed to be a hardened criminal, yet here she was, simpering like a schoolgirl.</w:t>
      </w:r>
    </w:p>
    <w:p w14:paraId="3F9086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0" w:author="Andrea Stafford Hintz" w:date="2016-09-18T16:51:00Z">
            <w:rPr>
              <w:rFonts w:ascii="Times New Roman" w:eastAsia="Times New Roman" w:hAnsi="Times New Roman" w:cs="Times New Roman"/>
              <w:kern w:val="1"/>
              <w:sz w:val="24"/>
              <w:szCs w:val="24"/>
            </w:rPr>
          </w:rPrChange>
        </w:rPr>
        <w:t>Annabel swore.</w:t>
      </w:r>
    </w:p>
    <w:p w14:paraId="267946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1" w:author="Andrea Stafford Hintz" w:date="2016-09-18T16:51:00Z">
            <w:rPr>
              <w:rFonts w:ascii="Times New Roman" w:eastAsia="Times New Roman" w:hAnsi="Times New Roman" w:cs="Times New Roman"/>
              <w:kern w:val="1"/>
              <w:sz w:val="24"/>
              <w:szCs w:val="24"/>
            </w:rPr>
          </w:rPrChange>
        </w:rPr>
        <w:t>“You do realize that a bite from one of these creatures can be fatally infectious? If your skin is punctured…” he continued.</w:t>
      </w:r>
    </w:p>
    <w:p w14:paraId="159316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2" w:author="Andrea Stafford Hintz" w:date="2016-09-18T16:51:00Z">
            <w:rPr>
              <w:rFonts w:ascii="Times New Roman" w:eastAsia="Times New Roman" w:hAnsi="Times New Roman" w:cs="Times New Roman"/>
              <w:kern w:val="1"/>
              <w:sz w:val="24"/>
              <w:szCs w:val="24"/>
            </w:rPr>
          </w:rPrChange>
        </w:rPr>
        <w:t>She looked up from her task. She’d borrowed a rag from the barman, and after wiping the blood from her face, was using it to clean her shoes. She fixed Jonathan with a deadly stare. “I’m. Fine.”</w:t>
      </w:r>
    </w:p>
    <w:p w14:paraId="46DA24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3" w:author="Andrea Stafford Hintz" w:date="2016-09-18T16:51:00Z">
            <w:rPr>
              <w:rFonts w:ascii="Times New Roman" w:eastAsia="Times New Roman" w:hAnsi="Times New Roman" w:cs="Times New Roman"/>
              <w:kern w:val="1"/>
              <w:sz w:val="24"/>
              <w:szCs w:val="24"/>
            </w:rPr>
          </w:rPrChange>
        </w:rPr>
        <w:t>Apparently not being one to back down, Jonathan ignored the warning in her voice. “We don’t know for certain that you’re immune,” he said, concern written all over his face. “Please, don’t be stubborn.”</w:t>
      </w:r>
    </w:p>
    <w:p w14:paraId="39B7E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4" w:author="Andrea Stafford Hintz" w:date="2016-09-18T16:51:00Z">
            <w:rPr>
              <w:rFonts w:ascii="Times New Roman" w:eastAsia="Times New Roman" w:hAnsi="Times New Roman" w:cs="Times New Roman"/>
              <w:kern w:val="1"/>
              <w:sz w:val="24"/>
              <w:szCs w:val="24"/>
            </w:rPr>
          </w:rPrChange>
        </w:rPr>
        <w:t>“He’s right, you know,” said Palmer.</w:t>
      </w:r>
    </w:p>
    <w:p w14:paraId="5E20F538" w14:textId="6E4B121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15" w:author="Andrea Stafford Hintz" w:date="2016-09-18T16:51:00Z">
            <w:rPr>
              <w:rFonts w:ascii="Times New Roman" w:eastAsia="Times New Roman" w:hAnsi="Times New Roman" w:cs="Times New Roman"/>
              <w:kern w:val="1"/>
              <w:sz w:val="24"/>
              <w:szCs w:val="24"/>
            </w:rPr>
          </w:rPrChange>
        </w:rPr>
        <w:t xml:space="preserve">Annabel spun around in her chair to look at him. She noticed that Kipper Lockwood and Miss </w:t>
      </w:r>
      <w:proofErr w:type="spellStart"/>
      <w:ins w:id="9416" w:author="Andrea Stafford Hintz" w:date="2016-09-18T16:51:00Z">
        <w:r w:rsidR="00A22D6C" w:rsidRPr="009400B4">
          <w:rPr>
            <w:rFonts w:ascii="Times New Roman" w:eastAsia="Times New Roman" w:hAnsi="Times New Roman" w:cs="Times New Roman"/>
            <w:kern w:val="1"/>
            <w:sz w:val="24"/>
            <w:szCs w:val="24"/>
          </w:rPr>
          <w:t>Hattori</w:t>
        </w:r>
      </w:ins>
      <w:ins w:id="9417" w:author="Bryce Raffle" w:date="2016-09-04T18:41:00Z">
        <w:r w:rsidR="600052EA" w:rsidRPr="590BC2A2">
          <w:rPr>
            <w:rFonts w:ascii="Times New Roman" w:eastAsia="Times New Roman" w:hAnsi="Times New Roman" w:cs="Times New Roman"/>
            <w:kern w:val="1"/>
            <w:sz w:val="24"/>
            <w:szCs w:val="24"/>
            <w:rPrChange w:id="9418" w:author="Bryce Raffle" w:date="2016-09-04T16:37:00Z">
              <w:rPr>
                <w:rFonts w:ascii="Times New Roman" w:hAnsi="Times New Roman" w:cs="Times New Roman"/>
                <w:kern w:val="1"/>
                <w:sz w:val="24"/>
                <w:szCs w:val="24"/>
              </w:rPr>
            </w:rPrChange>
          </w:rPr>
          <w:t>Hattori</w:t>
        </w:r>
      </w:ins>
      <w:proofErr w:type="spellEnd"/>
      <w:del w:id="9419" w:author="Bryce Raffle" w:date="2016-09-04T18:41:00Z">
        <w:r w:rsidRPr="590BC2A2">
          <w:rPr>
            <w:rFonts w:ascii="Times New Roman" w:eastAsia="Times New Roman" w:hAnsi="Times New Roman" w:cs="Times New Roman"/>
            <w:kern w:val="1"/>
            <w:sz w:val="24"/>
            <w:szCs w:val="24"/>
            <w:rPrChange w:id="9420" w:author="Bryce Raffle" w:date="2016-09-06T11:42:00Z">
              <w:rPr>
                <w:rFonts w:ascii="Times New Roman" w:hAnsi="Times New Roman" w:cs="Times New Roman"/>
                <w:kern w:val="1"/>
                <w:sz w:val="24"/>
                <w:szCs w:val="24"/>
              </w:rPr>
            </w:rPrChange>
          </w:rPr>
          <w:delText>Clementine</w:delText>
        </w:r>
      </w:del>
      <w:r w:rsidRPr="009400B4">
        <w:rPr>
          <w:rFonts w:ascii="Times New Roman" w:hAnsi="Times New Roman"/>
          <w:kern w:val="1"/>
          <w:sz w:val="24"/>
          <w:rPrChange w:id="9421" w:author="Andrea Stafford Hintz" w:date="2016-09-18T16:51:00Z">
            <w:rPr>
              <w:rFonts w:ascii="Times New Roman" w:eastAsia="Times New Roman" w:hAnsi="Times New Roman" w:cs="Times New Roman"/>
              <w:kern w:val="1"/>
              <w:sz w:val="24"/>
              <w:szCs w:val="24"/>
            </w:rPr>
          </w:rPrChange>
        </w:rPr>
        <w:t xml:space="preserve"> had disappeared, either to resume their duties with the ship’s operation or, possibly, to give Annabel a bit of space.</w:t>
      </w:r>
    </w:p>
    <w:p w14:paraId="316C4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22" w:author="Andrea Stafford Hintz" w:date="2016-09-18T16:51:00Z">
            <w:rPr>
              <w:rFonts w:ascii="Times New Roman" w:eastAsia="Times New Roman" w:hAnsi="Times New Roman" w:cs="Times New Roman"/>
              <w:kern w:val="1"/>
              <w:sz w:val="24"/>
              <w:szCs w:val="24"/>
            </w:rPr>
          </w:rPrChange>
        </w:rPr>
        <w:t>“If you’ve been bitten, and if you’ve been infected, it’s possible we can still stop the infection from spreading if we amputate,” Palmer continued.</w:t>
      </w:r>
    </w:p>
    <w:p w14:paraId="21D4B3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23" w:author="Andrea Stafford Hintz" w:date="2016-09-18T16:51:00Z">
            <w:rPr>
              <w:rFonts w:ascii="Times New Roman" w:eastAsia="Times New Roman" w:hAnsi="Times New Roman" w:cs="Times New Roman"/>
              <w:kern w:val="1"/>
              <w:sz w:val="24"/>
              <w:szCs w:val="24"/>
            </w:rPr>
          </w:rPrChange>
        </w:rPr>
        <w:t>Finally, Annabel relented. She began by peeling off her glove. “Little late for that,” she said.</w:t>
      </w:r>
    </w:p>
    <w:p w14:paraId="77F091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24" w:author="Andrea Stafford Hintz" w:date="2016-09-18T16:51:00Z">
            <w:rPr>
              <w:rFonts w:ascii="Times New Roman" w:eastAsia="Times New Roman" w:hAnsi="Times New Roman" w:cs="Times New Roman"/>
              <w:kern w:val="1"/>
              <w:sz w:val="24"/>
              <w:szCs w:val="24"/>
            </w:rPr>
          </w:rPrChange>
        </w:rPr>
        <w:t>“It may very well be,” said Jonathan, managing to sound both sarcastic and concerned for her welfare.</w:t>
      </w:r>
    </w:p>
    <w:p w14:paraId="630242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25" w:author="Andrea Stafford Hintz" w:date="2016-09-18T16:51:00Z">
            <w:rPr>
              <w:rFonts w:ascii="Times New Roman" w:eastAsia="Times New Roman" w:hAnsi="Times New Roman" w:cs="Times New Roman"/>
              <w:kern w:val="1"/>
              <w:sz w:val="24"/>
              <w:szCs w:val="24"/>
            </w:rPr>
          </w:rPrChange>
        </w:rPr>
        <w:t>Then Annabel drew back her sleeve, and he fell silent.</w:t>
      </w:r>
    </w:p>
    <w:p w14:paraId="68D09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26" w:author="Andrea Stafford Hintz" w:date="2016-09-18T16:51:00Z">
            <w:rPr>
              <w:rFonts w:ascii="Times New Roman" w:eastAsia="Times New Roman" w:hAnsi="Times New Roman" w:cs="Times New Roman"/>
              <w:kern w:val="1"/>
              <w:sz w:val="24"/>
              <w:szCs w:val="24"/>
            </w:rPr>
          </w:rPrChange>
        </w:rPr>
        <w:t>Jonathan was staring at her in silence, her reluctance to allow him to examine her arm now made clear. As she’d said, it was too late to amputate.</w:t>
      </w:r>
    </w:p>
    <w:p w14:paraId="24440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9427"/>
      <w:r w:rsidRPr="009400B4">
        <w:rPr>
          <w:rFonts w:ascii="Times New Roman" w:hAnsi="Times New Roman"/>
          <w:kern w:val="1"/>
          <w:sz w:val="24"/>
          <w:rPrChange w:id="9428" w:author="Andrea Stafford Hintz" w:date="2016-09-18T16:51:00Z">
            <w:rPr>
              <w:rFonts w:ascii="Times New Roman" w:eastAsia="Times New Roman" w:hAnsi="Times New Roman" w:cs="Times New Roman"/>
              <w:kern w:val="1"/>
              <w:sz w:val="24"/>
              <w:szCs w:val="24"/>
            </w:rPr>
          </w:rPrChange>
        </w:rPr>
        <w:t>Annabel’s right arm was a prosthetic</w:t>
      </w:r>
      <w:commentRangeEnd w:id="9427"/>
      <w:r w:rsidR="0051295E">
        <w:rPr>
          <w:rStyle w:val="CommentReference"/>
        </w:rPr>
        <w:commentReference w:id="9427"/>
      </w:r>
      <w:r w:rsidRPr="009400B4">
        <w:rPr>
          <w:rFonts w:ascii="Times New Roman" w:hAnsi="Times New Roman"/>
          <w:kern w:val="1"/>
          <w:sz w:val="24"/>
          <w:rPrChange w:id="9429" w:author="Andrea Stafford Hintz" w:date="2016-09-18T16:51:00Z">
            <w:rPr>
              <w:rFonts w:ascii="Times New Roman" w:eastAsia="Times New Roman" w:hAnsi="Times New Roman" w:cs="Times New Roman"/>
              <w:kern w:val="1"/>
              <w:sz w:val="24"/>
              <w:szCs w:val="24"/>
            </w:rPr>
          </w:rPrChange>
        </w:rPr>
        <w:t xml:space="preserve">. Like the clockwork eye she strapped to her face each morning, it was made of mechanical parts. </w:t>
      </w:r>
      <w:commentRangeStart w:id="9430"/>
      <w:r w:rsidRPr="009400B4">
        <w:rPr>
          <w:rFonts w:ascii="Times New Roman" w:hAnsi="Times New Roman"/>
          <w:kern w:val="1"/>
          <w:sz w:val="24"/>
          <w:highlight w:val="yellow"/>
          <w:rPrChange w:id="9431" w:author="Andrea Stafford Hintz" w:date="2016-09-18T16:51:00Z">
            <w:rPr>
              <w:rFonts w:ascii="Times New Roman" w:eastAsia="Times New Roman" w:hAnsi="Times New Roman" w:cs="Times New Roman"/>
              <w:kern w:val="1"/>
              <w:sz w:val="24"/>
              <w:szCs w:val="24"/>
              <w:highlight w:val="yellow"/>
            </w:rPr>
          </w:rPrChange>
        </w:rPr>
        <w:t>Gears which clicked as she rotated her forearm, hydraulics which hissed as she flexed her artificial muscles. Gears clicked with the steady rhythm of a clock</w:t>
      </w:r>
      <w:r w:rsidRPr="009400B4">
        <w:rPr>
          <w:rFonts w:ascii="Times New Roman" w:hAnsi="Times New Roman"/>
          <w:kern w:val="1"/>
          <w:sz w:val="24"/>
          <w:rPrChange w:id="9432" w:author="Andrea Stafford Hintz" w:date="2016-09-18T16:51:00Z">
            <w:rPr>
              <w:rFonts w:ascii="Times New Roman" w:eastAsia="Times New Roman" w:hAnsi="Times New Roman" w:cs="Times New Roman"/>
              <w:kern w:val="1"/>
              <w:sz w:val="24"/>
              <w:szCs w:val="24"/>
            </w:rPr>
          </w:rPrChange>
        </w:rPr>
        <w:t xml:space="preserve"> </w:t>
      </w:r>
      <w:commentRangeEnd w:id="9430"/>
      <w:r w:rsidR="00AD703C">
        <w:rPr>
          <w:rStyle w:val="CommentReference"/>
        </w:rPr>
        <w:commentReference w:id="9430"/>
      </w:r>
      <w:r w:rsidRPr="009400B4">
        <w:rPr>
          <w:rFonts w:ascii="Times New Roman" w:hAnsi="Times New Roman"/>
          <w:kern w:val="1"/>
          <w:sz w:val="24"/>
          <w:rPrChange w:id="9433" w:author="Andrea Stafford Hintz" w:date="2016-09-18T16:51:00Z">
            <w:rPr>
              <w:rFonts w:ascii="Times New Roman" w:eastAsia="Times New Roman" w:hAnsi="Times New Roman" w:cs="Times New Roman"/>
              <w:kern w:val="1"/>
              <w:sz w:val="24"/>
              <w:szCs w:val="24"/>
            </w:rPr>
          </w:rPrChange>
        </w:rPr>
        <w:t>each time she rotated her wrist. Each joint bore a keyhole. The key with which she wound her clockwork eye was a perfect fit for her arm as well.</w:t>
      </w:r>
    </w:p>
    <w:p w14:paraId="61EE72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4" w:author="Andrea Stafford Hintz" w:date="2016-09-18T16:51:00Z">
            <w:rPr>
              <w:rFonts w:ascii="Times New Roman" w:eastAsia="Times New Roman" w:hAnsi="Times New Roman" w:cs="Times New Roman"/>
              <w:kern w:val="1"/>
              <w:sz w:val="24"/>
              <w:szCs w:val="24"/>
            </w:rPr>
          </w:rPrChange>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13B1B5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5" w:author="Andrea Stafford Hintz" w:date="2016-09-18T16:51:00Z">
            <w:rPr>
              <w:rFonts w:ascii="Times New Roman" w:eastAsia="Times New Roman" w:hAnsi="Times New Roman" w:cs="Times New Roman"/>
              <w:kern w:val="1"/>
              <w:sz w:val="24"/>
              <w:szCs w:val="24"/>
            </w:rPr>
          </w:rPrChange>
        </w:rPr>
        <w:t>“See,” she said, “No bite marks.”</w:t>
      </w:r>
    </w:p>
    <w:p w14:paraId="239B5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6" w:author="Andrea Stafford Hintz" w:date="2016-09-18T16:51:00Z">
            <w:rPr>
              <w:rFonts w:ascii="Times New Roman" w:eastAsia="Times New Roman" w:hAnsi="Times New Roman" w:cs="Times New Roman"/>
              <w:kern w:val="1"/>
              <w:sz w:val="24"/>
              <w:szCs w:val="24"/>
            </w:rPr>
          </w:rPrChange>
        </w:rPr>
        <w:t>In awe, Jonathan reached out a hand to touch her arm.</w:t>
      </w:r>
    </w:p>
    <w:p w14:paraId="192EC4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7" w:author="Andrea Stafford Hintz" w:date="2016-09-18T16:51:00Z">
            <w:rPr>
              <w:rFonts w:ascii="Times New Roman" w:eastAsia="Times New Roman" w:hAnsi="Times New Roman" w:cs="Times New Roman"/>
              <w:kern w:val="1"/>
              <w:sz w:val="24"/>
              <w:szCs w:val="24"/>
            </w:rPr>
          </w:rPrChange>
        </w:rPr>
        <w:t>“Don’t,” she warned him.</w:t>
      </w:r>
    </w:p>
    <w:p w14:paraId="322C3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8" w:author="Andrea Stafford Hintz" w:date="2016-09-18T16:51:00Z">
            <w:rPr>
              <w:rFonts w:ascii="Times New Roman" w:eastAsia="Times New Roman" w:hAnsi="Times New Roman" w:cs="Times New Roman"/>
              <w:kern w:val="1"/>
              <w:sz w:val="24"/>
              <w:szCs w:val="24"/>
            </w:rPr>
          </w:rPrChange>
        </w:rPr>
        <w:t>He retracted his hand.</w:t>
      </w:r>
    </w:p>
    <w:p w14:paraId="64A20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39" w:author="Andrea Stafford Hintz" w:date="2016-09-18T16:51:00Z">
            <w:rPr>
              <w:rFonts w:ascii="Times New Roman" w:eastAsia="Times New Roman" w:hAnsi="Times New Roman" w:cs="Times New Roman"/>
              <w:kern w:val="1"/>
              <w:sz w:val="24"/>
              <w:szCs w:val="24"/>
            </w:rPr>
          </w:rPrChange>
        </w:rPr>
        <w:t>“Sorry,” he said. “It’s just…”</w:t>
      </w:r>
    </w:p>
    <w:p w14:paraId="35FDEC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0" w:author="Andrea Stafford Hintz" w:date="2016-09-18T16:51:00Z">
            <w:rPr>
              <w:rFonts w:ascii="Times New Roman" w:eastAsia="Times New Roman" w:hAnsi="Times New Roman" w:cs="Times New Roman"/>
              <w:kern w:val="1"/>
              <w:sz w:val="24"/>
              <w:szCs w:val="24"/>
            </w:rPr>
          </w:rPrChange>
        </w:rPr>
        <w:t>“What?” she said, covering up her arm again with her sleeve. “Freakish? Inhuman?”</w:t>
      </w:r>
    </w:p>
    <w:p w14:paraId="695E8C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1" w:author="Andrea Stafford Hintz" w:date="2016-09-18T16:51:00Z">
            <w:rPr>
              <w:rFonts w:ascii="Times New Roman" w:eastAsia="Times New Roman" w:hAnsi="Times New Roman" w:cs="Times New Roman"/>
              <w:kern w:val="1"/>
              <w:sz w:val="24"/>
              <w:szCs w:val="24"/>
            </w:rPr>
          </w:rPrChange>
        </w:rPr>
        <w:t>“Fascinating,” he murmured. He was looking at her in a way that she found unsettling. Unsettling in that it was sincere, honest, and—dare she think it—affectionate.</w:t>
      </w:r>
    </w:p>
    <w:p w14:paraId="6B385E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highlight w:val="cyan"/>
          <w:rPrChange w:id="9442" w:author="Andrea Stafford Hintz" w:date="2016-09-18T16:51:00Z">
            <w:rPr>
              <w:rFonts w:ascii="Times New Roman" w:eastAsia="Times New Roman" w:hAnsi="Times New Roman" w:cs="Times New Roman"/>
              <w:kern w:val="1"/>
              <w:sz w:val="24"/>
              <w:szCs w:val="24"/>
              <w:highlight w:val="cyan"/>
            </w:rPr>
          </w:rPrChange>
        </w:rPr>
        <w:t xml:space="preserve">She blushed. No one had ever looked at her in this way, not after they’d seen her arm. Most men blanched at the sight of her eye and at the hideous scar that ran down the length of her face. She was </w:t>
      </w:r>
      <w:commentRangeStart w:id="9443"/>
      <w:r w:rsidRPr="009400B4">
        <w:rPr>
          <w:rFonts w:ascii="Times New Roman" w:hAnsi="Times New Roman"/>
          <w:kern w:val="1"/>
          <w:sz w:val="24"/>
          <w:highlight w:val="cyan"/>
          <w:rPrChange w:id="9444" w:author="Andrea Stafford Hintz" w:date="2016-09-18T16:51:00Z">
            <w:rPr>
              <w:rFonts w:ascii="Times New Roman" w:eastAsia="Times New Roman" w:hAnsi="Times New Roman" w:cs="Times New Roman"/>
              <w:kern w:val="1"/>
              <w:sz w:val="24"/>
              <w:szCs w:val="24"/>
              <w:highlight w:val="cyan"/>
            </w:rPr>
          </w:rPrChange>
        </w:rPr>
        <w:t>pretty, sure, but she was also disfigured</w:t>
      </w:r>
      <w:commentRangeEnd w:id="9443"/>
      <w:r w:rsidR="00AD703C" w:rsidRPr="00412575">
        <w:rPr>
          <w:rStyle w:val="CommentReference"/>
          <w:highlight w:val="cyan"/>
        </w:rPr>
        <w:commentReference w:id="9443"/>
      </w:r>
      <w:r w:rsidRPr="009400B4">
        <w:rPr>
          <w:rFonts w:ascii="Times New Roman" w:hAnsi="Times New Roman"/>
          <w:kern w:val="1"/>
          <w:sz w:val="24"/>
          <w:highlight w:val="cyan"/>
          <w:rPrChange w:id="9445" w:author="Andrea Stafford Hintz" w:date="2016-09-18T16:51:00Z">
            <w:rPr>
              <w:rFonts w:ascii="Times New Roman" w:eastAsia="Times New Roman" w:hAnsi="Times New Roman" w:cs="Times New Roman"/>
              <w:kern w:val="1"/>
              <w:sz w:val="24"/>
              <w:szCs w:val="24"/>
              <w:highlight w:val="cyan"/>
            </w:rPr>
          </w:rPrChange>
        </w:rPr>
        <w:t>. If the eye wasn’t enough to turn men away, her arm most certainly was.</w:t>
      </w:r>
    </w:p>
    <w:p w14:paraId="6C9CA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6" w:author="Andrea Stafford Hintz" w:date="2016-09-18T16:51:00Z">
            <w:rPr>
              <w:rFonts w:ascii="Times New Roman" w:eastAsia="Times New Roman" w:hAnsi="Times New Roman" w:cs="Times New Roman"/>
              <w:kern w:val="1"/>
              <w:sz w:val="24"/>
              <w:szCs w:val="24"/>
            </w:rPr>
          </w:rPrChange>
        </w:rPr>
        <w:t>But Jonathan reached out, gently, and touched her cheek. She flushed, hot, and felt her heart flutter in her chest.</w:t>
      </w:r>
    </w:p>
    <w:p w14:paraId="505E7B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7" w:author="Andrea Stafford Hintz" w:date="2016-09-18T16:51:00Z">
            <w:rPr>
              <w:rFonts w:ascii="Times New Roman" w:eastAsia="Times New Roman" w:hAnsi="Times New Roman" w:cs="Times New Roman"/>
              <w:kern w:val="1"/>
              <w:sz w:val="24"/>
              <w:szCs w:val="24"/>
            </w:rPr>
          </w:rPrChange>
        </w:rPr>
        <w:t>“You’re not a freak,” said Jonathan. “I think you’re extraordinary.”</w:t>
      </w:r>
    </w:p>
    <w:p w14:paraId="53B17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8" w:author="Andrea Stafford Hintz" w:date="2016-09-18T16:51:00Z">
            <w:rPr>
              <w:rFonts w:ascii="Times New Roman" w:eastAsia="Times New Roman" w:hAnsi="Times New Roman" w:cs="Times New Roman"/>
              <w:kern w:val="1"/>
              <w:sz w:val="24"/>
              <w:szCs w:val="24"/>
            </w:rPr>
          </w:rPrChange>
        </w:rPr>
        <w:t>For a moment, the rest of the world slipped away, and she forgot about the zombies that plagued the city, and about the Resurrectionists, and about the other eyes in the room looking at her. There was only her and Jonathan.</w:t>
      </w:r>
    </w:p>
    <w:p w14:paraId="5AA36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49" w:author="Andrea Stafford Hintz" w:date="2016-09-18T16:51:00Z">
            <w:rPr>
              <w:rFonts w:ascii="Times New Roman" w:eastAsia="Times New Roman" w:hAnsi="Times New Roman" w:cs="Times New Roman"/>
              <w:kern w:val="1"/>
              <w:sz w:val="24"/>
              <w:szCs w:val="24"/>
            </w:rPr>
          </w:rPrChange>
        </w:rPr>
        <w:t>He put his hand against the back of her neck, leaned in close, and let his lips linger half an inch from hers.</w:t>
      </w:r>
    </w:p>
    <w:p w14:paraId="4AB29D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0" w:author="Andrea Stafford Hintz" w:date="2016-09-18T16:51:00Z">
            <w:rPr>
              <w:rFonts w:ascii="Times New Roman" w:eastAsia="Times New Roman" w:hAnsi="Times New Roman" w:cs="Times New Roman"/>
              <w:kern w:val="1"/>
              <w:sz w:val="24"/>
              <w:szCs w:val="24"/>
            </w:rPr>
          </w:rPrChange>
        </w:rPr>
        <w:t>Almost against her will, she reached out in return, and pressed her brass hand against the back of his neck, pressed her body close to his, and pressed her lips against his. She felt too vulnerable, too exposed, with her arm uncovered like this.</w:t>
      </w:r>
    </w:p>
    <w:p w14:paraId="414A44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1" w:author="Andrea Stafford Hintz" w:date="2016-09-18T16:51:00Z">
            <w:rPr>
              <w:rFonts w:ascii="Times New Roman" w:eastAsia="Times New Roman" w:hAnsi="Times New Roman" w:cs="Times New Roman"/>
              <w:kern w:val="1"/>
              <w:sz w:val="24"/>
              <w:szCs w:val="24"/>
            </w:rPr>
          </w:rPrChange>
        </w:rPr>
        <w:t>Her breath caught in her throat, and she felt a warmth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14:paraId="5922A5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2" w:author="Andrea Stafford Hintz" w:date="2016-09-18T16:51:00Z">
            <w:rPr>
              <w:rFonts w:ascii="Times New Roman" w:eastAsia="Times New Roman" w:hAnsi="Times New Roman" w:cs="Times New Roman"/>
              <w:kern w:val="1"/>
              <w:sz w:val="24"/>
              <w:szCs w:val="24"/>
            </w:rPr>
          </w:rPrChange>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14:paraId="213AEC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3" w:author="Andrea Stafford Hintz" w:date="2016-09-18T16:51:00Z">
            <w:rPr>
              <w:rFonts w:ascii="Times New Roman" w:eastAsia="Times New Roman" w:hAnsi="Times New Roman" w:cs="Times New Roman"/>
              <w:kern w:val="1"/>
              <w:sz w:val="24"/>
              <w:szCs w:val="24"/>
            </w:rPr>
          </w:rPrChange>
        </w:rPr>
        <w:t>He put his hand upon her arm. She couldn’t feel it there, not exactly, but she felt a slight pressure in her shoulder, where the prosthesis was affixed to her flesh.</w:t>
      </w:r>
    </w:p>
    <w:p w14:paraId="6C7EF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4" w:author="Andrea Stafford Hintz" w:date="2016-09-18T16:51:00Z">
            <w:rPr>
              <w:rFonts w:ascii="Times New Roman" w:eastAsia="Times New Roman" w:hAnsi="Times New Roman" w:cs="Times New Roman"/>
              <w:kern w:val="1"/>
              <w:sz w:val="24"/>
              <w:szCs w:val="24"/>
            </w:rPr>
          </w:rPrChange>
        </w:rPr>
        <w:t>After a moment, she drew back and looked at him like an addict might look at a bottle of absinthe. With a mixture of wariness and attraction. She staggered back. Her expression changed as she remembered their surroundings.</w:t>
      </w:r>
    </w:p>
    <w:p w14:paraId="5D1E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5" w:author="Andrea Stafford Hintz" w:date="2016-09-18T16:51:00Z">
            <w:rPr>
              <w:rFonts w:ascii="Times New Roman" w:eastAsia="Times New Roman" w:hAnsi="Times New Roman" w:cs="Times New Roman"/>
              <w:kern w:val="1"/>
              <w:sz w:val="24"/>
              <w:szCs w:val="24"/>
            </w:rPr>
          </w:rPrChange>
        </w:rPr>
        <w:t xml:space="preserve">They were both wearing clothes soiled by blood and gore, and in the background, even louder than the whirring motors of the </w:t>
      </w:r>
      <w:r w:rsidRPr="009400B4">
        <w:rPr>
          <w:rFonts w:ascii="Times New Roman" w:hAnsi="Times New Roman"/>
          <w:i/>
          <w:kern w:val="1"/>
          <w:sz w:val="24"/>
          <w:rPrChange w:id="9456" w:author="Andrea Stafford Hintz" w:date="2016-09-18T16:51:00Z">
            <w:rPr>
              <w:rFonts w:ascii="Times New Roman" w:eastAsia="Times New Roman" w:hAnsi="Times New Roman" w:cs="Times New Roman"/>
              <w:i/>
              <w:kern w:val="1"/>
              <w:sz w:val="24"/>
              <w:szCs w:val="24"/>
            </w:rPr>
          </w:rPrChange>
        </w:rPr>
        <w:t>Dreadful</w:t>
      </w:r>
      <w:r w:rsidRPr="009400B4">
        <w:rPr>
          <w:rFonts w:ascii="Times New Roman" w:hAnsi="Times New Roman"/>
          <w:kern w:val="1"/>
          <w:sz w:val="24"/>
          <w:rPrChange w:id="9457" w:author="Andrea Stafford Hintz" w:date="2016-09-18T16:51:00Z">
            <w:rPr>
              <w:rFonts w:ascii="Times New Roman" w:eastAsia="Times New Roman" w:hAnsi="Times New Roman" w:cs="Times New Roman"/>
              <w:kern w:val="1"/>
              <w:sz w:val="24"/>
              <w:szCs w:val="24"/>
            </w:rPr>
          </w:rPrChange>
        </w:rPr>
        <w:t>, they heard a city swarmed by the dead. It was apocalyptic. Keening, inhuman groans, and the intermittent sounds of living men and women and children screaming. Windows shattering, fires burning. And in their presence, Roderick carried a bundle of mourning clothes.</w:t>
      </w:r>
    </w:p>
    <w:p w14:paraId="03434F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8" w:author="Andrea Stafford Hintz" w:date="2016-09-18T16:51:00Z">
            <w:rPr>
              <w:rFonts w:ascii="Times New Roman" w:eastAsia="Times New Roman" w:hAnsi="Times New Roman" w:cs="Times New Roman"/>
              <w:kern w:val="1"/>
              <w:sz w:val="24"/>
              <w:szCs w:val="24"/>
            </w:rPr>
          </w:rPrChange>
        </w:rPr>
        <w:t>“My god,” Annabel said. “Such horror abounds, and yet here we are. Locking lips while the plague spreads. We must truly be deviants.”</w:t>
      </w:r>
    </w:p>
    <w:p w14:paraId="48582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59" w:author="Andrea Stafford Hintz" w:date="2016-09-18T16:51:00Z">
            <w:rPr>
              <w:rFonts w:ascii="Times New Roman" w:eastAsia="Times New Roman" w:hAnsi="Times New Roman" w:cs="Times New Roman"/>
              <w:kern w:val="1"/>
              <w:sz w:val="24"/>
              <w:szCs w:val="24"/>
            </w:rPr>
          </w:rPrChange>
        </w:rPr>
        <w:t>“I’m sorry,” he told her.</w:t>
      </w:r>
    </w:p>
    <w:p w14:paraId="7875F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60" w:author="Andrea Stafford Hintz" w:date="2016-09-18T16:51:00Z">
            <w:rPr>
              <w:rFonts w:ascii="Times New Roman" w:eastAsia="Times New Roman" w:hAnsi="Times New Roman" w:cs="Times New Roman"/>
              <w:kern w:val="1"/>
              <w:sz w:val="24"/>
              <w:szCs w:val="24"/>
            </w:rPr>
          </w:rPrChange>
        </w:rPr>
        <w:t>“Don’t be,” Annabel replied, leaning towards him once more. She whispered in his ear, “I’m afraid I rather liked it.”</w:t>
      </w:r>
    </w:p>
    <w:p w14:paraId="5FE6BB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61" w:author="Andrea Stafford Hintz" w:date="2016-09-18T16:51:00Z">
            <w:rPr>
              <w:rFonts w:ascii="Times New Roman" w:eastAsia="Times New Roman" w:hAnsi="Times New Roman" w:cs="Times New Roman"/>
              <w:kern w:val="1"/>
              <w:sz w:val="24"/>
              <w:szCs w:val="24"/>
            </w:rPr>
          </w:rPrChange>
        </w:rPr>
        <w:t>It was Jonathan’s turn to turn bright red. His cheeks dimpled. “I’m glad you’re alright,” he said.</w:t>
      </w:r>
    </w:p>
    <w:p w14:paraId="31B03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62" w:author="Andrea Stafford Hintz" w:date="2016-09-18T16:51:00Z">
            <w:rPr>
              <w:rFonts w:ascii="Times New Roman" w:eastAsia="Times New Roman" w:hAnsi="Times New Roman" w:cs="Times New Roman"/>
              <w:kern w:val="1"/>
              <w:sz w:val="24"/>
              <w:szCs w:val="24"/>
            </w:rPr>
          </w:rPrChange>
        </w:rPr>
        <w:t>“Well,” said Roderick, clapping his hands together. “If you two lovebirds are quite finished</w:t>
      </w:r>
      <w:del w:id="9463" w:author="Andrea Stafford Hintz" w:date="2016-09-08T12:25:00Z">
        <w:r w:rsidRPr="590BC2A2" w:rsidDel="00AD703C">
          <w:rPr>
            <w:rFonts w:ascii="Times New Roman" w:eastAsia="Times New Roman" w:hAnsi="Times New Roman" w:cs="Times New Roman"/>
            <w:kern w:val="1"/>
            <w:sz w:val="24"/>
            <w:szCs w:val="24"/>
            <w:rPrChange w:id="9464"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9465" w:author="Andrea Stafford Hintz" w:date="2016-09-18T16:51:00Z">
            <w:rPr>
              <w:rFonts w:ascii="Times New Roman" w:eastAsia="Times New Roman" w:hAnsi="Times New Roman" w:cs="Times New Roman"/>
              <w:kern w:val="1"/>
              <w:sz w:val="24"/>
              <w:szCs w:val="24"/>
            </w:rPr>
          </w:rPrChange>
        </w:rPr>
        <w:t xml:space="preserve"> I believe we have a heist to plan.”</w:t>
      </w:r>
    </w:p>
    <w:p w14:paraId="4F401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66" w:author="Andrea Stafford Hintz" w:date="2016-09-18T16:51:00Z">
            <w:rPr>
              <w:rFonts w:ascii="Times New Roman" w:eastAsia="Times New Roman" w:hAnsi="Times New Roman" w:cs="Times New Roman"/>
              <w:kern w:val="1"/>
              <w:sz w:val="24"/>
              <w:szCs w:val="24"/>
            </w:rPr>
          </w:rPrChange>
        </w:rPr>
        <w:t xml:space="preserve">“Apologies, Roderick,” Jonathan said. “Here you are, grieving for poor </w:t>
      </w:r>
      <w:proofErr w:type="spellStart"/>
      <w:r w:rsidRPr="009400B4">
        <w:rPr>
          <w:rFonts w:ascii="Times New Roman" w:hAnsi="Times New Roman"/>
          <w:kern w:val="1"/>
          <w:sz w:val="24"/>
          <w:rPrChange w:id="9467"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468" w:author="Andrea Stafford Hintz" w:date="2016-09-18T16:51:00Z">
            <w:rPr>
              <w:rFonts w:ascii="Times New Roman" w:eastAsia="Times New Roman" w:hAnsi="Times New Roman" w:cs="Times New Roman"/>
              <w:kern w:val="1"/>
              <w:sz w:val="24"/>
              <w:szCs w:val="24"/>
            </w:rPr>
          </w:rPrChange>
        </w:rPr>
        <w:t>, while Miss Monday and I are…well, expressing affection.”</w:t>
      </w:r>
    </w:p>
    <w:p w14:paraId="695C6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69" w:author="Andrea Stafford Hintz" w:date="2016-09-18T16:51:00Z">
            <w:rPr>
              <w:rFonts w:ascii="Times New Roman" w:eastAsia="Times New Roman" w:hAnsi="Times New Roman" w:cs="Times New Roman"/>
              <w:kern w:val="1"/>
              <w:sz w:val="24"/>
              <w:szCs w:val="24"/>
            </w:rPr>
          </w:rPrChange>
        </w:rPr>
        <w:t>Roderick brushed aside her concern with a flick of his wrist.</w:t>
      </w:r>
    </w:p>
    <w:p w14:paraId="19F74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70" w:author="Andrea Stafford Hintz" w:date="2016-09-18T16:51:00Z">
            <w:rPr>
              <w:rFonts w:ascii="Times New Roman" w:eastAsia="Times New Roman" w:hAnsi="Times New Roman" w:cs="Times New Roman"/>
              <w:kern w:val="1"/>
              <w:sz w:val="24"/>
              <w:szCs w:val="24"/>
            </w:rPr>
          </w:rPrChange>
        </w:rPr>
        <w:t xml:space="preserve">“Think nothing of it,” he said, although Annabel worried that his nonchalance was an affectation. “You barely knew </w:t>
      </w:r>
      <w:proofErr w:type="spellStart"/>
      <w:r w:rsidRPr="009400B4">
        <w:rPr>
          <w:rFonts w:ascii="Times New Roman" w:hAnsi="Times New Roman"/>
          <w:kern w:val="1"/>
          <w:sz w:val="24"/>
          <w:rPrChange w:id="9471"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9472" w:author="Andrea Stafford Hintz" w:date="2016-09-18T16:51:00Z">
            <w:rPr>
              <w:rFonts w:ascii="Times New Roman" w:eastAsia="Times New Roman" w:hAnsi="Times New Roman" w:cs="Times New Roman"/>
              <w:kern w:val="1"/>
              <w:sz w:val="24"/>
              <w:szCs w:val="24"/>
            </w:rPr>
          </w:rPrChange>
        </w:rPr>
        <w:t>. That’s my fault, really. I took him for granted. But don’t let that stop you. After all, given the state of our beloved city, we may not survive the day. As Miss Monday said earlier, we might as well do what we can do enjoy it.”</w:t>
      </w:r>
    </w:p>
    <w:p w14:paraId="3FBD4C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73" w:author="Andrea Stafford Hintz" w:date="2016-09-18T16:51:00Z">
            <w:rPr>
              <w:rFonts w:ascii="Times New Roman" w:eastAsia="Times New Roman" w:hAnsi="Times New Roman" w:cs="Times New Roman"/>
              <w:kern w:val="1"/>
              <w:sz w:val="24"/>
              <w:szCs w:val="24"/>
            </w:rPr>
          </w:rPrChange>
        </w:rPr>
        <w:t xml:space="preserve">Palmer cleared his throat. “That said, we </w:t>
      </w:r>
      <w:r w:rsidRPr="009400B4">
        <w:rPr>
          <w:rFonts w:ascii="Times New Roman" w:hAnsi="Times New Roman"/>
          <w:i/>
          <w:kern w:val="1"/>
          <w:sz w:val="24"/>
          <w:rPrChange w:id="9474" w:author="Andrea Stafford Hintz" w:date="2016-09-18T16:51:00Z">
            <w:rPr>
              <w:rFonts w:ascii="Times New Roman" w:eastAsia="Times New Roman" w:hAnsi="Times New Roman" w:cs="Times New Roman"/>
              <w:i/>
              <w:kern w:val="1"/>
              <w:sz w:val="24"/>
              <w:szCs w:val="24"/>
            </w:rPr>
          </w:rPrChange>
        </w:rPr>
        <w:t>do</w:t>
      </w:r>
      <w:r w:rsidRPr="009400B4">
        <w:rPr>
          <w:rFonts w:ascii="Times New Roman" w:hAnsi="Times New Roman"/>
          <w:kern w:val="1"/>
          <w:sz w:val="24"/>
          <w:rPrChange w:id="9475" w:author="Andrea Stafford Hintz" w:date="2016-09-18T16:51:00Z">
            <w:rPr>
              <w:rFonts w:ascii="Times New Roman" w:eastAsia="Times New Roman" w:hAnsi="Times New Roman" w:cs="Times New Roman"/>
              <w:kern w:val="1"/>
              <w:sz w:val="24"/>
              <w:szCs w:val="24"/>
            </w:rPr>
          </w:rPrChange>
        </w:rPr>
        <w:t xml:space="preserve"> have a heist to plan.”</w:t>
      </w:r>
    </w:p>
    <w:p w14:paraId="5C2153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76" w:author="Andrea Stafford Hintz" w:date="2016-09-18T16:51:00Z">
            <w:rPr>
              <w:rFonts w:ascii="Times New Roman" w:eastAsia="Times New Roman" w:hAnsi="Times New Roman" w:cs="Times New Roman"/>
              <w:kern w:val="1"/>
              <w:sz w:val="24"/>
              <w:szCs w:val="24"/>
            </w:rPr>
          </w:rPrChange>
        </w:rPr>
        <w:t>“How hard can it be?” asked Annabel with a smirk. “We simply sneak into the Resurrectionists’ secret hideout, find and assassinate Anthony Tidkins, break into the underground facility and walk out with their research, right under their noses.”</w:t>
      </w:r>
    </w:p>
    <w:p w14:paraId="059A16A2" w14:textId="5102A5B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77" w:author="Andrea Stafford Hintz" w:date="2016-09-18T16:51:00Z">
            <w:rPr>
              <w:rFonts w:ascii="Times New Roman" w:eastAsia="Times New Roman" w:hAnsi="Times New Roman" w:cs="Times New Roman"/>
              <w:kern w:val="1"/>
              <w:sz w:val="24"/>
              <w:szCs w:val="24"/>
            </w:rPr>
          </w:rPrChange>
        </w:rPr>
        <w:t xml:space="preserve">“Well, when you put it that way…” said </w:t>
      </w:r>
      <w:ins w:id="9478" w:author="Andrea Stafford Hintz" w:date="2016-09-18T16:51:00Z">
        <w:r w:rsidR="00A22D6C" w:rsidRPr="009400B4">
          <w:rPr>
            <w:rFonts w:ascii="Times New Roman" w:eastAsia="Times New Roman" w:hAnsi="Times New Roman" w:cs="Times New Roman"/>
            <w:kern w:val="1"/>
            <w:sz w:val="24"/>
            <w:szCs w:val="24"/>
          </w:rPr>
          <w:t>Kas</w:t>
        </w:r>
      </w:ins>
      <w:del w:id="9479" w:author="Andrea Stafford Hintz" w:date="2016-09-18T16:51:00Z">
        <w:r w:rsidRPr="590BC2A2">
          <w:rPr>
            <w:rFonts w:ascii="Times New Roman" w:eastAsia="Times New Roman" w:hAnsi="Times New Roman" w:cs="Times New Roman"/>
            <w:kern w:val="1"/>
            <w:sz w:val="24"/>
            <w:szCs w:val="24"/>
            <w:rPrChange w:id="9480" w:author="Bryce Raffle" w:date="2016-09-06T11:42:00Z">
              <w:rPr>
                <w:rFonts w:ascii="Times New Roman" w:hAnsi="Times New Roman" w:cs="Times New Roman"/>
                <w:kern w:val="1"/>
                <w:sz w:val="24"/>
                <w:szCs w:val="24"/>
              </w:rPr>
            </w:rPrChange>
          </w:rPr>
          <w:delText>Kas</w:delText>
        </w:r>
      </w:del>
      <w:del w:id="9481" w:author="Bryce Raffle" w:date="2016-09-04T18:44:00Z">
        <w:r w:rsidRPr="590BC2A2">
          <w:rPr>
            <w:rFonts w:ascii="Times New Roman" w:eastAsia="Times New Roman" w:hAnsi="Times New Roman" w:cs="Times New Roman"/>
            <w:kern w:val="1"/>
            <w:sz w:val="24"/>
            <w:szCs w:val="24"/>
            <w:rPrChange w:id="9482"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9483" w:author="Andrea Stafford Hintz" w:date="2016-09-18T16:51:00Z">
            <w:rPr>
              <w:rFonts w:ascii="Times New Roman" w:eastAsia="Times New Roman" w:hAnsi="Times New Roman" w:cs="Times New Roman"/>
              <w:kern w:val="1"/>
              <w:sz w:val="24"/>
              <w:szCs w:val="24"/>
            </w:rPr>
          </w:rPrChange>
        </w:rPr>
        <w:t>.</w:t>
      </w:r>
    </w:p>
    <w:p w14:paraId="0362E8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4" w:author="Andrea Stafford Hintz" w:date="2016-09-18T16:51:00Z">
            <w:rPr>
              <w:rFonts w:ascii="Times New Roman" w:eastAsia="Times New Roman" w:hAnsi="Times New Roman" w:cs="Times New Roman"/>
              <w:kern w:val="1"/>
              <w:sz w:val="24"/>
              <w:szCs w:val="24"/>
            </w:rPr>
          </w:rPrChange>
        </w:rPr>
        <w:t>“There’s one other detail,” said Palmer.</w:t>
      </w:r>
    </w:p>
    <w:p w14:paraId="048A7A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5" w:author="Andrea Stafford Hintz" w:date="2016-09-18T16:51:00Z">
            <w:rPr>
              <w:rFonts w:ascii="Times New Roman" w:eastAsia="Times New Roman" w:hAnsi="Times New Roman" w:cs="Times New Roman"/>
              <w:kern w:val="1"/>
              <w:sz w:val="24"/>
              <w:szCs w:val="24"/>
            </w:rPr>
          </w:rPrChange>
        </w:rPr>
        <w:t>“Yes,” Jonathan agreed.</w:t>
      </w:r>
    </w:p>
    <w:p w14:paraId="4F9BE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6" w:author="Andrea Stafford Hintz" w:date="2016-09-18T16:51:00Z">
            <w:rPr>
              <w:rFonts w:ascii="Times New Roman" w:eastAsia="Times New Roman" w:hAnsi="Times New Roman" w:cs="Times New Roman"/>
              <w:kern w:val="1"/>
              <w:sz w:val="24"/>
              <w:szCs w:val="24"/>
            </w:rPr>
          </w:rPrChange>
        </w:rPr>
        <w:t>Annabel looked to the older gentleman for an explanation.</w:t>
      </w:r>
    </w:p>
    <w:p w14:paraId="2BA4D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7" w:author="Andrea Stafford Hintz" w:date="2016-09-18T16:51:00Z">
            <w:rPr>
              <w:rFonts w:ascii="Times New Roman" w:eastAsia="Times New Roman" w:hAnsi="Times New Roman" w:cs="Times New Roman"/>
              <w:kern w:val="1"/>
              <w:sz w:val="24"/>
              <w:szCs w:val="24"/>
            </w:rPr>
          </w:rPrChange>
        </w:rPr>
        <w:t>“Mrs. Grimmer is still with the Resurrectionists,” Palmer explained. “We can only hope that they are still convinced she is loyal to their cause, but it’s possible I may have put her in danger by betraying them by helping you escape.”</w:t>
      </w:r>
    </w:p>
    <w:p w14:paraId="6E7C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8" w:author="Andrea Stafford Hintz" w:date="2016-09-18T16:51:00Z">
            <w:rPr>
              <w:rFonts w:ascii="Times New Roman" w:eastAsia="Times New Roman" w:hAnsi="Times New Roman" w:cs="Times New Roman"/>
              <w:kern w:val="1"/>
              <w:sz w:val="24"/>
              <w:szCs w:val="24"/>
            </w:rPr>
          </w:rPrChange>
        </w:rPr>
        <w:t>“Either way, we need to find her and get her out of there,” said Jonathan.</w:t>
      </w:r>
    </w:p>
    <w:p w14:paraId="40C171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89" w:author="Andrea Stafford Hintz" w:date="2016-09-18T16:51:00Z">
            <w:rPr>
              <w:rFonts w:ascii="Times New Roman" w:eastAsia="Times New Roman" w:hAnsi="Times New Roman" w:cs="Times New Roman"/>
              <w:kern w:val="1"/>
              <w:sz w:val="24"/>
              <w:szCs w:val="24"/>
            </w:rPr>
          </w:rPrChange>
        </w:rPr>
        <w:t>“Any idea where she’ll be?” asked Annabel. “Are we even sure they’ll still be in the laboratory? Wouldn’t they be smarter to get out of the city?”</w:t>
      </w:r>
    </w:p>
    <w:p w14:paraId="581E2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90" w:author="Andrea Stafford Hintz" w:date="2016-09-18T16:51:00Z">
            <w:rPr>
              <w:rFonts w:ascii="Times New Roman" w:eastAsia="Times New Roman" w:hAnsi="Times New Roman" w:cs="Times New Roman"/>
              <w:kern w:val="1"/>
              <w:sz w:val="24"/>
              <w:szCs w:val="24"/>
            </w:rPr>
          </w:rPrChange>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14:paraId="18068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91" w:author="Andrea Stafford Hintz" w:date="2016-09-18T16:51:00Z">
            <w:rPr>
              <w:rFonts w:ascii="Times New Roman" w:eastAsia="Times New Roman" w:hAnsi="Times New Roman" w:cs="Times New Roman"/>
              <w:kern w:val="1"/>
              <w:sz w:val="24"/>
              <w:szCs w:val="24"/>
            </w:rPr>
          </w:rPrChange>
        </w:rPr>
        <w:t>“Do you think you could make a sketch?” Jonathan asked.</w:t>
      </w:r>
    </w:p>
    <w:p w14:paraId="4D2C6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492" w:author="Andrea Stafford Hintz" w:date="2016-09-18T16:51:00Z">
            <w:rPr>
              <w:rFonts w:ascii="Times New Roman" w:eastAsia="Times New Roman" w:hAnsi="Times New Roman" w:cs="Times New Roman"/>
              <w:kern w:val="1"/>
              <w:sz w:val="24"/>
              <w:szCs w:val="24"/>
            </w:rPr>
          </w:rPrChange>
        </w:rPr>
        <w:t>“The details are etched quite firmly in my memory,” Palmer answered. “Just give me an hour or so to put it down on paper.”</w:t>
      </w:r>
    </w:p>
    <w:p w14:paraId="3C116F7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493" w:author="Andrea Stafford Hintz" w:date="2016-09-18T16:51:00Z">
            <w:rPr>
              <w:rFonts w:ascii="Times New Roman" w:eastAsia="Times New Roman" w:hAnsi="Times New Roman" w:cs="Times New Roman"/>
              <w:kern w:val="1"/>
              <w:sz w:val="24"/>
              <w:szCs w:val="24"/>
            </w:rPr>
          </w:rPrChange>
        </w:rPr>
        <w:t>#</w:t>
      </w:r>
    </w:p>
    <w:p w14:paraId="03EEC06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494" w:name="Scene_71"/>
      <w:r w:rsidRPr="009400B4">
        <w:rPr>
          <w:rFonts w:ascii="Times New Roman" w:hAnsi="Times New Roman"/>
          <w:kern w:val="1"/>
          <w:sz w:val="24"/>
          <w:rPrChange w:id="9495" w:author="Andrea Stafford Hintz" w:date="2016-09-18T16:51:00Z">
            <w:rPr>
              <w:rFonts w:ascii="Times New Roman" w:eastAsia="Times New Roman" w:hAnsi="Times New Roman" w:cs="Times New Roman"/>
              <w:kern w:val="1"/>
              <w:sz w:val="24"/>
              <w:szCs w:val="24"/>
            </w:rPr>
          </w:rPrChange>
        </w:rPr>
        <w:t>One</w:t>
      </w:r>
      <w:bookmarkEnd w:id="9494"/>
      <w:r w:rsidRPr="009400B4">
        <w:rPr>
          <w:rFonts w:ascii="Times New Roman" w:hAnsi="Times New Roman"/>
          <w:kern w:val="1"/>
          <w:sz w:val="24"/>
          <w:rPrChange w:id="9496" w:author="Andrea Stafford Hintz" w:date="2016-09-18T16:51:00Z">
            <w:rPr>
              <w:rFonts w:ascii="Times New Roman" w:eastAsia="Times New Roman" w:hAnsi="Times New Roman" w:cs="Times New Roman"/>
              <w:kern w:val="1"/>
              <w:sz w:val="24"/>
              <w:szCs w:val="24"/>
            </w:rPr>
          </w:rPrChange>
        </w:rPr>
        <w:t xml:space="preserve"> of the deckhands was kind enough to draw a bath for Annabel. A bath room on an airship seemed a ridiculous extravagance to Annabel, and the </w:t>
      </w:r>
      <w:r w:rsidRPr="009400B4">
        <w:rPr>
          <w:rFonts w:ascii="Times New Roman" w:hAnsi="Times New Roman"/>
          <w:i/>
          <w:kern w:val="1"/>
          <w:sz w:val="24"/>
          <w:rPrChange w:id="9497" w:author="Andrea Stafford Hintz" w:date="2016-09-18T16:51:00Z">
            <w:rPr>
              <w:rFonts w:ascii="Times New Roman" w:eastAsia="Times New Roman" w:hAnsi="Times New Roman" w:cs="Times New Roman"/>
              <w:i/>
              <w:kern w:val="1"/>
              <w:sz w:val="24"/>
              <w:szCs w:val="24"/>
            </w:rPr>
          </w:rPrChange>
        </w:rPr>
        <w:t>Dreadful’s</w:t>
      </w:r>
      <w:r w:rsidRPr="009400B4">
        <w:rPr>
          <w:rFonts w:ascii="Times New Roman" w:hAnsi="Times New Roman"/>
          <w:kern w:val="1"/>
          <w:sz w:val="24"/>
          <w:rPrChange w:id="9498" w:author="Andrea Stafford Hintz" w:date="2016-09-18T16:51:00Z">
            <w:rPr>
              <w:rFonts w:ascii="Times New Roman" w:eastAsia="Times New Roman" w:hAnsi="Times New Roman" w:cs="Times New Roman"/>
              <w:kern w:val="1"/>
              <w:sz w:val="24"/>
              <w:szCs w:val="24"/>
            </w:rPr>
          </w:rPrChange>
        </w:rPr>
        <w:t xml:space="preserve"> bath room took this extravagance further still. It was a wide room with a deep </w:t>
      </w:r>
      <w:r w:rsidR="00C245FD" w:rsidRPr="009400B4">
        <w:rPr>
          <w:rFonts w:ascii="Times New Roman" w:hAnsi="Times New Roman"/>
          <w:kern w:val="1"/>
          <w:sz w:val="24"/>
          <w:rPrChange w:id="9499" w:author="Andrea Stafford Hintz" w:date="2016-09-18T16:51:00Z">
            <w:rPr>
              <w:rFonts w:ascii="Times New Roman" w:eastAsia="Times New Roman" w:hAnsi="Times New Roman" w:cs="Times New Roman"/>
              <w:kern w:val="1"/>
              <w:sz w:val="24"/>
              <w:szCs w:val="24"/>
            </w:rPr>
          </w:rPrChange>
        </w:rPr>
        <w:t>claw foot</w:t>
      </w:r>
      <w:r w:rsidRPr="009400B4">
        <w:rPr>
          <w:rFonts w:ascii="Times New Roman" w:hAnsi="Times New Roman"/>
          <w:kern w:val="1"/>
          <w:sz w:val="24"/>
          <w:rPrChange w:id="9500" w:author="Andrea Stafford Hintz" w:date="2016-09-18T16:51:00Z">
            <w:rPr>
              <w:rFonts w:ascii="Times New Roman" w:eastAsia="Times New Roman" w:hAnsi="Times New Roman" w:cs="Times New Roman"/>
              <w:kern w:val="1"/>
              <w:sz w:val="24"/>
              <w:szCs w:val="24"/>
            </w:rPr>
          </w:rPrChange>
        </w:rPr>
        <w:t xml:space="preserve">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795775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01" w:author="Andrea Stafford Hintz" w:date="2016-09-18T16:51:00Z">
            <w:rPr>
              <w:rFonts w:ascii="Times New Roman" w:eastAsia="Times New Roman" w:hAnsi="Times New Roman" w:cs="Times New Roman"/>
              <w:kern w:val="1"/>
              <w:sz w:val="24"/>
              <w:szCs w:val="24"/>
            </w:rPr>
          </w:rPrChange>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sidRPr="009400B4">
        <w:rPr>
          <w:rFonts w:ascii="Times New Roman" w:hAnsi="Times New Roman"/>
          <w:i/>
          <w:kern w:val="1"/>
          <w:sz w:val="24"/>
          <w:rPrChange w:id="9502" w:author="Andrea Stafford Hintz" w:date="2016-09-18T16:51:00Z">
            <w:rPr>
              <w:rFonts w:ascii="Times New Roman" w:eastAsia="Times New Roman" w:hAnsi="Times New Roman" w:cs="Times New Roman"/>
              <w:i/>
              <w:kern w:val="1"/>
              <w:sz w:val="24"/>
              <w:szCs w:val="24"/>
            </w:rPr>
          </w:rPrChange>
        </w:rPr>
        <w:t>belong</w:t>
      </w:r>
      <w:r w:rsidRPr="009400B4">
        <w:rPr>
          <w:rFonts w:ascii="Times New Roman" w:hAnsi="Times New Roman"/>
          <w:kern w:val="1"/>
          <w:sz w:val="24"/>
          <w:rPrChange w:id="9503" w:author="Andrea Stafford Hintz" w:date="2016-09-18T16:51:00Z">
            <w:rPr>
              <w:rFonts w:ascii="Times New Roman" w:eastAsia="Times New Roman" w:hAnsi="Times New Roman" w:cs="Times New Roman"/>
              <w:kern w:val="1"/>
              <w:sz w:val="24"/>
              <w:szCs w:val="24"/>
            </w:rPr>
          </w:rPrChange>
        </w:rPr>
        <w:t xml:space="preserve"> among the </w:t>
      </w:r>
      <w:r w:rsidRPr="009400B4">
        <w:rPr>
          <w:rFonts w:ascii="Times New Roman" w:hAnsi="Times New Roman"/>
          <w:i/>
          <w:kern w:val="1"/>
          <w:sz w:val="24"/>
          <w:rPrChange w:id="9504" w:author="Andrea Stafford Hintz" w:date="2016-09-18T16:51:00Z">
            <w:rPr>
              <w:rFonts w:ascii="Times New Roman" w:eastAsia="Times New Roman" w:hAnsi="Times New Roman" w:cs="Times New Roman"/>
              <w:i/>
              <w:kern w:val="1"/>
              <w:sz w:val="24"/>
              <w:szCs w:val="24"/>
            </w:rPr>
          </w:rPrChange>
        </w:rPr>
        <w:t>ton</w:t>
      </w:r>
      <w:r w:rsidRPr="009400B4">
        <w:rPr>
          <w:rFonts w:ascii="Times New Roman" w:hAnsi="Times New Roman"/>
          <w:kern w:val="1"/>
          <w:sz w:val="24"/>
          <w:rPrChange w:id="9505" w:author="Andrea Stafford Hintz" w:date="2016-09-18T16:51:00Z">
            <w:rPr>
              <w:rFonts w:ascii="Times New Roman" w:eastAsia="Times New Roman" w:hAnsi="Times New Roman" w:cs="Times New Roman"/>
              <w:kern w:val="1"/>
              <w:sz w:val="24"/>
              <w:szCs w:val="24"/>
            </w:rPr>
          </w:rPrChange>
        </w:rPr>
        <w:t>. Among the rich, she was an imposter. Among the poor, she was a traitor. She couldn’t help but feeling she had abandoned her brothers and sisters in suffering.</w:t>
      </w:r>
    </w:p>
    <w:p w14:paraId="2B4C1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06" w:author="Andrea Stafford Hintz" w:date="2016-09-18T16:51:00Z">
            <w:rPr>
              <w:rFonts w:ascii="Times New Roman" w:eastAsia="Times New Roman" w:hAnsi="Times New Roman" w:cs="Times New Roman"/>
              <w:kern w:val="1"/>
              <w:sz w:val="24"/>
              <w:szCs w:val="24"/>
            </w:rPr>
          </w:rPrChange>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14:paraId="217319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07" w:author="Andrea Stafford Hintz" w:date="2016-09-18T16:51:00Z">
            <w:rPr>
              <w:rFonts w:ascii="Times New Roman" w:eastAsia="Times New Roman" w:hAnsi="Times New Roman" w:cs="Times New Roman"/>
              <w:kern w:val="1"/>
              <w:sz w:val="24"/>
              <w:szCs w:val="24"/>
            </w:rPr>
          </w:rPrChange>
        </w:rP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14:paraId="5794FA83" w14:textId="77777777" w:rsidR="00952343" w:rsidRPr="00412575" w:rsidRDefault="00B67EA3" w:rsidP="00C245FD">
      <w:pPr>
        <w:tabs>
          <w:tab w:val="left" w:pos="1440"/>
          <w:tab w:val="left" w:pos="2160"/>
          <w:tab w:val="left" w:pos="2880"/>
        </w:tabs>
        <w:spacing w:line="480" w:lineRule="auto"/>
        <w:ind w:firstLine="359"/>
        <w:jc w:val="both"/>
        <w:rPr>
          <w:rFonts w:ascii="Times New Roman" w:hAnsi="Times New Roman"/>
          <w:kern w:val="1"/>
          <w:sz w:val="24"/>
          <w:highlight w:val="magenta"/>
        </w:rPr>
      </w:pPr>
      <w:r w:rsidRPr="009400B4">
        <w:rPr>
          <w:rFonts w:ascii="Times New Roman" w:hAnsi="Times New Roman"/>
          <w:kern w:val="1"/>
          <w:sz w:val="24"/>
          <w:highlight w:val="magenta"/>
          <w:rPrChange w:id="9508" w:author="Andrea Stafford Hintz" w:date="2016-09-18T16:51:00Z">
            <w:rPr>
              <w:rFonts w:ascii="Times New Roman" w:eastAsia="Times New Roman" w:hAnsi="Times New Roman" w:cs="Times New Roman"/>
              <w:kern w:val="1"/>
              <w:sz w:val="24"/>
              <w:szCs w:val="24"/>
              <w:highlight w:val="magenta"/>
            </w:rPr>
          </w:rPrChange>
        </w:rPr>
        <w:t xml:space="preserve">And yet, here she was, soaking in a warm bath aboard the most lavish of airships Annabel had ever seen—in a bathroom as grand as any palace—while the rest of the city was struggling to survive as the zombie virus spread. </w:t>
      </w:r>
      <w:r w:rsidRPr="009400B4">
        <w:rPr>
          <w:rFonts w:ascii="Times New Roman" w:hAnsi="Times New Roman"/>
          <w:i/>
          <w:kern w:val="1"/>
          <w:sz w:val="24"/>
          <w:highlight w:val="magenta"/>
          <w:rPrChange w:id="9509" w:author="Andrea Stafford Hintz" w:date="2016-09-18T16:51:00Z">
            <w:rPr>
              <w:rFonts w:ascii="Times New Roman" w:eastAsia="Times New Roman" w:hAnsi="Times New Roman" w:cs="Times New Roman"/>
              <w:i/>
              <w:kern w:val="1"/>
              <w:sz w:val="24"/>
              <w:szCs w:val="24"/>
              <w:highlight w:val="magenta"/>
            </w:rPr>
          </w:rPrChange>
        </w:rPr>
        <w:t>And</w:t>
      </w:r>
      <w:r w:rsidRPr="009400B4">
        <w:rPr>
          <w:rFonts w:ascii="Times New Roman" w:hAnsi="Times New Roman"/>
          <w:kern w:val="1"/>
          <w:sz w:val="24"/>
          <w:highlight w:val="magenta"/>
          <w:rPrChange w:id="9510" w:author="Andrea Stafford Hintz" w:date="2016-09-18T16:51:00Z">
            <w:rPr>
              <w:rFonts w:ascii="Times New Roman" w:eastAsia="Times New Roman" w:hAnsi="Times New Roman" w:cs="Times New Roman"/>
              <w:kern w:val="1"/>
              <w:sz w:val="24"/>
              <w:szCs w:val="24"/>
              <w:highlight w:val="magenta"/>
            </w:rPr>
          </w:rPrChange>
        </w:rPr>
        <w:t xml:space="preserve">, she reminded herself, </w:t>
      </w:r>
      <w:r w:rsidRPr="009400B4">
        <w:rPr>
          <w:rFonts w:ascii="Times New Roman" w:hAnsi="Times New Roman"/>
          <w:i/>
          <w:kern w:val="1"/>
          <w:sz w:val="24"/>
          <w:highlight w:val="magenta"/>
          <w:rPrChange w:id="9511" w:author="Andrea Stafford Hintz" w:date="2016-09-18T16:51:00Z">
            <w:rPr>
              <w:rFonts w:ascii="Times New Roman" w:eastAsia="Times New Roman" w:hAnsi="Times New Roman" w:cs="Times New Roman"/>
              <w:i/>
              <w:kern w:val="1"/>
              <w:sz w:val="24"/>
              <w:szCs w:val="24"/>
              <w:highlight w:val="magenta"/>
            </w:rPr>
          </w:rPrChange>
        </w:rPr>
        <w:t>kissing the man who owned the airship</w:t>
      </w:r>
      <w:r w:rsidRPr="009400B4">
        <w:rPr>
          <w:rFonts w:ascii="Times New Roman" w:hAnsi="Times New Roman"/>
          <w:kern w:val="1"/>
          <w:sz w:val="24"/>
          <w:highlight w:val="magenta"/>
          <w:rPrChange w:id="9512" w:author="Andrea Stafford Hintz" w:date="2016-09-18T16:51:00Z">
            <w:rPr>
              <w:rFonts w:ascii="Times New Roman" w:eastAsia="Times New Roman" w:hAnsi="Times New Roman" w:cs="Times New Roman"/>
              <w:kern w:val="1"/>
              <w:sz w:val="24"/>
              <w:szCs w:val="24"/>
              <w:highlight w:val="magenta"/>
            </w:rPr>
          </w:rPrChange>
        </w:rPr>
        <w:t>. It was foolish of her to fall for Jonathan, charming as he was. They were not of the same class. She realized this as she soaked in the warm tub and washed herself clean with richly scented soap.</w:t>
      </w:r>
    </w:p>
    <w:p w14:paraId="095B5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highlight w:val="magenta"/>
          <w:rPrChange w:id="9513" w:author="Andrea Stafford Hintz" w:date="2016-09-18T16:51:00Z">
            <w:rPr>
              <w:rFonts w:ascii="Times New Roman" w:eastAsia="Times New Roman" w:hAnsi="Times New Roman" w:cs="Times New Roman"/>
              <w:kern w:val="1"/>
              <w:sz w:val="24"/>
              <w:szCs w:val="24"/>
              <w:highlight w:val="magenta"/>
            </w:rPr>
          </w:rPrChange>
        </w:rPr>
        <w:t xml:space="preserve">And as she caught a glimpse of her reflection in the looking glass, she felt more foolish still. She’d removed both her eye and her arm for getting in the tub. She stared into her </w:t>
      </w:r>
      <w:proofErr w:type="spellStart"/>
      <w:r w:rsidRPr="009400B4">
        <w:rPr>
          <w:rFonts w:ascii="Times New Roman" w:hAnsi="Times New Roman"/>
          <w:kern w:val="1"/>
          <w:sz w:val="24"/>
          <w:highlight w:val="magenta"/>
          <w:rPrChange w:id="9514" w:author="Andrea Stafford Hintz" w:date="2016-09-18T16:51:00Z">
            <w:rPr>
              <w:rFonts w:ascii="Times New Roman" w:eastAsia="Times New Roman" w:hAnsi="Times New Roman" w:cs="Times New Roman"/>
              <w:kern w:val="1"/>
              <w:sz w:val="24"/>
              <w:szCs w:val="24"/>
              <w:highlight w:val="magenta"/>
            </w:rPr>
          </w:rPrChange>
        </w:rPr>
        <w:t>cycloptic</w:t>
      </w:r>
      <w:proofErr w:type="spellEnd"/>
      <w:r w:rsidRPr="009400B4">
        <w:rPr>
          <w:rFonts w:ascii="Times New Roman" w:hAnsi="Times New Roman"/>
          <w:kern w:val="1"/>
          <w:sz w:val="24"/>
          <w:highlight w:val="magenta"/>
          <w:rPrChange w:id="9515" w:author="Andrea Stafford Hintz" w:date="2016-09-18T16:51:00Z">
            <w:rPr>
              <w:rFonts w:ascii="Times New Roman" w:eastAsia="Times New Roman" w:hAnsi="Times New Roman" w:cs="Times New Roman"/>
              <w:kern w:val="1"/>
              <w:sz w:val="24"/>
              <w:szCs w:val="24"/>
              <w:highlight w:val="magenta"/>
            </w:rPr>
          </w:rPrChange>
        </w:rPr>
        <w:t xml:space="preserve"> and scarred reflection and sighed.</w:t>
      </w:r>
    </w:p>
    <w:p w14:paraId="1048B4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16" w:author="Andrea Stafford Hintz" w:date="2016-09-18T16:51:00Z">
            <w:rPr>
              <w:rFonts w:ascii="Times New Roman" w:eastAsia="Times New Roman" w:hAnsi="Times New Roman" w:cs="Times New Roman"/>
              <w:kern w:val="1"/>
              <w:sz w:val="24"/>
              <w:szCs w:val="24"/>
            </w:rPr>
          </w:rPrChange>
        </w:rPr>
        <w:t xml:space="preserve">There were silver clasps surgically installed into her eye socket, a mess of scarred and mangled flesh. A long, deep scar ran down one half of her face. Not only was she </w:t>
      </w:r>
      <w:r w:rsidRPr="009400B4">
        <w:rPr>
          <w:rFonts w:ascii="Times New Roman" w:hAnsi="Times New Roman"/>
          <w:i/>
          <w:kern w:val="1"/>
          <w:sz w:val="24"/>
          <w:rPrChange w:id="9517" w:author="Andrea Stafford Hintz" w:date="2016-09-18T16:51:00Z">
            <w:rPr>
              <w:rFonts w:ascii="Times New Roman" w:eastAsia="Times New Roman" w:hAnsi="Times New Roman" w:cs="Times New Roman"/>
              <w:i/>
              <w:kern w:val="1"/>
              <w:sz w:val="24"/>
              <w:szCs w:val="24"/>
            </w:rPr>
          </w:rPrChange>
        </w:rPr>
        <w:t>nouveau riche</w:t>
      </w:r>
      <w:r w:rsidRPr="009400B4">
        <w:rPr>
          <w:rFonts w:ascii="Times New Roman" w:hAnsi="Times New Roman"/>
          <w:kern w:val="1"/>
          <w:sz w:val="24"/>
          <w:rPrChange w:id="9518" w:author="Andrea Stafford Hintz" w:date="2016-09-18T16:51:00Z">
            <w:rPr>
              <w:rFonts w:ascii="Times New Roman" w:eastAsia="Times New Roman" w:hAnsi="Times New Roman" w:cs="Times New Roman"/>
              <w:kern w:val="1"/>
              <w:sz w:val="24"/>
              <w:szCs w:val="24"/>
            </w:rPr>
          </w:rPrChange>
        </w:rPr>
        <w:t xml:space="preserve">, a societal </w:t>
      </w:r>
      <w:r w:rsidRPr="009400B4">
        <w:rPr>
          <w:rFonts w:ascii="Times New Roman" w:hAnsi="Times New Roman"/>
          <w:i/>
          <w:kern w:val="1"/>
          <w:sz w:val="24"/>
          <w:rPrChange w:id="9519" w:author="Andrea Stafford Hintz" w:date="2016-09-18T16:51:00Z">
            <w:rPr>
              <w:rFonts w:ascii="Times New Roman" w:eastAsia="Times New Roman" w:hAnsi="Times New Roman" w:cs="Times New Roman"/>
              <w:i/>
              <w:kern w:val="1"/>
              <w:sz w:val="24"/>
              <w:szCs w:val="24"/>
            </w:rPr>
          </w:rPrChange>
        </w:rPr>
        <w:t>parvenu</w:t>
      </w:r>
      <w:r w:rsidRPr="009400B4">
        <w:rPr>
          <w:rFonts w:ascii="Times New Roman" w:hAnsi="Times New Roman"/>
          <w:kern w:val="1"/>
          <w:sz w:val="24"/>
          <w:rPrChange w:id="9520" w:author="Andrea Stafford Hintz" w:date="2016-09-18T16:51:00Z">
            <w:rPr>
              <w:rFonts w:ascii="Times New Roman" w:eastAsia="Times New Roman" w:hAnsi="Times New Roman" w:cs="Times New Roman"/>
              <w:kern w:val="1"/>
              <w:sz w:val="24"/>
              <w:szCs w:val="24"/>
            </w:rPr>
          </w:rPrChange>
        </w:rPr>
        <w:t xml:space="preserve"> amongst the legitimate upper class, she bore the scars of the dangerous life she lived.</w:t>
      </w:r>
    </w:p>
    <w:p w14:paraId="504276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21" w:author="Andrea Stafford Hintz" w:date="2016-09-18T16:51:00Z">
            <w:rPr>
              <w:rFonts w:ascii="Times New Roman" w:eastAsia="Times New Roman" w:hAnsi="Times New Roman" w:cs="Times New Roman"/>
              <w:kern w:val="1"/>
              <w:sz w:val="24"/>
              <w:szCs w:val="24"/>
            </w:rPr>
          </w:rPrChange>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14:paraId="20D98B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22" w:author="Andrea Stafford Hintz" w:date="2016-09-18T16:51:00Z">
            <w:rPr>
              <w:rFonts w:ascii="Times New Roman" w:eastAsia="Times New Roman" w:hAnsi="Times New Roman" w:cs="Times New Roman"/>
              <w:kern w:val="1"/>
              <w:sz w:val="24"/>
              <w:szCs w:val="24"/>
            </w:rPr>
          </w:rPrChange>
        </w:rPr>
        <w:t>She still had the feeling of an arm that wasn’t there. Occasionally swore she could feel an itch or a cramp in that arm although that was impossible.</w:t>
      </w:r>
    </w:p>
    <w:p w14:paraId="54BB8F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23" w:author="Andrea Stafford Hintz" w:date="2016-09-18T16:51:00Z">
            <w:rPr>
              <w:rFonts w:ascii="Times New Roman" w:eastAsia="Times New Roman" w:hAnsi="Times New Roman" w:cs="Times New Roman"/>
              <w:kern w:val="1"/>
              <w:sz w:val="24"/>
              <w:szCs w:val="24"/>
            </w:rPr>
          </w:rPrChange>
        </w:rPr>
        <w:t xml:space="preserve">Jonathan’s words ran through her mind. </w:t>
      </w:r>
      <w:r w:rsidRPr="009400B4">
        <w:rPr>
          <w:rFonts w:ascii="Times New Roman" w:hAnsi="Times New Roman"/>
          <w:i/>
          <w:kern w:val="1"/>
          <w:sz w:val="24"/>
          <w:rPrChange w:id="9524" w:author="Andrea Stafford Hintz" w:date="2016-09-18T16:51:00Z">
            <w:rPr>
              <w:rFonts w:ascii="Times New Roman" w:eastAsia="Times New Roman" w:hAnsi="Times New Roman" w:cs="Times New Roman"/>
              <w:i/>
              <w:kern w:val="1"/>
              <w:sz w:val="24"/>
              <w:szCs w:val="24"/>
            </w:rPr>
          </w:rPrChange>
        </w:rPr>
        <w:t>I</w:t>
      </w:r>
      <w:r w:rsidRPr="009400B4">
        <w:rPr>
          <w:rFonts w:ascii="Times New Roman" w:hAnsi="Times New Roman"/>
          <w:kern w:val="1"/>
          <w:sz w:val="24"/>
          <w:rPrChange w:id="9525"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526" w:author="Andrea Stafford Hintz" w:date="2016-09-18T16:51:00Z">
            <w:rPr>
              <w:rFonts w:ascii="Times New Roman" w:eastAsia="Times New Roman" w:hAnsi="Times New Roman" w:cs="Times New Roman"/>
              <w:i/>
              <w:kern w:val="1"/>
              <w:sz w:val="24"/>
              <w:szCs w:val="24"/>
            </w:rPr>
          </w:rPrChange>
        </w:rPr>
        <w:t xml:space="preserve">think you’re extraordinary. </w:t>
      </w:r>
      <w:r w:rsidRPr="009400B4">
        <w:rPr>
          <w:rFonts w:ascii="Times New Roman" w:hAnsi="Times New Roman"/>
          <w:kern w:val="1"/>
          <w:sz w:val="24"/>
          <w:rPrChange w:id="9527" w:author="Andrea Stafford Hintz" w:date="2016-09-18T16:51:00Z">
            <w:rPr>
              <w:rFonts w:ascii="Times New Roman" w:eastAsia="Times New Roman" w:hAnsi="Times New Roman" w:cs="Times New Roman"/>
              <w:kern w:val="1"/>
              <w:sz w:val="24"/>
              <w:szCs w:val="24"/>
            </w:rPr>
          </w:rPrChange>
        </w:rPr>
        <w:t>She laughed</w:t>
      </w:r>
      <w:commentRangeStart w:id="9528"/>
      <w:r w:rsidRPr="009400B4">
        <w:rPr>
          <w:rFonts w:ascii="Times New Roman" w:hAnsi="Times New Roman"/>
          <w:kern w:val="1"/>
          <w:sz w:val="24"/>
          <w:rPrChange w:id="9529" w:author="Andrea Stafford Hintz" w:date="2016-09-18T16:51:00Z">
            <w:rPr>
              <w:rFonts w:ascii="Times New Roman" w:eastAsia="Times New Roman" w:hAnsi="Times New Roman" w:cs="Times New Roman"/>
              <w:kern w:val="1"/>
              <w:sz w:val="24"/>
              <w:szCs w:val="24"/>
            </w:rPr>
          </w:rPrChange>
        </w:rPr>
        <w:t>. How foolish of her—she’d actually believed him.</w:t>
      </w:r>
      <w:commentRangeEnd w:id="9528"/>
      <w:r w:rsidR="00AD703C">
        <w:rPr>
          <w:rStyle w:val="CommentReference"/>
        </w:rPr>
        <w:commentReference w:id="9528"/>
      </w:r>
    </w:p>
    <w:p w14:paraId="3A7002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0" w:author="Andrea Stafford Hintz" w:date="2016-09-18T16:51:00Z">
            <w:rPr>
              <w:rFonts w:ascii="Times New Roman" w:eastAsia="Times New Roman" w:hAnsi="Times New Roman" w:cs="Times New Roman"/>
              <w:kern w:val="1"/>
              <w:sz w:val="24"/>
              <w:szCs w:val="24"/>
            </w:rPr>
          </w:rPrChange>
        </w:rPr>
        <w:t>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76260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1" w:author="Andrea Stafford Hintz" w:date="2016-09-18T16:51:00Z">
            <w:rPr>
              <w:rFonts w:ascii="Times New Roman" w:eastAsia="Times New Roman" w:hAnsi="Times New Roman" w:cs="Times New Roman"/>
              <w:kern w:val="1"/>
              <w:sz w:val="24"/>
              <w:szCs w:val="24"/>
            </w:rPr>
          </w:rPrChange>
        </w:rPr>
        <w:t xml:space="preserve">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w:t>
      </w:r>
      <w:r w:rsidR="00C245FD" w:rsidRPr="009400B4">
        <w:rPr>
          <w:rFonts w:ascii="Times New Roman" w:hAnsi="Times New Roman"/>
          <w:kern w:val="1"/>
          <w:sz w:val="24"/>
          <w:rPrChange w:id="9532" w:author="Andrea Stafford Hintz" w:date="2016-09-18T16:51:00Z">
            <w:rPr>
              <w:rFonts w:ascii="Times New Roman" w:eastAsia="Times New Roman" w:hAnsi="Times New Roman" w:cs="Times New Roman"/>
              <w:kern w:val="1"/>
              <w:sz w:val="24"/>
              <w:szCs w:val="24"/>
            </w:rPr>
          </w:rPrChange>
        </w:rPr>
        <w:t>old-fashioned</w:t>
      </w:r>
      <w:r w:rsidRPr="009400B4">
        <w:rPr>
          <w:rFonts w:ascii="Times New Roman" w:hAnsi="Times New Roman"/>
          <w:kern w:val="1"/>
          <w:sz w:val="24"/>
          <w:rPrChange w:id="9533" w:author="Andrea Stafford Hintz" w:date="2016-09-18T16:51:00Z">
            <w:rPr>
              <w:rFonts w:ascii="Times New Roman" w:eastAsia="Times New Roman" w:hAnsi="Times New Roman" w:cs="Times New Roman"/>
              <w:kern w:val="1"/>
              <w:sz w:val="24"/>
              <w:szCs w:val="24"/>
            </w:rPr>
          </w:rPrChange>
        </w:rPr>
        <w:t xml:space="preserve"> styles from the Renaissance period, but she did manage to find one outfit that suited her well enough.</w:t>
      </w:r>
    </w:p>
    <w:p w14:paraId="2CE50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4" w:author="Andrea Stafford Hintz" w:date="2016-09-18T16:51:00Z">
            <w:rPr>
              <w:rFonts w:ascii="Times New Roman" w:eastAsia="Times New Roman" w:hAnsi="Times New Roman" w:cs="Times New Roman"/>
              <w:kern w:val="1"/>
              <w:sz w:val="24"/>
              <w:szCs w:val="24"/>
            </w:rPr>
          </w:rPrChange>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69D6F2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5" w:author="Andrea Stafford Hintz" w:date="2016-09-18T16:51:00Z">
            <w:rPr>
              <w:rFonts w:ascii="Times New Roman" w:eastAsia="Times New Roman" w:hAnsi="Times New Roman" w:cs="Times New Roman"/>
              <w:kern w:val="1"/>
              <w:sz w:val="24"/>
              <w:szCs w:val="24"/>
            </w:rPr>
          </w:rPrChange>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761A4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6" w:author="Andrea Stafford Hintz" w:date="2016-09-18T16:51:00Z">
            <w:rPr>
              <w:rFonts w:ascii="Times New Roman" w:eastAsia="Times New Roman" w:hAnsi="Times New Roman" w:cs="Times New Roman"/>
              <w:kern w:val="1"/>
              <w:sz w:val="24"/>
              <w:szCs w:val="24"/>
            </w:rPr>
          </w:rPrChange>
        </w:rPr>
        <w:t>At last, she emerged from the bathroom, where one of the deckhands was waiting to escort her back to the passenger’s lounge. When she arrived, the gentlemen were gathered around Palmer’s sketch of the facility’s layout.</w:t>
      </w:r>
    </w:p>
    <w:p w14:paraId="68FA23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7" w:author="Andrea Stafford Hintz" w:date="2016-09-18T16:51:00Z">
            <w:rPr>
              <w:rFonts w:ascii="Times New Roman" w:eastAsia="Times New Roman" w:hAnsi="Times New Roman" w:cs="Times New Roman"/>
              <w:kern w:val="1"/>
              <w:sz w:val="24"/>
              <w:szCs w:val="24"/>
            </w:rPr>
          </w:rPrChange>
        </w:rPr>
        <w:t>Jonathan smiled, and headed over to greet her with a kiss. Annabel strode past him, leaving him to kiss the air where she’d been a moment earlier and heading over to get a look at Palmer’s map.</w:t>
      </w:r>
    </w:p>
    <w:p w14:paraId="5F3CC6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38" w:author="Andrea Stafford Hintz" w:date="2016-09-18T16:51:00Z">
            <w:rPr>
              <w:rFonts w:ascii="Times New Roman" w:eastAsia="Times New Roman" w:hAnsi="Times New Roman" w:cs="Times New Roman"/>
              <w:kern w:val="1"/>
              <w:sz w:val="24"/>
              <w:szCs w:val="24"/>
            </w:rPr>
          </w:rPrChange>
        </w:rPr>
        <w:t>“</w:t>
      </w:r>
      <w:commentRangeStart w:id="9539"/>
      <w:r w:rsidRPr="009400B4">
        <w:rPr>
          <w:rFonts w:ascii="Times New Roman" w:hAnsi="Times New Roman"/>
          <w:kern w:val="1"/>
          <w:sz w:val="24"/>
          <w:rPrChange w:id="9540" w:author="Andrea Stafford Hintz" w:date="2016-09-18T16:51:00Z">
            <w:rPr>
              <w:rFonts w:ascii="Times New Roman" w:eastAsia="Times New Roman" w:hAnsi="Times New Roman" w:cs="Times New Roman"/>
              <w:kern w:val="1"/>
              <w:sz w:val="24"/>
              <w:szCs w:val="24"/>
            </w:rPr>
          </w:rPrChange>
        </w:rPr>
        <w:t>Just because I let you kiss me once doesn’t mean we’re on such familiar terms that you may do so whenever you please, Mr. Grimmer,” she said curtly</w:t>
      </w:r>
      <w:commentRangeEnd w:id="9539"/>
      <w:r w:rsidR="00FB7287">
        <w:rPr>
          <w:rStyle w:val="CommentReference"/>
        </w:rPr>
        <w:commentReference w:id="9539"/>
      </w:r>
      <w:r w:rsidRPr="009400B4">
        <w:rPr>
          <w:rFonts w:ascii="Times New Roman" w:hAnsi="Times New Roman"/>
          <w:kern w:val="1"/>
          <w:sz w:val="24"/>
          <w:rPrChange w:id="9541" w:author="Andrea Stafford Hintz" w:date="2016-09-18T16:51:00Z">
            <w:rPr>
              <w:rFonts w:ascii="Times New Roman" w:eastAsia="Times New Roman" w:hAnsi="Times New Roman" w:cs="Times New Roman"/>
              <w:kern w:val="1"/>
              <w:sz w:val="24"/>
              <w:szCs w:val="24"/>
            </w:rPr>
          </w:rPrChange>
        </w:rPr>
        <w:t>, and took Jonathan’s vacated seat at the table. She reached for the map. “May I?”</w:t>
      </w:r>
    </w:p>
    <w:p w14:paraId="39A13B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42" w:author="Andrea Stafford Hintz" w:date="2016-09-18T16:51:00Z">
            <w:rPr>
              <w:rFonts w:ascii="Times New Roman" w:eastAsia="Times New Roman" w:hAnsi="Times New Roman" w:cs="Times New Roman"/>
              <w:kern w:val="1"/>
              <w:sz w:val="24"/>
              <w:szCs w:val="24"/>
            </w:rPr>
          </w:rPrChange>
        </w:rPr>
        <w:t>“By all means,” said Palmer.</w:t>
      </w:r>
    </w:p>
    <w:p w14:paraId="796A9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43" w:author="Andrea Stafford Hintz" w:date="2016-09-18T16:51:00Z">
            <w:rPr>
              <w:rFonts w:ascii="Times New Roman" w:eastAsia="Times New Roman" w:hAnsi="Times New Roman" w:cs="Times New Roman"/>
              <w:kern w:val="1"/>
              <w:sz w:val="24"/>
              <w:szCs w:val="24"/>
            </w:rPr>
          </w:rPrChange>
        </w:rPr>
        <w:t>Jonathan stood, stammering a half-formed apology, while Annabel looked over the map and did her best to ignore him.</w:t>
      </w:r>
    </w:p>
    <w:p w14:paraId="09959D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44" w:author="Andrea Stafford Hintz" w:date="2016-09-18T16:51:00Z">
            <w:rPr>
              <w:rFonts w:ascii="Times New Roman" w:eastAsia="Times New Roman" w:hAnsi="Times New Roman" w:cs="Times New Roman"/>
              <w:kern w:val="1"/>
              <w:sz w:val="24"/>
              <w:szCs w:val="24"/>
            </w:rPr>
          </w:rPrChange>
        </w:rPr>
        <w:t>“There,” she said, pointing at the map. “That’s how we’ll get in.”</w:t>
      </w:r>
    </w:p>
    <w:p w14:paraId="4BCBA8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45" w:author="Andrea Stafford Hintz" w:date="2016-09-18T16:51:00Z">
            <w:rPr>
              <w:rFonts w:ascii="Times New Roman" w:eastAsia="Times New Roman" w:hAnsi="Times New Roman" w:cs="Times New Roman"/>
              <w:kern w:val="1"/>
              <w:sz w:val="24"/>
              <w:szCs w:val="24"/>
            </w:rPr>
          </w:rPrChange>
        </w:rPr>
        <w:t>The others listened intently as she laid out the plan.</w:t>
      </w:r>
    </w:p>
    <w:p w14:paraId="5F19D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46" w:author="Andrea Stafford Hintz" w:date="2016-09-18T16:51:00Z">
            <w:rPr>
              <w:rFonts w:ascii="Times New Roman" w:eastAsia="Times New Roman" w:hAnsi="Times New Roman" w:cs="Times New Roman"/>
              <w:kern w:val="1"/>
              <w:sz w:val="24"/>
              <w:szCs w:val="24"/>
            </w:rPr>
          </w:rPrChange>
        </w:rPr>
        <w:t xml:space="preserve">Only three of the Grimmer Company offices provided access to the Resurrectionist hideout. Palmer’s own office had the secret elevator, as did Charles </w:t>
      </w:r>
      <w:proofErr w:type="spellStart"/>
      <w:r w:rsidRPr="009400B4">
        <w:rPr>
          <w:rFonts w:ascii="Times New Roman" w:hAnsi="Times New Roman"/>
          <w:kern w:val="1"/>
          <w:sz w:val="24"/>
          <w:rPrChange w:id="9547"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9548" w:author="Andrea Stafford Hintz" w:date="2016-09-18T16:51:00Z">
            <w:rPr>
              <w:rFonts w:ascii="Times New Roman" w:eastAsia="Times New Roman" w:hAnsi="Times New Roman" w:cs="Times New Roman"/>
              <w:kern w:val="1"/>
              <w:sz w:val="24"/>
              <w:szCs w:val="24"/>
            </w:rPr>
          </w:rPrChange>
        </w:rPr>
        <w:t xml:space="preserve"> former office, and Mrs. </w:t>
      </w:r>
      <w:proofErr w:type="spellStart"/>
      <w:r w:rsidRPr="009400B4">
        <w:rPr>
          <w:rFonts w:ascii="Times New Roman" w:hAnsi="Times New Roman"/>
          <w:kern w:val="1"/>
          <w:sz w:val="24"/>
          <w:rPrChange w:id="9549"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9550" w:author="Andrea Stafford Hintz" w:date="2016-09-18T16:51:00Z">
            <w:rPr>
              <w:rFonts w:ascii="Times New Roman" w:eastAsia="Times New Roman" w:hAnsi="Times New Roman" w:cs="Times New Roman"/>
              <w:kern w:val="1"/>
              <w:sz w:val="24"/>
              <w:szCs w:val="24"/>
            </w:rPr>
          </w:rPrChange>
        </w:rPr>
        <w:t xml:space="preserve">. There was a fourth and final access point from within the printing company. This was not an elevator but a hidden staircase, which led from the library to a hallway near the </w:t>
      </w:r>
      <w:r w:rsidRPr="009400B4">
        <w:rPr>
          <w:rFonts w:ascii="Times New Roman" w:hAnsi="Times New Roman"/>
          <w:i/>
          <w:kern w:val="1"/>
          <w:sz w:val="24"/>
          <w:rPrChange w:id="9551" w:author="Andrea Stafford Hintz" w:date="2016-09-18T16:51:00Z">
            <w:rPr>
              <w:rFonts w:ascii="Times New Roman" w:eastAsia="Times New Roman" w:hAnsi="Times New Roman" w:cs="Times New Roman"/>
              <w:i/>
              <w:kern w:val="1"/>
              <w:sz w:val="24"/>
              <w:szCs w:val="24"/>
            </w:rPr>
          </w:rPrChange>
        </w:rPr>
        <w:t>Beta</w:t>
      </w:r>
      <w:r w:rsidRPr="009400B4">
        <w:rPr>
          <w:rFonts w:ascii="Times New Roman" w:hAnsi="Times New Roman"/>
          <w:kern w:val="1"/>
          <w:sz w:val="24"/>
          <w:rPrChange w:id="9552"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553" w:author="Andrea Stafford Hintz" w:date="2016-09-18T16:51:00Z">
            <w:rPr>
              <w:rFonts w:ascii="Times New Roman" w:eastAsia="Times New Roman" w:hAnsi="Times New Roman" w:cs="Times New Roman"/>
              <w:i/>
              <w:kern w:val="1"/>
              <w:sz w:val="24"/>
              <w:szCs w:val="24"/>
            </w:rPr>
          </w:rPrChange>
        </w:rPr>
        <w:t>Laboratory</w:t>
      </w:r>
      <w:r w:rsidRPr="009400B4">
        <w:rPr>
          <w:rFonts w:ascii="Times New Roman" w:hAnsi="Times New Roman"/>
          <w:kern w:val="1"/>
          <w:sz w:val="24"/>
          <w:rPrChange w:id="9554" w:author="Andrea Stafford Hintz" w:date="2016-09-18T16:51:00Z">
            <w:rPr>
              <w:rFonts w:ascii="Times New Roman" w:eastAsia="Times New Roman" w:hAnsi="Times New Roman" w:cs="Times New Roman"/>
              <w:kern w:val="1"/>
              <w:sz w:val="24"/>
              <w:szCs w:val="24"/>
            </w:rPr>
          </w:rPrChange>
        </w:rPr>
        <w:t xml:space="preserve">, which was shared by a number of the Resurrectionist’s scientists, and which was connected to the </w:t>
      </w:r>
      <w:r w:rsidRPr="009400B4">
        <w:rPr>
          <w:rFonts w:ascii="Times New Roman" w:hAnsi="Times New Roman"/>
          <w:i/>
          <w:kern w:val="1"/>
          <w:sz w:val="24"/>
          <w:rPrChange w:id="9555" w:author="Andrea Stafford Hintz" w:date="2016-09-18T16:51:00Z">
            <w:rPr>
              <w:rFonts w:ascii="Times New Roman" w:eastAsia="Times New Roman" w:hAnsi="Times New Roman" w:cs="Times New Roman"/>
              <w:i/>
              <w:kern w:val="1"/>
              <w:sz w:val="24"/>
              <w:szCs w:val="24"/>
            </w:rPr>
          </w:rPrChange>
        </w:rPr>
        <w:t xml:space="preserve">Alpha Laboratory </w:t>
      </w:r>
      <w:r w:rsidRPr="009400B4">
        <w:rPr>
          <w:rFonts w:ascii="Times New Roman" w:hAnsi="Times New Roman"/>
          <w:kern w:val="1"/>
          <w:sz w:val="24"/>
          <w:rPrChange w:id="9556" w:author="Andrea Stafford Hintz" w:date="2016-09-18T16:51:00Z">
            <w:rPr>
              <w:rFonts w:ascii="Times New Roman" w:eastAsia="Times New Roman" w:hAnsi="Times New Roman" w:cs="Times New Roman"/>
              <w:kern w:val="1"/>
              <w:sz w:val="24"/>
              <w:szCs w:val="24"/>
            </w:rPr>
          </w:rPrChange>
        </w:rPr>
        <w:t>by a long hallway.</w:t>
      </w:r>
    </w:p>
    <w:p w14:paraId="7D148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57" w:author="Andrea Stafford Hintz" w:date="2016-09-18T16:51:00Z">
            <w:rPr>
              <w:rFonts w:ascii="Times New Roman" w:eastAsia="Times New Roman" w:hAnsi="Times New Roman" w:cs="Times New Roman"/>
              <w:kern w:val="1"/>
              <w:sz w:val="24"/>
              <w:szCs w:val="24"/>
            </w:rPr>
          </w:rPrChange>
        </w:rPr>
        <w:t xml:space="preserve">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w:t>
      </w:r>
      <w:proofErr w:type="spellStart"/>
      <w:r w:rsidRPr="009400B4">
        <w:rPr>
          <w:rFonts w:ascii="Times New Roman" w:hAnsi="Times New Roman"/>
          <w:kern w:val="1"/>
          <w:sz w:val="24"/>
          <w:rPrChange w:id="9558"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9559" w:author="Andrea Stafford Hintz" w:date="2016-09-18T16:51:00Z">
            <w:rPr>
              <w:rFonts w:ascii="Times New Roman" w:eastAsia="Times New Roman" w:hAnsi="Times New Roman" w:cs="Times New Roman"/>
              <w:kern w:val="1"/>
              <w:sz w:val="24"/>
              <w:szCs w:val="24"/>
            </w:rPr>
          </w:rPrChange>
        </w:rPr>
        <w:t>.</w:t>
      </w:r>
    </w:p>
    <w:p w14:paraId="179B42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0" w:author="Andrea Stafford Hintz" w:date="2016-09-18T16:51:00Z">
            <w:rPr>
              <w:rFonts w:ascii="Times New Roman" w:eastAsia="Times New Roman" w:hAnsi="Times New Roman" w:cs="Times New Roman"/>
              <w:kern w:val="1"/>
              <w:sz w:val="24"/>
              <w:szCs w:val="24"/>
            </w:rPr>
          </w:rPrChange>
        </w:rPr>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3A58B8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1" w:author="Andrea Stafford Hintz" w:date="2016-09-18T16:51:00Z">
            <w:rPr>
              <w:rFonts w:ascii="Times New Roman" w:eastAsia="Times New Roman" w:hAnsi="Times New Roman" w:cs="Times New Roman"/>
              <w:kern w:val="1"/>
              <w:sz w:val="24"/>
              <w:szCs w:val="24"/>
            </w:rPr>
          </w:rPrChange>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78993A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2" w:author="Andrea Stafford Hintz" w:date="2016-09-18T16:51:00Z">
            <w:rPr>
              <w:rFonts w:ascii="Times New Roman" w:eastAsia="Times New Roman" w:hAnsi="Times New Roman" w:cs="Times New Roman"/>
              <w:kern w:val="1"/>
              <w:sz w:val="24"/>
              <w:szCs w:val="24"/>
            </w:rPr>
          </w:rPrChange>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2961D1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3" w:author="Andrea Stafford Hintz" w:date="2016-09-18T16:51:00Z">
            <w:rPr>
              <w:rFonts w:ascii="Times New Roman" w:eastAsia="Times New Roman" w:hAnsi="Times New Roman" w:cs="Times New Roman"/>
              <w:kern w:val="1"/>
              <w:sz w:val="24"/>
              <w:szCs w:val="24"/>
            </w:rPr>
          </w:rPrChange>
        </w:rPr>
        <w:t>Jonathan nodded. Annabel looked to Palmer, who gave her his assurances.</w:t>
      </w:r>
    </w:p>
    <w:p w14:paraId="28A4F2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4" w:author="Andrea Stafford Hintz" w:date="2016-09-18T16:51:00Z">
            <w:rPr>
              <w:rFonts w:ascii="Times New Roman" w:eastAsia="Times New Roman" w:hAnsi="Times New Roman" w:cs="Times New Roman"/>
              <w:kern w:val="1"/>
              <w:sz w:val="24"/>
              <w:szCs w:val="24"/>
            </w:rPr>
          </w:rPrChange>
        </w:rPr>
        <w:t>“Roderick?”</w:t>
      </w:r>
    </w:p>
    <w:p w14:paraId="5B08E2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65" w:author="Andrea Stafford Hintz" w:date="2016-09-18T16:51:00Z">
            <w:rPr>
              <w:rFonts w:ascii="Times New Roman" w:eastAsia="Times New Roman" w:hAnsi="Times New Roman" w:cs="Times New Roman"/>
              <w:kern w:val="1"/>
              <w:sz w:val="24"/>
              <w:szCs w:val="24"/>
            </w:rPr>
          </w:rPrChange>
        </w:rPr>
        <w:t>He nodded. “Let’s go save London.”</w:t>
      </w:r>
    </w:p>
    <w:p w14:paraId="7EF7E84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94"/>
          <w:headerReference w:type="default" r:id="rId195"/>
          <w:footerReference w:type="even" r:id="rId196"/>
          <w:footerReference w:type="default" r:id="rId197"/>
          <w:headerReference w:type="first" r:id="rId198"/>
          <w:footerReference w:type="first" r:id="rId199"/>
          <w:pgSz w:w="12242" w:h="15842"/>
          <w:pgMar w:top="1440" w:right="1440" w:bottom="1440" w:left="1440" w:header="720" w:footer="720" w:gutter="0"/>
          <w:cols w:space="720"/>
          <w:titlePg/>
        </w:sectPr>
      </w:pPr>
    </w:p>
    <w:p w14:paraId="0797081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9566" w:name="Chapter_32"/>
      <w:r w:rsidRPr="009400B4">
        <w:rPr>
          <w:rFonts w:ascii="Times New Roman" w:hAnsi="Times New Roman"/>
          <w:kern w:val="1"/>
          <w:sz w:val="24"/>
          <w:rPrChange w:id="9567" w:author="Andrea Stafford Hintz" w:date="2016-09-18T16:51:00Z">
            <w:rPr>
              <w:rFonts w:ascii="Times New Roman" w:eastAsia="Times New Roman" w:hAnsi="Times New Roman" w:cs="Times New Roman"/>
              <w:kern w:val="1"/>
              <w:sz w:val="24"/>
              <w:szCs w:val="24"/>
            </w:rPr>
          </w:rPrChange>
        </w:rPr>
        <w:t>Chapter</w:t>
      </w:r>
      <w:bookmarkEnd w:id="9566"/>
      <w:r w:rsidRPr="009400B4">
        <w:rPr>
          <w:rFonts w:ascii="Times New Roman" w:hAnsi="Times New Roman"/>
          <w:kern w:val="1"/>
          <w:sz w:val="24"/>
          <w:rPrChange w:id="9568" w:author="Andrea Stafford Hintz" w:date="2016-09-18T16:51:00Z">
            <w:rPr>
              <w:rFonts w:ascii="Times New Roman" w:eastAsia="Times New Roman" w:hAnsi="Times New Roman" w:cs="Times New Roman"/>
              <w:kern w:val="1"/>
              <w:sz w:val="24"/>
              <w:szCs w:val="24"/>
            </w:rPr>
          </w:rPrChange>
        </w:rPr>
        <w:t xml:space="preserve"> Thirty-Two</w:t>
      </w:r>
    </w:p>
    <w:p w14:paraId="481E56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569" w:author="Andrea Stafford Hintz" w:date="2016-09-18T16:51:00Z">
            <w:rPr>
              <w:rFonts w:ascii="Times New Roman" w:eastAsia="Times New Roman" w:hAnsi="Times New Roman" w:cs="Times New Roman"/>
              <w:kern w:val="1"/>
              <w:sz w:val="24"/>
              <w:szCs w:val="24"/>
            </w:rPr>
          </w:rPrChange>
        </w:rPr>
        <w:t>“Memories may escape the action of the will, may sleep a long time, but when stirred by the right influence, though that influence be light as a shadow, they flash into full stature and life with everything in place.”</w:t>
      </w:r>
    </w:p>
    <w:p w14:paraId="4EFA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D025F6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570" w:author="Andrea Stafford Hintz" w:date="2016-09-18T16:51:00Z">
            <w:rPr>
              <w:rFonts w:ascii="Times New Roman" w:eastAsia="Times New Roman" w:hAnsi="Times New Roman" w:cs="Times New Roman"/>
              <w:kern w:val="1"/>
              <w:sz w:val="24"/>
              <w:szCs w:val="24"/>
            </w:rPr>
          </w:rPrChange>
        </w:rPr>
        <w:t>- John Muir</w:t>
      </w:r>
    </w:p>
    <w:p w14:paraId="2F12AE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AC364B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4FC43E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571" w:name="Scene_72"/>
      <w:r w:rsidRPr="009400B4">
        <w:rPr>
          <w:rFonts w:ascii="Times New Roman" w:hAnsi="Times New Roman"/>
          <w:kern w:val="1"/>
          <w:sz w:val="24"/>
          <w:rPrChange w:id="9572" w:author="Andrea Stafford Hintz" w:date="2016-09-18T16:51:00Z">
            <w:rPr>
              <w:rFonts w:ascii="Times New Roman" w:eastAsia="Times New Roman" w:hAnsi="Times New Roman" w:cs="Times New Roman"/>
              <w:kern w:val="1"/>
              <w:sz w:val="24"/>
              <w:szCs w:val="24"/>
            </w:rPr>
          </w:rPrChange>
        </w:rPr>
        <w:t>Annabel</w:t>
      </w:r>
      <w:bookmarkEnd w:id="9571"/>
      <w:r w:rsidRPr="009400B4">
        <w:rPr>
          <w:rFonts w:ascii="Times New Roman" w:hAnsi="Times New Roman"/>
          <w:kern w:val="1"/>
          <w:sz w:val="24"/>
          <w:rPrChange w:id="9573" w:author="Andrea Stafford Hintz" w:date="2016-09-18T16:51:00Z">
            <w:rPr>
              <w:rFonts w:ascii="Times New Roman" w:eastAsia="Times New Roman" w:hAnsi="Times New Roman" w:cs="Times New Roman"/>
              <w:kern w:val="1"/>
              <w:sz w:val="24"/>
              <w:szCs w:val="24"/>
            </w:rPr>
          </w:rPrChange>
        </w:rPr>
        <w:t xml:space="preserve"> had chosen the least pleasant way into the underground facility. The sewers.</w:t>
      </w:r>
    </w:p>
    <w:p w14:paraId="4CC508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74" w:author="Andrea Stafford Hintz" w:date="2016-09-18T16:51:00Z">
            <w:rPr>
              <w:rFonts w:ascii="Times New Roman" w:eastAsia="Times New Roman" w:hAnsi="Times New Roman" w:cs="Times New Roman"/>
              <w:kern w:val="1"/>
              <w:sz w:val="24"/>
              <w:szCs w:val="24"/>
            </w:rPr>
          </w:rPrChange>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3DF5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75" w:author="Andrea Stafford Hintz" w:date="2016-09-18T16:51:00Z">
            <w:rPr>
              <w:rFonts w:ascii="Times New Roman" w:eastAsia="Times New Roman" w:hAnsi="Times New Roman" w:cs="Times New Roman"/>
              <w:kern w:val="1"/>
              <w:sz w:val="24"/>
              <w:szCs w:val="24"/>
            </w:rPr>
          </w:rPrChange>
        </w:rPr>
        <w:t xml:space="preserve">“When Joseph </w:t>
      </w:r>
      <w:proofErr w:type="spellStart"/>
      <w:r w:rsidRPr="009400B4">
        <w:rPr>
          <w:rFonts w:ascii="Times New Roman" w:hAnsi="Times New Roman"/>
          <w:kern w:val="1"/>
          <w:sz w:val="24"/>
          <w:rPrChange w:id="9576" w:author="Andrea Stafford Hintz" w:date="2016-09-18T16:51:00Z">
            <w:rPr>
              <w:rFonts w:ascii="Times New Roman" w:eastAsia="Times New Roman" w:hAnsi="Times New Roman" w:cs="Times New Roman"/>
              <w:kern w:val="1"/>
              <w:sz w:val="24"/>
              <w:szCs w:val="24"/>
            </w:rPr>
          </w:rPrChange>
        </w:rPr>
        <w:t>Bazalgette</w:t>
      </w:r>
      <w:proofErr w:type="spellEnd"/>
      <w:r w:rsidRPr="009400B4">
        <w:rPr>
          <w:rFonts w:ascii="Times New Roman" w:hAnsi="Times New Roman"/>
          <w:kern w:val="1"/>
          <w:sz w:val="24"/>
          <w:rPrChange w:id="9577" w:author="Andrea Stafford Hintz" w:date="2016-09-18T16:51:00Z">
            <w:rPr>
              <w:rFonts w:ascii="Times New Roman" w:eastAsia="Times New Roman" w:hAnsi="Times New Roman" w:cs="Times New Roman"/>
              <w:kern w:val="1"/>
              <w:sz w:val="24"/>
              <w:szCs w:val="24"/>
            </w:rPr>
          </w:rPrChange>
        </w:rPr>
        <w:t xml:space="preserve"> designed his sewage system, Mr. Grimmer—Charles Grimmer, that is—made arrangements to have this tunnel constructed in secret, connecting the sewer system to the underground facility.”</w:t>
      </w:r>
    </w:p>
    <w:p w14:paraId="7D631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78" w:author="Andrea Stafford Hintz" w:date="2016-09-18T16:51:00Z">
            <w:rPr>
              <w:rFonts w:ascii="Times New Roman" w:eastAsia="Times New Roman" w:hAnsi="Times New Roman" w:cs="Times New Roman"/>
              <w:kern w:val="1"/>
              <w:sz w:val="24"/>
              <w:szCs w:val="24"/>
            </w:rPr>
          </w:rPrChange>
        </w:rPr>
        <w:t>“Mr. Grimmer was a very suspicious man,” Annabel mused.</w:t>
      </w:r>
    </w:p>
    <w:p w14:paraId="5E7C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79" w:author="Andrea Stafford Hintz" w:date="2016-09-18T16:51:00Z">
            <w:rPr>
              <w:rFonts w:ascii="Times New Roman" w:eastAsia="Times New Roman" w:hAnsi="Times New Roman" w:cs="Times New Roman"/>
              <w:kern w:val="1"/>
              <w:sz w:val="24"/>
              <w:szCs w:val="24"/>
            </w:rPr>
          </w:rPrChange>
        </w:rPr>
        <w:t>Palmer grunted in agreement.</w:t>
      </w:r>
    </w:p>
    <w:p w14:paraId="72952A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80" w:author="Andrea Stafford Hintz" w:date="2016-09-18T16:51:00Z">
            <w:rPr>
              <w:rFonts w:ascii="Times New Roman" w:eastAsia="Times New Roman" w:hAnsi="Times New Roman" w:cs="Times New Roman"/>
              <w:kern w:val="1"/>
              <w:sz w:val="24"/>
              <w:szCs w:val="24"/>
            </w:rPr>
          </w:rPrChange>
        </w:rPr>
        <w:t>“Yes, well, you’re not paranoid if they really are trying to kill you, right?”</w:t>
      </w:r>
    </w:p>
    <w:p w14:paraId="5F9CD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81" w:author="Andrea Stafford Hintz" w:date="2016-09-18T16:51:00Z">
            <w:rPr>
              <w:rFonts w:ascii="Times New Roman" w:eastAsia="Times New Roman" w:hAnsi="Times New Roman" w:cs="Times New Roman"/>
              <w:kern w:val="1"/>
              <w:sz w:val="24"/>
              <w:szCs w:val="24"/>
            </w:rPr>
          </w:rPrChange>
        </w:rPr>
        <w:t>Annabel couldn’t agree more. That’s why she’d insisted that Palmer go with her. She wanted to keep an eye on him. Though Jonathan had vouched for him, Annabel still didn’t trust him.</w:t>
      </w:r>
    </w:p>
    <w:p w14:paraId="1FEE4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82" w:author="Andrea Stafford Hintz" w:date="2016-09-18T16:51:00Z">
            <w:rPr>
              <w:rFonts w:ascii="Times New Roman" w:eastAsia="Times New Roman" w:hAnsi="Times New Roman" w:cs="Times New Roman"/>
              <w:kern w:val="1"/>
              <w:sz w:val="24"/>
              <w:szCs w:val="24"/>
            </w:rPr>
          </w:rPrChange>
        </w:rPr>
        <w:t xml:space="preserve">They had entered via the Abbey Mills Pumping Station, gaining access to the building via an open window on the second story. With a rope, lowered from the deck of the </w:t>
      </w:r>
      <w:r w:rsidRPr="009400B4">
        <w:rPr>
          <w:rFonts w:ascii="Times New Roman" w:hAnsi="Times New Roman"/>
          <w:i/>
          <w:kern w:val="1"/>
          <w:sz w:val="24"/>
          <w:rPrChange w:id="9583" w:author="Andrea Stafford Hintz" w:date="2016-09-18T16:51:00Z">
            <w:rPr>
              <w:rFonts w:ascii="Times New Roman" w:eastAsia="Times New Roman" w:hAnsi="Times New Roman" w:cs="Times New Roman"/>
              <w:i/>
              <w:kern w:val="1"/>
              <w:sz w:val="24"/>
              <w:szCs w:val="24"/>
            </w:rPr>
          </w:rPrChange>
        </w:rPr>
        <w:t>Penny Dreadful</w:t>
      </w:r>
      <w:r w:rsidRPr="009400B4">
        <w:rPr>
          <w:rFonts w:ascii="Times New Roman" w:hAnsi="Times New Roman"/>
          <w:kern w:val="1"/>
          <w:sz w:val="24"/>
          <w:rPrChange w:id="9584" w:author="Andrea Stafford Hintz" w:date="2016-09-18T16:51:00Z">
            <w:rPr>
              <w:rFonts w:ascii="Times New Roman" w:eastAsia="Times New Roman" w:hAnsi="Times New Roman" w:cs="Times New Roman"/>
              <w:kern w:val="1"/>
              <w:sz w:val="24"/>
              <w:szCs w:val="24"/>
            </w:rPr>
          </w:rPrChange>
        </w:rPr>
        <w:t>, they’d swung across, onto the roof of the lower annex. From there, it had been simple enough to climb in through the window.</w:t>
      </w:r>
    </w:p>
    <w:p w14:paraId="12567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585" w:author="Andrea Stafford Hintz" w:date="2016-09-18T16:51:00Z">
            <w:rPr>
              <w:rFonts w:ascii="Times New Roman" w:eastAsia="Times New Roman" w:hAnsi="Times New Roman" w:cs="Times New Roman"/>
              <w:kern w:val="1"/>
              <w:sz w:val="24"/>
              <w:szCs w:val="24"/>
            </w:rPr>
          </w:rPrChange>
        </w:rPr>
        <w:t xml:space="preserve">Palmer carried a gas lantern as they walked the length of the tunnel, which cast shadows along the walls of the corridor. He </w:t>
      </w:r>
      <w:r w:rsidR="00C245FD" w:rsidRPr="009400B4">
        <w:rPr>
          <w:rFonts w:ascii="Times New Roman" w:hAnsi="Times New Roman"/>
          <w:kern w:val="1"/>
          <w:sz w:val="24"/>
          <w:rPrChange w:id="9586" w:author="Andrea Stafford Hintz" w:date="2016-09-18T16:51:00Z">
            <w:rPr>
              <w:rFonts w:ascii="Times New Roman" w:eastAsia="Times New Roman" w:hAnsi="Times New Roman" w:cs="Times New Roman"/>
              <w:kern w:val="1"/>
              <w:sz w:val="24"/>
              <w:szCs w:val="24"/>
            </w:rPr>
          </w:rPrChange>
        </w:rPr>
        <w:t>favored</w:t>
      </w:r>
      <w:r w:rsidRPr="009400B4">
        <w:rPr>
          <w:rFonts w:ascii="Times New Roman" w:hAnsi="Times New Roman"/>
          <w:kern w:val="1"/>
          <w:sz w:val="24"/>
          <w:rPrChange w:id="9587" w:author="Andrea Stafford Hintz" w:date="2016-09-18T16:51:00Z">
            <w:rPr>
              <w:rFonts w:ascii="Times New Roman" w:eastAsia="Times New Roman" w:hAnsi="Times New Roman" w:cs="Times New Roman"/>
              <w:kern w:val="1"/>
              <w:sz w:val="24"/>
              <w:szCs w:val="24"/>
            </w:rPr>
          </w:rPrChange>
        </w:rPr>
        <w:t xml:space="preserve"> his left hand, given the injury to his right shoulder.</w:t>
      </w:r>
    </w:p>
    <w:p w14:paraId="1AE285F3" w14:textId="4A9F4924"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ins w:id="9588" w:author="Andrea Stafford Hintz" w:date="2016-09-18T16:51:00Z">
        <w:r w:rsidRPr="009400B4">
          <w:rPr>
            <w:rFonts w:ascii="Times New Roman" w:eastAsia="Times New Roman" w:hAnsi="Times New Roman" w:cs="Times New Roman"/>
            <w:kern w:val="1"/>
            <w:sz w:val="24"/>
            <w:szCs w:val="24"/>
          </w:rPr>
          <w:t>Kas</w:t>
        </w:r>
      </w:ins>
      <w:del w:id="9589" w:author="Andrea Stafford Hintz" w:date="2016-09-18T16:51:00Z">
        <w:r w:rsidR="00B67EA3" w:rsidRPr="683686B9">
          <w:rPr>
            <w:rFonts w:ascii="Times New Roman" w:eastAsia="Times New Roman" w:hAnsi="Times New Roman" w:cs="Times New Roman"/>
            <w:kern w:val="1"/>
            <w:sz w:val="24"/>
            <w:szCs w:val="24"/>
            <w:rPrChange w:id="9590" w:author="Bryce Raffle" w:date="2016-09-06T11:42:00Z">
              <w:rPr>
                <w:rFonts w:ascii="Times New Roman" w:hAnsi="Times New Roman" w:cs="Times New Roman"/>
                <w:kern w:val="1"/>
                <w:sz w:val="24"/>
                <w:szCs w:val="24"/>
              </w:rPr>
            </w:rPrChange>
          </w:rPr>
          <w:delText>Kas</w:delText>
        </w:r>
      </w:del>
      <w:del w:id="9591" w:author="Bryce Raffle" w:date="2016-09-04T18:44:00Z">
        <w:r w:rsidR="00B67EA3" w:rsidRPr="683686B9">
          <w:rPr>
            <w:rFonts w:ascii="Times New Roman" w:eastAsia="Times New Roman" w:hAnsi="Times New Roman" w:cs="Times New Roman"/>
            <w:kern w:val="1"/>
            <w:sz w:val="24"/>
            <w:szCs w:val="24"/>
            <w:rPrChange w:id="9592" w:author="Bryce Raffle" w:date="2016-09-06T11:42:00Z">
              <w:rPr>
                <w:rFonts w:ascii="Times New Roman" w:hAnsi="Times New Roman" w:cs="Times New Roman"/>
                <w:kern w:val="1"/>
                <w:sz w:val="24"/>
                <w:szCs w:val="24"/>
              </w:rPr>
            </w:rPrChange>
          </w:rPr>
          <w:delText>s</w:delText>
        </w:r>
      </w:del>
      <w:r w:rsidR="00B67EA3" w:rsidRPr="009400B4">
        <w:rPr>
          <w:rFonts w:ascii="Times New Roman" w:hAnsi="Times New Roman"/>
          <w:kern w:val="1"/>
          <w:sz w:val="24"/>
          <w:rPrChange w:id="9593" w:author="Andrea Stafford Hintz" w:date="2016-09-18T16:51:00Z">
            <w:rPr>
              <w:rFonts w:ascii="Times New Roman" w:eastAsia="Times New Roman" w:hAnsi="Times New Roman" w:cs="Times New Roman"/>
              <w:kern w:val="1"/>
              <w:sz w:val="24"/>
              <w:szCs w:val="24"/>
            </w:rPr>
          </w:rPrChange>
        </w:rPr>
        <w:t xml:space="preserve"> had managed to extract the bullet and stitch his wound; though the mechanic’s education was specific to the study of Aeronautical Engineering, she was still the most scientifically knowledgeable among them, and had a steady enough hand. According to </w:t>
      </w:r>
      <w:ins w:id="9594" w:author="Andrea Stafford Hintz" w:date="2016-09-18T16:51:00Z">
        <w:r w:rsidRPr="009400B4">
          <w:rPr>
            <w:rFonts w:ascii="Times New Roman" w:eastAsia="Times New Roman" w:hAnsi="Times New Roman" w:cs="Times New Roman"/>
            <w:kern w:val="1"/>
            <w:sz w:val="24"/>
            <w:szCs w:val="24"/>
          </w:rPr>
          <w:t>Kas</w:t>
        </w:r>
      </w:ins>
      <w:del w:id="9595" w:author="Andrea Stafford Hintz" w:date="2016-09-18T16:51:00Z">
        <w:r w:rsidR="00B67EA3" w:rsidRPr="683686B9">
          <w:rPr>
            <w:rFonts w:ascii="Times New Roman" w:eastAsia="Times New Roman" w:hAnsi="Times New Roman" w:cs="Times New Roman"/>
            <w:kern w:val="1"/>
            <w:sz w:val="24"/>
            <w:szCs w:val="24"/>
            <w:rPrChange w:id="9596" w:author="Bryce Raffle" w:date="2016-09-06T11:42:00Z">
              <w:rPr>
                <w:rFonts w:ascii="Times New Roman" w:hAnsi="Times New Roman" w:cs="Times New Roman"/>
                <w:kern w:val="1"/>
                <w:sz w:val="24"/>
                <w:szCs w:val="24"/>
              </w:rPr>
            </w:rPrChange>
          </w:rPr>
          <w:delText>Kas</w:delText>
        </w:r>
      </w:del>
      <w:del w:id="9597" w:author="Bryce Raffle" w:date="2016-09-04T18:44:00Z">
        <w:r w:rsidR="00B67EA3" w:rsidRPr="683686B9">
          <w:rPr>
            <w:rFonts w:ascii="Times New Roman" w:eastAsia="Times New Roman" w:hAnsi="Times New Roman" w:cs="Times New Roman"/>
            <w:kern w:val="1"/>
            <w:sz w:val="24"/>
            <w:szCs w:val="24"/>
            <w:rPrChange w:id="9598" w:author="Bryce Raffle" w:date="2016-09-06T11:42:00Z">
              <w:rPr>
                <w:rFonts w:ascii="Times New Roman" w:hAnsi="Times New Roman" w:cs="Times New Roman"/>
                <w:kern w:val="1"/>
                <w:sz w:val="24"/>
                <w:szCs w:val="24"/>
              </w:rPr>
            </w:rPrChange>
          </w:rPr>
          <w:delText>s</w:delText>
        </w:r>
      </w:del>
      <w:r w:rsidR="00B67EA3" w:rsidRPr="009400B4">
        <w:rPr>
          <w:rFonts w:ascii="Times New Roman" w:hAnsi="Times New Roman"/>
          <w:kern w:val="1"/>
          <w:sz w:val="24"/>
          <w:rPrChange w:id="9599" w:author="Andrea Stafford Hintz" w:date="2016-09-18T16:51:00Z">
            <w:rPr>
              <w:rFonts w:ascii="Times New Roman" w:eastAsia="Times New Roman" w:hAnsi="Times New Roman" w:cs="Times New Roman"/>
              <w:kern w:val="1"/>
              <w:sz w:val="24"/>
              <w:szCs w:val="24"/>
            </w:rPr>
          </w:rPrChange>
        </w:rPr>
        <w:t xml:space="preserve">, </w:t>
      </w:r>
      <w:r w:rsidR="00B67EA3" w:rsidRPr="009400B4">
        <w:rPr>
          <w:rFonts w:ascii="Times New Roman" w:hAnsi="Times New Roman"/>
          <w:i/>
          <w:kern w:val="1"/>
          <w:sz w:val="24"/>
          <w:rPrChange w:id="9600" w:author="Andrea Stafford Hintz" w:date="2016-09-18T16:51:00Z">
            <w:rPr>
              <w:rFonts w:ascii="Times New Roman" w:eastAsia="Times New Roman" w:hAnsi="Times New Roman" w:cs="Times New Roman"/>
              <w:i/>
              <w:kern w:val="1"/>
              <w:sz w:val="24"/>
              <w:szCs w:val="24"/>
            </w:rPr>
          </w:rPrChange>
        </w:rPr>
        <w:t xml:space="preserve">human beings are just like </w:t>
      </w:r>
      <w:r w:rsidR="00C245FD" w:rsidRPr="009400B4">
        <w:rPr>
          <w:rFonts w:ascii="Times New Roman" w:hAnsi="Times New Roman"/>
          <w:i/>
          <w:kern w:val="1"/>
          <w:sz w:val="24"/>
          <w:rPrChange w:id="9601" w:author="Andrea Stafford Hintz" w:date="2016-09-18T16:51:00Z">
            <w:rPr>
              <w:rFonts w:ascii="Times New Roman" w:eastAsia="Times New Roman" w:hAnsi="Times New Roman" w:cs="Times New Roman"/>
              <w:i/>
              <w:kern w:val="1"/>
              <w:sz w:val="24"/>
              <w:szCs w:val="24"/>
            </w:rPr>
          </w:rPrChange>
        </w:rPr>
        <w:t>extra-complicated</w:t>
      </w:r>
      <w:r w:rsidR="00B67EA3" w:rsidRPr="009400B4">
        <w:rPr>
          <w:rFonts w:ascii="Times New Roman" w:hAnsi="Times New Roman"/>
          <w:i/>
          <w:kern w:val="1"/>
          <w:sz w:val="24"/>
          <w:rPrChange w:id="9602" w:author="Andrea Stafford Hintz" w:date="2016-09-18T16:51:00Z">
            <w:rPr>
              <w:rFonts w:ascii="Times New Roman" w:eastAsia="Times New Roman" w:hAnsi="Times New Roman" w:cs="Times New Roman"/>
              <w:i/>
              <w:kern w:val="1"/>
              <w:sz w:val="24"/>
              <w:szCs w:val="24"/>
            </w:rPr>
          </w:rPrChange>
        </w:rPr>
        <w:t xml:space="preserve"> machines</w:t>
      </w:r>
      <w:r w:rsidR="00B67EA3" w:rsidRPr="009400B4">
        <w:rPr>
          <w:rFonts w:ascii="Times New Roman" w:hAnsi="Times New Roman"/>
          <w:kern w:val="1"/>
          <w:sz w:val="24"/>
          <w:rPrChange w:id="9603" w:author="Andrea Stafford Hintz" w:date="2016-09-18T16:51:00Z">
            <w:rPr>
              <w:rFonts w:ascii="Times New Roman" w:eastAsia="Times New Roman" w:hAnsi="Times New Roman" w:cs="Times New Roman"/>
              <w:kern w:val="1"/>
              <w:sz w:val="24"/>
              <w:szCs w:val="24"/>
            </w:rPr>
          </w:rPrChange>
        </w:rPr>
        <w:t>.</w:t>
      </w:r>
    </w:p>
    <w:p w14:paraId="7F3972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4" w:author="Andrea Stafford Hintz" w:date="2016-09-18T16:51:00Z">
            <w:rPr>
              <w:rFonts w:ascii="Times New Roman" w:eastAsia="Times New Roman" w:hAnsi="Times New Roman" w:cs="Times New Roman"/>
              <w:kern w:val="1"/>
              <w:sz w:val="24"/>
              <w:szCs w:val="24"/>
            </w:rPr>
          </w:rPrChange>
        </w:rPr>
        <w:t>Their footsteps echoed down the tunnel.</w:t>
      </w:r>
    </w:p>
    <w:p w14:paraId="59F30C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5" w:author="Andrea Stafford Hintz" w:date="2016-09-18T16:51:00Z">
            <w:rPr>
              <w:rFonts w:ascii="Times New Roman" w:eastAsia="Times New Roman" w:hAnsi="Times New Roman" w:cs="Times New Roman"/>
              <w:kern w:val="1"/>
              <w:sz w:val="24"/>
              <w:szCs w:val="24"/>
            </w:rPr>
          </w:rPrChange>
        </w:rPr>
        <w:t>“So, the Resurrectionists don’t know about this entrance?” Annabel asked.</w:t>
      </w:r>
    </w:p>
    <w:p w14:paraId="5C43EB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6" w:author="Andrea Stafford Hintz" w:date="2016-09-18T16:51:00Z">
            <w:rPr>
              <w:rFonts w:ascii="Times New Roman" w:eastAsia="Times New Roman" w:hAnsi="Times New Roman" w:cs="Times New Roman"/>
              <w:kern w:val="1"/>
              <w:sz w:val="24"/>
              <w:szCs w:val="24"/>
            </w:rPr>
          </w:rPrChange>
        </w:rPr>
        <w:t>The narrow tunnel came to a sudden dead end. They halted, Annabel looking up at Palmer with concern.</w:t>
      </w:r>
    </w:p>
    <w:p w14:paraId="34B5A7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7" w:author="Andrea Stafford Hintz" w:date="2016-09-18T16:51:00Z">
            <w:rPr>
              <w:rFonts w:ascii="Times New Roman" w:eastAsia="Times New Roman" w:hAnsi="Times New Roman" w:cs="Times New Roman"/>
              <w:kern w:val="1"/>
              <w:sz w:val="24"/>
              <w:szCs w:val="24"/>
            </w:rPr>
          </w:rPrChange>
        </w:rPr>
        <w:t>“Did we take a wrong turn somewhere?” she asked.</w:t>
      </w:r>
    </w:p>
    <w:p w14:paraId="37FA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8" w:author="Andrea Stafford Hintz" w:date="2016-09-18T16:51:00Z">
            <w:rPr>
              <w:rFonts w:ascii="Times New Roman" w:eastAsia="Times New Roman" w:hAnsi="Times New Roman" w:cs="Times New Roman"/>
              <w:kern w:val="1"/>
              <w:sz w:val="24"/>
              <w:szCs w:val="24"/>
            </w:rPr>
          </w:rPrChange>
        </w:rPr>
        <w:t>He shook his head, grinning knowingly.</w:t>
      </w:r>
    </w:p>
    <w:p w14:paraId="1B836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09" w:author="Andrea Stafford Hintz" w:date="2016-09-18T16:51:00Z">
            <w:rPr>
              <w:rFonts w:ascii="Times New Roman" w:eastAsia="Times New Roman" w:hAnsi="Times New Roman" w:cs="Times New Roman"/>
              <w:kern w:val="1"/>
              <w:sz w:val="24"/>
              <w:szCs w:val="24"/>
            </w:rPr>
          </w:rPrChange>
        </w:rPr>
        <w:t>“Nope,” he said, reaching up with gloved hand and exploring the brickwork with his fingers until he found a hidden latch.</w:t>
      </w:r>
    </w:p>
    <w:p w14:paraId="1A9D48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10" w:author="Andrea Stafford Hintz" w:date="2016-09-18T16:51:00Z">
            <w:rPr>
              <w:rFonts w:ascii="Times New Roman" w:eastAsia="Times New Roman" w:hAnsi="Times New Roman" w:cs="Times New Roman"/>
              <w:kern w:val="1"/>
              <w:sz w:val="24"/>
              <w:szCs w:val="24"/>
            </w:rPr>
          </w:rPrChange>
        </w:rPr>
        <w:t>“Ah,” said Annabel. “I believe I understand. It would hardly do to have some unsuspecting sewage worker wander down this tunnel and inadvertently discover the secret facility.”</w:t>
      </w:r>
    </w:p>
    <w:p w14:paraId="1EF8E2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11" w:author="Andrea Stafford Hintz" w:date="2016-09-18T16:51:00Z">
            <w:rPr>
              <w:rFonts w:ascii="Times New Roman" w:eastAsia="Times New Roman" w:hAnsi="Times New Roman" w:cs="Times New Roman"/>
              <w:kern w:val="1"/>
              <w:sz w:val="24"/>
              <w:szCs w:val="24"/>
            </w:rPr>
          </w:rPrChange>
        </w:rPr>
        <w:t xml:space="preserve">“Exactly, </w:t>
      </w:r>
      <w:proofErr w:type="spellStart"/>
      <w:r w:rsidRPr="009400B4">
        <w:rPr>
          <w:rFonts w:ascii="Times New Roman" w:hAnsi="Times New Roman"/>
          <w:kern w:val="1"/>
          <w:sz w:val="24"/>
          <w:rPrChange w:id="9612" w:author="Andrea Stafford Hintz" w:date="2016-09-18T16:51:00Z">
            <w:rPr>
              <w:rFonts w:ascii="Times New Roman" w:eastAsia="Times New Roman" w:hAnsi="Times New Roman" w:cs="Times New Roman"/>
              <w:kern w:val="1"/>
              <w:sz w:val="24"/>
              <w:szCs w:val="24"/>
            </w:rPr>
          </w:rPrChange>
        </w:rPr>
        <w:t>m’dear</w:t>
      </w:r>
      <w:proofErr w:type="spellEnd"/>
      <w:r w:rsidRPr="009400B4">
        <w:rPr>
          <w:rFonts w:ascii="Times New Roman" w:hAnsi="Times New Roman"/>
          <w:kern w:val="1"/>
          <w:sz w:val="24"/>
          <w:rPrChange w:id="9613" w:author="Andrea Stafford Hintz" w:date="2016-09-18T16:51:00Z">
            <w:rPr>
              <w:rFonts w:ascii="Times New Roman" w:eastAsia="Times New Roman" w:hAnsi="Times New Roman" w:cs="Times New Roman"/>
              <w:kern w:val="1"/>
              <w:sz w:val="24"/>
              <w:szCs w:val="24"/>
            </w:rPr>
          </w:rPrChange>
        </w:rPr>
        <w:t>,” said Palmer, gruffly.</w:t>
      </w:r>
    </w:p>
    <w:p w14:paraId="4D0597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14" w:author="Andrea Stafford Hintz" w:date="2016-09-18T16:51:00Z">
            <w:rPr>
              <w:rFonts w:ascii="Times New Roman" w:eastAsia="Times New Roman" w:hAnsi="Times New Roman" w:cs="Times New Roman"/>
              <w:kern w:val="1"/>
              <w:sz w:val="24"/>
              <w:szCs w:val="24"/>
            </w:rPr>
          </w:rPrChange>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14:paraId="6A8803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615" w:author="Andrea Stafford Hintz" w:date="2016-09-18T16:51:00Z">
            <w:rPr>
              <w:rFonts w:ascii="Times New Roman" w:eastAsia="Times New Roman" w:hAnsi="Times New Roman" w:cs="Times New Roman"/>
              <w:kern w:val="1"/>
              <w:sz w:val="24"/>
              <w:szCs w:val="24"/>
            </w:rPr>
          </w:rPrChange>
        </w:rPr>
        <w:t>#</w:t>
      </w:r>
    </w:p>
    <w:p w14:paraId="7EE93E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616" w:name="Scene_73"/>
      <w:r w:rsidRPr="009400B4">
        <w:rPr>
          <w:rFonts w:ascii="Times New Roman" w:hAnsi="Times New Roman"/>
          <w:kern w:val="1"/>
          <w:sz w:val="24"/>
          <w:rPrChange w:id="9617" w:author="Andrea Stafford Hintz" w:date="2016-09-18T16:51:00Z">
            <w:rPr>
              <w:rFonts w:ascii="Times New Roman" w:eastAsia="Times New Roman" w:hAnsi="Times New Roman" w:cs="Times New Roman"/>
              <w:kern w:val="1"/>
              <w:sz w:val="24"/>
              <w:szCs w:val="24"/>
            </w:rPr>
          </w:rPrChange>
        </w:rPr>
        <w:t>Jonathan</w:t>
      </w:r>
      <w:bookmarkEnd w:id="9616"/>
      <w:r w:rsidRPr="009400B4">
        <w:rPr>
          <w:rFonts w:ascii="Times New Roman" w:hAnsi="Times New Roman"/>
          <w:kern w:val="1"/>
          <w:sz w:val="24"/>
          <w:rPrChange w:id="9618" w:author="Andrea Stafford Hintz" w:date="2016-09-18T16:51:00Z">
            <w:rPr>
              <w:rFonts w:ascii="Times New Roman" w:eastAsia="Times New Roman" w:hAnsi="Times New Roman" w:cs="Times New Roman"/>
              <w:kern w:val="1"/>
              <w:sz w:val="24"/>
              <w:szCs w:val="24"/>
            </w:rPr>
          </w:rPrChange>
        </w:rPr>
        <w:t xml:space="preserve"> sat up, nursing an awful headache. He blinked and looked around. It took a few moments, despite the familiarity of his surroundings, for Jonathan to figure out where the hell he was. He was still on the airship. </w:t>
      </w:r>
      <w:r w:rsidRPr="009400B4">
        <w:rPr>
          <w:rFonts w:ascii="Times New Roman" w:hAnsi="Times New Roman"/>
          <w:i/>
          <w:kern w:val="1"/>
          <w:sz w:val="24"/>
          <w:rPrChange w:id="9619" w:author="Andrea Stafford Hintz" w:date="2016-09-18T16:51:00Z">
            <w:rPr>
              <w:rFonts w:ascii="Times New Roman" w:eastAsia="Times New Roman" w:hAnsi="Times New Roman" w:cs="Times New Roman"/>
              <w:i/>
              <w:kern w:val="1"/>
              <w:sz w:val="24"/>
              <w:szCs w:val="24"/>
            </w:rPr>
          </w:rPrChange>
        </w:rPr>
        <w:t>Why was he still on the airship?</w:t>
      </w:r>
      <w:r w:rsidRPr="009400B4">
        <w:rPr>
          <w:rFonts w:ascii="Times New Roman" w:hAnsi="Times New Roman"/>
          <w:kern w:val="1"/>
          <w:sz w:val="24"/>
          <w:rPrChange w:id="9620" w:author="Andrea Stafford Hintz" w:date="2016-09-18T16:51:00Z">
            <w:rPr>
              <w:rFonts w:ascii="Times New Roman" w:eastAsia="Times New Roman" w:hAnsi="Times New Roman" w:cs="Times New Roman"/>
              <w:kern w:val="1"/>
              <w:sz w:val="24"/>
              <w:szCs w:val="24"/>
            </w:rPr>
          </w:rPrChange>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5500FA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21" w:author="Andrea Stafford Hintz" w:date="2016-09-18T16:51:00Z">
            <w:rPr>
              <w:rFonts w:ascii="Times New Roman" w:eastAsia="Times New Roman" w:hAnsi="Times New Roman" w:cs="Times New Roman"/>
              <w:kern w:val="1"/>
              <w:sz w:val="24"/>
              <w:szCs w:val="24"/>
            </w:rPr>
          </w:rPrChange>
        </w:rPr>
        <w:t>As the fog cleared from his mind, he began to remember what had happened. After Miss Monday had described her plan, the crew had begun to file out the door. As Jonathan turned to leave, he’d been forestalled by a hand on his shoulder.</w:t>
      </w:r>
    </w:p>
    <w:p w14:paraId="21983A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9622" w:author="Andrea Stafford Hintz" w:date="2016-09-18T16:51:00Z">
            <w:rPr>
              <w:rFonts w:ascii="Times New Roman" w:eastAsia="Times New Roman" w:hAnsi="Times New Roman" w:cs="Times New Roman"/>
              <w:i/>
              <w:kern w:val="1"/>
              <w:sz w:val="24"/>
              <w:szCs w:val="24"/>
            </w:rPr>
          </w:rPrChange>
        </w:rPr>
        <w:t>“A moment of your time, Jonathan?”</w:t>
      </w:r>
    </w:p>
    <w:p w14:paraId="68092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23" w:author="Andrea Stafford Hintz" w:date="2016-09-18T16:51:00Z">
            <w:rPr>
              <w:rFonts w:ascii="Times New Roman" w:eastAsia="Times New Roman" w:hAnsi="Times New Roman" w:cs="Times New Roman"/>
              <w:kern w:val="1"/>
              <w:sz w:val="24"/>
              <w:szCs w:val="24"/>
            </w:rPr>
          </w:rPrChange>
        </w:rPr>
        <w:t>It was Abraham Palmer.</w:t>
      </w:r>
    </w:p>
    <w:p w14:paraId="43214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24" w:author="Andrea Stafford Hintz" w:date="2016-09-18T16:51:00Z">
            <w:rPr>
              <w:rFonts w:ascii="Times New Roman" w:eastAsia="Times New Roman" w:hAnsi="Times New Roman" w:cs="Times New Roman"/>
              <w:kern w:val="1"/>
              <w:sz w:val="24"/>
              <w:szCs w:val="24"/>
            </w:rPr>
          </w:rPrChange>
        </w:rPr>
        <w:t>Jonathan pulled himself to his feet, and surveyed the empty room. The bartender had been dismissed, so Jonathan grabbed a bottle from behind the bar and took a swig to ease the ache in his head.</w:t>
      </w:r>
    </w:p>
    <w:p w14:paraId="6F78F0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9625"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26" w:author="Andrea Stafford Hintz" w:date="2016-09-18T16:51:00Z">
            <w:rPr>
              <w:rFonts w:ascii="Times New Roman" w:eastAsia="Times New Roman" w:hAnsi="Times New Roman" w:cs="Times New Roman"/>
              <w:i/>
              <w:kern w:val="1"/>
              <w:sz w:val="24"/>
              <w:szCs w:val="24"/>
            </w:rPr>
          </w:rPrChange>
        </w:rPr>
        <w:t>Of course</w:t>
      </w:r>
      <w:r w:rsidRPr="009400B4">
        <w:rPr>
          <w:rFonts w:ascii="Times New Roman" w:hAnsi="Times New Roman"/>
          <w:i/>
          <w:kern w:val="1"/>
          <w:sz w:val="24"/>
          <w:rPrChange w:id="9627" w:author="Andrea Stafford Hintz" w:date="2016-09-18T16:51:00Z">
            <w:rPr>
              <w:rFonts w:ascii="Times New Roman" w:eastAsia="Times New Roman" w:hAnsi="Times New Roman" w:cs="Times New Roman"/>
              <w:i/>
              <w:kern w:val="1"/>
              <w:sz w:val="24"/>
              <w:szCs w:val="24"/>
            </w:rPr>
          </w:rPrChange>
        </w:rPr>
        <w:t>,”</w:t>
      </w:r>
      <w:r w:rsidRPr="009400B4">
        <w:rPr>
          <w:rFonts w:ascii="Times New Roman" w:hAnsi="Times New Roman"/>
          <w:kern w:val="1"/>
          <w:sz w:val="24"/>
          <w:rPrChange w:id="9628" w:author="Andrea Stafford Hintz" w:date="2016-09-18T16:51:00Z">
            <w:rPr>
              <w:rFonts w:ascii="Times New Roman" w:eastAsia="Times New Roman" w:hAnsi="Times New Roman" w:cs="Times New Roman"/>
              <w:kern w:val="1"/>
              <w:sz w:val="24"/>
              <w:szCs w:val="24"/>
            </w:rPr>
          </w:rPrChange>
        </w:rPr>
        <w:t xml:space="preserve"> he remembered answering.</w:t>
      </w:r>
    </w:p>
    <w:p w14:paraId="0DA79B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29" w:author="Andrea Stafford Hintz" w:date="2016-09-18T16:51:00Z">
            <w:rPr>
              <w:rFonts w:ascii="Times New Roman" w:eastAsia="Times New Roman" w:hAnsi="Times New Roman" w:cs="Times New Roman"/>
              <w:kern w:val="1"/>
              <w:sz w:val="24"/>
              <w:szCs w:val="24"/>
            </w:rPr>
          </w:rPrChange>
        </w:rP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14:paraId="71F257E4"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30" w:author="Andrea Stafford Hintz" w:date="2016-09-18T16:51:00Z">
            <w:rPr>
              <w:rFonts w:ascii="Times New Roman" w:hAnsi="Times New Roman" w:cs="Times New Roman"/>
              <w:i/>
              <w:kern w:val="1"/>
              <w:sz w:val="24"/>
              <w:szCs w:val="24"/>
            </w:rPr>
          </w:rPrChange>
        </w:rPr>
      </w:pPr>
      <w:r w:rsidRPr="009400B4">
        <w:rPr>
          <w:rFonts w:ascii="Times New Roman" w:hAnsi="Times New Roman"/>
          <w:i/>
          <w:kern w:val="1"/>
          <w:sz w:val="24"/>
          <w:rPrChange w:id="9631"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32" w:author="Andrea Stafford Hintz" w:date="2016-09-18T16:51:00Z">
            <w:rPr>
              <w:rFonts w:ascii="Times New Roman" w:eastAsia="Times New Roman" w:hAnsi="Times New Roman" w:cs="Times New Roman"/>
              <w:i/>
              <w:kern w:val="1"/>
              <w:sz w:val="24"/>
              <w:szCs w:val="24"/>
            </w:rPr>
          </w:rPrChange>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14:paraId="7922C08F"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33"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34" w:author="Andrea Stafford Hintz" w:date="2016-09-18T16:51:00Z">
            <w:rPr>
              <w:rFonts w:ascii="Times New Roman" w:eastAsia="Times New Roman" w:hAnsi="Times New Roman" w:cs="Times New Roman"/>
              <w:i/>
              <w:kern w:val="1"/>
              <w:sz w:val="24"/>
              <w:szCs w:val="24"/>
            </w:rPr>
          </w:rPrChange>
        </w:rPr>
        <w:t>“What moment?” Jonathan asked.</w:t>
      </w:r>
    </w:p>
    <w:p w14:paraId="45421C2B"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35"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36" w:author="Andrea Stafford Hintz" w:date="2016-09-18T16:51:00Z">
            <w:rPr>
              <w:rFonts w:ascii="Times New Roman" w:eastAsia="Times New Roman" w:hAnsi="Times New Roman" w:cs="Times New Roman"/>
              <w:i/>
              <w:kern w:val="1"/>
              <w:sz w:val="24"/>
              <w:szCs w:val="24"/>
            </w:rPr>
          </w:rPrChange>
        </w:rPr>
        <w:t xml:space="preserve">“Ah, so you </w:t>
      </w:r>
      <w:r w:rsidRPr="0079725A">
        <w:rPr>
          <w:rFonts w:ascii="Times New Roman" w:hAnsi="Times New Roman"/>
          <w:kern w:val="1"/>
          <w:sz w:val="24"/>
          <w:rPrChange w:id="9637" w:author="Andrea Stafford Hintz" w:date="2016-09-18T16:51:00Z">
            <w:rPr>
              <w:rFonts w:ascii="Times New Roman" w:eastAsia="Times New Roman" w:hAnsi="Times New Roman" w:cs="Times New Roman"/>
              <w:kern w:val="1"/>
              <w:sz w:val="24"/>
              <w:szCs w:val="24"/>
            </w:rPr>
          </w:rPrChange>
        </w:rPr>
        <w:t>don’t</w:t>
      </w:r>
      <w:r w:rsidRPr="0079725A">
        <w:rPr>
          <w:rFonts w:ascii="Times New Roman" w:hAnsi="Times New Roman"/>
          <w:kern w:val="1"/>
          <w:sz w:val="24"/>
          <w:rPrChange w:id="9638" w:author="Andrea Stafford Hintz" w:date="2016-09-18T16:51:00Z">
            <w:rPr>
              <w:rFonts w:ascii="Times New Roman" w:eastAsia="Times New Roman" w:hAnsi="Times New Roman" w:cs="Times New Roman"/>
              <w:i/>
              <w:kern w:val="1"/>
              <w:sz w:val="24"/>
              <w:szCs w:val="24"/>
            </w:rPr>
          </w:rPrChange>
        </w:rPr>
        <w:t xml:space="preserve"> remember?” Palmer replied. “The doctor said you might not. You weren’t yourself at the time, after all.”</w:t>
      </w:r>
    </w:p>
    <w:p w14:paraId="143F7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39" w:author="Andrea Stafford Hintz" w:date="2016-09-18T16:51:00Z">
            <w:rPr>
              <w:rFonts w:ascii="Times New Roman" w:eastAsia="Times New Roman" w:hAnsi="Times New Roman" w:cs="Times New Roman"/>
              <w:i/>
              <w:kern w:val="1"/>
              <w:sz w:val="24"/>
              <w:szCs w:val="24"/>
            </w:rPr>
          </w:rPrChange>
        </w:rPr>
        <w:t>“What?” Jonathan said. He wasn’t following. Not at all.</w:t>
      </w:r>
    </w:p>
    <w:p w14:paraId="62F62E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40" w:author="Andrea Stafford Hintz" w:date="2016-09-18T16:51:00Z">
            <w:rPr>
              <w:rFonts w:ascii="Times New Roman" w:eastAsia="Times New Roman" w:hAnsi="Times New Roman" w:cs="Times New Roman"/>
              <w:kern w:val="1"/>
              <w:sz w:val="24"/>
              <w:szCs w:val="24"/>
            </w:rPr>
          </w:rPrChange>
        </w:rPr>
        <w:t>What had Palmer meant? Jonathan took another swig of absinthe, straight from the bottle, and headed to the library, where his father had kept his gun collection. His gun had been removed from his belt.</w:t>
      </w:r>
    </w:p>
    <w:p w14:paraId="1966D3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9641"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42" w:author="Andrea Stafford Hintz" w:date="2016-09-18T16:51:00Z">
            <w:rPr>
              <w:rFonts w:ascii="Times New Roman" w:eastAsia="Times New Roman" w:hAnsi="Times New Roman" w:cs="Times New Roman"/>
              <w:i/>
              <w:kern w:val="1"/>
              <w:sz w:val="24"/>
              <w:szCs w:val="24"/>
            </w:rPr>
          </w:rPrChange>
        </w:rPr>
        <w:t>You were exposed to the Lazarus Virus</w:t>
      </w:r>
      <w:r w:rsidRPr="009400B4">
        <w:rPr>
          <w:rFonts w:ascii="Times New Roman" w:hAnsi="Times New Roman"/>
          <w:i/>
          <w:kern w:val="1"/>
          <w:sz w:val="24"/>
          <w:rPrChange w:id="9643" w:author="Andrea Stafford Hintz" w:date="2016-09-18T16:51:00Z">
            <w:rPr>
              <w:rFonts w:ascii="Times New Roman" w:eastAsia="Times New Roman" w:hAnsi="Times New Roman" w:cs="Times New Roman"/>
              <w:i/>
              <w:kern w:val="1"/>
              <w:sz w:val="24"/>
              <w:szCs w:val="24"/>
            </w:rPr>
          </w:rPrChange>
        </w:rPr>
        <w:t>.”</w:t>
      </w:r>
    </w:p>
    <w:p w14:paraId="18D015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44" w:author="Andrea Stafford Hintz" w:date="2016-09-18T16:51:00Z">
            <w:rPr>
              <w:rFonts w:ascii="Times New Roman" w:eastAsia="Times New Roman" w:hAnsi="Times New Roman" w:cs="Times New Roman"/>
              <w:kern w:val="1"/>
              <w:sz w:val="24"/>
              <w:szCs w:val="24"/>
            </w:rPr>
          </w:rPrChange>
        </w:rPr>
        <w:t>He remembered Palmer’s words, though he had no memory of the incident Palmer was describing.</w:t>
      </w:r>
    </w:p>
    <w:p w14:paraId="01C970F0"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45" w:author="Andrea Stafford Hintz" w:date="2016-09-18T16:51:00Z">
            <w:rPr>
              <w:rFonts w:ascii="Times New Roman" w:hAnsi="Times New Roman" w:cs="Times New Roman"/>
              <w:i/>
              <w:kern w:val="1"/>
              <w:sz w:val="24"/>
              <w:szCs w:val="24"/>
            </w:rPr>
          </w:rPrChange>
        </w:rPr>
      </w:pPr>
      <w:r w:rsidRPr="009400B4">
        <w:rPr>
          <w:rFonts w:ascii="Times New Roman" w:hAnsi="Times New Roman"/>
          <w:i/>
          <w:kern w:val="1"/>
          <w:sz w:val="24"/>
          <w:rPrChange w:id="9646"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47" w:author="Andrea Stafford Hintz" w:date="2016-09-18T16:51:00Z">
            <w:rPr>
              <w:rFonts w:ascii="Times New Roman" w:eastAsia="Times New Roman" w:hAnsi="Times New Roman" w:cs="Times New Roman"/>
              <w:i/>
              <w:kern w:val="1"/>
              <w:sz w:val="24"/>
              <w:szCs w:val="24"/>
            </w:rPr>
          </w:rPrChange>
        </w:rPr>
        <w:t>We don’t know how you contracted the virus, but it was an earlier strain. You were feverish, delirious. You weren’t yourself. It’s a blessing you don’t remember it.”</w:t>
      </w:r>
    </w:p>
    <w:p w14:paraId="27FE57E5"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48"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49" w:author="Andrea Stafford Hintz" w:date="2016-09-18T16:51:00Z">
            <w:rPr>
              <w:rFonts w:ascii="Times New Roman" w:eastAsia="Times New Roman" w:hAnsi="Times New Roman" w:cs="Times New Roman"/>
              <w:i/>
              <w:kern w:val="1"/>
              <w:sz w:val="24"/>
              <w:szCs w:val="24"/>
            </w:rPr>
          </w:rPrChange>
        </w:rPr>
        <w:t>“I remember…being sick. I remember having a fever.”</w:t>
      </w:r>
    </w:p>
    <w:p w14:paraId="637EA237" w14:textId="5BC5B62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50" w:author="Andrea Stafford Hintz" w:date="2016-09-18T16:51:00Z">
            <w:rPr>
              <w:rFonts w:ascii="Times New Roman" w:eastAsia="Times New Roman" w:hAnsi="Times New Roman" w:cs="Times New Roman"/>
              <w:i/>
              <w:kern w:val="1"/>
              <w:sz w:val="24"/>
              <w:szCs w:val="24"/>
            </w:rPr>
          </w:rPrChange>
        </w:rPr>
        <w:t xml:space="preserve">“It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w:t>
      </w:r>
      <w:proofErr w:type="spellStart"/>
      <w:ins w:id="9651" w:author="Andrea Stafford Hintz" w:date="2016-09-18T16:51:00Z">
        <w:r w:rsidR="00A22D6C" w:rsidRPr="0079725A">
          <w:rPr>
            <w:rFonts w:ascii="Times New Roman" w:eastAsia="Times New Roman" w:hAnsi="Times New Roman" w:cs="Times New Roman"/>
            <w:kern w:val="1"/>
            <w:sz w:val="24"/>
            <w:szCs w:val="24"/>
          </w:rPr>
          <w:t>Your</w:t>
        </w:r>
      </w:ins>
      <w:ins w:id="9652" w:author="Andrea Stafford Hintz" w:date="2016-09-08T12:35:00Z">
        <w:r w:rsidR="00FB7287" w:rsidRPr="78CC2E85">
          <w:rPr>
            <w:rFonts w:ascii="Times New Roman" w:eastAsia="Times New Roman" w:hAnsi="Times New Roman" w:cs="Times New Roman"/>
            <w:i/>
            <w:kern w:val="1"/>
            <w:sz w:val="24"/>
            <w:szCs w:val="24"/>
          </w:rPr>
          <w:t>Your</w:t>
        </w:r>
      </w:ins>
      <w:proofErr w:type="spellEnd"/>
      <w:del w:id="9653" w:author="Andrea Stafford Hintz" w:date="2016-09-08T12:35:00Z">
        <w:r w:rsidRPr="683686B9" w:rsidDel="00FB7287">
          <w:rPr>
            <w:rFonts w:ascii="Times New Roman" w:eastAsia="Times New Roman" w:hAnsi="Times New Roman" w:cs="Times New Roman"/>
            <w:i/>
            <w:kern w:val="1"/>
            <w:sz w:val="24"/>
            <w:szCs w:val="24"/>
            <w:rPrChange w:id="9654" w:author="Bryce Raffle" w:date="2016-09-06T11:42:00Z">
              <w:rPr>
                <w:rFonts w:ascii="Times New Roman" w:hAnsi="Times New Roman" w:cs="Times New Roman"/>
                <w:i/>
                <w:kern w:val="1"/>
                <w:sz w:val="24"/>
                <w:szCs w:val="24"/>
              </w:rPr>
            </w:rPrChange>
          </w:rPr>
          <w:delText>Jonathan’s</w:delText>
        </w:r>
      </w:del>
      <w:r w:rsidRPr="0079725A">
        <w:rPr>
          <w:rFonts w:ascii="Times New Roman" w:hAnsi="Times New Roman"/>
          <w:kern w:val="1"/>
          <w:sz w:val="24"/>
          <w:rPrChange w:id="9655" w:author="Andrea Stafford Hintz" w:date="2016-09-18T16:51:00Z">
            <w:rPr>
              <w:rFonts w:ascii="Times New Roman" w:eastAsia="Times New Roman" w:hAnsi="Times New Roman" w:cs="Times New Roman"/>
              <w:i/>
              <w:kern w:val="1"/>
              <w:sz w:val="24"/>
              <w:szCs w:val="24"/>
            </w:rPr>
          </w:rPrChange>
        </w:rPr>
        <w:t xml:space="preserve"> father began trying to track down incidences of attacks involving the</w:t>
      </w:r>
      <w:r w:rsidRPr="009400B4">
        <w:rPr>
          <w:rFonts w:ascii="Times New Roman" w:hAnsi="Times New Roman"/>
          <w:i/>
          <w:kern w:val="1"/>
          <w:sz w:val="24"/>
          <w:rPrChange w:id="9656" w:author="Andrea Stafford Hintz" w:date="2016-09-18T16:51:00Z">
            <w:rPr>
              <w:rFonts w:ascii="Times New Roman" w:eastAsia="Times New Roman" w:hAnsi="Times New Roman" w:cs="Times New Roman"/>
              <w:i/>
              <w:kern w:val="1"/>
              <w:sz w:val="24"/>
              <w:szCs w:val="24"/>
            </w:rPr>
          </w:rPrChange>
        </w:rPr>
        <w:t xml:space="preserve"> </w:t>
      </w:r>
      <w:r w:rsidRPr="0079725A">
        <w:rPr>
          <w:rFonts w:ascii="Times New Roman" w:hAnsi="Times New Roman"/>
          <w:kern w:val="1"/>
          <w:sz w:val="24"/>
          <w:rPrChange w:id="9657" w:author="Andrea Stafford Hintz" w:date="2016-09-18T16:51:00Z">
            <w:rPr>
              <w:rFonts w:ascii="Times New Roman" w:eastAsia="Times New Roman" w:hAnsi="Times New Roman" w:cs="Times New Roman"/>
              <w:i/>
              <w:kern w:val="1"/>
              <w:sz w:val="24"/>
              <w:szCs w:val="24"/>
            </w:rPr>
          </w:rPrChange>
        </w:rPr>
        <w:t>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0C2207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58" w:author="Andrea Stafford Hintz" w:date="2016-09-18T16:51:00Z">
            <w:rPr>
              <w:rFonts w:ascii="Times New Roman" w:eastAsia="Times New Roman" w:hAnsi="Times New Roman" w:cs="Times New Roman"/>
              <w:kern w:val="1"/>
              <w:sz w:val="24"/>
              <w:szCs w:val="24"/>
            </w:rPr>
          </w:rPrChange>
        </w:rP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1082B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9659"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60" w:author="Andrea Stafford Hintz" w:date="2016-09-18T16:51:00Z">
            <w:rPr>
              <w:rFonts w:ascii="Times New Roman" w:eastAsia="Times New Roman" w:hAnsi="Times New Roman" w:cs="Times New Roman"/>
              <w:i/>
              <w:kern w:val="1"/>
              <w:sz w:val="24"/>
              <w:szCs w:val="24"/>
            </w:rPr>
          </w:rPrChange>
        </w:rPr>
        <w:t>The first batch of the antiserum was derived from corvine birds, which possess a natural resistance to the virus. Not all animals do, you see.</w:t>
      </w:r>
      <w:r w:rsidRPr="0079725A">
        <w:rPr>
          <w:rFonts w:ascii="Times New Roman" w:hAnsi="Times New Roman"/>
          <w:kern w:val="1"/>
          <w:sz w:val="24"/>
          <w:rPrChange w:id="9661" w:author="Andrea Stafford Hintz" w:date="2016-09-18T16:51:00Z">
            <w:rPr>
              <w:rFonts w:ascii="Times New Roman" w:eastAsia="Times New Roman" w:hAnsi="Times New Roman" w:cs="Times New Roman"/>
              <w:kern w:val="1"/>
              <w:sz w:val="24"/>
              <w:szCs w:val="24"/>
            </w:rPr>
          </w:rPrChange>
        </w:rPr>
        <w:t xml:space="preserve"> </w:t>
      </w:r>
      <w:r w:rsidRPr="0079725A">
        <w:rPr>
          <w:rFonts w:ascii="Times New Roman" w:hAnsi="Times New Roman"/>
          <w:kern w:val="1"/>
          <w:sz w:val="24"/>
          <w:rPrChange w:id="9662" w:author="Andrea Stafford Hintz" w:date="2016-09-18T16:51:00Z">
            <w:rPr>
              <w:rFonts w:ascii="Times New Roman" w:eastAsia="Times New Roman" w:hAnsi="Times New Roman" w:cs="Times New Roman"/>
              <w:i/>
              <w:kern w:val="1"/>
              <w:sz w:val="24"/>
              <w:szCs w:val="24"/>
            </w:rPr>
          </w:rPrChange>
        </w:rPr>
        <w:t>So, crows became a subject of interest to Dr. Allen. He believed, given their natural immunity, that they might allow him to synthesize an antiserum. Apparently his obsession was passed on to his assistant, Jack Bernhardt.</w:t>
      </w:r>
      <w:r w:rsidRPr="009400B4">
        <w:rPr>
          <w:rFonts w:ascii="Times New Roman" w:hAnsi="Times New Roman"/>
          <w:i/>
          <w:kern w:val="1"/>
          <w:sz w:val="24"/>
          <w:rPrChange w:id="9663" w:author="Andrea Stafford Hintz" w:date="2016-09-18T16:51:00Z">
            <w:rPr>
              <w:rFonts w:ascii="Times New Roman" w:eastAsia="Times New Roman" w:hAnsi="Times New Roman" w:cs="Times New Roman"/>
              <w:i/>
              <w:kern w:val="1"/>
              <w:sz w:val="24"/>
              <w:szCs w:val="24"/>
            </w:rPr>
          </w:rPrChange>
        </w:rPr>
        <w:t>”</w:t>
      </w:r>
    </w:p>
    <w:p w14:paraId="00E89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664" w:author="Andrea Stafford Hintz" w:date="2016-09-18T16:51:00Z">
            <w:rPr>
              <w:rFonts w:ascii="Times New Roman" w:eastAsia="Times New Roman" w:hAnsi="Times New Roman" w:cs="Times New Roman"/>
              <w:kern w:val="1"/>
              <w:sz w:val="24"/>
              <w:szCs w:val="24"/>
            </w:rPr>
          </w:rPrChange>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75B33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9665"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66" w:author="Andrea Stafford Hintz" w:date="2016-09-18T16:51:00Z">
            <w:rPr>
              <w:rFonts w:ascii="Times New Roman" w:eastAsia="Times New Roman" w:hAnsi="Times New Roman" w:cs="Times New Roman"/>
              <w:i/>
              <w:kern w:val="1"/>
              <w:sz w:val="24"/>
              <w:szCs w:val="24"/>
            </w:rPr>
          </w:rPrChange>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14:paraId="78888369"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67"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68" w:author="Andrea Stafford Hintz" w:date="2016-09-18T16:51:00Z">
            <w:rPr>
              <w:rFonts w:ascii="Times New Roman" w:eastAsia="Times New Roman" w:hAnsi="Times New Roman" w:cs="Times New Roman"/>
              <w:i/>
              <w:kern w:val="1"/>
              <w:sz w:val="24"/>
              <w:szCs w:val="24"/>
            </w:rPr>
          </w:rPrChange>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14:paraId="28265D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69" w:author="Andrea Stafford Hintz" w:date="2016-09-18T16:51:00Z">
            <w:rPr>
              <w:rFonts w:ascii="Times New Roman" w:eastAsia="Times New Roman" w:hAnsi="Times New Roman" w:cs="Times New Roman"/>
              <w:i/>
              <w:kern w:val="1"/>
              <w:sz w:val="24"/>
              <w:szCs w:val="24"/>
            </w:rPr>
          </w:rPrChange>
        </w:rPr>
        <w:t>“Like me and Miss Monday, you mean,” said Jonathan.</w:t>
      </w:r>
    </w:p>
    <w:p w14:paraId="62CDFE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79725A">
        <w:rPr>
          <w:rFonts w:ascii="Times New Roman" w:hAnsi="Times New Roman"/>
          <w:kern w:val="1"/>
          <w:sz w:val="24"/>
          <w:rPrChange w:id="9670" w:author="Andrea Stafford Hintz" w:date="2016-09-18T16:51:00Z">
            <w:rPr>
              <w:rFonts w:ascii="Times New Roman" w:eastAsia="Times New Roman" w:hAnsi="Times New Roman" w:cs="Times New Roman"/>
              <w:i/>
              <w:kern w:val="1"/>
              <w:sz w:val="24"/>
              <w:szCs w:val="24"/>
            </w:rPr>
          </w:rPrChange>
        </w:rPr>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r w:rsidRPr="009400B4">
        <w:rPr>
          <w:rFonts w:ascii="Times New Roman" w:hAnsi="Times New Roman"/>
          <w:i/>
          <w:kern w:val="1"/>
          <w:sz w:val="24"/>
          <w:rPrChange w:id="9671" w:author="Andrea Stafford Hintz" w:date="2016-09-18T16:51:00Z">
            <w:rPr>
              <w:rFonts w:ascii="Times New Roman" w:eastAsia="Times New Roman" w:hAnsi="Times New Roman" w:cs="Times New Roman"/>
              <w:i/>
              <w:kern w:val="1"/>
              <w:sz w:val="24"/>
              <w:szCs w:val="24"/>
            </w:rPr>
          </w:rPrChange>
        </w:rPr>
        <w:t>”</w:t>
      </w:r>
    </w:p>
    <w:p w14:paraId="13A05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72" w:author="Andrea Stafford Hintz" w:date="2016-09-18T16:51:00Z">
            <w:rPr>
              <w:rFonts w:ascii="Times New Roman" w:eastAsia="Times New Roman" w:hAnsi="Times New Roman" w:cs="Times New Roman"/>
              <w:i/>
              <w:kern w:val="1"/>
              <w:sz w:val="24"/>
              <w:szCs w:val="24"/>
            </w:rPr>
          </w:rPrChange>
        </w:rPr>
        <w:t>Jonathan’s mind was whirling. So many things just didn’t add up. Even working from within, how could Palmer know so much?</w:t>
      </w:r>
    </w:p>
    <w:p w14:paraId="096C88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73" w:author="Andrea Stafford Hintz" w:date="2016-09-18T16:51:00Z">
            <w:rPr>
              <w:rFonts w:ascii="Times New Roman" w:eastAsia="Times New Roman" w:hAnsi="Times New Roman" w:cs="Times New Roman"/>
              <w:i/>
              <w:kern w:val="1"/>
              <w:sz w:val="24"/>
              <w:szCs w:val="24"/>
            </w:rPr>
          </w:rPrChange>
        </w:rPr>
        <w:t xml:space="preserve">“Once </w:t>
      </w:r>
      <w:r w:rsidRPr="0079725A">
        <w:rPr>
          <w:rFonts w:ascii="Times New Roman" w:hAnsi="Times New Roman"/>
          <w:kern w:val="1"/>
          <w:sz w:val="24"/>
          <w:rPrChange w:id="9674" w:author="Andrea Stafford Hintz" w:date="2016-09-18T16:51:00Z">
            <w:rPr>
              <w:rFonts w:ascii="Times New Roman" w:eastAsia="Times New Roman" w:hAnsi="Times New Roman" w:cs="Times New Roman"/>
              <w:kern w:val="1"/>
              <w:sz w:val="24"/>
              <w:szCs w:val="24"/>
            </w:rPr>
          </w:rPrChange>
        </w:rPr>
        <w:t>we</w:t>
      </w:r>
      <w:r w:rsidRPr="0079725A">
        <w:rPr>
          <w:rFonts w:ascii="Times New Roman" w:hAnsi="Times New Roman"/>
          <w:kern w:val="1"/>
          <w:sz w:val="24"/>
          <w:rPrChange w:id="9675" w:author="Andrea Stafford Hintz" w:date="2016-09-18T16:51:00Z">
            <w:rPr>
              <w:rFonts w:ascii="Times New Roman" w:eastAsia="Times New Roman" w:hAnsi="Times New Roman" w:cs="Times New Roman"/>
              <w:i/>
              <w:kern w:val="1"/>
              <w:sz w:val="24"/>
              <w:szCs w:val="24"/>
            </w:rPr>
          </w:rPrChange>
        </w:rPr>
        <w:t xml:space="preserve"> find a cure, you mean? After we recover their research, we’ll find a cure, as we discussed. We don’t need the Resurrectionists.”</w:t>
      </w:r>
    </w:p>
    <w:p w14:paraId="23C0D788"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76"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77" w:author="Andrea Stafford Hintz" w:date="2016-09-18T16:51:00Z">
            <w:rPr>
              <w:rFonts w:ascii="Times New Roman" w:eastAsia="Times New Roman" w:hAnsi="Times New Roman" w:cs="Times New Roman"/>
              <w:i/>
              <w:kern w:val="1"/>
              <w:sz w:val="24"/>
              <w:szCs w:val="24"/>
            </w:rPr>
          </w:rPrChange>
        </w:rPr>
        <w:t>Palmer laughed. “Don’t be naive,” said Palmer. “The Resurrectionists have been studying the virus for years. Anthony Tidkins is still our best hope of finding a cure for Lazarus.”</w:t>
      </w:r>
    </w:p>
    <w:p w14:paraId="38194B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78" w:author="Andrea Stafford Hintz" w:date="2016-09-18T16:51:00Z">
            <w:rPr>
              <w:rFonts w:ascii="Times New Roman" w:eastAsia="Times New Roman" w:hAnsi="Times New Roman" w:cs="Times New Roman"/>
              <w:i/>
              <w:kern w:val="1"/>
              <w:sz w:val="24"/>
              <w:szCs w:val="24"/>
            </w:rPr>
          </w:rPrChange>
        </w:rPr>
        <w:t>Jonathan pushed his chair back a little, watching Palmer uneasily. Palmer twitched when Jonathan moved his chair.</w:t>
      </w:r>
    </w:p>
    <w:p w14:paraId="3D7652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79" w:author="Andrea Stafford Hintz" w:date="2016-09-18T16:51:00Z">
            <w:rPr>
              <w:rFonts w:ascii="Times New Roman" w:eastAsia="Times New Roman" w:hAnsi="Times New Roman" w:cs="Times New Roman"/>
              <w:i/>
              <w:kern w:val="1"/>
              <w:sz w:val="24"/>
              <w:szCs w:val="24"/>
            </w:rPr>
          </w:rPrChange>
        </w:rPr>
        <w:t>“I don’t care,” Jonathan said, his tone challenging Palmer, brooking no argument. “We’re not getting into bed with the Resurrectionists, not after what they’ve done. They need to be stopped. We’ll find a cure without their help.”</w:t>
      </w:r>
    </w:p>
    <w:p w14:paraId="7F580A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80" w:author="Andrea Stafford Hintz" w:date="2016-09-18T16:51:00Z">
            <w:rPr>
              <w:rFonts w:ascii="Times New Roman" w:eastAsia="Times New Roman" w:hAnsi="Times New Roman" w:cs="Times New Roman"/>
              <w:i/>
              <w:kern w:val="1"/>
              <w:sz w:val="24"/>
              <w:szCs w:val="24"/>
            </w:rPr>
          </w:rPrChange>
        </w:rPr>
        <w:t>“I was afraid you might say that,” said Palmer. “That’s why I put something in your drink.”</w:t>
      </w:r>
    </w:p>
    <w:p w14:paraId="6FA5A609"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81" w:author="Andrea Stafford Hintz" w:date="2016-09-18T16:51:00Z">
            <w:rPr>
              <w:rFonts w:ascii="Times New Roman" w:hAnsi="Times New Roman" w:cs="Times New Roman"/>
              <w:i/>
              <w:kern w:val="1"/>
              <w:sz w:val="24"/>
              <w:szCs w:val="24"/>
            </w:rPr>
          </w:rPrChange>
        </w:rPr>
      </w:pPr>
      <w:r w:rsidRPr="0079725A">
        <w:rPr>
          <w:rFonts w:ascii="Times New Roman" w:hAnsi="Times New Roman"/>
          <w:kern w:val="1"/>
          <w:sz w:val="24"/>
          <w:rPrChange w:id="9682" w:author="Andrea Stafford Hintz" w:date="2016-09-18T16:51:00Z">
            <w:rPr>
              <w:rFonts w:ascii="Times New Roman" w:eastAsia="Times New Roman" w:hAnsi="Times New Roman" w:cs="Times New Roman"/>
              <w:i/>
              <w:kern w:val="1"/>
              <w:sz w:val="24"/>
              <w:szCs w:val="24"/>
            </w:rPr>
          </w:rPrChange>
        </w:rPr>
        <w:t>“What did you put in my drink?”</w:t>
      </w:r>
    </w:p>
    <w:p w14:paraId="40DF9A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79725A">
        <w:rPr>
          <w:rFonts w:ascii="Times New Roman" w:hAnsi="Times New Roman"/>
          <w:kern w:val="1"/>
          <w:sz w:val="24"/>
          <w:rPrChange w:id="9683" w:author="Andrea Stafford Hintz" w:date="2016-09-18T16:51:00Z">
            <w:rPr>
              <w:rFonts w:ascii="Times New Roman" w:eastAsia="Times New Roman" w:hAnsi="Times New Roman" w:cs="Times New Roman"/>
              <w:i/>
              <w:kern w:val="1"/>
              <w:sz w:val="24"/>
              <w:szCs w:val="24"/>
            </w:rPr>
          </w:rPrChange>
        </w:rPr>
        <w:t>Whatever it was, its effects were already working their way through his body. Jonathan felt drowsy. He tried to stand. His knees collapsed. He hit the ground hard</w:t>
      </w:r>
      <w:r w:rsidRPr="009400B4">
        <w:rPr>
          <w:rFonts w:ascii="Times New Roman" w:hAnsi="Times New Roman"/>
          <w:i/>
          <w:kern w:val="1"/>
          <w:sz w:val="24"/>
          <w:rPrChange w:id="9684" w:author="Andrea Stafford Hintz" w:date="2016-09-18T16:51:00Z">
            <w:rPr>
              <w:rFonts w:ascii="Times New Roman" w:eastAsia="Times New Roman" w:hAnsi="Times New Roman" w:cs="Times New Roman"/>
              <w:i/>
              <w:kern w:val="1"/>
              <w:sz w:val="24"/>
              <w:szCs w:val="24"/>
            </w:rPr>
          </w:rPrChange>
        </w:rPr>
        <w:t>.</w:t>
      </w:r>
    </w:p>
    <w:p w14:paraId="5D45B46E" w14:textId="77777777" w:rsidR="00952343" w:rsidRPr="0079725A" w:rsidRDefault="00B67EA3" w:rsidP="00C245FD">
      <w:pPr>
        <w:tabs>
          <w:tab w:val="left" w:pos="1440"/>
          <w:tab w:val="left" w:pos="2160"/>
          <w:tab w:val="left" w:pos="2880"/>
        </w:tabs>
        <w:spacing w:line="480" w:lineRule="auto"/>
        <w:ind w:firstLine="359"/>
        <w:jc w:val="both"/>
        <w:rPr>
          <w:rFonts w:ascii="Times New Roman" w:hAnsi="Times New Roman"/>
          <w:kern w:val="1"/>
          <w:sz w:val="24"/>
          <w:rPrChange w:id="9685" w:author="Andrea Stafford Hintz" w:date="2016-09-18T16:51:00Z">
            <w:rPr>
              <w:rFonts w:ascii="Times New Roman" w:hAnsi="Times New Roman" w:cs="Times New Roman"/>
              <w:i/>
              <w:kern w:val="1"/>
              <w:sz w:val="24"/>
              <w:szCs w:val="24"/>
            </w:rPr>
          </w:rPrChange>
        </w:rPr>
      </w:pPr>
      <w:r w:rsidRPr="009400B4">
        <w:rPr>
          <w:rFonts w:ascii="Times New Roman" w:hAnsi="Times New Roman"/>
          <w:i/>
          <w:kern w:val="1"/>
          <w:sz w:val="24"/>
          <w:rPrChange w:id="9686" w:author="Andrea Stafford Hintz" w:date="2016-09-18T16:51:00Z">
            <w:rPr>
              <w:rFonts w:ascii="Times New Roman" w:eastAsia="Times New Roman" w:hAnsi="Times New Roman" w:cs="Times New Roman"/>
              <w:i/>
              <w:kern w:val="1"/>
              <w:sz w:val="24"/>
              <w:szCs w:val="24"/>
            </w:rPr>
          </w:rPrChange>
        </w:rPr>
        <w:t>“</w:t>
      </w:r>
      <w:r w:rsidRPr="0079725A">
        <w:rPr>
          <w:rFonts w:ascii="Times New Roman" w:hAnsi="Times New Roman"/>
          <w:kern w:val="1"/>
          <w:sz w:val="24"/>
          <w:rPrChange w:id="9687" w:author="Andrea Stafford Hintz" w:date="2016-09-18T16:51:00Z">
            <w:rPr>
              <w:rFonts w:ascii="Times New Roman" w:eastAsia="Times New Roman" w:hAnsi="Times New Roman" w:cs="Times New Roman"/>
              <w:i/>
              <w:kern w:val="1"/>
              <w:sz w:val="24"/>
              <w:szCs w:val="24"/>
            </w:rPr>
          </w:rPrChange>
        </w:rPr>
        <w:t>Bastard,” Jonathan groaned as his eyelids grew as heavy as lead weights. “What do you intend to do?”</w:t>
      </w:r>
    </w:p>
    <w:p w14:paraId="5627C2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commentRangeStart w:id="9688"/>
      <w:r w:rsidRPr="0079725A">
        <w:rPr>
          <w:rFonts w:ascii="Times New Roman" w:hAnsi="Times New Roman"/>
          <w:kern w:val="1"/>
          <w:sz w:val="24"/>
          <w:rPrChange w:id="9689" w:author="Andrea Stafford Hintz" w:date="2016-09-18T16:51:00Z">
            <w:rPr>
              <w:rFonts w:ascii="Times New Roman" w:eastAsia="Times New Roman" w:hAnsi="Times New Roman" w:cs="Times New Roman"/>
              <w:i/>
              <w:kern w:val="1"/>
              <w:sz w:val="24"/>
              <w:szCs w:val="24"/>
            </w:rPr>
          </w:rPrChange>
        </w:rPr>
        <w:t>Palmer’s voice sounded slow, and hollow, as Jonathan lost consciousness. “Miss Monday is going to kill Anthony Tidkins, given half a chance. I intend to stop her, by any means necessary.”</w:t>
      </w:r>
      <w:commentRangeEnd w:id="9688"/>
      <w:r w:rsidR="00FB7287">
        <w:rPr>
          <w:rStyle w:val="CommentReference"/>
        </w:rPr>
        <w:commentReference w:id="9688"/>
      </w:r>
    </w:p>
    <w:p w14:paraId="4E4ED0C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00"/>
          <w:headerReference w:type="default" r:id="rId201"/>
          <w:footerReference w:type="even" r:id="rId202"/>
          <w:footerReference w:type="default" r:id="rId203"/>
          <w:headerReference w:type="first" r:id="rId204"/>
          <w:footerReference w:type="first" r:id="rId205"/>
          <w:pgSz w:w="12242" w:h="15842"/>
          <w:pgMar w:top="1440" w:right="1440" w:bottom="1440" w:left="1440" w:header="720" w:footer="720" w:gutter="0"/>
          <w:cols w:space="720"/>
          <w:titlePg/>
        </w:sectPr>
      </w:pPr>
    </w:p>
    <w:p w14:paraId="40ACB1B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9690" w:name="Chapter_33"/>
      <w:r w:rsidRPr="009400B4">
        <w:rPr>
          <w:rFonts w:ascii="Times New Roman" w:hAnsi="Times New Roman"/>
          <w:kern w:val="1"/>
          <w:sz w:val="24"/>
          <w:rPrChange w:id="9691" w:author="Andrea Stafford Hintz" w:date="2016-09-18T16:51:00Z">
            <w:rPr>
              <w:rFonts w:ascii="Times New Roman" w:eastAsia="Times New Roman" w:hAnsi="Times New Roman" w:cs="Times New Roman"/>
              <w:kern w:val="1"/>
              <w:sz w:val="24"/>
              <w:szCs w:val="24"/>
            </w:rPr>
          </w:rPrChange>
        </w:rPr>
        <w:t>Chapter</w:t>
      </w:r>
      <w:bookmarkEnd w:id="9690"/>
      <w:r w:rsidRPr="009400B4">
        <w:rPr>
          <w:rFonts w:ascii="Times New Roman" w:hAnsi="Times New Roman"/>
          <w:kern w:val="1"/>
          <w:sz w:val="24"/>
          <w:rPrChange w:id="9692" w:author="Andrea Stafford Hintz" w:date="2016-09-18T16:51:00Z">
            <w:rPr>
              <w:rFonts w:ascii="Times New Roman" w:eastAsia="Times New Roman" w:hAnsi="Times New Roman" w:cs="Times New Roman"/>
              <w:kern w:val="1"/>
              <w:sz w:val="24"/>
              <w:szCs w:val="24"/>
            </w:rPr>
          </w:rPrChange>
        </w:rPr>
        <w:t xml:space="preserve"> Thirty-Three</w:t>
      </w:r>
    </w:p>
    <w:p w14:paraId="3C29CB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693" w:author="Andrea Stafford Hintz" w:date="2016-09-18T16:51:00Z">
            <w:rPr>
              <w:rFonts w:ascii="Times New Roman" w:eastAsia="Times New Roman" w:hAnsi="Times New Roman" w:cs="Times New Roman"/>
              <w:kern w:val="1"/>
              <w:sz w:val="24"/>
              <w:szCs w:val="24"/>
            </w:rPr>
          </w:rPrChange>
        </w:rPr>
        <w:t>“I not only use all the brains that I have, but all that I can borrow.”</w:t>
      </w:r>
    </w:p>
    <w:p w14:paraId="2A61DC0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742866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9400B4">
        <w:rPr>
          <w:rFonts w:ascii="Times New Roman" w:hAnsi="Times New Roman"/>
          <w:kern w:val="1"/>
          <w:sz w:val="24"/>
          <w:rPrChange w:id="9694" w:author="Andrea Stafford Hintz" w:date="2016-09-18T16:51:00Z">
            <w:rPr>
              <w:rFonts w:ascii="Times New Roman" w:eastAsia="Times New Roman" w:hAnsi="Times New Roman" w:cs="Times New Roman"/>
              <w:kern w:val="1"/>
              <w:sz w:val="24"/>
              <w:szCs w:val="24"/>
            </w:rPr>
          </w:rPrChange>
        </w:rPr>
        <w:t>- Woodrow Wilson</w:t>
      </w:r>
    </w:p>
    <w:p w14:paraId="1E2B0E6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4D4A8A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D5839E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695" w:name="Scene_74"/>
      <w:r w:rsidRPr="009400B4">
        <w:rPr>
          <w:rFonts w:ascii="Times New Roman" w:hAnsi="Times New Roman"/>
          <w:kern w:val="1"/>
          <w:sz w:val="24"/>
          <w:rPrChange w:id="9696" w:author="Andrea Stafford Hintz" w:date="2016-09-18T16:51:00Z">
            <w:rPr>
              <w:rFonts w:ascii="Times New Roman" w:eastAsia="Times New Roman" w:hAnsi="Times New Roman" w:cs="Times New Roman"/>
              <w:kern w:val="1"/>
              <w:sz w:val="24"/>
              <w:szCs w:val="24"/>
            </w:rPr>
          </w:rPrChange>
        </w:rPr>
        <w:t>Roderick</w:t>
      </w:r>
      <w:bookmarkEnd w:id="9695"/>
      <w:r w:rsidRPr="009400B4">
        <w:rPr>
          <w:rFonts w:ascii="Times New Roman" w:hAnsi="Times New Roman"/>
          <w:kern w:val="1"/>
          <w:sz w:val="24"/>
          <w:rPrChange w:id="9697" w:author="Andrea Stafford Hintz" w:date="2016-09-18T16:51:00Z">
            <w:rPr>
              <w:rFonts w:ascii="Times New Roman" w:eastAsia="Times New Roman" w:hAnsi="Times New Roman" w:cs="Times New Roman"/>
              <w:kern w:val="1"/>
              <w:sz w:val="24"/>
              <w:szCs w:val="24"/>
            </w:rPr>
          </w:rPrChange>
        </w:rPr>
        <w:t xml:space="preserve"> kept expecting zombies to leap out at him from beneath the hydrangeas, as he crossed the driveway of the Grimmer Company. </w:t>
      </w:r>
      <w:r w:rsidRPr="009400B4">
        <w:rPr>
          <w:rFonts w:ascii="Times New Roman" w:hAnsi="Times New Roman"/>
          <w:kern w:val="1"/>
          <w:sz w:val="24"/>
          <w:highlight w:val="cyan"/>
          <w:rPrChange w:id="9698" w:author="Andrea Stafford Hintz" w:date="2016-09-18T16:51:00Z">
            <w:rPr>
              <w:rFonts w:ascii="Times New Roman" w:eastAsia="Times New Roman" w:hAnsi="Times New Roman" w:cs="Times New Roman"/>
              <w:kern w:val="1"/>
              <w:sz w:val="24"/>
              <w:szCs w:val="24"/>
              <w:highlight w:val="cyan"/>
            </w:rPr>
          </w:rPrChange>
        </w:rPr>
        <w:t>His nerves were on edge from his numerous encounters with the hungry dead, and from too little sleep, and if he was being honest with himself, from overdoing it with the cocaine</w:t>
      </w:r>
      <w:r w:rsidRPr="009400B4">
        <w:rPr>
          <w:rFonts w:ascii="Times New Roman" w:hAnsi="Times New Roman"/>
          <w:kern w:val="1"/>
          <w:sz w:val="24"/>
          <w:rPrChange w:id="9699" w:author="Andrea Stafford Hintz" w:date="2016-09-18T16:51:00Z">
            <w:rPr>
              <w:rFonts w:ascii="Times New Roman" w:eastAsia="Times New Roman" w:hAnsi="Times New Roman" w:cs="Times New Roman"/>
              <w:kern w:val="1"/>
              <w:sz w:val="24"/>
              <w:szCs w:val="24"/>
            </w:rPr>
          </w:rPrChange>
        </w:rPr>
        <w:t xml:space="preserve">. But he blamed the Resurrectionists for </w:t>
      </w:r>
      <w:proofErr w:type="spellStart"/>
      <w:r w:rsidRPr="009400B4">
        <w:rPr>
          <w:rFonts w:ascii="Times New Roman" w:hAnsi="Times New Roman"/>
          <w:kern w:val="1"/>
          <w:sz w:val="24"/>
          <w:rPrChange w:id="9700" w:author="Andrea Stafford Hintz" w:date="2016-09-18T16:51:00Z">
            <w:rPr>
              <w:rFonts w:ascii="Times New Roman" w:eastAsia="Times New Roman" w:hAnsi="Times New Roman" w:cs="Times New Roman"/>
              <w:kern w:val="1"/>
              <w:sz w:val="24"/>
              <w:szCs w:val="24"/>
            </w:rPr>
          </w:rPrChange>
        </w:rPr>
        <w:t>Rémy’s</w:t>
      </w:r>
      <w:proofErr w:type="spellEnd"/>
      <w:r w:rsidRPr="009400B4">
        <w:rPr>
          <w:rFonts w:ascii="Times New Roman" w:hAnsi="Times New Roman"/>
          <w:kern w:val="1"/>
          <w:sz w:val="24"/>
          <w:rPrChange w:id="9701" w:author="Andrea Stafford Hintz" w:date="2016-09-18T16:51:00Z">
            <w:rPr>
              <w:rFonts w:ascii="Times New Roman" w:eastAsia="Times New Roman" w:hAnsi="Times New Roman" w:cs="Times New Roman"/>
              <w:kern w:val="1"/>
              <w:sz w:val="24"/>
              <w:szCs w:val="24"/>
            </w:rPr>
          </w:rPrChange>
        </w:rPr>
        <w:t xml:space="preserve"> death, and he would see them pay for it. Until then, he would just have to deal with his fraying nerves.</w:t>
      </w:r>
    </w:p>
    <w:p w14:paraId="5CB26EB1" w14:textId="4AE8F7D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02" w:author="Andrea Stafford Hintz" w:date="2016-09-18T16:51:00Z">
            <w:rPr>
              <w:rFonts w:ascii="Times New Roman" w:eastAsia="Times New Roman" w:hAnsi="Times New Roman" w:cs="Times New Roman"/>
              <w:kern w:val="1"/>
              <w:sz w:val="24"/>
              <w:szCs w:val="24"/>
            </w:rPr>
          </w:rPrChange>
        </w:rPr>
        <w:t xml:space="preserve">He jumped again as a shadow moved in his peripheral. Just a tree swaying in the wind, he reassured himself. The zombie virus wouldn’t </w:t>
      </w:r>
      <w:proofErr w:type="spellStart"/>
      <w:ins w:id="9703" w:author="Andrea Stafford Hintz" w:date="2016-09-18T16:51:00Z">
        <w:r w:rsidR="00A22D6C" w:rsidRPr="009400B4">
          <w:rPr>
            <w:rFonts w:ascii="Times New Roman" w:eastAsia="Times New Roman" w:hAnsi="Times New Roman" w:cs="Times New Roman"/>
            <w:kern w:val="1"/>
            <w:sz w:val="24"/>
            <w:szCs w:val="24"/>
          </w:rPr>
          <w:t>hav</w:t>
        </w:r>
        <w:proofErr w:type="spellEnd"/>
        <w:r w:rsidR="0061612B">
          <w:rPr>
            <w:rFonts w:ascii="Times New Roman" w:eastAsia="Times New Roman" w:hAnsi="Times New Roman" w:cs="Times New Roman"/>
            <w:kern w:val="1"/>
            <w:sz w:val="24"/>
            <w:szCs w:val="24"/>
          </w:rPr>
          <w:t xml:space="preserve">                               </w:t>
        </w:r>
        <w:r w:rsidR="00A22D6C" w:rsidRPr="009400B4">
          <w:rPr>
            <w:rFonts w:ascii="Times New Roman" w:eastAsia="Times New Roman" w:hAnsi="Times New Roman" w:cs="Times New Roman"/>
            <w:kern w:val="1"/>
            <w:sz w:val="24"/>
            <w:szCs w:val="24"/>
          </w:rPr>
          <w:t>e</w:t>
        </w:r>
      </w:ins>
      <w:del w:id="9704" w:author="Andrea Stafford Hintz" w:date="2016-09-18T16:51:00Z">
        <w:r w:rsidRPr="683686B9">
          <w:rPr>
            <w:rFonts w:ascii="Times New Roman" w:eastAsia="Times New Roman" w:hAnsi="Times New Roman" w:cs="Times New Roman"/>
            <w:kern w:val="1"/>
            <w:sz w:val="24"/>
            <w:szCs w:val="24"/>
            <w:rPrChange w:id="9705" w:author="Bryce Raffle" w:date="2016-09-06T11:42:00Z">
              <w:rPr>
                <w:rFonts w:ascii="Times New Roman" w:hAnsi="Times New Roman" w:cs="Times New Roman"/>
                <w:kern w:val="1"/>
                <w:sz w:val="24"/>
                <w:szCs w:val="24"/>
              </w:rPr>
            </w:rPrChange>
          </w:rPr>
          <w:delText>have</w:delText>
        </w:r>
      </w:del>
      <w:r w:rsidRPr="009400B4">
        <w:rPr>
          <w:rFonts w:ascii="Times New Roman" w:hAnsi="Times New Roman"/>
          <w:kern w:val="1"/>
          <w:sz w:val="24"/>
          <w:rPrChange w:id="9706" w:author="Andrea Stafford Hintz" w:date="2016-09-18T16:51:00Z">
            <w:rPr>
              <w:rFonts w:ascii="Times New Roman" w:eastAsia="Times New Roman" w:hAnsi="Times New Roman" w:cs="Times New Roman"/>
              <w:kern w:val="1"/>
              <w:sz w:val="24"/>
              <w:szCs w:val="24"/>
            </w:rPr>
          </w:rPrChange>
        </w:rPr>
        <w:t xml:space="preserve"> spread to this part of the city yet. Not if the Resurrectionists were hiding out here. They would have taken care not to distribute Lazarus in this neighborhood.</w:t>
      </w:r>
    </w:p>
    <w:p w14:paraId="444D6E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07" w:author="Andrea Stafford Hintz" w:date="2016-09-18T16:51:00Z">
            <w:rPr>
              <w:rFonts w:ascii="Times New Roman" w:eastAsia="Times New Roman" w:hAnsi="Times New Roman" w:cs="Times New Roman"/>
              <w:kern w:val="1"/>
              <w:sz w:val="24"/>
              <w:szCs w:val="24"/>
            </w:rPr>
          </w:rPrChange>
        </w:rPr>
        <w:t>“You don’t shit where you eat,” he muttered, crassly.</w:t>
      </w:r>
    </w:p>
    <w:p w14:paraId="698EEA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08" w:author="Andrea Stafford Hintz" w:date="2016-09-18T16:51:00Z">
            <w:rPr>
              <w:rFonts w:ascii="Times New Roman" w:eastAsia="Times New Roman" w:hAnsi="Times New Roman" w:cs="Times New Roman"/>
              <w:kern w:val="1"/>
              <w:sz w:val="24"/>
              <w:szCs w:val="24"/>
            </w:rPr>
          </w:rPrChange>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t>
      </w:r>
      <w:r w:rsidR="00C245FD" w:rsidRPr="009400B4">
        <w:rPr>
          <w:rFonts w:ascii="Times New Roman" w:hAnsi="Times New Roman"/>
          <w:kern w:val="1"/>
          <w:sz w:val="24"/>
          <w:rPrChange w:id="9709" w:author="Andrea Stafford Hintz" w:date="2016-09-18T16:51:00Z">
            <w:rPr>
              <w:rFonts w:ascii="Times New Roman" w:eastAsia="Times New Roman" w:hAnsi="Times New Roman" w:cs="Times New Roman"/>
              <w:kern w:val="1"/>
              <w:sz w:val="24"/>
              <w:szCs w:val="24"/>
            </w:rPr>
          </w:rPrChange>
        </w:rPr>
        <w:t>workday</w:t>
      </w:r>
      <w:r w:rsidRPr="009400B4">
        <w:rPr>
          <w:rFonts w:ascii="Times New Roman" w:hAnsi="Times New Roman"/>
          <w:kern w:val="1"/>
          <w:sz w:val="24"/>
          <w:rPrChange w:id="9710" w:author="Andrea Stafford Hintz" w:date="2016-09-18T16:51:00Z">
            <w:rPr>
              <w:rFonts w:ascii="Times New Roman" w:eastAsia="Times New Roman" w:hAnsi="Times New Roman" w:cs="Times New Roman"/>
              <w:kern w:val="1"/>
              <w:sz w:val="24"/>
              <w:szCs w:val="24"/>
            </w:rPr>
          </w:rPrChange>
        </w:rPr>
        <w:t xml:space="preserve">, but if they hadn’t actually </w:t>
      </w:r>
      <w:r w:rsidRPr="009400B4">
        <w:rPr>
          <w:rFonts w:ascii="Times New Roman" w:hAnsi="Times New Roman"/>
          <w:i/>
          <w:kern w:val="1"/>
          <w:sz w:val="24"/>
          <w:rPrChange w:id="9711" w:author="Andrea Stafford Hintz" w:date="2016-09-18T16:51:00Z">
            <w:rPr>
              <w:rFonts w:ascii="Times New Roman" w:eastAsia="Times New Roman" w:hAnsi="Times New Roman" w:cs="Times New Roman"/>
              <w:i/>
              <w:kern w:val="1"/>
              <w:sz w:val="24"/>
              <w:szCs w:val="24"/>
            </w:rPr>
          </w:rPrChange>
        </w:rPr>
        <w:t>seen</w:t>
      </w:r>
      <w:r w:rsidRPr="009400B4">
        <w:rPr>
          <w:rFonts w:ascii="Times New Roman" w:hAnsi="Times New Roman"/>
          <w:kern w:val="1"/>
          <w:sz w:val="24"/>
          <w:rPrChange w:id="9712" w:author="Andrea Stafford Hintz" w:date="2016-09-18T16:51:00Z">
            <w:rPr>
              <w:rFonts w:ascii="Times New Roman" w:eastAsia="Times New Roman" w:hAnsi="Times New Roman" w:cs="Times New Roman"/>
              <w:kern w:val="1"/>
              <w:sz w:val="24"/>
              <w:szCs w:val="24"/>
            </w:rPr>
          </w:rPrChange>
        </w:rPr>
        <w:t xml:space="preserve"> any zombies, they might not understand just how bad it was.</w:t>
      </w:r>
    </w:p>
    <w:p w14:paraId="2AD95DD3" w14:textId="6678C38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13" w:author="Andrea Stafford Hintz" w:date="2016-09-18T16:51:00Z">
            <w:rPr>
              <w:rFonts w:ascii="Times New Roman" w:eastAsia="Times New Roman" w:hAnsi="Times New Roman" w:cs="Times New Roman"/>
              <w:kern w:val="1"/>
              <w:sz w:val="24"/>
              <w:szCs w:val="24"/>
            </w:rPr>
          </w:rPrChange>
        </w:rPr>
        <w:t xml:space="preserve">As he approached the door, he adopted the role of the beleaguered </w:t>
      </w:r>
      <w:ins w:id="9714" w:author="Andrea Stafford Hintz" w:date="2016-09-18T16:51:00Z">
        <w:r w:rsidR="00A22D6C" w:rsidRPr="009400B4">
          <w:rPr>
            <w:rFonts w:ascii="Times New Roman" w:eastAsia="Times New Roman" w:hAnsi="Times New Roman" w:cs="Times New Roman"/>
            <w:kern w:val="1"/>
            <w:sz w:val="24"/>
            <w:szCs w:val="24"/>
          </w:rPr>
          <w:t>traveler</w:t>
        </w:r>
      </w:ins>
      <w:del w:id="9715" w:author="Andrea Stafford Hintz" w:date="2016-09-18T16:51:00Z">
        <w:r w:rsidRPr="683686B9">
          <w:rPr>
            <w:rFonts w:ascii="Times New Roman" w:eastAsia="Times New Roman" w:hAnsi="Times New Roman" w:cs="Times New Roman"/>
            <w:kern w:val="1"/>
            <w:sz w:val="24"/>
            <w:szCs w:val="24"/>
            <w:rPrChange w:id="9716" w:author="Bryce Raffle" w:date="2016-09-06T11:42:00Z">
              <w:rPr>
                <w:rFonts w:ascii="Times New Roman" w:hAnsi="Times New Roman" w:cs="Times New Roman"/>
                <w:kern w:val="1"/>
                <w:sz w:val="24"/>
                <w:szCs w:val="24"/>
              </w:rPr>
            </w:rPrChange>
          </w:rPr>
          <w:delText>travel</w:delText>
        </w:r>
      </w:del>
      <w:del w:id="9717" w:author="Andrea Stafford Hintz" w:date="2016-09-08T12:39:00Z">
        <w:r w:rsidRPr="683686B9" w:rsidDel="00FB7287">
          <w:rPr>
            <w:rFonts w:ascii="Times New Roman" w:eastAsia="Times New Roman" w:hAnsi="Times New Roman" w:cs="Times New Roman"/>
            <w:kern w:val="1"/>
            <w:sz w:val="24"/>
            <w:szCs w:val="24"/>
            <w:rPrChange w:id="9718" w:author="Bryce Raffle" w:date="2016-09-06T11:42:00Z">
              <w:rPr>
                <w:rFonts w:ascii="Times New Roman" w:hAnsi="Times New Roman" w:cs="Times New Roman"/>
                <w:kern w:val="1"/>
                <w:sz w:val="24"/>
                <w:szCs w:val="24"/>
              </w:rPr>
            </w:rPrChange>
          </w:rPr>
          <w:delText>l</w:delText>
        </w:r>
      </w:del>
      <w:del w:id="9719" w:author="Andrea Stafford Hintz" w:date="2016-09-18T16:51:00Z">
        <w:r w:rsidRPr="683686B9">
          <w:rPr>
            <w:rFonts w:ascii="Times New Roman" w:eastAsia="Times New Roman" w:hAnsi="Times New Roman" w:cs="Times New Roman"/>
            <w:kern w:val="1"/>
            <w:sz w:val="24"/>
            <w:szCs w:val="24"/>
            <w:rPrChange w:id="9720" w:author="Bryce Raffle" w:date="2016-09-06T11:42:00Z">
              <w:rPr>
                <w:rFonts w:ascii="Times New Roman" w:hAnsi="Times New Roman" w:cs="Times New Roman"/>
                <w:kern w:val="1"/>
                <w:sz w:val="24"/>
                <w:szCs w:val="24"/>
              </w:rPr>
            </w:rPrChange>
          </w:rPr>
          <w:delText>er</w:delText>
        </w:r>
      </w:del>
      <w:r w:rsidRPr="009400B4">
        <w:rPr>
          <w:rFonts w:ascii="Times New Roman" w:hAnsi="Times New Roman"/>
          <w:kern w:val="1"/>
          <w:sz w:val="24"/>
          <w:rPrChange w:id="9721" w:author="Andrea Stafford Hintz" w:date="2016-09-18T16:51:00Z">
            <w:rPr>
              <w:rFonts w:ascii="Times New Roman" w:eastAsia="Times New Roman" w:hAnsi="Times New Roman" w:cs="Times New Roman"/>
              <w:kern w:val="1"/>
              <w:sz w:val="24"/>
              <w:szCs w:val="24"/>
            </w:rPr>
          </w:rPrChange>
        </w:rPr>
        <w:t>.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6FF13BCB" w14:textId="7952D5C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22" w:author="Andrea Stafford Hintz" w:date="2016-09-18T16:51:00Z">
            <w:rPr>
              <w:rFonts w:ascii="Times New Roman" w:eastAsia="Times New Roman" w:hAnsi="Times New Roman" w:cs="Times New Roman"/>
              <w:kern w:val="1"/>
              <w:sz w:val="24"/>
              <w:szCs w:val="24"/>
            </w:rPr>
          </w:rPrChange>
        </w:rPr>
        <w:t>“Can I help you?” asked Mrs. Thompson</w:t>
      </w:r>
      <w:del w:id="9723" w:author="Andrea Stafford Hintz" w:date="2016-09-08T12:40:00Z">
        <w:r w:rsidRPr="683686B9" w:rsidDel="00FB7287">
          <w:rPr>
            <w:rFonts w:ascii="Times New Roman" w:eastAsia="Times New Roman" w:hAnsi="Times New Roman" w:cs="Times New Roman"/>
            <w:kern w:val="1"/>
            <w:sz w:val="24"/>
            <w:szCs w:val="24"/>
            <w:rPrChange w:id="9724" w:author="Bryce Raffle" w:date="2016-09-06T11:42:00Z">
              <w:rPr>
                <w:rFonts w:ascii="Times New Roman" w:hAnsi="Times New Roman" w:cs="Times New Roman"/>
                <w:kern w:val="1"/>
                <w:sz w:val="24"/>
                <w:szCs w:val="24"/>
              </w:rPr>
            </w:rPrChange>
          </w:rPr>
          <w:delText>, putting her hands up placatingly</w:delText>
        </w:r>
      </w:del>
      <w:r w:rsidRPr="009400B4">
        <w:rPr>
          <w:rFonts w:ascii="Times New Roman" w:hAnsi="Times New Roman"/>
          <w:kern w:val="1"/>
          <w:sz w:val="24"/>
          <w:rPrChange w:id="9725" w:author="Andrea Stafford Hintz" w:date="2016-09-18T16:51:00Z">
            <w:rPr>
              <w:rFonts w:ascii="Times New Roman" w:eastAsia="Times New Roman" w:hAnsi="Times New Roman" w:cs="Times New Roman"/>
              <w:kern w:val="1"/>
              <w:sz w:val="24"/>
              <w:szCs w:val="24"/>
            </w:rPr>
          </w:rPrChange>
        </w:rPr>
        <w:t>.</w:t>
      </w:r>
    </w:p>
    <w:p w14:paraId="148FDA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26" w:author="Andrea Stafford Hintz" w:date="2016-09-18T16:51:00Z">
            <w:rPr>
              <w:rFonts w:ascii="Times New Roman" w:eastAsia="Times New Roman" w:hAnsi="Times New Roman" w:cs="Times New Roman"/>
              <w:kern w:val="1"/>
              <w:sz w:val="24"/>
              <w:szCs w:val="24"/>
            </w:rPr>
          </w:rPrChange>
        </w:rPr>
        <w:t>Roderick took a moment to stare fearfully at her, acting as though uncertain that she wasn’t a zombie. Of course, he could tell straightaway that she was human. The signs of affliction were obvious.</w:t>
      </w:r>
    </w:p>
    <w:p w14:paraId="6DB58F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27" w:author="Andrea Stafford Hintz" w:date="2016-09-18T16:51:00Z">
            <w:rPr>
              <w:rFonts w:ascii="Times New Roman" w:eastAsia="Times New Roman" w:hAnsi="Times New Roman" w:cs="Times New Roman"/>
              <w:kern w:val="1"/>
              <w:sz w:val="24"/>
              <w:szCs w:val="24"/>
            </w:rPr>
          </w:rPrChange>
        </w:rPr>
        <w:t>“You’re not…one of them?” he stammered.</w:t>
      </w:r>
    </w:p>
    <w:p w14:paraId="6945E3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28" w:author="Andrea Stafford Hintz" w:date="2016-09-18T16:51:00Z">
            <w:rPr>
              <w:rFonts w:ascii="Times New Roman" w:eastAsia="Times New Roman" w:hAnsi="Times New Roman" w:cs="Times New Roman"/>
              <w:kern w:val="1"/>
              <w:sz w:val="24"/>
              <w:szCs w:val="24"/>
            </w:rPr>
          </w:rPrChange>
        </w:rPr>
        <w:t>“Is it really so bad as we’ve been hearing?” she asked. “We’ve been getting reports about the situation, but we haven’t had any incidents here. You’re quite safe now, I assure you.”</w:t>
      </w:r>
    </w:p>
    <w:p w14:paraId="39315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29" w:author="Andrea Stafford Hintz" w:date="2016-09-18T16:51:00Z">
            <w:rPr>
              <w:rFonts w:ascii="Times New Roman" w:eastAsia="Times New Roman" w:hAnsi="Times New Roman" w:cs="Times New Roman"/>
              <w:kern w:val="1"/>
              <w:sz w:val="24"/>
              <w:szCs w:val="24"/>
            </w:rPr>
          </w:rPrChange>
        </w:rPr>
        <w:t>“Oh, thank god,” Roderick said, breathing an exaggerated sigh of relief. “You would not believe what I went through to get here.”</w:t>
      </w:r>
    </w:p>
    <w:p w14:paraId="35B4A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0" w:author="Andrea Stafford Hintz" w:date="2016-09-18T16:51:00Z">
            <w:rPr>
              <w:rFonts w:ascii="Times New Roman" w:eastAsia="Times New Roman" w:hAnsi="Times New Roman" w:cs="Times New Roman"/>
              <w:kern w:val="1"/>
              <w:sz w:val="24"/>
              <w:szCs w:val="24"/>
            </w:rPr>
          </w:rPrChange>
        </w:rPr>
        <w:t>“I can imagine—” she said, and broke off, squinting at his face. “Don’t I know you?”</w:t>
      </w:r>
    </w:p>
    <w:p w14:paraId="6DB44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1" w:author="Andrea Stafford Hintz" w:date="2016-09-18T16:51:00Z">
            <w:rPr>
              <w:rFonts w:ascii="Times New Roman" w:eastAsia="Times New Roman" w:hAnsi="Times New Roman" w:cs="Times New Roman"/>
              <w:kern w:val="1"/>
              <w:sz w:val="24"/>
              <w:szCs w:val="24"/>
            </w:rPr>
          </w:rPrChange>
        </w:rPr>
        <w:t>“Roderick Steen,” he said.</w:t>
      </w:r>
    </w:p>
    <w:p w14:paraId="37AE3E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2" w:author="Andrea Stafford Hintz" w:date="2016-09-18T16:51:00Z">
            <w:rPr>
              <w:rFonts w:ascii="Times New Roman" w:eastAsia="Times New Roman" w:hAnsi="Times New Roman" w:cs="Times New Roman"/>
              <w:kern w:val="1"/>
              <w:sz w:val="24"/>
              <w:szCs w:val="24"/>
            </w:rPr>
          </w:rPrChange>
        </w:rPr>
        <w:t xml:space="preserve">“Of course! Mr. </w:t>
      </w:r>
      <w:proofErr w:type="spellStart"/>
      <w:r w:rsidRPr="009400B4">
        <w:rPr>
          <w:rFonts w:ascii="Times New Roman" w:hAnsi="Times New Roman"/>
          <w:kern w:val="1"/>
          <w:sz w:val="24"/>
          <w:rPrChange w:id="9733"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9734" w:author="Andrea Stafford Hintz" w:date="2016-09-18T16:51:00Z">
            <w:rPr>
              <w:rFonts w:ascii="Times New Roman" w:eastAsia="Times New Roman" w:hAnsi="Times New Roman" w:cs="Times New Roman"/>
              <w:kern w:val="1"/>
              <w:sz w:val="24"/>
              <w:szCs w:val="24"/>
            </w:rPr>
          </w:rPrChange>
        </w:rPr>
        <w:t xml:space="preserve"> friend, isn’t that right?” she answered. “I’m sorry I didn’t recognize you right away. It’s been quite a day for me as well. I imagine you’re here to see Mr. Grimmer. I’m afraid he isn’t here. Would you like to wait here for him? I can make up a pot of tea while you wait.”</w:t>
      </w:r>
    </w:p>
    <w:p w14:paraId="32AC3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5" w:author="Andrea Stafford Hintz" w:date="2016-09-18T16:51:00Z">
            <w:rPr>
              <w:rFonts w:ascii="Times New Roman" w:eastAsia="Times New Roman" w:hAnsi="Times New Roman" w:cs="Times New Roman"/>
              <w:kern w:val="1"/>
              <w:sz w:val="24"/>
              <w:szCs w:val="24"/>
            </w:rPr>
          </w:rPrChange>
        </w:rPr>
        <w:t>“Actually, I’m here to see Mrs. Grimmer.”</w:t>
      </w:r>
    </w:p>
    <w:p w14:paraId="14634A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6" w:author="Andrea Stafford Hintz" w:date="2016-09-18T16:51:00Z">
            <w:rPr>
              <w:rFonts w:ascii="Times New Roman" w:eastAsia="Times New Roman" w:hAnsi="Times New Roman" w:cs="Times New Roman"/>
              <w:kern w:val="1"/>
              <w:sz w:val="24"/>
              <w:szCs w:val="24"/>
            </w:rPr>
          </w:rPrChange>
        </w:rPr>
        <w:t>“Mrs. Grimmer?” the receptionist repeated. “I’m afraid she isn’t in, either.”</w:t>
      </w:r>
    </w:p>
    <w:p w14:paraId="4036A0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7" w:author="Andrea Stafford Hintz" w:date="2016-09-18T16:51:00Z">
            <w:rPr>
              <w:rFonts w:ascii="Times New Roman" w:eastAsia="Times New Roman" w:hAnsi="Times New Roman" w:cs="Times New Roman"/>
              <w:kern w:val="1"/>
              <w:sz w:val="24"/>
              <w:szCs w:val="24"/>
            </w:rPr>
          </w:rPrChange>
        </w:rPr>
        <w:t>“No matter,” said Roderick. “I’ll simply wait in her office.”</w:t>
      </w:r>
    </w:p>
    <w:p w14:paraId="0AC993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8" w:author="Andrea Stafford Hintz" w:date="2016-09-18T16:51:00Z">
            <w:rPr>
              <w:rFonts w:ascii="Times New Roman" w:eastAsia="Times New Roman" w:hAnsi="Times New Roman" w:cs="Times New Roman"/>
              <w:kern w:val="1"/>
              <w:sz w:val="24"/>
              <w:szCs w:val="24"/>
            </w:rPr>
          </w:rPrChange>
        </w:rPr>
        <w:t>Before she could object, he stepped around her, made his way into the hallway, and headed down it.</w:t>
      </w:r>
    </w:p>
    <w:p w14:paraId="7222B3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39" w:author="Andrea Stafford Hintz" w:date="2016-09-18T16:51:00Z">
            <w:rPr>
              <w:rFonts w:ascii="Times New Roman" w:eastAsia="Times New Roman" w:hAnsi="Times New Roman" w:cs="Times New Roman"/>
              <w:kern w:val="1"/>
              <w:sz w:val="24"/>
              <w:szCs w:val="24"/>
            </w:rPr>
          </w:rPrChange>
        </w:rPr>
        <w:t>“Thank you,” he called as he continued along the hall. A moment later, he popped back into the lobby. “Which door is it?”</w:t>
      </w:r>
    </w:p>
    <w:p w14:paraId="38427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0" w:author="Andrea Stafford Hintz" w:date="2016-09-18T16:51:00Z">
            <w:rPr>
              <w:rFonts w:ascii="Times New Roman" w:eastAsia="Times New Roman" w:hAnsi="Times New Roman" w:cs="Times New Roman"/>
              <w:kern w:val="1"/>
              <w:sz w:val="24"/>
              <w:szCs w:val="24"/>
            </w:rPr>
          </w:rPrChange>
        </w:rPr>
        <w:t>With an exasperated sigh, she at least took pity on him.</w:t>
      </w:r>
    </w:p>
    <w:p w14:paraId="698EAF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1" w:author="Andrea Stafford Hintz" w:date="2016-09-18T16:51:00Z">
            <w:rPr>
              <w:rFonts w:ascii="Times New Roman" w:eastAsia="Times New Roman" w:hAnsi="Times New Roman" w:cs="Times New Roman"/>
              <w:kern w:val="1"/>
              <w:sz w:val="24"/>
              <w:szCs w:val="24"/>
            </w:rPr>
          </w:rPrChange>
        </w:rPr>
        <w:t>“Last door on the left.”</w:t>
      </w:r>
    </w:p>
    <w:p w14:paraId="21FE0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2" w:author="Andrea Stafford Hintz" w:date="2016-09-18T16:51:00Z">
            <w:rPr>
              <w:rFonts w:ascii="Times New Roman" w:eastAsia="Times New Roman" w:hAnsi="Times New Roman" w:cs="Times New Roman"/>
              <w:kern w:val="1"/>
              <w:sz w:val="24"/>
              <w:szCs w:val="24"/>
            </w:rPr>
          </w:rPrChange>
        </w:rPr>
        <w:t xml:space="preserve">He flashed his teeth at her, mouthed the word </w:t>
      </w:r>
      <w:r w:rsidRPr="009400B4">
        <w:rPr>
          <w:rFonts w:ascii="Times New Roman" w:hAnsi="Times New Roman"/>
          <w:i/>
          <w:kern w:val="1"/>
          <w:sz w:val="24"/>
          <w:rPrChange w:id="9743" w:author="Andrea Stafford Hintz" w:date="2016-09-18T16:51:00Z">
            <w:rPr>
              <w:rFonts w:ascii="Times New Roman" w:eastAsia="Times New Roman" w:hAnsi="Times New Roman" w:cs="Times New Roman"/>
              <w:i/>
              <w:kern w:val="1"/>
              <w:sz w:val="24"/>
              <w:szCs w:val="24"/>
            </w:rPr>
          </w:rPrChange>
        </w:rPr>
        <w:t>thanks</w:t>
      </w:r>
      <w:r w:rsidRPr="009400B4">
        <w:rPr>
          <w:rFonts w:ascii="Times New Roman" w:hAnsi="Times New Roman"/>
          <w:kern w:val="1"/>
          <w:sz w:val="24"/>
          <w:rPrChange w:id="9744" w:author="Andrea Stafford Hintz" w:date="2016-09-18T16:51:00Z">
            <w:rPr>
              <w:rFonts w:ascii="Times New Roman" w:eastAsia="Times New Roman" w:hAnsi="Times New Roman" w:cs="Times New Roman"/>
              <w:kern w:val="1"/>
              <w:sz w:val="24"/>
              <w:szCs w:val="24"/>
            </w:rPr>
          </w:rPrChange>
        </w:rPr>
        <w:t>, and returned to the hallway, making his way to the appropriate door.</w:t>
      </w:r>
    </w:p>
    <w:p w14:paraId="2986E4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5" w:author="Andrea Stafford Hintz" w:date="2016-09-18T16:51:00Z">
            <w:rPr>
              <w:rFonts w:ascii="Times New Roman" w:eastAsia="Times New Roman" w:hAnsi="Times New Roman" w:cs="Times New Roman"/>
              <w:kern w:val="1"/>
              <w:sz w:val="24"/>
              <w:szCs w:val="24"/>
            </w:rPr>
          </w:rPrChange>
        </w:rPr>
        <w:t>He stepped into the office and closed the door. As Mrs. Thompson had warned, Mrs. Grimmer wasn’t in.</w:t>
      </w:r>
    </w:p>
    <w:p w14:paraId="3700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6" w:author="Andrea Stafford Hintz" w:date="2016-09-18T16:51:00Z">
            <w:rPr>
              <w:rFonts w:ascii="Times New Roman" w:eastAsia="Times New Roman" w:hAnsi="Times New Roman" w:cs="Times New Roman"/>
              <w:kern w:val="1"/>
              <w:sz w:val="24"/>
              <w:szCs w:val="24"/>
            </w:rPr>
          </w:rPrChange>
        </w:rPr>
        <w:t xml:space="preserve">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w:t>
      </w:r>
      <w:commentRangeStart w:id="9747"/>
      <w:r w:rsidRPr="009400B4">
        <w:rPr>
          <w:rFonts w:ascii="Times New Roman" w:hAnsi="Times New Roman"/>
          <w:kern w:val="1"/>
          <w:sz w:val="24"/>
          <w:rPrChange w:id="9748" w:author="Andrea Stafford Hintz" w:date="2016-09-18T16:51:00Z">
            <w:rPr>
              <w:rFonts w:ascii="Times New Roman" w:eastAsia="Times New Roman" w:hAnsi="Times New Roman" w:cs="Times New Roman"/>
              <w:kern w:val="1"/>
              <w:sz w:val="24"/>
              <w:szCs w:val="24"/>
            </w:rPr>
          </w:rPrChange>
        </w:rPr>
        <w:t>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commentRangeEnd w:id="9747"/>
      <w:r w:rsidR="003C5C69">
        <w:rPr>
          <w:rStyle w:val="CommentReference"/>
        </w:rPr>
        <w:commentReference w:id="9747"/>
      </w:r>
    </w:p>
    <w:p w14:paraId="3A2035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49" w:author="Andrea Stafford Hintz" w:date="2016-09-18T16:51:00Z">
            <w:rPr>
              <w:rFonts w:ascii="Times New Roman" w:eastAsia="Times New Roman" w:hAnsi="Times New Roman" w:cs="Times New Roman"/>
              <w:kern w:val="1"/>
              <w:sz w:val="24"/>
              <w:szCs w:val="24"/>
            </w:rPr>
          </w:rPrChange>
        </w:rPr>
        <w:t xml:space="preserve">He opened the door again, and crept into the hallway. The constant hammering of the printing machines was enough to provide him cover. Little stealth was required, and if he happened to be discovered, he figured he could always feign ignorance. </w:t>
      </w:r>
      <w:r w:rsidRPr="009400B4">
        <w:rPr>
          <w:rFonts w:ascii="Times New Roman" w:hAnsi="Times New Roman"/>
          <w:i/>
          <w:kern w:val="1"/>
          <w:sz w:val="24"/>
          <w:rPrChange w:id="9750" w:author="Andrea Stafford Hintz" w:date="2016-09-18T16:51:00Z">
            <w:rPr>
              <w:rFonts w:ascii="Times New Roman" w:eastAsia="Times New Roman" w:hAnsi="Times New Roman" w:cs="Times New Roman"/>
              <w:i/>
              <w:kern w:val="1"/>
              <w:sz w:val="24"/>
              <w:szCs w:val="24"/>
            </w:rPr>
          </w:rPrChange>
        </w:rPr>
        <w:t xml:space="preserve">Which way to Mrs. </w:t>
      </w:r>
      <w:proofErr w:type="spellStart"/>
      <w:r w:rsidRPr="009400B4">
        <w:rPr>
          <w:rFonts w:ascii="Times New Roman" w:hAnsi="Times New Roman"/>
          <w:i/>
          <w:kern w:val="1"/>
          <w:sz w:val="24"/>
          <w:rPrChange w:id="9751" w:author="Andrea Stafford Hintz" w:date="2016-09-18T16:51:00Z">
            <w:rPr>
              <w:rFonts w:ascii="Times New Roman" w:eastAsia="Times New Roman" w:hAnsi="Times New Roman" w:cs="Times New Roman"/>
              <w:i/>
              <w:kern w:val="1"/>
              <w:sz w:val="24"/>
              <w:szCs w:val="24"/>
            </w:rPr>
          </w:rPrChange>
        </w:rPr>
        <w:t>Grimmer’s</w:t>
      </w:r>
      <w:proofErr w:type="spellEnd"/>
      <w:r w:rsidRPr="009400B4">
        <w:rPr>
          <w:rFonts w:ascii="Times New Roman" w:hAnsi="Times New Roman"/>
          <w:i/>
          <w:kern w:val="1"/>
          <w:sz w:val="24"/>
          <w:rPrChange w:id="9752" w:author="Andrea Stafford Hintz" w:date="2016-09-18T16:51:00Z">
            <w:rPr>
              <w:rFonts w:ascii="Times New Roman" w:eastAsia="Times New Roman" w:hAnsi="Times New Roman" w:cs="Times New Roman"/>
              <w:i/>
              <w:kern w:val="1"/>
              <w:sz w:val="24"/>
              <w:szCs w:val="24"/>
            </w:rPr>
          </w:rPrChange>
        </w:rPr>
        <w:t xml:space="preserve"> office, again, </w:t>
      </w:r>
      <w:r w:rsidRPr="009400B4">
        <w:rPr>
          <w:rFonts w:ascii="Times New Roman" w:hAnsi="Times New Roman"/>
          <w:kern w:val="1"/>
          <w:sz w:val="24"/>
          <w:rPrChange w:id="9753" w:author="Andrea Stafford Hintz" w:date="2016-09-18T16:51:00Z">
            <w:rPr>
              <w:rFonts w:ascii="Times New Roman" w:eastAsia="Times New Roman" w:hAnsi="Times New Roman" w:cs="Times New Roman"/>
              <w:kern w:val="1"/>
              <w:sz w:val="24"/>
              <w:szCs w:val="24"/>
            </w:rPr>
          </w:rPrChange>
        </w:rPr>
        <w:t>he would say.</w:t>
      </w:r>
    </w:p>
    <w:p w14:paraId="00A72F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4" w:author="Andrea Stafford Hintz" w:date="2016-09-18T16:51:00Z">
            <w:rPr>
              <w:rFonts w:ascii="Times New Roman" w:eastAsia="Times New Roman" w:hAnsi="Times New Roman" w:cs="Times New Roman"/>
              <w:kern w:val="1"/>
              <w:sz w:val="24"/>
              <w:szCs w:val="24"/>
            </w:rPr>
          </w:rPrChange>
        </w:rPr>
        <w:t>He hurried down the hall to the company library. The large room, which housed the company’s newspaper and magazine archives, as well as copies of the company’s most popular penny dreadfuls, featured a set of double doors at its entrance. Both were locked.</w:t>
      </w:r>
    </w:p>
    <w:p w14:paraId="28E6EE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5" w:author="Andrea Stafford Hintz" w:date="2016-09-18T16:51:00Z">
            <w:rPr>
              <w:rFonts w:ascii="Times New Roman" w:eastAsia="Times New Roman" w:hAnsi="Times New Roman" w:cs="Times New Roman"/>
              <w:kern w:val="1"/>
              <w:sz w:val="24"/>
              <w:szCs w:val="24"/>
            </w:rPr>
          </w:rPrChange>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3E5EDF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6" w:author="Andrea Stafford Hintz" w:date="2016-09-18T16:51:00Z">
            <w:rPr>
              <w:rFonts w:ascii="Times New Roman" w:eastAsia="Times New Roman" w:hAnsi="Times New Roman" w:cs="Times New Roman"/>
              <w:kern w:val="1"/>
              <w:sz w:val="24"/>
              <w:szCs w:val="24"/>
            </w:rPr>
          </w:rPrChange>
        </w:rPr>
        <w:t>“You mentioned something about tea?” he said, flashing a smile. “You were right, of course.”</w:t>
      </w:r>
    </w:p>
    <w:p w14:paraId="58BE89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7" w:author="Andrea Stafford Hintz" w:date="2016-09-18T16:51:00Z">
            <w:rPr>
              <w:rFonts w:ascii="Times New Roman" w:eastAsia="Times New Roman" w:hAnsi="Times New Roman" w:cs="Times New Roman"/>
              <w:kern w:val="1"/>
              <w:sz w:val="24"/>
              <w:szCs w:val="24"/>
            </w:rPr>
          </w:rPrChange>
        </w:rPr>
        <w:t>“About?”</w:t>
      </w:r>
    </w:p>
    <w:p w14:paraId="20A7E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8" w:author="Andrea Stafford Hintz" w:date="2016-09-18T16:51:00Z">
            <w:rPr>
              <w:rFonts w:ascii="Times New Roman" w:eastAsia="Times New Roman" w:hAnsi="Times New Roman" w:cs="Times New Roman"/>
              <w:kern w:val="1"/>
              <w:sz w:val="24"/>
              <w:szCs w:val="24"/>
            </w:rPr>
          </w:rPrChange>
        </w:rPr>
        <w:t>“Mrs. Grimmer wasn’t in her office. I thought, perhaps, I could take my tea in the library while I wait,” he said. “I don’t suppose you have a key, Miss—”</w:t>
      </w:r>
    </w:p>
    <w:p w14:paraId="6364A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59" w:author="Andrea Stafford Hintz" w:date="2016-09-18T16:51:00Z">
            <w:rPr>
              <w:rFonts w:ascii="Times New Roman" w:eastAsia="Times New Roman" w:hAnsi="Times New Roman" w:cs="Times New Roman"/>
              <w:kern w:val="1"/>
              <w:sz w:val="24"/>
              <w:szCs w:val="24"/>
            </w:rPr>
          </w:rPrChange>
        </w:rPr>
        <w:t>“</w:t>
      </w:r>
      <w:r w:rsidRPr="009400B4">
        <w:rPr>
          <w:rFonts w:ascii="Times New Roman" w:hAnsi="Times New Roman"/>
          <w:i/>
          <w:kern w:val="1"/>
          <w:sz w:val="24"/>
          <w:rPrChange w:id="9760" w:author="Andrea Stafford Hintz" w:date="2016-09-18T16:51:00Z">
            <w:rPr>
              <w:rFonts w:ascii="Times New Roman" w:eastAsia="Times New Roman" w:hAnsi="Times New Roman" w:cs="Times New Roman"/>
              <w:i/>
              <w:kern w:val="1"/>
              <w:sz w:val="24"/>
              <w:szCs w:val="24"/>
            </w:rPr>
          </w:rPrChange>
        </w:rPr>
        <w:t>Mrs.</w:t>
      </w:r>
      <w:r w:rsidRPr="009400B4">
        <w:rPr>
          <w:rFonts w:ascii="Times New Roman" w:hAnsi="Times New Roman"/>
          <w:kern w:val="1"/>
          <w:sz w:val="24"/>
          <w:rPrChange w:id="9761" w:author="Andrea Stafford Hintz" w:date="2016-09-18T16:51:00Z">
            <w:rPr>
              <w:rFonts w:ascii="Times New Roman" w:eastAsia="Times New Roman" w:hAnsi="Times New Roman" w:cs="Times New Roman"/>
              <w:kern w:val="1"/>
              <w:sz w:val="24"/>
              <w:szCs w:val="24"/>
            </w:rPr>
          </w:rPrChange>
        </w:rPr>
        <w:t xml:space="preserve"> Thompson.”</w:t>
      </w:r>
    </w:p>
    <w:p w14:paraId="28729C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62" w:author="Andrea Stafford Hintz" w:date="2016-09-18T16:51:00Z">
            <w:rPr>
              <w:rFonts w:ascii="Times New Roman" w:eastAsia="Times New Roman" w:hAnsi="Times New Roman" w:cs="Times New Roman"/>
              <w:kern w:val="1"/>
              <w:sz w:val="24"/>
              <w:szCs w:val="24"/>
            </w:rPr>
          </w:rPrChange>
        </w:rPr>
        <w:t>“Ah, missus,” he said, managing to sound disappointed. “You’re married, then?”</w:t>
      </w:r>
    </w:p>
    <w:p w14:paraId="4FE1DE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63" w:author="Andrea Stafford Hintz" w:date="2016-09-18T16:51:00Z">
            <w:rPr>
              <w:rFonts w:ascii="Times New Roman" w:eastAsia="Times New Roman" w:hAnsi="Times New Roman" w:cs="Times New Roman"/>
              <w:kern w:val="1"/>
              <w:sz w:val="24"/>
              <w:szCs w:val="24"/>
            </w:rPr>
          </w:rPrChange>
        </w:rPr>
        <w:t>“Widowed,” Mrs. Thompson answered.</w:t>
      </w:r>
    </w:p>
    <w:p w14:paraId="27127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64" w:author="Andrea Stafford Hintz" w:date="2016-09-18T16:51:00Z">
            <w:rPr>
              <w:rFonts w:ascii="Times New Roman" w:eastAsia="Times New Roman" w:hAnsi="Times New Roman" w:cs="Times New Roman"/>
              <w:kern w:val="1"/>
              <w:sz w:val="24"/>
              <w:szCs w:val="24"/>
            </w:rPr>
          </w:rPrChange>
        </w:rPr>
        <w:t>Roderick affected a little gasp of surprise. “Oh, goodness, I’m sorry. I didn’t mean to pry,” he said. “I’m sorry for your loss.”</w:t>
      </w:r>
    </w:p>
    <w:p w14:paraId="0BC0E5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65" w:author="Andrea Stafford Hintz" w:date="2016-09-18T16:51:00Z">
            <w:rPr>
              <w:rFonts w:ascii="Times New Roman" w:eastAsia="Times New Roman" w:hAnsi="Times New Roman" w:cs="Times New Roman"/>
              <w:kern w:val="1"/>
              <w:sz w:val="24"/>
              <w:szCs w:val="24"/>
            </w:rPr>
          </w:rPrChange>
        </w:rPr>
        <w:t>“Thank you, Mr. Steen. That’s very kind. I’ll show you to the library, and then I’ll put the kettle on. How do you take your tea?”</w:t>
      </w:r>
    </w:p>
    <w:p w14:paraId="0228CF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66" w:author="Andrea Stafford Hintz" w:date="2016-09-18T16:51:00Z">
            <w:rPr>
              <w:rFonts w:ascii="Times New Roman" w:eastAsia="Times New Roman" w:hAnsi="Times New Roman" w:cs="Times New Roman"/>
              <w:kern w:val="1"/>
              <w:sz w:val="24"/>
              <w:szCs w:val="24"/>
            </w:rPr>
          </w:rPrChange>
        </w:rPr>
        <w:t>“Sweet,” he answered. “Very sweet.”</w:t>
      </w:r>
    </w:p>
    <w:p w14:paraId="72A8760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767" w:author="Andrea Stafford Hintz" w:date="2016-09-18T16:51:00Z">
            <w:rPr>
              <w:rFonts w:ascii="Times New Roman" w:eastAsia="Times New Roman" w:hAnsi="Times New Roman" w:cs="Times New Roman"/>
              <w:kern w:val="1"/>
              <w:sz w:val="24"/>
              <w:szCs w:val="24"/>
            </w:rPr>
          </w:rPrChange>
        </w:rPr>
        <w:t>#</w:t>
      </w:r>
    </w:p>
    <w:p w14:paraId="43C4064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768" w:name="Scene_75"/>
      <w:r w:rsidRPr="009400B4">
        <w:rPr>
          <w:rFonts w:ascii="Times New Roman" w:hAnsi="Times New Roman"/>
          <w:kern w:val="1"/>
          <w:sz w:val="24"/>
          <w:rPrChange w:id="9769" w:author="Andrea Stafford Hintz" w:date="2016-09-18T16:51:00Z">
            <w:rPr>
              <w:rFonts w:ascii="Times New Roman" w:eastAsia="Times New Roman" w:hAnsi="Times New Roman" w:cs="Times New Roman"/>
              <w:kern w:val="1"/>
              <w:sz w:val="24"/>
              <w:szCs w:val="24"/>
            </w:rPr>
          </w:rPrChange>
        </w:rPr>
        <w:t>Annabel</w:t>
      </w:r>
      <w:bookmarkEnd w:id="9768"/>
      <w:r w:rsidRPr="009400B4">
        <w:rPr>
          <w:rFonts w:ascii="Times New Roman" w:hAnsi="Times New Roman"/>
          <w:kern w:val="1"/>
          <w:sz w:val="24"/>
          <w:rPrChange w:id="9770" w:author="Andrea Stafford Hintz" w:date="2016-09-18T16:51:00Z">
            <w:rPr>
              <w:rFonts w:ascii="Times New Roman" w:eastAsia="Times New Roman" w:hAnsi="Times New Roman" w:cs="Times New Roman"/>
              <w:kern w:val="1"/>
              <w:sz w:val="24"/>
              <w:szCs w:val="24"/>
            </w:rPr>
          </w:rPrChange>
        </w:rPr>
        <w:t xml:space="preserve"> Grey, better known as Miss Monday, crept along the hallway of the Resurrectionists’ underground headquarters in the basement of the printing company. Once a research facility for the monster hunters in Charles </w:t>
      </w:r>
      <w:proofErr w:type="spellStart"/>
      <w:r w:rsidRPr="009400B4">
        <w:rPr>
          <w:rFonts w:ascii="Times New Roman" w:hAnsi="Times New Roman"/>
          <w:kern w:val="1"/>
          <w:sz w:val="24"/>
          <w:rPrChange w:id="9771" w:author="Andrea Stafford Hintz" w:date="2016-09-18T16:51:00Z">
            <w:rPr>
              <w:rFonts w:ascii="Times New Roman" w:eastAsia="Times New Roman" w:hAnsi="Times New Roman" w:cs="Times New Roman"/>
              <w:kern w:val="1"/>
              <w:sz w:val="24"/>
              <w:szCs w:val="24"/>
            </w:rPr>
          </w:rPrChange>
        </w:rPr>
        <w:t>Grimmer’s</w:t>
      </w:r>
      <w:proofErr w:type="spellEnd"/>
      <w:r w:rsidRPr="009400B4">
        <w:rPr>
          <w:rFonts w:ascii="Times New Roman" w:hAnsi="Times New Roman"/>
          <w:kern w:val="1"/>
          <w:sz w:val="24"/>
          <w:rPrChange w:id="9772" w:author="Andrea Stafford Hintz" w:date="2016-09-18T16:51:00Z">
            <w:rPr>
              <w:rFonts w:ascii="Times New Roman" w:eastAsia="Times New Roman" w:hAnsi="Times New Roman" w:cs="Times New Roman"/>
              <w:kern w:val="1"/>
              <w:sz w:val="24"/>
              <w:szCs w:val="24"/>
            </w:rPr>
          </w:rPrChange>
        </w:rPr>
        <w:t xml:space="preserve"> employ, it was now a sanctuary for the 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14:paraId="523234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73" w:author="Andrea Stafford Hintz" w:date="2016-09-18T16:51:00Z">
            <w:rPr>
              <w:rFonts w:ascii="Times New Roman" w:eastAsia="Times New Roman" w:hAnsi="Times New Roman" w:cs="Times New Roman"/>
              <w:kern w:val="1"/>
              <w:sz w:val="24"/>
              <w:szCs w:val="24"/>
            </w:rPr>
          </w:rPrChange>
        </w:rPr>
        <w:t>“This way.”</w:t>
      </w:r>
    </w:p>
    <w:p w14:paraId="6B130B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74" w:author="Andrea Stafford Hintz" w:date="2016-09-18T16:51:00Z">
            <w:rPr>
              <w:rFonts w:ascii="Times New Roman" w:eastAsia="Times New Roman" w:hAnsi="Times New Roman" w:cs="Times New Roman"/>
              <w:kern w:val="1"/>
              <w:sz w:val="24"/>
              <w:szCs w:val="24"/>
            </w:rPr>
          </w:rPrChange>
        </w:rPr>
        <w:t>She turned to follow Abraham Palmer down a hallway she hadn’t been down before. It was impossible to guess the size of the facility, but it seemed labyrinthine, given the number of unexplored corridors, offices, and laboratories.</w:t>
      </w:r>
    </w:p>
    <w:p w14:paraId="54A835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75" w:author="Andrea Stafford Hintz" w:date="2016-09-18T16:51:00Z">
            <w:rPr>
              <w:rFonts w:ascii="Times New Roman" w:eastAsia="Times New Roman" w:hAnsi="Times New Roman" w:cs="Times New Roman"/>
              <w:kern w:val="1"/>
              <w:sz w:val="24"/>
              <w:szCs w:val="24"/>
            </w:rPr>
          </w:rPrChange>
        </w:rPr>
        <w:t xml:space="preserve">It was only due to Mr. Palmer’s hand-drawn map of the complex and his knowledge of its layout that they were able to find the </w:t>
      </w:r>
      <w:r w:rsidRPr="009400B4">
        <w:rPr>
          <w:rFonts w:ascii="Times New Roman" w:hAnsi="Times New Roman"/>
          <w:i/>
          <w:kern w:val="1"/>
          <w:sz w:val="24"/>
          <w:rPrChange w:id="9776" w:author="Andrea Stafford Hintz" w:date="2016-09-18T16:51:00Z">
            <w:rPr>
              <w:rFonts w:ascii="Times New Roman" w:eastAsia="Times New Roman" w:hAnsi="Times New Roman" w:cs="Times New Roman"/>
              <w:i/>
              <w:kern w:val="1"/>
              <w:sz w:val="24"/>
              <w:szCs w:val="24"/>
            </w:rPr>
          </w:rPrChange>
        </w:rPr>
        <w:t>Beta Laboratory</w:t>
      </w:r>
      <w:r w:rsidRPr="009400B4">
        <w:rPr>
          <w:rFonts w:ascii="Times New Roman" w:hAnsi="Times New Roman"/>
          <w:kern w:val="1"/>
          <w:sz w:val="24"/>
          <w:rPrChange w:id="9777" w:author="Andrea Stafford Hintz" w:date="2016-09-18T16:51:00Z">
            <w:rPr>
              <w:rFonts w:ascii="Times New Roman" w:eastAsia="Times New Roman" w:hAnsi="Times New Roman" w:cs="Times New Roman"/>
              <w:kern w:val="1"/>
              <w:sz w:val="24"/>
              <w:szCs w:val="24"/>
            </w:rPr>
          </w:rPrChange>
        </w:rPr>
        <w:t>. With a silent exchange of glances, she signaled that she was ready and waited for Palmer’s confirmation. He slipped on his Resurrection mask, and nodded. Annabel hid her crossbow behind her hip, out of view. She pushed open the door with her other hand.</w:t>
      </w:r>
    </w:p>
    <w:p w14:paraId="541638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78" w:author="Andrea Stafford Hintz" w:date="2016-09-18T16:51:00Z">
            <w:rPr>
              <w:rFonts w:ascii="Times New Roman" w:eastAsia="Times New Roman" w:hAnsi="Times New Roman" w:cs="Times New Roman"/>
              <w:kern w:val="1"/>
              <w:sz w:val="24"/>
              <w:szCs w:val="24"/>
            </w:rPr>
          </w:rPrChange>
        </w:rPr>
        <w:t xml:space="preserve">The </w:t>
      </w:r>
      <w:r w:rsidRPr="009400B4">
        <w:rPr>
          <w:rFonts w:ascii="Times New Roman" w:hAnsi="Times New Roman"/>
          <w:i/>
          <w:kern w:val="1"/>
          <w:sz w:val="24"/>
          <w:rPrChange w:id="9779" w:author="Andrea Stafford Hintz" w:date="2016-09-18T16:51:00Z">
            <w:rPr>
              <w:rFonts w:ascii="Times New Roman" w:eastAsia="Times New Roman" w:hAnsi="Times New Roman" w:cs="Times New Roman"/>
              <w:i/>
              <w:kern w:val="1"/>
              <w:sz w:val="24"/>
              <w:szCs w:val="24"/>
            </w:rPr>
          </w:rPrChange>
        </w:rPr>
        <w:t xml:space="preserve">Beta Lab </w:t>
      </w:r>
      <w:r w:rsidRPr="009400B4">
        <w:rPr>
          <w:rFonts w:ascii="Times New Roman" w:hAnsi="Times New Roman"/>
          <w:kern w:val="1"/>
          <w:sz w:val="24"/>
          <w:rPrChange w:id="9780" w:author="Andrea Stafford Hintz" w:date="2016-09-18T16:51:00Z">
            <w:rPr>
              <w:rFonts w:ascii="Times New Roman" w:eastAsia="Times New Roman" w:hAnsi="Times New Roman" w:cs="Times New Roman"/>
              <w:kern w:val="1"/>
              <w:sz w:val="24"/>
              <w:szCs w:val="24"/>
            </w:rPr>
          </w:rPrChange>
        </w:rPr>
        <w:t xml:space="preserve">put its </w:t>
      </w:r>
      <w:r w:rsidRPr="009400B4">
        <w:rPr>
          <w:rFonts w:ascii="Times New Roman" w:hAnsi="Times New Roman"/>
          <w:i/>
          <w:kern w:val="1"/>
          <w:sz w:val="24"/>
          <w:rPrChange w:id="9781" w:author="Andrea Stafford Hintz" w:date="2016-09-18T16:51:00Z">
            <w:rPr>
              <w:rFonts w:ascii="Times New Roman" w:eastAsia="Times New Roman" w:hAnsi="Times New Roman" w:cs="Times New Roman"/>
              <w:i/>
              <w:kern w:val="1"/>
              <w:sz w:val="24"/>
              <w:szCs w:val="24"/>
            </w:rPr>
          </w:rPrChange>
        </w:rPr>
        <w:t>Alpha</w:t>
      </w:r>
      <w:r w:rsidRPr="009400B4">
        <w:rPr>
          <w:rFonts w:ascii="Times New Roman" w:hAnsi="Times New Roman"/>
          <w:kern w:val="1"/>
          <w:sz w:val="24"/>
          <w:rPrChange w:id="9782" w:author="Andrea Stafford Hintz" w:date="2016-09-18T16:51:00Z">
            <w:rPr>
              <w:rFonts w:ascii="Times New Roman" w:eastAsia="Times New Roman" w:hAnsi="Times New Roman" w:cs="Times New Roman"/>
              <w:kern w:val="1"/>
              <w:sz w:val="24"/>
              <w:szCs w:val="24"/>
            </w:rPr>
          </w:rPrChange>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14:paraId="7372A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3" w:author="Andrea Stafford Hintz" w:date="2016-09-18T16:51:00Z">
            <w:rPr>
              <w:rFonts w:ascii="Times New Roman" w:eastAsia="Times New Roman" w:hAnsi="Times New Roman" w:cs="Times New Roman"/>
              <w:kern w:val="1"/>
              <w:sz w:val="24"/>
              <w:szCs w:val="24"/>
            </w:rPr>
          </w:rPrChange>
        </w:rPr>
        <w:t>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14:paraId="112E77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4" w:author="Andrea Stafford Hintz" w:date="2016-09-18T16:51:00Z">
            <w:rPr>
              <w:rFonts w:ascii="Times New Roman" w:eastAsia="Times New Roman" w:hAnsi="Times New Roman" w:cs="Times New Roman"/>
              <w:kern w:val="1"/>
              <w:sz w:val="24"/>
              <w:szCs w:val="24"/>
            </w:rPr>
          </w:rPrChange>
        </w:rPr>
        <w:t>A series of hazy black and white photographs were pinned to one of the walls. Unusual photographs, they revealed the subjects’ skeletons.</w:t>
      </w:r>
    </w:p>
    <w:p w14:paraId="3E9955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5" w:author="Andrea Stafford Hintz" w:date="2016-09-18T16:51:00Z">
            <w:rPr>
              <w:rFonts w:ascii="Times New Roman" w:eastAsia="Times New Roman" w:hAnsi="Times New Roman" w:cs="Times New Roman"/>
              <w:kern w:val="1"/>
              <w:sz w:val="24"/>
              <w:szCs w:val="24"/>
            </w:rPr>
          </w:rPrChange>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1B6D6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6" w:author="Andrea Stafford Hintz" w:date="2016-09-18T16:51:00Z">
            <w:rPr>
              <w:rFonts w:ascii="Times New Roman" w:eastAsia="Times New Roman" w:hAnsi="Times New Roman" w:cs="Times New Roman"/>
              <w:kern w:val="1"/>
              <w:sz w:val="24"/>
              <w:szCs w:val="24"/>
            </w:rPr>
          </w:rPrChange>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14:paraId="4EB62C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7" w:author="Andrea Stafford Hintz" w:date="2016-09-18T16:51:00Z">
            <w:rPr>
              <w:rFonts w:ascii="Times New Roman" w:eastAsia="Times New Roman" w:hAnsi="Times New Roman" w:cs="Times New Roman"/>
              <w:kern w:val="1"/>
              <w:sz w:val="24"/>
              <w:szCs w:val="24"/>
            </w:rPr>
          </w:rPrChange>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14:paraId="3DE6D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88" w:author="Andrea Stafford Hintz" w:date="2016-09-18T16:51:00Z">
            <w:rPr>
              <w:rFonts w:ascii="Times New Roman" w:eastAsia="Times New Roman" w:hAnsi="Times New Roman" w:cs="Times New Roman"/>
              <w:kern w:val="1"/>
              <w:sz w:val="24"/>
              <w:szCs w:val="24"/>
            </w:rPr>
          </w:rPrChange>
        </w:rPr>
        <w:t xml:space="preserve">She </w:t>
      </w:r>
      <w:r w:rsidR="00C245FD" w:rsidRPr="009400B4">
        <w:rPr>
          <w:rFonts w:ascii="Times New Roman" w:hAnsi="Times New Roman"/>
          <w:kern w:val="1"/>
          <w:sz w:val="24"/>
          <w:rPrChange w:id="9789" w:author="Andrea Stafford Hintz" w:date="2016-09-18T16:51:00Z">
            <w:rPr>
              <w:rFonts w:ascii="Times New Roman" w:eastAsia="Times New Roman" w:hAnsi="Times New Roman" w:cs="Times New Roman"/>
              <w:kern w:val="1"/>
              <w:sz w:val="24"/>
              <w:szCs w:val="24"/>
            </w:rPr>
          </w:rPrChange>
        </w:rPr>
        <w:t>recognize</w:t>
      </w:r>
      <w:r w:rsidRPr="009400B4">
        <w:rPr>
          <w:rFonts w:ascii="Times New Roman" w:hAnsi="Times New Roman"/>
          <w:kern w:val="1"/>
          <w:sz w:val="24"/>
          <w:rPrChange w:id="9790" w:author="Andrea Stafford Hintz" w:date="2016-09-18T16:51:00Z">
            <w:rPr>
              <w:rFonts w:ascii="Times New Roman" w:eastAsia="Times New Roman" w:hAnsi="Times New Roman" w:cs="Times New Roman"/>
              <w:kern w:val="1"/>
              <w:sz w:val="24"/>
              <w:szCs w:val="24"/>
            </w:rPr>
          </w:rPrChange>
        </w:rPr>
        <w:t>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14:paraId="5D0ED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1" w:author="Andrea Stafford Hintz" w:date="2016-09-18T16:51:00Z">
            <w:rPr>
              <w:rFonts w:ascii="Times New Roman" w:eastAsia="Times New Roman" w:hAnsi="Times New Roman" w:cs="Times New Roman"/>
              <w:kern w:val="1"/>
              <w:sz w:val="24"/>
              <w:szCs w:val="24"/>
            </w:rPr>
          </w:rPrChange>
        </w:rPr>
        <w:t>Annabel was surprised to see he hadn’t yet succumbed to the Lazarus Virus. He was clearly suffering from its effects, but the fact that he was still living suggested he had some sort of resistance. Perhaps the scientists were already close to finding a cure.</w:t>
      </w:r>
    </w:p>
    <w:p w14:paraId="1D7935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2" w:author="Andrea Stafford Hintz" w:date="2016-09-18T16:51:00Z">
            <w:rPr>
              <w:rFonts w:ascii="Times New Roman" w:eastAsia="Times New Roman" w:hAnsi="Times New Roman" w:cs="Times New Roman"/>
              <w:kern w:val="1"/>
              <w:sz w:val="24"/>
              <w:szCs w:val="24"/>
            </w:rPr>
          </w:rPrChange>
        </w:rPr>
        <w:t>“What are you doing here?” he asked, staring at her confusion.</w:t>
      </w:r>
    </w:p>
    <w:p w14:paraId="4E11D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3" w:author="Andrea Stafford Hintz" w:date="2016-09-18T16:51:00Z">
            <w:rPr>
              <w:rFonts w:ascii="Times New Roman" w:eastAsia="Times New Roman" w:hAnsi="Times New Roman" w:cs="Times New Roman"/>
              <w:kern w:val="1"/>
              <w:sz w:val="24"/>
              <w:szCs w:val="24"/>
            </w:rPr>
          </w:rPrChange>
        </w:rPr>
        <w:t>“How’s the head?” she asked.</w:t>
      </w:r>
    </w:p>
    <w:p w14:paraId="1D4BF1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4" w:author="Andrea Stafford Hintz" w:date="2016-09-18T16:51:00Z">
            <w:rPr>
              <w:rFonts w:ascii="Times New Roman" w:eastAsia="Times New Roman" w:hAnsi="Times New Roman" w:cs="Times New Roman"/>
              <w:kern w:val="1"/>
              <w:sz w:val="24"/>
              <w:szCs w:val="24"/>
            </w:rPr>
          </w:rPrChange>
        </w:rPr>
        <w:t>Jekyll put a hand to his head where she’d hit him, but he said nothing.</w:t>
      </w:r>
    </w:p>
    <w:p w14:paraId="056C6A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5" w:author="Andrea Stafford Hintz" w:date="2016-09-18T16:51:00Z">
            <w:rPr>
              <w:rFonts w:ascii="Times New Roman" w:eastAsia="Times New Roman" w:hAnsi="Times New Roman" w:cs="Times New Roman"/>
              <w:kern w:val="1"/>
              <w:sz w:val="24"/>
              <w:szCs w:val="24"/>
            </w:rPr>
          </w:rPrChange>
        </w:rPr>
        <w:t>Palmer quieted her with a look. She frowned, but let him take the lead.</w:t>
      </w:r>
    </w:p>
    <w:p w14:paraId="2B482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6" w:author="Andrea Stafford Hintz" w:date="2016-09-18T16:51:00Z">
            <w:rPr>
              <w:rFonts w:ascii="Times New Roman" w:eastAsia="Times New Roman" w:hAnsi="Times New Roman" w:cs="Times New Roman"/>
              <w:kern w:val="1"/>
              <w:sz w:val="24"/>
              <w:szCs w:val="24"/>
            </w:rPr>
          </w:rPrChange>
        </w:rPr>
        <w:t>“I have the subject in hand,” said Palmer, taking her in hand and nudging her forward. He used his own body to help her conceal her weapon.</w:t>
      </w:r>
    </w:p>
    <w:p w14:paraId="09854C4C" w14:textId="41F101E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797" w:author="Andrea Stafford Hintz" w:date="2016-09-18T16:51:00Z">
            <w:rPr>
              <w:rFonts w:ascii="Times New Roman" w:eastAsia="Times New Roman" w:hAnsi="Times New Roman" w:cs="Times New Roman"/>
              <w:kern w:val="1"/>
              <w:sz w:val="24"/>
              <w:szCs w:val="24"/>
            </w:rPr>
          </w:rPrChange>
        </w:rPr>
        <w:t>This had been Annabel’s plan. If this had been an ordinary burglary, Annabel would have stole</w:t>
      </w:r>
      <w:ins w:id="9798" w:author="Andrea Stafford Hintz" w:date="2016-09-08T12:44:00Z">
        <w:r w:rsidR="003C5C69">
          <w:rPr>
            <w:rFonts w:ascii="Times New Roman" w:eastAsia="Times New Roman" w:hAnsi="Times New Roman" w:cs="Times New Roman"/>
            <w:kern w:val="1"/>
            <w:sz w:val="24"/>
            <w:szCs w:val="24"/>
          </w:rPr>
          <w:t>n</w:t>
        </w:r>
      </w:ins>
      <w:r w:rsidRPr="009400B4">
        <w:rPr>
          <w:rFonts w:ascii="Times New Roman" w:hAnsi="Times New Roman"/>
          <w:kern w:val="1"/>
          <w:sz w:val="24"/>
          <w:rPrChange w:id="9799" w:author="Andrea Stafford Hintz" w:date="2016-09-18T16:51:00Z">
            <w:rPr>
              <w:rFonts w:ascii="Times New Roman" w:eastAsia="Times New Roman" w:hAnsi="Times New Roman" w:cs="Times New Roman"/>
              <w:kern w:val="1"/>
              <w:sz w:val="24"/>
              <w:szCs w:val="24"/>
            </w:rPr>
          </w:rPrChange>
        </w:rPr>
        <w:t xml:space="preserve"> into the laboratory, avoiding direct confrontation, and </w:t>
      </w:r>
      <w:del w:id="9800" w:author="Andrea Stafford Hintz" w:date="2016-09-08T12:44:00Z">
        <w:r w:rsidRPr="683686B9" w:rsidDel="003C5C69">
          <w:rPr>
            <w:rFonts w:ascii="Times New Roman" w:eastAsia="Times New Roman" w:hAnsi="Times New Roman" w:cs="Times New Roman"/>
            <w:kern w:val="1"/>
            <w:sz w:val="24"/>
            <w:szCs w:val="24"/>
            <w:rPrChange w:id="9801" w:author="Bryce Raffle" w:date="2016-09-06T11:42:00Z">
              <w:rPr>
                <w:rFonts w:ascii="Times New Roman" w:hAnsi="Times New Roman" w:cs="Times New Roman"/>
                <w:kern w:val="1"/>
                <w:sz w:val="24"/>
                <w:szCs w:val="24"/>
              </w:rPr>
            </w:rPrChange>
          </w:rPr>
          <w:delText xml:space="preserve">taking </w:delText>
        </w:r>
      </w:del>
      <w:ins w:id="9802" w:author="Andrea Stafford Hintz" w:date="2016-09-08T12:44:00Z">
        <w:r w:rsidR="003C5C69" w:rsidRPr="009400B4">
          <w:rPr>
            <w:rFonts w:ascii="Times New Roman" w:hAnsi="Times New Roman"/>
            <w:kern w:val="1"/>
            <w:sz w:val="24"/>
            <w:rPrChange w:id="9803" w:author="Andrea Stafford Hintz" w:date="2016-09-18T16:51:00Z">
              <w:rPr>
                <w:rFonts w:ascii="Times New Roman" w:eastAsia="Times New Roman" w:hAnsi="Times New Roman" w:cs="Times New Roman"/>
                <w:kern w:val="1"/>
                <w:sz w:val="24"/>
                <w:szCs w:val="24"/>
              </w:rPr>
            </w:rPrChange>
          </w:rPr>
          <w:t>tak</w:t>
        </w:r>
        <w:r w:rsidR="003C5C69">
          <w:rPr>
            <w:rFonts w:ascii="Times New Roman" w:eastAsia="Times New Roman" w:hAnsi="Times New Roman" w:cs="Times New Roman"/>
            <w:kern w:val="1"/>
            <w:sz w:val="24"/>
            <w:szCs w:val="24"/>
          </w:rPr>
          <w:t>en</w:t>
        </w:r>
        <w:r w:rsidR="003C5C69" w:rsidRPr="009400B4">
          <w:rPr>
            <w:rFonts w:ascii="Times New Roman" w:hAnsi="Times New Roman"/>
            <w:kern w:val="1"/>
            <w:sz w:val="24"/>
            <w:rPrChange w:id="9804" w:author="Andrea Stafford Hintz" w:date="2016-09-18T16:51:00Z">
              <w:rPr>
                <w:rFonts w:ascii="Times New Roman" w:eastAsia="Times New Roman" w:hAnsi="Times New Roman" w:cs="Times New Roman"/>
                <w:kern w:val="1"/>
                <w:sz w:val="24"/>
                <w:szCs w:val="24"/>
              </w:rPr>
            </w:rPrChange>
          </w:rPr>
          <w:t xml:space="preserve"> </w:t>
        </w:r>
      </w:ins>
      <w:r w:rsidRPr="009400B4">
        <w:rPr>
          <w:rFonts w:ascii="Times New Roman" w:hAnsi="Times New Roman"/>
          <w:kern w:val="1"/>
          <w:sz w:val="24"/>
          <w:rPrChange w:id="9805" w:author="Andrea Stafford Hintz" w:date="2016-09-18T16:51:00Z">
            <w:rPr>
              <w:rFonts w:ascii="Times New Roman" w:eastAsia="Times New Roman" w:hAnsi="Times New Roman" w:cs="Times New Roman"/>
              <w:kern w:val="1"/>
              <w:sz w:val="24"/>
              <w:szCs w:val="24"/>
            </w:rPr>
          </w:rPrChange>
        </w:rPr>
        <w:t xml:space="preserve">the research right from under the Resurrectionists’ noses. But the facility was too heavily guarded, and the Resurrectionists were on the lookout for her. Better to treat this mission as a heist </w:t>
      </w:r>
      <w:ins w:id="9806" w:author="Andrea Stafford Hintz" w:date="2016-09-08T12:45:00Z">
        <w:r w:rsidR="003C5C69">
          <w:rPr>
            <w:rFonts w:ascii="Times New Roman" w:eastAsia="Times New Roman" w:hAnsi="Times New Roman" w:cs="Times New Roman"/>
            <w:kern w:val="1"/>
            <w:sz w:val="24"/>
            <w:szCs w:val="24"/>
          </w:rPr>
          <w:t xml:space="preserve">rather </w:t>
        </w:r>
      </w:ins>
      <w:r w:rsidRPr="009400B4">
        <w:rPr>
          <w:rFonts w:ascii="Times New Roman" w:hAnsi="Times New Roman"/>
          <w:kern w:val="1"/>
          <w:sz w:val="24"/>
          <w:rPrChange w:id="9807" w:author="Andrea Stafford Hintz" w:date="2016-09-18T16:51:00Z">
            <w:rPr>
              <w:rFonts w:ascii="Times New Roman" w:eastAsia="Times New Roman" w:hAnsi="Times New Roman" w:cs="Times New Roman"/>
              <w:kern w:val="1"/>
              <w:sz w:val="24"/>
              <w:szCs w:val="24"/>
            </w:rPr>
          </w:rPrChange>
        </w:rPr>
        <w:t xml:space="preserve">than as a burglary, to favor deception over </w:t>
      </w:r>
      <w:ins w:id="9808" w:author="Andrea Stafford Hintz" w:date="2016-09-18T16:51:00Z">
        <w:r w:rsidR="00A22D6C" w:rsidRPr="009400B4">
          <w:rPr>
            <w:rFonts w:ascii="Times New Roman" w:eastAsia="Times New Roman" w:hAnsi="Times New Roman" w:cs="Times New Roman"/>
            <w:kern w:val="1"/>
            <w:sz w:val="24"/>
            <w:szCs w:val="24"/>
          </w:rPr>
          <w:t>stealth</w:t>
        </w:r>
      </w:ins>
      <w:del w:id="9809" w:author="Andrea Stafford Hintz" w:date="2016-09-18T16:51:00Z">
        <w:r w:rsidRPr="683686B9">
          <w:rPr>
            <w:rFonts w:ascii="Times New Roman" w:eastAsia="Times New Roman" w:hAnsi="Times New Roman" w:cs="Times New Roman"/>
            <w:kern w:val="1"/>
            <w:sz w:val="24"/>
            <w:szCs w:val="24"/>
            <w:rPrChange w:id="9810" w:author="Bryce Raffle" w:date="2016-09-06T11:42:00Z">
              <w:rPr>
                <w:rFonts w:ascii="Times New Roman" w:hAnsi="Times New Roman" w:cs="Times New Roman"/>
                <w:kern w:val="1"/>
                <w:sz w:val="24"/>
                <w:szCs w:val="24"/>
              </w:rPr>
            </w:rPrChange>
          </w:rPr>
          <w:delText>stealth</w:delText>
        </w:r>
      </w:del>
      <w:del w:id="9811" w:author="Andrea Stafford Hintz" w:date="2016-09-08T12:45:00Z">
        <w:r w:rsidRPr="683686B9" w:rsidDel="003C5C69">
          <w:rPr>
            <w:rFonts w:ascii="Times New Roman" w:eastAsia="Times New Roman" w:hAnsi="Times New Roman" w:cs="Times New Roman"/>
            <w:kern w:val="1"/>
            <w:sz w:val="24"/>
            <w:szCs w:val="24"/>
            <w:rPrChange w:id="9812" w:author="Bryce Raffle" w:date="2016-09-06T11:42:00Z">
              <w:rPr>
                <w:rFonts w:ascii="Times New Roman" w:hAnsi="Times New Roman" w:cs="Times New Roman"/>
                <w:kern w:val="1"/>
                <w:sz w:val="24"/>
                <w:szCs w:val="24"/>
              </w:rPr>
            </w:rPrChange>
          </w:rPr>
          <w:delText>iness</w:delText>
        </w:r>
      </w:del>
      <w:r w:rsidRPr="009400B4">
        <w:rPr>
          <w:rFonts w:ascii="Times New Roman" w:hAnsi="Times New Roman"/>
          <w:kern w:val="1"/>
          <w:sz w:val="24"/>
          <w:rPrChange w:id="9813" w:author="Andrea Stafford Hintz" w:date="2016-09-18T16:51:00Z">
            <w:rPr>
              <w:rFonts w:ascii="Times New Roman" w:eastAsia="Times New Roman" w:hAnsi="Times New Roman" w:cs="Times New Roman"/>
              <w:kern w:val="1"/>
              <w:sz w:val="24"/>
              <w:szCs w:val="24"/>
            </w:rPr>
          </w:rPrChange>
        </w:rPr>
        <w:t>.</w:t>
      </w:r>
    </w:p>
    <w:p w14:paraId="59CCBE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4" w:author="Andrea Stafford Hintz" w:date="2016-09-18T16:51:00Z">
            <w:rPr>
              <w:rFonts w:ascii="Times New Roman" w:eastAsia="Times New Roman" w:hAnsi="Times New Roman" w:cs="Times New Roman"/>
              <w:kern w:val="1"/>
              <w:sz w:val="24"/>
              <w:szCs w:val="24"/>
            </w:rPr>
          </w:rPrChange>
        </w:rPr>
        <w:t>The Resurrectionists believed that Palmer was loyal to their cause. He might have jeopardized that by helping Annabel escape, but Annabel figured he could regain their trust by bringing her in as his captive. Then, once their guard was down, they would strike.</w:t>
      </w:r>
    </w:p>
    <w:p w14:paraId="1EBCB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5" w:author="Andrea Stafford Hintz" w:date="2016-09-18T16:51:00Z">
            <w:rPr>
              <w:rFonts w:ascii="Times New Roman" w:eastAsia="Times New Roman" w:hAnsi="Times New Roman" w:cs="Times New Roman"/>
              <w:kern w:val="1"/>
              <w:sz w:val="24"/>
              <w:szCs w:val="24"/>
            </w:rPr>
          </w:rPrChange>
        </w:rPr>
        <w:t>“She escaped from the holding cell,” said Palmer. “I managed to recapture her. I understand she was a subject of interest, given her exposure to the Lazarus Virus.”</w:t>
      </w:r>
    </w:p>
    <w:p w14:paraId="47D084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6" w:author="Andrea Stafford Hintz" w:date="2016-09-18T16:51:00Z">
            <w:rPr>
              <w:rFonts w:ascii="Times New Roman" w:eastAsia="Times New Roman" w:hAnsi="Times New Roman" w:cs="Times New Roman"/>
              <w:kern w:val="1"/>
              <w:sz w:val="24"/>
              <w:szCs w:val="24"/>
            </w:rPr>
          </w:rPrChange>
        </w:rPr>
        <w:t>“Good, very good. Get her strapped down. There’s an empty table, just there.”</w:t>
      </w:r>
    </w:p>
    <w:p w14:paraId="256C7A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7" w:author="Andrea Stafford Hintz" w:date="2016-09-18T16:51:00Z">
            <w:rPr>
              <w:rFonts w:ascii="Times New Roman" w:eastAsia="Times New Roman" w:hAnsi="Times New Roman" w:cs="Times New Roman"/>
              <w:kern w:val="1"/>
              <w:sz w:val="24"/>
              <w:szCs w:val="24"/>
            </w:rPr>
          </w:rPrChange>
        </w:rPr>
        <w:t>Slowly, Palmer moved her forward, careful to angle himself so as to keep her weapon hidden from view, until he stood adjacent to Dr. Jekyll. Only then did Palmer let her go.</w:t>
      </w:r>
    </w:p>
    <w:p w14:paraId="4DA2C3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8" w:author="Andrea Stafford Hintz" w:date="2016-09-18T16:51:00Z">
            <w:rPr>
              <w:rFonts w:ascii="Times New Roman" w:eastAsia="Times New Roman" w:hAnsi="Times New Roman" w:cs="Times New Roman"/>
              <w:kern w:val="1"/>
              <w:sz w:val="24"/>
              <w:szCs w:val="24"/>
            </w:rPr>
          </w:rPrChange>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78406A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19" w:author="Andrea Stafford Hintz" w:date="2016-09-18T16:51:00Z">
            <w:rPr>
              <w:rFonts w:ascii="Times New Roman" w:eastAsia="Times New Roman" w:hAnsi="Times New Roman" w:cs="Times New Roman"/>
              <w:kern w:val="1"/>
              <w:sz w:val="24"/>
              <w:szCs w:val="24"/>
            </w:rPr>
          </w:rPrChange>
        </w:rPr>
        <w:t>Annabel positioned herself so that they didn’t have a clean shot at her without risking killing Dr. Jekyll.</w:t>
      </w:r>
    </w:p>
    <w:p w14:paraId="5A50B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20" w:author="Andrea Stafford Hintz" w:date="2016-09-18T16:51:00Z">
            <w:rPr>
              <w:rFonts w:ascii="Times New Roman" w:eastAsia="Times New Roman" w:hAnsi="Times New Roman" w:cs="Times New Roman"/>
              <w:kern w:val="1"/>
              <w:sz w:val="24"/>
              <w:szCs w:val="24"/>
            </w:rPr>
          </w:rPrChange>
        </w:rPr>
        <w:t>“Put your guns down,” she instructed.</w:t>
      </w:r>
    </w:p>
    <w:p w14:paraId="667C5B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21" w:author="Andrea Stafford Hintz" w:date="2016-09-18T16:51:00Z">
            <w:rPr>
              <w:rFonts w:ascii="Times New Roman" w:eastAsia="Times New Roman" w:hAnsi="Times New Roman" w:cs="Times New Roman"/>
              <w:kern w:val="1"/>
              <w:sz w:val="24"/>
              <w:szCs w:val="24"/>
            </w:rPr>
          </w:rPrChange>
        </w:rPr>
        <w:t>“Do as she says,” said Palmer.</w:t>
      </w:r>
    </w:p>
    <w:p w14:paraId="4BC71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22" w:author="Andrea Stafford Hintz" w:date="2016-09-18T16:51:00Z">
            <w:rPr>
              <w:rFonts w:ascii="Times New Roman" w:eastAsia="Times New Roman" w:hAnsi="Times New Roman" w:cs="Times New Roman"/>
              <w:kern w:val="1"/>
              <w:sz w:val="24"/>
              <w:szCs w:val="24"/>
            </w:rPr>
          </w:rPrChange>
        </w:rPr>
        <w:t>Slowly, careful not to make any sudden moves, the gentlemen complied.</w:t>
      </w:r>
    </w:p>
    <w:p w14:paraId="2FEDA4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23" w:author="Andrea Stafford Hintz" w:date="2016-09-18T16:51:00Z">
            <w:rPr>
              <w:rFonts w:ascii="Times New Roman" w:eastAsia="Times New Roman" w:hAnsi="Times New Roman" w:cs="Times New Roman"/>
              <w:kern w:val="1"/>
              <w:sz w:val="24"/>
              <w:szCs w:val="24"/>
            </w:rPr>
          </w:rPrChange>
        </w:rPr>
        <w:t xml:space="preserve">“Good. Now, you’re going to collect whatever notes you have on the Lazarus Virus, and you’re going to hand them over to my friend here. Quickly, before I decide to introduce you to my </w:t>
      </w:r>
      <w:r w:rsidRPr="009400B4">
        <w:rPr>
          <w:rFonts w:ascii="Times New Roman" w:hAnsi="Times New Roman"/>
          <w:i/>
          <w:kern w:val="1"/>
          <w:sz w:val="24"/>
          <w:rPrChange w:id="9824" w:author="Andrea Stafford Hintz" w:date="2016-09-18T16:51:00Z">
            <w:rPr>
              <w:rFonts w:ascii="Times New Roman" w:eastAsia="Times New Roman" w:hAnsi="Times New Roman" w:cs="Times New Roman"/>
              <w:i/>
              <w:kern w:val="1"/>
              <w:sz w:val="24"/>
              <w:szCs w:val="24"/>
            </w:rPr>
          </w:rPrChange>
        </w:rPr>
        <w:t>other friend</w:t>
      </w:r>
      <w:r w:rsidRPr="009400B4">
        <w:rPr>
          <w:rFonts w:ascii="Times New Roman" w:hAnsi="Times New Roman"/>
          <w:kern w:val="1"/>
          <w:sz w:val="24"/>
          <w:rPrChange w:id="9825" w:author="Andrea Stafford Hintz" w:date="2016-09-18T16:51:00Z">
            <w:rPr>
              <w:rFonts w:ascii="Times New Roman" w:eastAsia="Times New Roman" w:hAnsi="Times New Roman" w:cs="Times New Roman"/>
              <w:kern w:val="1"/>
              <w:sz w:val="24"/>
              <w:szCs w:val="24"/>
            </w:rPr>
          </w:rPrChange>
        </w:rPr>
        <w:t>,” she said, brandishing the crossbow.</w:t>
      </w:r>
    </w:p>
    <w:p w14:paraId="4ABD84D0" w14:textId="6EF38CB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26" w:author="Andrea Stafford Hintz" w:date="2016-09-18T16:51:00Z">
            <w:rPr>
              <w:rFonts w:ascii="Times New Roman" w:eastAsia="Times New Roman" w:hAnsi="Times New Roman" w:cs="Times New Roman"/>
              <w:kern w:val="1"/>
              <w:sz w:val="24"/>
              <w:szCs w:val="24"/>
            </w:rPr>
          </w:rPrChange>
        </w:rPr>
        <w:t>As instructed, the scientists began collecting pages of notes, gathering stacks of leather-bound notebooks. Years</w:t>
      </w:r>
      <w:ins w:id="9827" w:author="Andrea Stafford Hintz" w:date="2016-09-08T12:46:00Z">
        <w:r w:rsidR="003C5C69">
          <w:rPr>
            <w:rFonts w:ascii="Times New Roman" w:eastAsia="Times New Roman" w:hAnsi="Times New Roman" w:cs="Times New Roman"/>
            <w:kern w:val="1"/>
            <w:sz w:val="24"/>
            <w:szCs w:val="24"/>
          </w:rPr>
          <w:t xml:space="preserve">’ </w:t>
        </w:r>
      </w:ins>
      <w:del w:id="9828" w:author="Andrea Stafford Hintz" w:date="2016-09-08T12:46:00Z">
        <w:r w:rsidDel="003C5C69">
          <w:rPr>
            <w:rFonts w:ascii="Times New Roman" w:hAnsi="Times New Roman"/>
            <w:kern w:val="1"/>
            <w:sz w:val="24"/>
            <w:rPrChange w:id="9829"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9830" w:author="Andrea Stafford Hintz" w:date="2016-09-18T16:51:00Z">
            <w:rPr>
              <w:rFonts w:ascii="Times New Roman" w:eastAsia="Times New Roman" w:hAnsi="Times New Roman" w:cs="Times New Roman"/>
              <w:kern w:val="1"/>
              <w:sz w:val="24"/>
              <w:szCs w:val="24"/>
            </w:rPr>
          </w:rPrChange>
        </w:rPr>
        <w:t>worth of research. It would take ages to sort through these notes, even with the best scientists working on it. They’d have to deal with that later. For now, she had other things to worry about.</w:t>
      </w:r>
    </w:p>
    <w:p w14:paraId="639CF3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1" w:author="Andrea Stafford Hintz" w:date="2016-09-18T16:51:00Z">
            <w:rPr>
              <w:rFonts w:ascii="Times New Roman" w:eastAsia="Times New Roman" w:hAnsi="Times New Roman" w:cs="Times New Roman"/>
              <w:kern w:val="1"/>
              <w:sz w:val="24"/>
              <w:szCs w:val="24"/>
            </w:rPr>
          </w:rPrChange>
        </w:rPr>
        <w:t>She spoke quietly, directing her next words to Dr. Jekyll alone. “Where is Jack?”</w:t>
      </w:r>
    </w:p>
    <w:p w14:paraId="173E3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2" w:author="Andrea Stafford Hintz" w:date="2016-09-18T16:51:00Z">
            <w:rPr>
              <w:rFonts w:ascii="Times New Roman" w:eastAsia="Times New Roman" w:hAnsi="Times New Roman" w:cs="Times New Roman"/>
              <w:kern w:val="1"/>
              <w:sz w:val="24"/>
              <w:szCs w:val="24"/>
            </w:rPr>
          </w:rPrChange>
        </w:rPr>
        <w:t>He moved his head. She wasn’t sure if he was trying to answer her, or simply get free of her grasp. Eventually, she realized he was coughing, and she let him take a breath of air from his tank. Once he’d caught his breath, she pointed the crossbow at his neck.</w:t>
      </w:r>
    </w:p>
    <w:p w14:paraId="4A26FA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3" w:author="Andrea Stafford Hintz" w:date="2016-09-18T16:51:00Z">
            <w:rPr>
              <w:rFonts w:ascii="Times New Roman" w:eastAsia="Times New Roman" w:hAnsi="Times New Roman" w:cs="Times New Roman"/>
              <w:kern w:val="1"/>
              <w:sz w:val="24"/>
              <w:szCs w:val="24"/>
            </w:rPr>
          </w:rPrChange>
        </w:rPr>
        <w:t>“Who?”</w:t>
      </w:r>
    </w:p>
    <w:p w14:paraId="5453C3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4" w:author="Andrea Stafford Hintz" w:date="2016-09-18T16:51:00Z">
            <w:rPr>
              <w:rFonts w:ascii="Times New Roman" w:eastAsia="Times New Roman" w:hAnsi="Times New Roman" w:cs="Times New Roman"/>
              <w:kern w:val="1"/>
              <w:sz w:val="24"/>
              <w:szCs w:val="24"/>
            </w:rPr>
          </w:rPrChange>
        </w:rPr>
        <w:t>“Anthony Tidkins,” she said. “Where will I find him?”</w:t>
      </w:r>
    </w:p>
    <w:p w14:paraId="2C746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5" w:author="Andrea Stafford Hintz" w:date="2016-09-18T16:51:00Z">
            <w:rPr>
              <w:rFonts w:ascii="Times New Roman" w:eastAsia="Times New Roman" w:hAnsi="Times New Roman" w:cs="Times New Roman"/>
              <w:kern w:val="1"/>
              <w:sz w:val="24"/>
              <w:szCs w:val="24"/>
            </w:rPr>
          </w:rPrChange>
        </w:rPr>
        <w:t>The doctor made another sound—at first Annabel thought he was coughing again, but then he unstrapped his mask, and pulled it from his face. He wasn’t coughing. He was laughing.</w:t>
      </w:r>
    </w:p>
    <w:p w14:paraId="097CA0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6" w:author="Andrea Stafford Hintz" w:date="2016-09-18T16:51:00Z">
            <w:rPr>
              <w:rFonts w:ascii="Times New Roman" w:eastAsia="Times New Roman" w:hAnsi="Times New Roman" w:cs="Times New Roman"/>
              <w:kern w:val="1"/>
              <w:sz w:val="24"/>
              <w:szCs w:val="24"/>
            </w:rPr>
          </w:rPrChange>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0D2507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37" w:author="Andrea Stafford Hintz" w:date="2016-09-18T16:51:00Z">
            <w:rPr>
              <w:rFonts w:ascii="Times New Roman" w:eastAsia="Times New Roman" w:hAnsi="Times New Roman" w:cs="Times New Roman"/>
              <w:kern w:val="1"/>
              <w:sz w:val="24"/>
              <w:szCs w:val="24"/>
            </w:rPr>
          </w:rPrChange>
        </w:rPr>
        <w:t xml:space="preserve">Annabel stared open-mouthed. </w:t>
      </w:r>
      <w:r w:rsidRPr="009400B4">
        <w:rPr>
          <w:rFonts w:ascii="Times New Roman" w:hAnsi="Times New Roman"/>
          <w:i/>
          <w:kern w:val="1"/>
          <w:sz w:val="24"/>
          <w:rPrChange w:id="9838" w:author="Andrea Stafford Hintz" w:date="2016-09-18T16:51:00Z">
            <w:rPr>
              <w:rFonts w:ascii="Times New Roman" w:eastAsia="Times New Roman" w:hAnsi="Times New Roman" w:cs="Times New Roman"/>
              <w:i/>
              <w:kern w:val="1"/>
              <w:sz w:val="24"/>
              <w:szCs w:val="24"/>
            </w:rPr>
          </w:rPrChange>
        </w:rPr>
        <w:t xml:space="preserve">Was this the result of injecting him with her infected blood? </w:t>
      </w:r>
      <w:r w:rsidRPr="009400B4">
        <w:rPr>
          <w:rFonts w:ascii="Times New Roman" w:hAnsi="Times New Roman"/>
          <w:kern w:val="1"/>
          <w:sz w:val="24"/>
          <w:rPrChange w:id="9839" w:author="Andrea Stafford Hintz" w:date="2016-09-18T16:51:00Z">
            <w:rPr>
              <w:rFonts w:ascii="Times New Roman" w:eastAsia="Times New Roman" w:hAnsi="Times New Roman" w:cs="Times New Roman"/>
              <w:kern w:val="1"/>
              <w:sz w:val="24"/>
              <w:szCs w:val="24"/>
            </w:rPr>
          </w:rPrChange>
        </w:rPr>
        <w:t>If she was actually immune, could she still have transmitted the virus? She remembered that he had been coughing, hacking up blood, even the first time she met him. This disease, if it was Lazarus, he’d had it before she injected her blood into him. He must have been taking some sort of medicine to stop the virus from spreading, but the virus was winning. No wonder he was so dedicated to the Resurrectionist cause, of finding a cure.</w:t>
      </w:r>
    </w:p>
    <w:p w14:paraId="60A015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40" w:author="Andrea Stafford Hintz" w:date="2016-09-18T16:51:00Z">
            <w:rPr>
              <w:rFonts w:ascii="Times New Roman" w:eastAsia="Times New Roman" w:hAnsi="Times New Roman" w:cs="Times New Roman"/>
              <w:kern w:val="1"/>
              <w:sz w:val="24"/>
              <w:szCs w:val="24"/>
            </w:rPr>
          </w:rPrChange>
        </w:rPr>
        <w:t xml:space="preserve">“Before you said Anthony Tidkins, you said </w:t>
      </w:r>
      <w:r w:rsidRPr="009400B4">
        <w:rPr>
          <w:rFonts w:ascii="Times New Roman" w:hAnsi="Times New Roman"/>
          <w:i/>
          <w:kern w:val="1"/>
          <w:sz w:val="24"/>
          <w:rPrChange w:id="9841" w:author="Andrea Stafford Hintz" w:date="2016-09-18T16:51:00Z">
            <w:rPr>
              <w:rFonts w:ascii="Times New Roman" w:eastAsia="Times New Roman" w:hAnsi="Times New Roman" w:cs="Times New Roman"/>
              <w:i/>
              <w:kern w:val="1"/>
              <w:sz w:val="24"/>
              <w:szCs w:val="24"/>
            </w:rPr>
          </w:rPrChange>
        </w:rPr>
        <w:t>Jack</w:t>
      </w:r>
      <w:r w:rsidRPr="009400B4">
        <w:rPr>
          <w:rFonts w:ascii="Times New Roman" w:hAnsi="Times New Roman"/>
          <w:kern w:val="1"/>
          <w:sz w:val="24"/>
          <w:rPrChange w:id="9842" w:author="Andrea Stafford Hintz" w:date="2016-09-18T16:51:00Z">
            <w:rPr>
              <w:rFonts w:ascii="Times New Roman" w:eastAsia="Times New Roman" w:hAnsi="Times New Roman" w:cs="Times New Roman"/>
              <w:kern w:val="1"/>
              <w:sz w:val="24"/>
              <w:szCs w:val="24"/>
            </w:rPr>
          </w:rPrChange>
        </w:rPr>
        <w:t>,” said Jekyll. “You knew him?”</w:t>
      </w:r>
    </w:p>
    <w:p w14:paraId="786D4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43" w:author="Andrea Stafford Hintz" w:date="2016-09-18T16:51:00Z">
            <w:rPr>
              <w:rFonts w:ascii="Times New Roman" w:eastAsia="Times New Roman" w:hAnsi="Times New Roman" w:cs="Times New Roman"/>
              <w:kern w:val="1"/>
              <w:sz w:val="24"/>
              <w:szCs w:val="24"/>
            </w:rPr>
          </w:rPrChange>
        </w:rPr>
        <w:t>“I did,” Annabel answered.</w:t>
      </w:r>
    </w:p>
    <w:p w14:paraId="14458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44" w:author="Andrea Stafford Hintz" w:date="2016-09-18T16:51:00Z">
            <w:rPr>
              <w:rFonts w:ascii="Times New Roman" w:eastAsia="Times New Roman" w:hAnsi="Times New Roman" w:cs="Times New Roman"/>
              <w:kern w:val="1"/>
              <w:sz w:val="24"/>
              <w:szCs w:val="24"/>
            </w:rPr>
          </w:rPrChange>
        </w:rPr>
        <w:t xml:space="preserve">“And yet, you plan on killing him,” said the doctor. “Don’t try to deny it. I can see it in your eye. And your </w:t>
      </w:r>
      <w:r w:rsidRPr="009400B4">
        <w:rPr>
          <w:rFonts w:ascii="Times New Roman" w:hAnsi="Times New Roman"/>
          <w:i/>
          <w:kern w:val="1"/>
          <w:sz w:val="24"/>
          <w:rPrChange w:id="9845" w:author="Andrea Stafford Hintz" w:date="2016-09-18T16:51:00Z">
            <w:rPr>
              <w:rFonts w:ascii="Times New Roman" w:eastAsia="Times New Roman" w:hAnsi="Times New Roman" w:cs="Times New Roman"/>
              <w:i/>
              <w:kern w:val="1"/>
              <w:sz w:val="24"/>
              <w:szCs w:val="24"/>
            </w:rPr>
          </w:rPrChange>
        </w:rPr>
        <w:t>other</w:t>
      </w:r>
      <w:r w:rsidRPr="009400B4">
        <w:rPr>
          <w:rFonts w:ascii="Times New Roman" w:hAnsi="Times New Roman"/>
          <w:kern w:val="1"/>
          <w:sz w:val="24"/>
          <w:rPrChange w:id="9846" w:author="Andrea Stafford Hintz" w:date="2016-09-18T16:51:00Z">
            <w:rPr>
              <w:rFonts w:ascii="Times New Roman" w:eastAsia="Times New Roman" w:hAnsi="Times New Roman" w:cs="Times New Roman"/>
              <w:kern w:val="1"/>
              <w:sz w:val="24"/>
              <w:szCs w:val="24"/>
            </w:rPr>
          </w:rPrChange>
        </w:rPr>
        <w:t xml:space="preserve"> eye. It looks like his handiwork. It is, isn’t it? You hold Jack responsible for what’s become of this city. For spreading the zombies. Perhaps he is responsible. Or perhaps I am, for teaching him. Jack Bernhardt was my apprentice, you know.”</w:t>
      </w:r>
    </w:p>
    <w:p w14:paraId="4BABEE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47" w:author="Andrea Stafford Hintz" w:date="2016-09-18T16:51:00Z">
            <w:rPr>
              <w:rFonts w:ascii="Times New Roman" w:eastAsia="Times New Roman" w:hAnsi="Times New Roman" w:cs="Times New Roman"/>
              <w:kern w:val="1"/>
              <w:sz w:val="24"/>
              <w:szCs w:val="24"/>
            </w:rPr>
          </w:rPrChange>
        </w:rPr>
        <w:t>“</w:t>
      </w:r>
      <w:commentRangeStart w:id="9848"/>
      <w:r w:rsidRPr="009400B4">
        <w:rPr>
          <w:rFonts w:ascii="Times New Roman" w:hAnsi="Times New Roman"/>
          <w:kern w:val="1"/>
          <w:sz w:val="24"/>
          <w:rPrChange w:id="9849" w:author="Andrea Stafford Hintz" w:date="2016-09-18T16:51:00Z">
            <w:rPr>
              <w:rFonts w:ascii="Times New Roman" w:eastAsia="Times New Roman" w:hAnsi="Times New Roman" w:cs="Times New Roman"/>
              <w:kern w:val="1"/>
              <w:sz w:val="24"/>
              <w:szCs w:val="24"/>
            </w:rPr>
          </w:rPrChange>
        </w:rPr>
        <w:t>You’re Dr. Allen</w:t>
      </w:r>
      <w:commentRangeEnd w:id="9848"/>
      <w:r w:rsidR="003C5C69">
        <w:rPr>
          <w:rStyle w:val="CommentReference"/>
        </w:rPr>
        <w:commentReference w:id="9848"/>
      </w:r>
      <w:r w:rsidRPr="009400B4">
        <w:rPr>
          <w:rFonts w:ascii="Times New Roman" w:hAnsi="Times New Roman"/>
          <w:kern w:val="1"/>
          <w:sz w:val="24"/>
          <w:rPrChange w:id="9850" w:author="Andrea Stafford Hintz" w:date="2016-09-18T16:51:00Z">
            <w:rPr>
              <w:rFonts w:ascii="Times New Roman" w:eastAsia="Times New Roman" w:hAnsi="Times New Roman" w:cs="Times New Roman"/>
              <w:kern w:val="1"/>
              <w:sz w:val="24"/>
              <w:szCs w:val="24"/>
            </w:rPr>
          </w:rPrChange>
        </w:rPr>
        <w:t>,” Annabel realized. Jack’s mentor. Jack had spoken of the doctor often. Just as Annabel had once thought of Jack as the brother she’d never had, Dr. Allen had been more of a father to Jack than his own father ever had.</w:t>
      </w:r>
    </w:p>
    <w:p w14:paraId="1DF3AF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51" w:author="Andrea Stafford Hintz" w:date="2016-09-18T16:51:00Z">
            <w:rPr>
              <w:rFonts w:ascii="Times New Roman" w:eastAsia="Times New Roman" w:hAnsi="Times New Roman" w:cs="Times New Roman"/>
              <w:kern w:val="1"/>
              <w:sz w:val="24"/>
              <w:szCs w:val="24"/>
            </w:rPr>
          </w:rPrChange>
        </w:rPr>
        <w:t xml:space="preserve">The man she knew as </w:t>
      </w:r>
      <w:r w:rsidRPr="009400B4">
        <w:rPr>
          <w:rFonts w:ascii="Times New Roman" w:hAnsi="Times New Roman"/>
          <w:i/>
          <w:kern w:val="1"/>
          <w:sz w:val="24"/>
          <w:rPrChange w:id="9852" w:author="Andrea Stafford Hintz" w:date="2016-09-18T16:51:00Z">
            <w:rPr>
              <w:rFonts w:ascii="Times New Roman" w:eastAsia="Times New Roman" w:hAnsi="Times New Roman" w:cs="Times New Roman"/>
              <w:i/>
              <w:kern w:val="1"/>
              <w:sz w:val="24"/>
              <w:szCs w:val="24"/>
            </w:rPr>
          </w:rPrChange>
        </w:rPr>
        <w:t>Jekyll</w:t>
      </w:r>
      <w:r w:rsidRPr="009400B4">
        <w:rPr>
          <w:rFonts w:ascii="Times New Roman" w:hAnsi="Times New Roman"/>
          <w:kern w:val="1"/>
          <w:sz w:val="24"/>
          <w:rPrChange w:id="9853" w:author="Andrea Stafford Hintz" w:date="2016-09-18T16:51:00Z">
            <w:rPr>
              <w:rFonts w:ascii="Times New Roman" w:eastAsia="Times New Roman" w:hAnsi="Times New Roman" w:cs="Times New Roman"/>
              <w:kern w:val="1"/>
              <w:sz w:val="24"/>
              <w:szCs w:val="24"/>
            </w:rPr>
          </w:rPrChange>
        </w:rPr>
        <w:t xml:space="preserve"> nodded. “I am,” he admitted.</w:t>
      </w:r>
    </w:p>
    <w:p w14:paraId="28AEA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54" w:author="Andrea Stafford Hintz" w:date="2016-09-18T16:51:00Z">
            <w:rPr>
              <w:rFonts w:ascii="Times New Roman" w:eastAsia="Times New Roman" w:hAnsi="Times New Roman" w:cs="Times New Roman"/>
              <w:kern w:val="1"/>
              <w:sz w:val="24"/>
              <w:szCs w:val="24"/>
            </w:rPr>
          </w:rPrChange>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4F9FA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55" w:author="Andrea Stafford Hintz" w:date="2016-09-18T16:51:00Z">
            <w:rPr>
              <w:rFonts w:ascii="Times New Roman" w:eastAsia="Times New Roman" w:hAnsi="Times New Roman" w:cs="Times New Roman"/>
              <w:kern w:val="1"/>
              <w:sz w:val="24"/>
              <w:szCs w:val="24"/>
            </w:rPr>
          </w:rPrChange>
        </w:rPr>
        <w:t>“Jack is our best hope of finding a cure,” said Jekyll. “He’s</w:t>
      </w:r>
      <w:r w:rsidRPr="009400B4">
        <w:rPr>
          <w:rFonts w:ascii="Times New Roman" w:hAnsi="Times New Roman"/>
          <w:i/>
          <w:kern w:val="1"/>
          <w:sz w:val="24"/>
          <w:rPrChange w:id="9856" w:author="Andrea Stafford Hintz" w:date="2016-09-18T16:51:00Z">
            <w:rPr>
              <w:rFonts w:ascii="Times New Roman" w:eastAsia="Times New Roman" w:hAnsi="Times New Roman" w:cs="Times New Roman"/>
              <w:i/>
              <w:kern w:val="1"/>
              <w:sz w:val="24"/>
              <w:szCs w:val="24"/>
            </w:rPr>
          </w:rPrChange>
        </w:rPr>
        <w:t xml:space="preserve"> my</w:t>
      </w:r>
      <w:r w:rsidRPr="009400B4">
        <w:rPr>
          <w:rFonts w:ascii="Times New Roman" w:hAnsi="Times New Roman"/>
          <w:kern w:val="1"/>
          <w:sz w:val="24"/>
          <w:rPrChange w:id="9857" w:author="Andrea Stafford Hintz" w:date="2016-09-18T16:51:00Z">
            <w:rPr>
              <w:rFonts w:ascii="Times New Roman" w:eastAsia="Times New Roman" w:hAnsi="Times New Roman" w:cs="Times New Roman"/>
              <w:kern w:val="1"/>
              <w:sz w:val="24"/>
              <w:szCs w:val="24"/>
            </w:rPr>
          </w:rPrChange>
        </w:rPr>
        <w:t xml:space="preserve"> best hope of a cure. So, you still think I’m going to tell you where to find him?”</w:t>
      </w:r>
    </w:p>
    <w:p w14:paraId="3B08B1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58" w:author="Andrea Stafford Hintz" w:date="2016-09-18T16:51:00Z">
            <w:rPr>
              <w:rFonts w:ascii="Times New Roman" w:eastAsia="Times New Roman" w:hAnsi="Times New Roman" w:cs="Times New Roman"/>
              <w:kern w:val="1"/>
              <w:sz w:val="24"/>
              <w:szCs w:val="24"/>
            </w:rPr>
          </w:rPrChange>
        </w:rPr>
        <w:t>“I’ll find him without your help,” Annabel said.</w:t>
      </w:r>
    </w:p>
    <w:p w14:paraId="577CE4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59" w:author="Andrea Stafford Hintz" w:date="2016-09-18T16:51:00Z">
            <w:rPr>
              <w:rFonts w:ascii="Times New Roman" w:eastAsia="Times New Roman" w:hAnsi="Times New Roman" w:cs="Times New Roman"/>
              <w:kern w:val="1"/>
              <w:sz w:val="24"/>
              <w:szCs w:val="24"/>
            </w:rPr>
          </w:rPrChange>
        </w:rPr>
        <w:t>“Sorry. But I can’t let that happen.” Out of the corner of her eye, Annabel saw Abraham Palmer pointing a gun at her head.</w:t>
      </w:r>
    </w:p>
    <w:p w14:paraId="6D5FF6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60" w:author="Andrea Stafford Hintz" w:date="2016-09-18T16:51:00Z">
            <w:rPr>
              <w:rFonts w:ascii="Times New Roman" w:eastAsia="Times New Roman" w:hAnsi="Times New Roman" w:cs="Times New Roman"/>
              <w:kern w:val="1"/>
              <w:sz w:val="24"/>
              <w:szCs w:val="24"/>
            </w:rPr>
          </w:rPrChange>
        </w:rPr>
        <w:t>“What are you doing?” she demanded.</w:t>
      </w:r>
    </w:p>
    <w:p w14:paraId="157352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61" w:author="Andrea Stafford Hintz" w:date="2016-09-18T16:51:00Z">
            <w:rPr>
              <w:rFonts w:ascii="Times New Roman" w:eastAsia="Times New Roman" w:hAnsi="Times New Roman" w:cs="Times New Roman"/>
              <w:kern w:val="1"/>
              <w:sz w:val="24"/>
              <w:szCs w:val="24"/>
            </w:rPr>
          </w:rPrChange>
        </w:rPr>
        <w:t>“Put down the crossbow,” he said. “It’s over.”</w:t>
      </w:r>
    </w:p>
    <w:p w14:paraId="041E5C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62" w:author="Andrea Stafford Hintz" w:date="2016-09-18T16:51:00Z">
            <w:rPr>
              <w:rFonts w:ascii="Times New Roman" w:eastAsia="Times New Roman" w:hAnsi="Times New Roman" w:cs="Times New Roman"/>
              <w:kern w:val="1"/>
              <w:sz w:val="24"/>
              <w:szCs w:val="24"/>
            </w:rPr>
          </w:rPrChange>
        </w:rPr>
        <w:t>She cursed under her breath. She’d known not to trust Palmer. And now, here was the proof. She should have trusted her instinct, not some man she barely knew.</w:t>
      </w:r>
    </w:p>
    <w:p w14:paraId="1BCE02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63" w:author="Andrea Stafford Hintz" w:date="2016-09-18T16:51:00Z">
            <w:rPr>
              <w:rFonts w:ascii="Times New Roman" w:eastAsia="Times New Roman" w:hAnsi="Times New Roman" w:cs="Times New Roman"/>
              <w:kern w:val="1"/>
              <w:sz w:val="24"/>
              <w:szCs w:val="24"/>
            </w:rPr>
          </w:rPrChange>
        </w:rPr>
        <w:t>She set the crossbow on the floor.</w:t>
      </w:r>
    </w:p>
    <w:p w14:paraId="49341E4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864" w:author="Andrea Stafford Hintz" w:date="2016-09-18T16:51:00Z">
            <w:rPr>
              <w:rFonts w:ascii="Times New Roman" w:eastAsia="Times New Roman" w:hAnsi="Times New Roman" w:cs="Times New Roman"/>
              <w:kern w:val="1"/>
              <w:sz w:val="24"/>
              <w:szCs w:val="24"/>
            </w:rPr>
          </w:rPrChange>
        </w:rPr>
        <w:t>#</w:t>
      </w:r>
    </w:p>
    <w:p w14:paraId="6F7A5A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865" w:name="Scene_76"/>
      <w:r w:rsidRPr="009400B4">
        <w:rPr>
          <w:rFonts w:ascii="Times New Roman" w:hAnsi="Times New Roman"/>
          <w:kern w:val="1"/>
          <w:sz w:val="24"/>
          <w:rPrChange w:id="9866" w:author="Andrea Stafford Hintz" w:date="2016-09-18T16:51:00Z">
            <w:rPr>
              <w:rFonts w:ascii="Times New Roman" w:eastAsia="Times New Roman" w:hAnsi="Times New Roman" w:cs="Times New Roman"/>
              <w:kern w:val="1"/>
              <w:sz w:val="24"/>
              <w:szCs w:val="24"/>
            </w:rPr>
          </w:rPrChange>
        </w:rPr>
        <w:t>Rung</w:t>
      </w:r>
      <w:bookmarkEnd w:id="9865"/>
      <w:r w:rsidRPr="009400B4">
        <w:rPr>
          <w:rFonts w:ascii="Times New Roman" w:hAnsi="Times New Roman"/>
          <w:kern w:val="1"/>
          <w:sz w:val="24"/>
          <w:rPrChange w:id="9867" w:author="Andrea Stafford Hintz" w:date="2016-09-18T16:51:00Z">
            <w:rPr>
              <w:rFonts w:ascii="Times New Roman" w:eastAsia="Times New Roman" w:hAnsi="Times New Roman" w:cs="Times New Roman"/>
              <w:kern w:val="1"/>
              <w:sz w:val="24"/>
              <w:szCs w:val="24"/>
            </w:rPr>
          </w:rPrChange>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43EB7F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9400B4">
        <w:rPr>
          <w:rFonts w:ascii="Times New Roman" w:hAnsi="Times New Roman"/>
          <w:i/>
          <w:kern w:val="1"/>
          <w:sz w:val="24"/>
          <w:rPrChange w:id="9868" w:author="Andrea Stafford Hintz" w:date="2016-09-18T16:51:00Z">
            <w:rPr>
              <w:rFonts w:ascii="Times New Roman" w:eastAsia="Times New Roman" w:hAnsi="Times New Roman" w:cs="Times New Roman"/>
              <w:i/>
              <w:kern w:val="1"/>
              <w:sz w:val="24"/>
              <w:szCs w:val="24"/>
            </w:rPr>
          </w:rPrChange>
        </w:rPr>
        <w:t>Miss Monday is going to kill Anthony Tidkins, given half a chance. I intend to stop her, by any means necessary.</w:t>
      </w:r>
    </w:p>
    <w:p w14:paraId="3C8480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69" w:author="Andrea Stafford Hintz" w:date="2016-09-18T16:51:00Z">
            <w:rPr>
              <w:rFonts w:ascii="Times New Roman" w:eastAsia="Times New Roman" w:hAnsi="Times New Roman" w:cs="Times New Roman"/>
              <w:kern w:val="1"/>
              <w:sz w:val="24"/>
              <w:szCs w:val="24"/>
            </w:rPr>
          </w:rPrChange>
        </w:rPr>
        <w:t>Jonathan wondered if it was already too late</w:t>
      </w:r>
      <w:commentRangeStart w:id="9870"/>
      <w:r w:rsidRPr="009400B4">
        <w:rPr>
          <w:rFonts w:ascii="Times New Roman" w:hAnsi="Times New Roman"/>
          <w:kern w:val="1"/>
          <w:sz w:val="24"/>
          <w:rPrChange w:id="9871" w:author="Andrea Stafford Hintz" w:date="2016-09-18T16:51:00Z">
            <w:rPr>
              <w:rFonts w:ascii="Times New Roman" w:eastAsia="Times New Roman" w:hAnsi="Times New Roman" w:cs="Times New Roman"/>
              <w:kern w:val="1"/>
              <w:sz w:val="24"/>
              <w:szCs w:val="24"/>
            </w:rPr>
          </w:rPrChange>
        </w:rPr>
        <w:t>. He didn’t know how long he’d been unconscious</w:t>
      </w:r>
      <w:commentRangeEnd w:id="9870"/>
      <w:r w:rsidR="003C5C69">
        <w:rPr>
          <w:rStyle w:val="CommentReference"/>
        </w:rPr>
        <w:commentReference w:id="9870"/>
      </w:r>
      <w:r w:rsidRPr="009400B4">
        <w:rPr>
          <w:rFonts w:ascii="Times New Roman" w:hAnsi="Times New Roman"/>
          <w:kern w:val="1"/>
          <w:sz w:val="24"/>
          <w:rPrChange w:id="9872" w:author="Andrea Stafford Hintz" w:date="2016-09-18T16:51:00Z">
            <w:rPr>
              <w:rFonts w:ascii="Times New Roman" w:eastAsia="Times New Roman" w:hAnsi="Times New Roman" w:cs="Times New Roman"/>
              <w:kern w:val="1"/>
              <w:sz w:val="24"/>
              <w:szCs w:val="24"/>
            </w:rPr>
          </w:rPrChange>
        </w:rPr>
        <w:t>. Hopefully it hadn’t been long. Suddenly he lost his footing. He found it again just as quickly, but he reminded himself to pay more attention to what he was doing.</w:t>
      </w:r>
    </w:p>
    <w:p w14:paraId="42461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3" w:author="Andrea Stafford Hintz" w:date="2016-09-18T16:51:00Z">
            <w:rPr>
              <w:rFonts w:ascii="Times New Roman" w:eastAsia="Times New Roman" w:hAnsi="Times New Roman" w:cs="Times New Roman"/>
              <w:kern w:val="1"/>
              <w:sz w:val="24"/>
              <w:szCs w:val="24"/>
            </w:rPr>
          </w:rPrChange>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1594C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4" w:author="Andrea Stafford Hintz" w:date="2016-09-18T16:51:00Z">
            <w:rPr>
              <w:rFonts w:ascii="Times New Roman" w:eastAsia="Times New Roman" w:hAnsi="Times New Roman" w:cs="Times New Roman"/>
              <w:kern w:val="1"/>
              <w:sz w:val="24"/>
              <w:szCs w:val="24"/>
            </w:rPr>
          </w:rPrChange>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071B5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5" w:author="Andrea Stafford Hintz" w:date="2016-09-18T16:51:00Z">
            <w:rPr>
              <w:rFonts w:ascii="Times New Roman" w:eastAsia="Times New Roman" w:hAnsi="Times New Roman" w:cs="Times New Roman"/>
              <w:kern w:val="1"/>
              <w:sz w:val="24"/>
              <w:szCs w:val="24"/>
            </w:rPr>
          </w:rPrChange>
        </w:rPr>
        <w:t>“What are you all doing here?” he asked. “Go home. Take the rest of the day off. Take the week! I expect London will be evacuated shortly.”</w:t>
      </w:r>
    </w:p>
    <w:p w14:paraId="3E8CE7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6" w:author="Andrea Stafford Hintz" w:date="2016-09-18T16:51:00Z">
            <w:rPr>
              <w:rFonts w:ascii="Times New Roman" w:eastAsia="Times New Roman" w:hAnsi="Times New Roman" w:cs="Times New Roman"/>
              <w:kern w:val="1"/>
              <w:sz w:val="24"/>
              <w:szCs w:val="24"/>
            </w:rPr>
          </w:rPrChange>
        </w:rPr>
        <w:t>The workers looked up in confusion. He supposed that many of them had known his father but probably didn’t know Jonathan. Perhaps they didn’t even realize he was their boss.</w:t>
      </w:r>
    </w:p>
    <w:p w14:paraId="3E978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7" w:author="Andrea Stafford Hintz" w:date="2016-09-18T16:51:00Z">
            <w:rPr>
              <w:rFonts w:ascii="Times New Roman" w:eastAsia="Times New Roman" w:hAnsi="Times New Roman" w:cs="Times New Roman"/>
              <w:kern w:val="1"/>
              <w:sz w:val="24"/>
              <w:szCs w:val="24"/>
            </w:rPr>
          </w:rPrChange>
        </w:rPr>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55D87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8" w:author="Andrea Stafford Hintz" w:date="2016-09-18T16:51:00Z">
            <w:rPr>
              <w:rFonts w:ascii="Times New Roman" w:eastAsia="Times New Roman" w:hAnsi="Times New Roman" w:cs="Times New Roman"/>
              <w:kern w:val="1"/>
              <w:sz w:val="24"/>
              <w:szCs w:val="24"/>
            </w:rPr>
          </w:rPrChange>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6BF399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79" w:author="Andrea Stafford Hintz" w:date="2016-09-18T16:51:00Z">
            <w:rPr>
              <w:rFonts w:ascii="Times New Roman" w:eastAsia="Times New Roman" w:hAnsi="Times New Roman" w:cs="Times New Roman"/>
              <w:kern w:val="1"/>
              <w:sz w:val="24"/>
              <w:szCs w:val="24"/>
            </w:rPr>
          </w:rPrChange>
        </w:rP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7B4A10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80" w:author="Andrea Stafford Hintz" w:date="2016-09-18T16:51:00Z">
            <w:rPr>
              <w:rFonts w:ascii="Times New Roman" w:eastAsia="Times New Roman" w:hAnsi="Times New Roman" w:cs="Times New Roman"/>
              <w:kern w:val="1"/>
              <w:sz w:val="24"/>
              <w:szCs w:val="24"/>
            </w:rPr>
          </w:rPrChange>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63611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81" w:author="Andrea Stafford Hintz" w:date="2016-09-18T16:51:00Z">
            <w:rPr>
              <w:rFonts w:ascii="Times New Roman" w:eastAsia="Times New Roman" w:hAnsi="Times New Roman" w:cs="Times New Roman"/>
              <w:kern w:val="1"/>
              <w:sz w:val="24"/>
              <w:szCs w:val="24"/>
            </w:rPr>
          </w:rPrChange>
        </w:rPr>
        <w:t>A gap opened up in the floor. The elevator rose through it. Jonathan stepped inside, flicked on the lights, and pulled the lever. The elevator clanked noisily, and began to head down into the dark.</w:t>
      </w:r>
    </w:p>
    <w:p w14:paraId="1F3A768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06"/>
          <w:headerReference w:type="default" r:id="rId207"/>
          <w:footerReference w:type="even" r:id="rId208"/>
          <w:footerReference w:type="default" r:id="rId209"/>
          <w:headerReference w:type="first" r:id="rId210"/>
          <w:footerReference w:type="first" r:id="rId211"/>
          <w:pgSz w:w="12242" w:h="15842"/>
          <w:pgMar w:top="1440" w:right="1440" w:bottom="1440" w:left="1440" w:header="720" w:footer="720" w:gutter="0"/>
          <w:cols w:space="720"/>
          <w:titlePg/>
        </w:sectPr>
      </w:pPr>
    </w:p>
    <w:p w14:paraId="20E102B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9882" w:name="Chapter_34"/>
      <w:r w:rsidRPr="009400B4">
        <w:rPr>
          <w:rFonts w:ascii="Times New Roman" w:hAnsi="Times New Roman"/>
          <w:kern w:val="1"/>
          <w:sz w:val="24"/>
          <w:rPrChange w:id="9883" w:author="Andrea Stafford Hintz" w:date="2016-09-18T16:51:00Z">
            <w:rPr>
              <w:rFonts w:ascii="Times New Roman" w:eastAsia="Times New Roman" w:hAnsi="Times New Roman" w:cs="Times New Roman"/>
              <w:kern w:val="1"/>
              <w:sz w:val="24"/>
              <w:szCs w:val="24"/>
            </w:rPr>
          </w:rPrChange>
        </w:rPr>
        <w:t>Chapter</w:t>
      </w:r>
      <w:bookmarkEnd w:id="9882"/>
      <w:r w:rsidRPr="009400B4">
        <w:rPr>
          <w:rFonts w:ascii="Times New Roman" w:hAnsi="Times New Roman"/>
          <w:kern w:val="1"/>
          <w:sz w:val="24"/>
          <w:rPrChange w:id="9884" w:author="Andrea Stafford Hintz" w:date="2016-09-18T16:51:00Z">
            <w:rPr>
              <w:rFonts w:ascii="Times New Roman" w:eastAsia="Times New Roman" w:hAnsi="Times New Roman" w:cs="Times New Roman"/>
              <w:kern w:val="1"/>
              <w:sz w:val="24"/>
              <w:szCs w:val="24"/>
            </w:rPr>
          </w:rPrChange>
        </w:rPr>
        <w:t xml:space="preserve"> Thirty-Four</w:t>
      </w:r>
    </w:p>
    <w:p w14:paraId="7332D8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885" w:author="Andrea Stafford Hintz" w:date="2016-09-18T16:51:00Z">
            <w:rPr>
              <w:rFonts w:ascii="Times New Roman" w:eastAsia="Times New Roman" w:hAnsi="Times New Roman" w:cs="Times New Roman"/>
              <w:kern w:val="1"/>
              <w:sz w:val="24"/>
              <w:szCs w:val="24"/>
            </w:rPr>
          </w:rPrChange>
        </w:rPr>
        <w:t>“Anthony Tidkins was dressed in a most miserable manner… He was thin and emaciated; his eyes were sunken; his cheeks hollow; and his entire countenance more cadaverous and ghastly than ever.”</w:t>
      </w:r>
    </w:p>
    <w:p w14:paraId="009F66B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E35702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i/>
          <w:kern w:val="1"/>
          <w:sz w:val="24"/>
          <w:szCs w:val="24"/>
        </w:rPr>
      </w:pPr>
      <w:r w:rsidRPr="009400B4">
        <w:rPr>
          <w:rFonts w:ascii="Times New Roman" w:hAnsi="Times New Roman"/>
          <w:kern w:val="1"/>
          <w:sz w:val="24"/>
          <w:rPrChange w:id="9886" w:author="Andrea Stafford Hintz" w:date="2016-09-18T16:51:00Z">
            <w:rPr>
              <w:rFonts w:ascii="Times New Roman" w:eastAsia="Times New Roman" w:hAnsi="Times New Roman" w:cs="Times New Roman"/>
              <w:kern w:val="1"/>
              <w:sz w:val="24"/>
              <w:szCs w:val="24"/>
            </w:rPr>
          </w:rPrChange>
        </w:rPr>
        <w:t xml:space="preserve">- George W.M. Reynolds, </w:t>
      </w:r>
      <w:r w:rsidRPr="009400B4">
        <w:rPr>
          <w:rFonts w:ascii="Times New Roman" w:hAnsi="Times New Roman"/>
          <w:i/>
          <w:kern w:val="1"/>
          <w:sz w:val="24"/>
          <w:rPrChange w:id="9887" w:author="Andrea Stafford Hintz" w:date="2016-09-18T16:51:00Z">
            <w:rPr>
              <w:rFonts w:ascii="Times New Roman" w:eastAsia="Times New Roman" w:hAnsi="Times New Roman" w:cs="Times New Roman"/>
              <w:i/>
              <w:kern w:val="1"/>
              <w:sz w:val="24"/>
              <w:szCs w:val="24"/>
            </w:rPr>
          </w:rPrChange>
        </w:rPr>
        <w:t>The Mysteries Of London</w:t>
      </w:r>
    </w:p>
    <w:p w14:paraId="631C359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4C4030A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55965D5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888" w:name="Scene_77"/>
      <w:r w:rsidRPr="009400B4">
        <w:rPr>
          <w:rFonts w:ascii="Times New Roman" w:hAnsi="Times New Roman"/>
          <w:kern w:val="1"/>
          <w:sz w:val="24"/>
          <w:rPrChange w:id="9889" w:author="Andrea Stafford Hintz" w:date="2016-09-18T16:51:00Z">
            <w:rPr>
              <w:rFonts w:ascii="Times New Roman" w:eastAsia="Times New Roman" w:hAnsi="Times New Roman" w:cs="Times New Roman"/>
              <w:kern w:val="1"/>
              <w:sz w:val="24"/>
              <w:szCs w:val="24"/>
            </w:rPr>
          </w:rPrChange>
        </w:rPr>
        <w:t>Annabel</w:t>
      </w:r>
      <w:bookmarkEnd w:id="9888"/>
      <w:r w:rsidRPr="009400B4">
        <w:rPr>
          <w:rFonts w:ascii="Times New Roman" w:hAnsi="Times New Roman"/>
          <w:kern w:val="1"/>
          <w:sz w:val="24"/>
          <w:rPrChange w:id="9890" w:author="Andrea Stafford Hintz" w:date="2016-09-18T16:51:00Z">
            <w:rPr>
              <w:rFonts w:ascii="Times New Roman" w:eastAsia="Times New Roman" w:hAnsi="Times New Roman" w:cs="Times New Roman"/>
              <w:kern w:val="1"/>
              <w:sz w:val="24"/>
              <w:szCs w:val="24"/>
            </w:rPr>
          </w:rPrChange>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0488A0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1" w:author="Andrea Stafford Hintz" w:date="2016-09-18T16:51:00Z">
            <w:rPr>
              <w:rFonts w:ascii="Times New Roman" w:eastAsia="Times New Roman" w:hAnsi="Times New Roman" w:cs="Times New Roman"/>
              <w:kern w:val="1"/>
              <w:sz w:val="24"/>
              <w:szCs w:val="24"/>
            </w:rPr>
          </w:rPrChange>
        </w:rPr>
        <w:t>“Kick the crossbow over here,” he said.</w:t>
      </w:r>
    </w:p>
    <w:p w14:paraId="08847D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2" w:author="Andrea Stafford Hintz" w:date="2016-09-18T16:51:00Z">
            <w:rPr>
              <w:rFonts w:ascii="Times New Roman" w:eastAsia="Times New Roman" w:hAnsi="Times New Roman" w:cs="Times New Roman"/>
              <w:kern w:val="1"/>
              <w:sz w:val="24"/>
              <w:szCs w:val="24"/>
            </w:rPr>
          </w:rPrChange>
        </w:rPr>
        <w:t>She did as she asked without arguing.</w:t>
      </w:r>
    </w:p>
    <w:p w14:paraId="5DD8BC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3" w:author="Andrea Stafford Hintz" w:date="2016-09-18T16:51:00Z">
            <w:rPr>
              <w:rFonts w:ascii="Times New Roman" w:eastAsia="Times New Roman" w:hAnsi="Times New Roman" w:cs="Times New Roman"/>
              <w:kern w:val="1"/>
              <w:sz w:val="24"/>
              <w:szCs w:val="24"/>
            </w:rPr>
          </w:rPrChange>
        </w:rPr>
        <w:t>“And your other guns,” he said, gesturing meaningfully at the pistols in her belt.</w:t>
      </w:r>
    </w:p>
    <w:p w14:paraId="5EB75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4" w:author="Andrea Stafford Hintz" w:date="2016-09-18T16:51:00Z">
            <w:rPr>
              <w:rFonts w:ascii="Times New Roman" w:eastAsia="Times New Roman" w:hAnsi="Times New Roman" w:cs="Times New Roman"/>
              <w:kern w:val="1"/>
              <w:sz w:val="24"/>
              <w:szCs w:val="24"/>
            </w:rPr>
          </w:rPrChange>
        </w:rP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14:paraId="3BAEDD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5" w:author="Andrea Stafford Hintz" w:date="2016-09-18T16:51:00Z">
            <w:rPr>
              <w:rFonts w:ascii="Times New Roman" w:eastAsia="Times New Roman" w:hAnsi="Times New Roman" w:cs="Times New Roman"/>
              <w:kern w:val="1"/>
              <w:sz w:val="24"/>
              <w:szCs w:val="24"/>
            </w:rPr>
          </w:rPrChange>
        </w:rPr>
        <w:t>“Why?” she wanted to know.</w:t>
      </w:r>
    </w:p>
    <w:p w14:paraId="3E85CF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6" w:author="Andrea Stafford Hintz" w:date="2016-09-18T16:51:00Z">
            <w:rPr>
              <w:rFonts w:ascii="Times New Roman" w:eastAsia="Times New Roman" w:hAnsi="Times New Roman" w:cs="Times New Roman"/>
              <w:kern w:val="1"/>
              <w:sz w:val="24"/>
              <w:szCs w:val="24"/>
            </w:rPr>
          </w:rPrChange>
        </w:rPr>
        <w:t>He shrugged.</w:t>
      </w:r>
    </w:p>
    <w:p w14:paraId="2E7EF6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897" w:author="Andrea Stafford Hintz" w:date="2016-09-18T16:51:00Z">
            <w:rPr>
              <w:rFonts w:ascii="Times New Roman" w:eastAsia="Times New Roman" w:hAnsi="Times New Roman" w:cs="Times New Roman"/>
              <w:kern w:val="1"/>
              <w:sz w:val="24"/>
              <w:szCs w:val="24"/>
            </w:rPr>
          </w:rPrChange>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love to see them pay for what they’ve done, we </w:t>
      </w:r>
      <w:r w:rsidRPr="009400B4">
        <w:rPr>
          <w:rFonts w:ascii="Times New Roman" w:hAnsi="Times New Roman"/>
          <w:i/>
          <w:kern w:val="1"/>
          <w:sz w:val="24"/>
          <w:rPrChange w:id="9898" w:author="Andrea Stafford Hintz" w:date="2016-09-18T16:51:00Z">
            <w:rPr>
              <w:rFonts w:ascii="Times New Roman" w:eastAsia="Times New Roman" w:hAnsi="Times New Roman" w:cs="Times New Roman"/>
              <w:i/>
              <w:kern w:val="1"/>
              <w:sz w:val="24"/>
              <w:szCs w:val="24"/>
            </w:rPr>
          </w:rPrChange>
        </w:rPr>
        <w:t>need</w:t>
      </w:r>
      <w:r w:rsidRPr="009400B4">
        <w:rPr>
          <w:rFonts w:ascii="Times New Roman" w:hAnsi="Times New Roman"/>
          <w:kern w:val="1"/>
          <w:sz w:val="24"/>
          <w:rPrChange w:id="9899" w:author="Andrea Stafford Hintz" w:date="2016-09-18T16:51:00Z">
            <w:rPr>
              <w:rFonts w:ascii="Times New Roman" w:eastAsia="Times New Roman" w:hAnsi="Times New Roman" w:cs="Times New Roman"/>
              <w:kern w:val="1"/>
              <w:sz w:val="24"/>
              <w:szCs w:val="24"/>
            </w:rPr>
          </w:rPrChange>
        </w:rPr>
        <w:t xml:space="preserve"> them. I truly believe they are our best chance.”</w:t>
      </w:r>
    </w:p>
    <w:p w14:paraId="57C738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0" w:author="Andrea Stafford Hintz" w:date="2016-09-18T16:51:00Z">
            <w:rPr>
              <w:rFonts w:ascii="Times New Roman" w:eastAsia="Times New Roman" w:hAnsi="Times New Roman" w:cs="Times New Roman"/>
              <w:kern w:val="1"/>
              <w:sz w:val="24"/>
              <w:szCs w:val="24"/>
            </w:rPr>
          </w:rPrChange>
        </w:rPr>
        <w:t>“You saved my life,” she said. “You helped me get out of this place. You shot at your fellow Resurrectionists. You took a bullet for me!”</w:t>
      </w:r>
    </w:p>
    <w:p w14:paraId="10C4F1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1" w:author="Andrea Stafford Hintz" w:date="2016-09-18T16:51:00Z">
            <w:rPr>
              <w:rFonts w:ascii="Times New Roman" w:eastAsia="Times New Roman" w:hAnsi="Times New Roman" w:cs="Times New Roman"/>
              <w:kern w:val="1"/>
              <w:sz w:val="24"/>
              <w:szCs w:val="24"/>
            </w:rPr>
          </w:rPrChange>
        </w:rPr>
        <w:t xml:space="preserve">“Yes, well, </w:t>
      </w:r>
      <w:r w:rsidRPr="009400B4">
        <w:rPr>
          <w:rFonts w:ascii="Times New Roman" w:hAnsi="Times New Roman"/>
          <w:i/>
          <w:kern w:val="1"/>
          <w:sz w:val="24"/>
          <w:rPrChange w:id="9902" w:author="Andrea Stafford Hintz" w:date="2016-09-18T16:51:00Z">
            <w:rPr>
              <w:rFonts w:ascii="Times New Roman" w:eastAsia="Times New Roman" w:hAnsi="Times New Roman" w:cs="Times New Roman"/>
              <w:i/>
              <w:kern w:val="1"/>
              <w:sz w:val="24"/>
              <w:szCs w:val="24"/>
            </w:rPr>
          </w:rPrChange>
        </w:rPr>
        <w:t>that</w:t>
      </w:r>
      <w:r w:rsidRPr="009400B4">
        <w:rPr>
          <w:rFonts w:ascii="Times New Roman" w:hAnsi="Times New Roman"/>
          <w:kern w:val="1"/>
          <w:sz w:val="24"/>
          <w:rPrChange w:id="9903" w:author="Andrea Stafford Hintz" w:date="2016-09-18T16:51:00Z">
            <w:rPr>
              <w:rFonts w:ascii="Times New Roman" w:eastAsia="Times New Roman" w:hAnsi="Times New Roman" w:cs="Times New Roman"/>
              <w:kern w:val="1"/>
              <w:sz w:val="24"/>
              <w:szCs w:val="24"/>
            </w:rPr>
          </w:rPrChange>
        </w:rPr>
        <w:t xml:space="preserve"> wasn’t the plan,” he admitted. “And I only helped you to keep Jonathan from getting caught up in all this. Whatever you may think of me, you should know that I never meant for Jonathan to get hurt.”</w:t>
      </w:r>
    </w:p>
    <w:p w14:paraId="6E6F7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4" w:author="Andrea Stafford Hintz" w:date="2016-09-18T16:51:00Z">
            <w:rPr>
              <w:rFonts w:ascii="Times New Roman" w:eastAsia="Times New Roman" w:hAnsi="Times New Roman" w:cs="Times New Roman"/>
              <w:kern w:val="1"/>
              <w:sz w:val="24"/>
              <w:szCs w:val="24"/>
            </w:rPr>
          </w:rPrChange>
        </w:rPr>
        <w:t>“So what happens now? Are you going to kill me?”</w:t>
      </w:r>
    </w:p>
    <w:p w14:paraId="4623F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5" w:author="Andrea Stafford Hintz" w:date="2016-09-18T16:51:00Z">
            <w:rPr>
              <w:rFonts w:ascii="Times New Roman" w:eastAsia="Times New Roman" w:hAnsi="Times New Roman" w:cs="Times New Roman"/>
              <w:kern w:val="1"/>
              <w:sz w:val="24"/>
              <w:szCs w:val="24"/>
            </w:rPr>
          </w:rPrChange>
        </w:rPr>
        <w:t xml:space="preserve">“Guess we’ll see what Anthony Tidkins wants to do with you. Maybe he’ll want to ship you off to Chateau </w:t>
      </w:r>
      <w:proofErr w:type="spellStart"/>
      <w:r w:rsidRPr="009400B4">
        <w:rPr>
          <w:rFonts w:ascii="Times New Roman" w:hAnsi="Times New Roman"/>
          <w:kern w:val="1"/>
          <w:sz w:val="24"/>
          <w:rPrChange w:id="9906"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9907" w:author="Andrea Stafford Hintz" w:date="2016-09-18T16:51:00Z">
            <w:rPr>
              <w:rFonts w:ascii="Times New Roman" w:eastAsia="Times New Roman" w:hAnsi="Times New Roman" w:cs="Times New Roman"/>
              <w:kern w:val="1"/>
              <w:sz w:val="24"/>
              <w:szCs w:val="24"/>
            </w:rPr>
          </w:rPrChange>
        </w:rPr>
        <w:t xml:space="preserve"> to join Mr. Sinews.”</w:t>
      </w:r>
    </w:p>
    <w:p w14:paraId="6D2B79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8" w:author="Andrea Stafford Hintz" w:date="2016-09-18T16:51:00Z">
            <w:rPr>
              <w:rFonts w:ascii="Times New Roman" w:eastAsia="Times New Roman" w:hAnsi="Times New Roman" w:cs="Times New Roman"/>
              <w:kern w:val="1"/>
              <w:sz w:val="24"/>
              <w:szCs w:val="24"/>
            </w:rPr>
          </w:rPrChange>
        </w:rPr>
        <w:t>He gestured with the gun, directing her to the hallway. He closed the door behind him, keeping his gun trained on her all the while. But even with the gun pointed at her, this might be her best chance to regain control of the situation.</w:t>
      </w:r>
    </w:p>
    <w:p w14:paraId="37E363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09" w:author="Andrea Stafford Hintz" w:date="2016-09-18T16:51:00Z">
            <w:rPr>
              <w:rFonts w:ascii="Times New Roman" w:eastAsia="Times New Roman" w:hAnsi="Times New Roman" w:cs="Times New Roman"/>
              <w:kern w:val="1"/>
              <w:sz w:val="24"/>
              <w:szCs w:val="24"/>
            </w:rPr>
          </w:rPrChange>
        </w:rPr>
        <w:t>She stepped towards him suddenly, sidestepping to anticipate his gunshot. As predicted, Palmer’s eyes widened, and he pulled the trigger. The bullet grazed her left arm, and exploded into a test tube behind her.</w:t>
      </w:r>
    </w:p>
    <w:p w14:paraId="296840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0" w:author="Andrea Stafford Hintz" w:date="2016-09-18T16:51:00Z">
            <w:rPr>
              <w:rFonts w:ascii="Times New Roman" w:eastAsia="Times New Roman" w:hAnsi="Times New Roman" w:cs="Times New Roman"/>
              <w:kern w:val="1"/>
              <w:sz w:val="24"/>
              <w:szCs w:val="24"/>
            </w:rPr>
          </w:rPrChange>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14:paraId="1F832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1" w:author="Andrea Stafford Hintz" w:date="2016-09-18T16:51:00Z">
            <w:rPr>
              <w:rFonts w:ascii="Times New Roman" w:eastAsia="Times New Roman" w:hAnsi="Times New Roman" w:cs="Times New Roman"/>
              <w:kern w:val="1"/>
              <w:sz w:val="24"/>
              <w:szCs w:val="24"/>
            </w:rPr>
          </w:rPrChange>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06AB6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2" w:author="Andrea Stafford Hintz" w:date="2016-09-18T16:51:00Z">
            <w:rPr>
              <w:rFonts w:ascii="Times New Roman" w:eastAsia="Times New Roman" w:hAnsi="Times New Roman" w:cs="Times New Roman"/>
              <w:kern w:val="1"/>
              <w:sz w:val="24"/>
              <w:szCs w:val="24"/>
            </w:rPr>
          </w:rPrChange>
        </w:rP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78B81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3" w:author="Andrea Stafford Hintz" w:date="2016-09-18T16:51:00Z">
            <w:rPr>
              <w:rFonts w:ascii="Times New Roman" w:eastAsia="Times New Roman" w:hAnsi="Times New Roman" w:cs="Times New Roman"/>
              <w:kern w:val="1"/>
              <w:sz w:val="24"/>
              <w:szCs w:val="24"/>
            </w:rPr>
          </w:rPrChange>
        </w:rPr>
        <w:t>“I’m not finished with you yet,” she told him.</w:t>
      </w:r>
    </w:p>
    <w:p w14:paraId="49A5D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4" w:author="Andrea Stafford Hintz" w:date="2016-09-18T16:51:00Z">
            <w:rPr>
              <w:rFonts w:ascii="Times New Roman" w:eastAsia="Times New Roman" w:hAnsi="Times New Roman" w:cs="Times New Roman"/>
              <w:kern w:val="1"/>
              <w:sz w:val="24"/>
              <w:szCs w:val="24"/>
            </w:rPr>
          </w:rPrChange>
        </w:rPr>
        <w:t>He paused, turned around, and scoffed at her. Her lip was bloody, her eye was swollen. She looked like she could barely stand upright. He turned away, again going for the gun.</w:t>
      </w:r>
    </w:p>
    <w:p w14:paraId="7AE52D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5" w:author="Andrea Stafford Hintz" w:date="2016-09-18T16:51:00Z">
            <w:rPr>
              <w:rFonts w:ascii="Times New Roman" w:eastAsia="Times New Roman" w:hAnsi="Times New Roman" w:cs="Times New Roman"/>
              <w:kern w:val="1"/>
              <w:sz w:val="24"/>
              <w:szCs w:val="24"/>
            </w:rPr>
          </w:rPrChange>
        </w:rPr>
        <w:t>Sizing up the scientists whose guns were trained on her, she slowly backed towards the door.</w:t>
      </w:r>
    </w:p>
    <w:p w14:paraId="450BB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6" w:author="Andrea Stafford Hintz" w:date="2016-09-18T16:51:00Z">
            <w:rPr>
              <w:rFonts w:ascii="Times New Roman" w:eastAsia="Times New Roman" w:hAnsi="Times New Roman" w:cs="Times New Roman"/>
              <w:kern w:val="1"/>
              <w:sz w:val="24"/>
              <w:szCs w:val="24"/>
            </w:rPr>
          </w:rPrChange>
        </w:rPr>
        <w:t>“Stop!” they warned her, but she kept backing up, until she had reached the door. Still, they didn’t shoot. Finally, she turned around and dashed through the door. As she did, they began to fire, but she was through the door before they began firing.</w:t>
      </w:r>
    </w:p>
    <w:p w14:paraId="6EC07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7" w:author="Andrea Stafford Hintz" w:date="2016-09-18T16:51:00Z">
            <w:rPr>
              <w:rFonts w:ascii="Times New Roman" w:eastAsia="Times New Roman" w:hAnsi="Times New Roman" w:cs="Times New Roman"/>
              <w:kern w:val="1"/>
              <w:sz w:val="24"/>
              <w:szCs w:val="24"/>
            </w:rPr>
          </w:rPrChange>
        </w:rPr>
        <w:t>She ducked into the hallway. They ceased fire, and Annabel took a moment to wipe the blood from her nose. She listened as a set of footsteps made their way to the door. A moment later, Palmer strode through the door, gun pointed. Annabel was waiting.</w:t>
      </w:r>
    </w:p>
    <w:p w14:paraId="699127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8" w:author="Andrea Stafford Hintz" w:date="2016-09-18T16:51:00Z">
            <w:rPr>
              <w:rFonts w:ascii="Times New Roman" w:eastAsia="Times New Roman" w:hAnsi="Times New Roman" w:cs="Times New Roman"/>
              <w:kern w:val="1"/>
              <w:sz w:val="24"/>
              <w:szCs w:val="24"/>
            </w:rPr>
          </w:rPrChange>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00AC4A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19" w:author="Andrea Stafford Hintz" w:date="2016-09-18T16:51:00Z">
            <w:rPr>
              <w:rFonts w:ascii="Times New Roman" w:eastAsia="Times New Roman" w:hAnsi="Times New Roman" w:cs="Times New Roman"/>
              <w:kern w:val="1"/>
              <w:sz w:val="24"/>
              <w:szCs w:val="24"/>
            </w:rPr>
          </w:rPrChange>
        </w:rPr>
        <w:t>She leveled a kick at Palmer’s shin, making him cry out in pain. She thought she heard the crunch of bone. She hoped she’d broken something.</w:t>
      </w:r>
    </w:p>
    <w:p w14:paraId="6CA3A6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0" w:author="Andrea Stafford Hintz" w:date="2016-09-18T16:51:00Z">
            <w:rPr>
              <w:rFonts w:ascii="Times New Roman" w:eastAsia="Times New Roman" w:hAnsi="Times New Roman" w:cs="Times New Roman"/>
              <w:kern w:val="1"/>
              <w:sz w:val="24"/>
              <w:szCs w:val="24"/>
            </w:rPr>
          </w:rPrChange>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5D2457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1" w:author="Andrea Stafford Hintz" w:date="2016-09-18T16:51:00Z">
            <w:rPr>
              <w:rFonts w:ascii="Times New Roman" w:eastAsia="Times New Roman" w:hAnsi="Times New Roman" w:cs="Times New Roman"/>
              <w:kern w:val="1"/>
              <w:sz w:val="24"/>
              <w:szCs w:val="24"/>
            </w:rPr>
          </w:rPrChange>
        </w:rPr>
        <w:t>She grabbed the gun, relieved to feel it in her hand.</w:t>
      </w:r>
    </w:p>
    <w:p w14:paraId="562C2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2" w:author="Andrea Stafford Hintz" w:date="2016-09-18T16:51:00Z">
            <w:rPr>
              <w:rFonts w:ascii="Times New Roman" w:eastAsia="Times New Roman" w:hAnsi="Times New Roman" w:cs="Times New Roman"/>
              <w:kern w:val="1"/>
              <w:sz w:val="24"/>
              <w:szCs w:val="24"/>
            </w:rPr>
          </w:rPrChange>
        </w:rPr>
        <w:t>She stood up, aimed the gun at the back of Palmer’s skull, and cocked the pistol. But before she could pull the trigger, she heard a voice from behind her, muffled by a Resurrectionist’s mask.</w:t>
      </w:r>
    </w:p>
    <w:p w14:paraId="7810B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3" w:author="Andrea Stafford Hintz" w:date="2016-09-18T16:51:00Z">
            <w:rPr>
              <w:rFonts w:ascii="Times New Roman" w:eastAsia="Times New Roman" w:hAnsi="Times New Roman" w:cs="Times New Roman"/>
              <w:kern w:val="1"/>
              <w:sz w:val="24"/>
              <w:szCs w:val="24"/>
            </w:rPr>
          </w:rPrChange>
        </w:rP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33A67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4" w:author="Andrea Stafford Hintz" w:date="2016-09-18T16:51:00Z">
            <w:rPr>
              <w:rFonts w:ascii="Times New Roman" w:eastAsia="Times New Roman" w:hAnsi="Times New Roman" w:cs="Times New Roman"/>
              <w:kern w:val="1"/>
              <w:sz w:val="24"/>
              <w:szCs w:val="24"/>
            </w:rPr>
          </w:rPrChange>
        </w:rPr>
        <w:t>How he’d crept up on her so silently, she hadn’t the slightest idea, but she recognized him immediately.</w:t>
      </w:r>
    </w:p>
    <w:p w14:paraId="1446E8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5" w:author="Andrea Stafford Hintz" w:date="2016-09-18T16:51:00Z">
            <w:rPr>
              <w:rFonts w:ascii="Times New Roman" w:eastAsia="Times New Roman" w:hAnsi="Times New Roman" w:cs="Times New Roman"/>
              <w:kern w:val="1"/>
              <w:sz w:val="24"/>
              <w:szCs w:val="24"/>
            </w:rPr>
          </w:rPrChange>
        </w:rPr>
        <w:t xml:space="preserve">His mask was strapped to his head, but he’d pulled it up so that it sat atop his forehead instead of on his face. It was </w:t>
      </w:r>
      <w:r w:rsidRPr="009400B4">
        <w:rPr>
          <w:rFonts w:ascii="Times New Roman" w:hAnsi="Times New Roman"/>
          <w:i/>
          <w:kern w:val="1"/>
          <w:sz w:val="24"/>
          <w:rPrChange w:id="9926" w:author="Andrea Stafford Hintz" w:date="2016-09-18T16:51:00Z">
            <w:rPr>
              <w:rFonts w:ascii="Times New Roman" w:eastAsia="Times New Roman" w:hAnsi="Times New Roman" w:cs="Times New Roman"/>
              <w:i/>
              <w:kern w:val="1"/>
              <w:sz w:val="24"/>
              <w:szCs w:val="24"/>
            </w:rPr>
          </w:rPrChange>
        </w:rPr>
        <w:t>him</w:t>
      </w:r>
      <w:r w:rsidRPr="009400B4">
        <w:rPr>
          <w:rFonts w:ascii="Times New Roman" w:hAnsi="Times New Roman"/>
          <w:kern w:val="1"/>
          <w:sz w:val="24"/>
          <w:rPrChange w:id="9927" w:author="Andrea Stafford Hintz" w:date="2016-09-18T16:51:00Z">
            <w:rPr>
              <w:rFonts w:ascii="Times New Roman" w:eastAsia="Times New Roman" w:hAnsi="Times New Roman" w:cs="Times New Roman"/>
              <w:kern w:val="1"/>
              <w:sz w:val="24"/>
              <w:szCs w:val="24"/>
            </w:rPr>
          </w:rPrChange>
        </w:rPr>
        <w:t>. Anthony Tidkins. The Resurrection Man. Scientist, leader of the Resurrectionists. The man who destroyed London.</w:t>
      </w:r>
    </w:p>
    <w:p w14:paraId="7F46A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28" w:author="Andrea Stafford Hintz" w:date="2016-09-18T16:51:00Z">
            <w:rPr>
              <w:rFonts w:ascii="Times New Roman" w:eastAsia="Times New Roman" w:hAnsi="Times New Roman" w:cs="Times New Roman"/>
              <w:kern w:val="1"/>
              <w:sz w:val="24"/>
              <w:szCs w:val="24"/>
            </w:rPr>
          </w:rPrChange>
        </w:rPr>
        <w:t>“Jack,” she breathed.</w:t>
      </w:r>
    </w:p>
    <w:p w14:paraId="54AE69F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9929" w:author="Andrea Stafford Hintz" w:date="2016-09-18T16:51:00Z">
            <w:rPr>
              <w:rFonts w:ascii="Times New Roman" w:eastAsia="Times New Roman" w:hAnsi="Times New Roman" w:cs="Times New Roman"/>
              <w:kern w:val="1"/>
              <w:sz w:val="24"/>
              <w:szCs w:val="24"/>
            </w:rPr>
          </w:rPrChange>
        </w:rPr>
        <w:t>#</w:t>
      </w:r>
    </w:p>
    <w:p w14:paraId="422300D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930" w:name="Scene_78"/>
      <w:r w:rsidRPr="009400B4">
        <w:rPr>
          <w:rFonts w:ascii="Times New Roman" w:hAnsi="Times New Roman"/>
          <w:kern w:val="1"/>
          <w:sz w:val="24"/>
          <w:rPrChange w:id="9931" w:author="Andrea Stafford Hintz" w:date="2016-09-18T16:51:00Z">
            <w:rPr>
              <w:rFonts w:ascii="Times New Roman" w:eastAsia="Times New Roman" w:hAnsi="Times New Roman" w:cs="Times New Roman"/>
              <w:kern w:val="1"/>
              <w:sz w:val="24"/>
              <w:szCs w:val="24"/>
            </w:rPr>
          </w:rPrChange>
        </w:rPr>
        <w:t>While</w:t>
      </w:r>
      <w:bookmarkEnd w:id="9930"/>
      <w:r w:rsidRPr="009400B4">
        <w:rPr>
          <w:rFonts w:ascii="Times New Roman" w:hAnsi="Times New Roman"/>
          <w:kern w:val="1"/>
          <w:sz w:val="24"/>
          <w:rPrChange w:id="9932" w:author="Andrea Stafford Hintz" w:date="2016-09-18T16:51:00Z">
            <w:rPr>
              <w:rFonts w:ascii="Times New Roman" w:eastAsia="Times New Roman" w:hAnsi="Times New Roman" w:cs="Times New Roman"/>
              <w:kern w:val="1"/>
              <w:sz w:val="24"/>
              <w:szCs w:val="24"/>
            </w:rPr>
          </w:rPrChange>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53E32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33" w:author="Andrea Stafford Hintz" w:date="2016-09-18T16:51:00Z">
            <w:rPr>
              <w:rFonts w:ascii="Times New Roman" w:eastAsia="Times New Roman" w:hAnsi="Times New Roman" w:cs="Times New Roman"/>
              <w:kern w:val="1"/>
              <w:sz w:val="24"/>
              <w:szCs w:val="24"/>
            </w:rPr>
          </w:rPrChange>
        </w:rPr>
        <w:t xml:space="preserve">The library was one of the largest rooms in the company, and one of the most decadent in its decor. It had high ceilings to </w:t>
      </w:r>
      <w:r w:rsidR="00C245FD" w:rsidRPr="009400B4">
        <w:rPr>
          <w:rFonts w:ascii="Times New Roman" w:hAnsi="Times New Roman"/>
          <w:kern w:val="1"/>
          <w:sz w:val="24"/>
          <w:rPrChange w:id="9934" w:author="Andrea Stafford Hintz" w:date="2016-09-18T16:51:00Z">
            <w:rPr>
              <w:rFonts w:ascii="Times New Roman" w:eastAsia="Times New Roman" w:hAnsi="Times New Roman" w:cs="Times New Roman"/>
              <w:kern w:val="1"/>
              <w:sz w:val="24"/>
              <w:szCs w:val="24"/>
            </w:rPr>
          </w:rPrChange>
        </w:rPr>
        <w:t>accommodate</w:t>
      </w:r>
      <w:r w:rsidRPr="009400B4">
        <w:rPr>
          <w:rFonts w:ascii="Times New Roman" w:hAnsi="Times New Roman"/>
          <w:kern w:val="1"/>
          <w:sz w:val="24"/>
          <w:rPrChange w:id="9935" w:author="Andrea Stafford Hintz" w:date="2016-09-18T16:51:00Z">
            <w:rPr>
              <w:rFonts w:ascii="Times New Roman" w:eastAsia="Times New Roman" w:hAnsi="Times New Roman" w:cs="Times New Roman"/>
              <w:kern w:val="1"/>
              <w:sz w:val="24"/>
              <w:szCs w:val="24"/>
            </w:rPr>
          </w:rPrChange>
        </w:rPr>
        <w:t xml:space="preserve"> the tall bookshelves, and ladders on wheels were used to access the books on the top shelves.</w:t>
      </w:r>
    </w:p>
    <w:p w14:paraId="4CBF73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36" w:author="Andrea Stafford Hintz" w:date="2016-09-18T16:51:00Z">
            <w:rPr>
              <w:rFonts w:ascii="Times New Roman" w:eastAsia="Times New Roman" w:hAnsi="Times New Roman" w:cs="Times New Roman"/>
              <w:kern w:val="1"/>
              <w:sz w:val="24"/>
              <w:szCs w:val="24"/>
            </w:rPr>
          </w:rPrChange>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67C39E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37" w:author="Andrea Stafford Hintz" w:date="2016-09-18T16:51:00Z">
            <w:rPr>
              <w:rFonts w:ascii="Times New Roman" w:eastAsia="Times New Roman" w:hAnsi="Times New Roman" w:cs="Times New Roman"/>
              <w:kern w:val="1"/>
              <w:sz w:val="24"/>
              <w:szCs w:val="24"/>
            </w:rPr>
          </w:rPrChange>
        </w:rPr>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sidRPr="009400B4">
        <w:rPr>
          <w:rFonts w:ascii="Times New Roman" w:hAnsi="Times New Roman"/>
          <w:i/>
          <w:kern w:val="1"/>
          <w:sz w:val="24"/>
          <w:rPrChange w:id="9938" w:author="Andrea Stafford Hintz" w:date="2016-09-18T16:51:00Z">
            <w:rPr>
              <w:rFonts w:ascii="Times New Roman" w:eastAsia="Times New Roman" w:hAnsi="Times New Roman" w:cs="Times New Roman"/>
              <w:i/>
              <w:kern w:val="1"/>
              <w:sz w:val="24"/>
              <w:szCs w:val="24"/>
            </w:rPr>
          </w:rPrChange>
        </w:rPr>
        <w:t>which book?</w:t>
      </w:r>
      <w:r w:rsidRPr="009400B4">
        <w:rPr>
          <w:rFonts w:ascii="Times New Roman" w:hAnsi="Times New Roman"/>
          <w:kern w:val="1"/>
          <w:sz w:val="24"/>
          <w:rPrChange w:id="9939" w:author="Andrea Stafford Hintz" w:date="2016-09-18T16:51:00Z">
            <w:rPr>
              <w:rFonts w:ascii="Times New Roman" w:eastAsia="Times New Roman" w:hAnsi="Times New Roman" w:cs="Times New Roman"/>
              <w:kern w:val="1"/>
              <w:sz w:val="24"/>
              <w:szCs w:val="24"/>
            </w:rPr>
          </w:rPrChange>
        </w:rPr>
        <w:t xml:space="preserve"> Mr. Grimmer had enjoyed his secrets, and so even Palmer hadn’t been </w:t>
      </w:r>
      <w:r w:rsidR="00C245FD" w:rsidRPr="009400B4">
        <w:rPr>
          <w:rFonts w:ascii="Times New Roman" w:hAnsi="Times New Roman"/>
          <w:kern w:val="1"/>
          <w:sz w:val="24"/>
          <w:rPrChange w:id="9940" w:author="Andrea Stafford Hintz" w:date="2016-09-18T16:51:00Z">
            <w:rPr>
              <w:rFonts w:ascii="Times New Roman" w:eastAsia="Times New Roman" w:hAnsi="Times New Roman" w:cs="Times New Roman"/>
              <w:kern w:val="1"/>
              <w:sz w:val="24"/>
              <w:szCs w:val="24"/>
            </w:rPr>
          </w:rPrChange>
        </w:rPr>
        <w:t>privy</w:t>
      </w:r>
      <w:r w:rsidRPr="009400B4">
        <w:rPr>
          <w:rFonts w:ascii="Times New Roman" w:hAnsi="Times New Roman"/>
          <w:kern w:val="1"/>
          <w:sz w:val="24"/>
          <w:rPrChange w:id="9941" w:author="Andrea Stafford Hintz" w:date="2016-09-18T16:51:00Z">
            <w:rPr>
              <w:rFonts w:ascii="Times New Roman" w:eastAsia="Times New Roman" w:hAnsi="Times New Roman" w:cs="Times New Roman"/>
              <w:kern w:val="1"/>
              <w:sz w:val="24"/>
              <w:szCs w:val="24"/>
            </w:rPr>
          </w:rPrChange>
        </w:rPr>
        <w:t xml:space="preserve"> to that information. Thus, it was up to Roderick to figure it out, and he needed to do so in a matter of minutes. Before Mrs. Thompson returned with the tea.</w:t>
      </w:r>
    </w:p>
    <w:p w14:paraId="56B52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42" w:author="Andrea Stafford Hintz" w:date="2016-09-18T16:51:00Z">
            <w:rPr>
              <w:rFonts w:ascii="Times New Roman" w:eastAsia="Times New Roman" w:hAnsi="Times New Roman" w:cs="Times New Roman"/>
              <w:kern w:val="1"/>
              <w:sz w:val="24"/>
              <w:szCs w:val="24"/>
            </w:rPr>
          </w:rPrChange>
        </w:rPr>
        <w:t>He scanned the shelves and tried not to be disheartened. There were thousands of books. Thousands of possibilities. Roderick needed to narrow it down to just one.</w:t>
      </w:r>
    </w:p>
    <w:p w14:paraId="7DAE80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43" w:author="Andrea Stafford Hintz" w:date="2016-09-18T16:51:00Z">
            <w:rPr>
              <w:rFonts w:ascii="Times New Roman" w:eastAsia="Times New Roman" w:hAnsi="Times New Roman" w:cs="Times New Roman"/>
              <w:kern w:val="1"/>
              <w:sz w:val="24"/>
              <w:szCs w:val="24"/>
            </w:rPr>
          </w:rPrChange>
        </w:rPr>
        <w:t xml:space="preserve">He folded his cane under the pit of his arm, and strode purposefully over to one of the bookshelves. Palmer’s secret elevator was accessed via </w:t>
      </w:r>
      <w:r w:rsidRPr="009400B4">
        <w:rPr>
          <w:rFonts w:ascii="Times New Roman" w:hAnsi="Times New Roman"/>
          <w:i/>
          <w:kern w:val="1"/>
          <w:sz w:val="24"/>
          <w:rPrChange w:id="9944" w:author="Andrea Stafford Hintz" w:date="2016-09-18T16:51:00Z">
            <w:rPr>
              <w:rFonts w:ascii="Times New Roman" w:eastAsia="Times New Roman" w:hAnsi="Times New Roman" w:cs="Times New Roman"/>
              <w:i/>
              <w:kern w:val="1"/>
              <w:sz w:val="24"/>
              <w:szCs w:val="24"/>
            </w:rPr>
          </w:rPrChange>
        </w:rPr>
        <w:t>Tales of Dead London</w:t>
      </w:r>
      <w:r w:rsidRPr="009400B4">
        <w:rPr>
          <w:rFonts w:ascii="Times New Roman" w:hAnsi="Times New Roman"/>
          <w:kern w:val="1"/>
          <w:sz w:val="24"/>
          <w:rPrChange w:id="9945" w:author="Andrea Stafford Hintz" w:date="2016-09-18T16:51:00Z">
            <w:rPr>
              <w:rFonts w:ascii="Times New Roman" w:eastAsia="Times New Roman" w:hAnsi="Times New Roman" w:cs="Times New Roman"/>
              <w:kern w:val="1"/>
              <w:sz w:val="24"/>
              <w:szCs w:val="24"/>
            </w:rPr>
          </w:rPrChange>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sidRPr="009400B4">
        <w:rPr>
          <w:rFonts w:ascii="Times New Roman" w:hAnsi="Times New Roman"/>
          <w:i/>
          <w:kern w:val="1"/>
          <w:sz w:val="24"/>
          <w:rPrChange w:id="9946" w:author="Andrea Stafford Hintz" w:date="2016-09-18T16:51:00Z">
            <w:rPr>
              <w:rFonts w:ascii="Times New Roman" w:eastAsia="Times New Roman" w:hAnsi="Times New Roman" w:cs="Times New Roman"/>
              <w:i/>
              <w:kern w:val="1"/>
              <w:sz w:val="24"/>
              <w:szCs w:val="24"/>
            </w:rPr>
          </w:rPrChange>
        </w:rPr>
        <w:t>Tales of Dead London</w:t>
      </w:r>
      <w:r w:rsidRPr="009400B4">
        <w:rPr>
          <w:rFonts w:ascii="Times New Roman" w:hAnsi="Times New Roman"/>
          <w:kern w:val="1"/>
          <w:sz w:val="24"/>
          <w:rPrChange w:id="9947" w:author="Andrea Stafford Hintz" w:date="2016-09-18T16:51:00Z">
            <w:rPr>
              <w:rFonts w:ascii="Times New Roman" w:eastAsia="Times New Roman" w:hAnsi="Times New Roman" w:cs="Times New Roman"/>
              <w:kern w:val="1"/>
              <w:sz w:val="24"/>
              <w:szCs w:val="24"/>
            </w:rPr>
          </w:rPrChange>
        </w:rPr>
        <w:t>.</w:t>
      </w:r>
    </w:p>
    <w:p w14:paraId="2A71D5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48" w:author="Andrea Stafford Hintz" w:date="2016-09-18T16:51:00Z">
            <w:rPr>
              <w:rFonts w:ascii="Times New Roman" w:eastAsia="Times New Roman" w:hAnsi="Times New Roman" w:cs="Times New Roman"/>
              <w:kern w:val="1"/>
              <w:sz w:val="24"/>
              <w:szCs w:val="24"/>
            </w:rPr>
          </w:rPrChange>
        </w:rPr>
        <w:t xml:space="preserve">He scanned the titles on the shelves, hoping that one of them might jump out at him. </w:t>
      </w:r>
      <w:r w:rsidRPr="009400B4">
        <w:rPr>
          <w:rFonts w:ascii="Times New Roman" w:hAnsi="Times New Roman"/>
          <w:i/>
          <w:kern w:val="1"/>
          <w:sz w:val="24"/>
          <w:rPrChange w:id="9949" w:author="Andrea Stafford Hintz" w:date="2016-09-18T16:51:00Z">
            <w:rPr>
              <w:rFonts w:ascii="Times New Roman" w:eastAsia="Times New Roman" w:hAnsi="Times New Roman" w:cs="Times New Roman"/>
              <w:i/>
              <w:kern w:val="1"/>
              <w:sz w:val="24"/>
              <w:szCs w:val="24"/>
            </w:rPr>
          </w:rPrChange>
        </w:rPr>
        <w:t>The Flying Dutchman</w:t>
      </w:r>
      <w:r w:rsidRPr="009400B4">
        <w:rPr>
          <w:rFonts w:ascii="Times New Roman" w:hAnsi="Times New Roman"/>
          <w:kern w:val="1"/>
          <w:sz w:val="24"/>
          <w:rPrChange w:id="9950"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951" w:author="Andrea Stafford Hintz" w:date="2016-09-18T16:51:00Z">
            <w:rPr>
              <w:rFonts w:ascii="Times New Roman" w:eastAsia="Times New Roman" w:hAnsi="Times New Roman" w:cs="Times New Roman"/>
              <w:i/>
              <w:kern w:val="1"/>
              <w:sz w:val="24"/>
              <w:szCs w:val="24"/>
            </w:rPr>
          </w:rPrChange>
        </w:rPr>
        <w:t>Ela The Outcast</w:t>
      </w:r>
      <w:r w:rsidRPr="009400B4">
        <w:rPr>
          <w:rFonts w:ascii="Times New Roman" w:hAnsi="Times New Roman"/>
          <w:kern w:val="1"/>
          <w:sz w:val="24"/>
          <w:rPrChange w:id="9952"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953" w:author="Andrea Stafford Hintz" w:date="2016-09-18T16:51:00Z">
            <w:rPr>
              <w:rFonts w:ascii="Times New Roman" w:eastAsia="Times New Roman" w:hAnsi="Times New Roman" w:cs="Times New Roman"/>
              <w:i/>
              <w:kern w:val="1"/>
              <w:sz w:val="24"/>
              <w:szCs w:val="24"/>
            </w:rPr>
          </w:rPrChange>
        </w:rPr>
        <w:t>The String of Pearls</w:t>
      </w:r>
      <w:r w:rsidRPr="009400B4">
        <w:rPr>
          <w:rFonts w:ascii="Times New Roman" w:hAnsi="Times New Roman"/>
          <w:kern w:val="1"/>
          <w:sz w:val="24"/>
          <w:rPrChange w:id="9954"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955" w:author="Andrea Stafford Hintz" w:date="2016-09-18T16:51:00Z">
            <w:rPr>
              <w:rFonts w:ascii="Times New Roman" w:eastAsia="Times New Roman" w:hAnsi="Times New Roman" w:cs="Times New Roman"/>
              <w:i/>
              <w:kern w:val="1"/>
              <w:sz w:val="24"/>
              <w:szCs w:val="24"/>
            </w:rPr>
          </w:rPrChange>
        </w:rPr>
        <w:t>Varney The Vampire</w:t>
      </w:r>
      <w:r w:rsidRPr="009400B4">
        <w:rPr>
          <w:rFonts w:ascii="Times New Roman" w:hAnsi="Times New Roman"/>
          <w:kern w:val="1"/>
          <w:sz w:val="24"/>
          <w:rPrChange w:id="9956"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9957" w:author="Andrea Stafford Hintz" w:date="2016-09-18T16:51:00Z">
            <w:rPr>
              <w:rFonts w:ascii="Times New Roman" w:eastAsia="Times New Roman" w:hAnsi="Times New Roman" w:cs="Times New Roman"/>
              <w:i/>
              <w:kern w:val="1"/>
              <w:sz w:val="24"/>
              <w:szCs w:val="24"/>
            </w:rPr>
          </w:rPrChange>
        </w:rPr>
        <w:t>The Children of the Night</w:t>
      </w:r>
      <w:r w:rsidRPr="009400B4">
        <w:rPr>
          <w:rFonts w:ascii="Times New Roman" w:hAnsi="Times New Roman"/>
          <w:kern w:val="1"/>
          <w:sz w:val="24"/>
          <w:rPrChange w:id="9958" w:author="Andrea Stafford Hintz" w:date="2016-09-18T16:51:00Z">
            <w:rPr>
              <w:rFonts w:ascii="Times New Roman" w:eastAsia="Times New Roman" w:hAnsi="Times New Roman" w:cs="Times New Roman"/>
              <w:kern w:val="1"/>
              <w:sz w:val="24"/>
              <w:szCs w:val="24"/>
            </w:rPr>
          </w:rPrChange>
        </w:rPr>
        <w:t>. It was easy enough to eliminate the titles that didn’t fit. The trick was finding the one that did. Roderick was still running his fingers over the spines of the dusty novels, when the door swung inward, announcing Mrs. Thompson’s return.</w:t>
      </w:r>
    </w:p>
    <w:p w14:paraId="6C0BC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59" w:author="Andrea Stafford Hintz" w:date="2016-09-18T16:51:00Z">
            <w:rPr>
              <w:rFonts w:ascii="Times New Roman" w:eastAsia="Times New Roman" w:hAnsi="Times New Roman" w:cs="Times New Roman"/>
              <w:kern w:val="1"/>
              <w:sz w:val="24"/>
              <w:szCs w:val="24"/>
            </w:rPr>
          </w:rPrChange>
        </w:rPr>
        <w:t>“Find anything, Mr. Steen?” she asked innocently.</w:t>
      </w:r>
    </w:p>
    <w:p w14:paraId="1B508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0" w:author="Andrea Stafford Hintz" w:date="2016-09-18T16:51:00Z">
            <w:rPr>
              <w:rFonts w:ascii="Times New Roman" w:eastAsia="Times New Roman" w:hAnsi="Times New Roman" w:cs="Times New Roman"/>
              <w:kern w:val="1"/>
              <w:sz w:val="24"/>
              <w:szCs w:val="24"/>
            </w:rPr>
          </w:rPrChange>
        </w:rPr>
        <w:t>He managed to hide his disappointment at her return, offering her a smile, as she directed the servant to lay out a spread of tea on the table.</w:t>
      </w:r>
    </w:p>
    <w:p w14:paraId="7BBB0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1" w:author="Andrea Stafford Hintz" w:date="2016-09-18T16:51:00Z">
            <w:rPr>
              <w:rFonts w:ascii="Times New Roman" w:eastAsia="Times New Roman" w:hAnsi="Times New Roman" w:cs="Times New Roman"/>
              <w:kern w:val="1"/>
              <w:sz w:val="24"/>
              <w:szCs w:val="24"/>
            </w:rPr>
          </w:rPrChange>
        </w:rPr>
        <w:t>“Extra honey for Mr. Steen,” she said, giving him a conspiratorial wink. “He likes it sweet.”</w:t>
      </w:r>
    </w:p>
    <w:p w14:paraId="51D939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2" w:author="Andrea Stafford Hintz" w:date="2016-09-18T16:51:00Z">
            <w:rPr>
              <w:rFonts w:ascii="Times New Roman" w:eastAsia="Times New Roman" w:hAnsi="Times New Roman" w:cs="Times New Roman"/>
              <w:kern w:val="1"/>
              <w:sz w:val="24"/>
              <w:szCs w:val="24"/>
            </w:rPr>
          </w:rPrChange>
        </w:rPr>
        <w:t>Roderick flushed at her flirtation, but he considered that perhaps he could use her to his advantage. She’d already proved helpful in getting him into the library.</w:t>
      </w:r>
    </w:p>
    <w:p w14:paraId="158B0C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3" w:author="Andrea Stafford Hintz" w:date="2016-09-18T16:51:00Z">
            <w:rPr>
              <w:rFonts w:ascii="Times New Roman" w:eastAsia="Times New Roman" w:hAnsi="Times New Roman" w:cs="Times New Roman"/>
              <w:kern w:val="1"/>
              <w:sz w:val="24"/>
              <w:szCs w:val="24"/>
            </w:rPr>
          </w:rPrChange>
        </w:rPr>
        <w:t>“Perhaps you could help me to remember a title I was thinking of,” he said.</w:t>
      </w:r>
    </w:p>
    <w:p w14:paraId="126DFF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4" w:author="Andrea Stafford Hintz" w:date="2016-09-18T16:51:00Z">
            <w:rPr>
              <w:rFonts w:ascii="Times New Roman" w:eastAsia="Times New Roman" w:hAnsi="Times New Roman" w:cs="Times New Roman"/>
              <w:kern w:val="1"/>
              <w:sz w:val="24"/>
              <w:szCs w:val="24"/>
            </w:rPr>
          </w:rPrChange>
        </w:rPr>
        <w:t>“Of course. I’ve been with the Grimmer Company a long time. I’m familiar with most of the titles. Though,” she added, making a sweeping gesture at the numerous books, “Certainly not all of them.”</w:t>
      </w:r>
    </w:p>
    <w:p w14:paraId="20E150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5" w:author="Andrea Stafford Hintz" w:date="2016-09-18T16:51:00Z">
            <w:rPr>
              <w:rFonts w:ascii="Times New Roman" w:eastAsia="Times New Roman" w:hAnsi="Times New Roman" w:cs="Times New Roman"/>
              <w:kern w:val="1"/>
              <w:sz w:val="24"/>
              <w:szCs w:val="24"/>
            </w:rPr>
          </w:rPrChange>
        </w:rPr>
        <w:t>“The one I’m looking for would be about ghouls,” he said. “Creatures that had returned from the dead, and which consumed human flesh.”</w:t>
      </w:r>
    </w:p>
    <w:p w14:paraId="7ED681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6" w:author="Andrea Stafford Hintz" w:date="2016-09-18T16:51:00Z">
            <w:rPr>
              <w:rFonts w:ascii="Times New Roman" w:eastAsia="Times New Roman" w:hAnsi="Times New Roman" w:cs="Times New Roman"/>
              <w:kern w:val="1"/>
              <w:sz w:val="24"/>
              <w:szCs w:val="24"/>
            </w:rPr>
          </w:rPrChange>
        </w:rPr>
        <w:t xml:space="preserve">“Ah. That’s an easy one,” she said with a smile. “You’re thinking of </w:t>
      </w:r>
      <w:r w:rsidRPr="009400B4">
        <w:rPr>
          <w:rFonts w:ascii="Times New Roman" w:hAnsi="Times New Roman"/>
          <w:i/>
          <w:kern w:val="1"/>
          <w:sz w:val="24"/>
          <w:rPrChange w:id="9967" w:author="Andrea Stafford Hintz" w:date="2016-09-18T16:51:00Z">
            <w:rPr>
              <w:rFonts w:ascii="Times New Roman" w:eastAsia="Times New Roman" w:hAnsi="Times New Roman" w:cs="Times New Roman"/>
              <w:i/>
              <w:kern w:val="1"/>
              <w:sz w:val="24"/>
              <w:szCs w:val="24"/>
            </w:rPr>
          </w:rPrChange>
        </w:rPr>
        <w:t xml:space="preserve">Tales of Dead London. </w:t>
      </w:r>
      <w:r w:rsidRPr="009400B4">
        <w:rPr>
          <w:rFonts w:ascii="Times New Roman" w:hAnsi="Times New Roman"/>
          <w:kern w:val="1"/>
          <w:sz w:val="24"/>
          <w:rPrChange w:id="9968" w:author="Andrea Stafford Hintz" w:date="2016-09-18T16:51:00Z">
            <w:rPr>
              <w:rFonts w:ascii="Times New Roman" w:eastAsia="Times New Roman" w:hAnsi="Times New Roman" w:cs="Times New Roman"/>
              <w:kern w:val="1"/>
              <w:sz w:val="24"/>
              <w:szCs w:val="24"/>
            </w:rPr>
          </w:rPrChange>
        </w:rPr>
        <w:t>One of our most popular titles.”</w:t>
      </w:r>
    </w:p>
    <w:p w14:paraId="06272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69" w:author="Andrea Stafford Hintz" w:date="2016-09-18T16:51:00Z">
            <w:rPr>
              <w:rFonts w:ascii="Times New Roman" w:eastAsia="Times New Roman" w:hAnsi="Times New Roman" w:cs="Times New Roman"/>
              <w:kern w:val="1"/>
              <w:sz w:val="24"/>
              <w:szCs w:val="24"/>
            </w:rPr>
          </w:rPrChange>
        </w:rPr>
        <w:t xml:space="preserve">“Is there anything </w:t>
      </w:r>
      <w:r w:rsidRPr="009400B4">
        <w:rPr>
          <w:rFonts w:ascii="Times New Roman" w:hAnsi="Times New Roman"/>
          <w:i/>
          <w:kern w:val="1"/>
          <w:sz w:val="24"/>
          <w:rPrChange w:id="9970" w:author="Andrea Stafford Hintz" w:date="2016-09-18T16:51:00Z">
            <w:rPr>
              <w:rFonts w:ascii="Times New Roman" w:eastAsia="Times New Roman" w:hAnsi="Times New Roman" w:cs="Times New Roman"/>
              <w:i/>
              <w:kern w:val="1"/>
              <w:sz w:val="24"/>
              <w:szCs w:val="24"/>
            </w:rPr>
          </w:rPrChange>
        </w:rPr>
        <w:t>else</w:t>
      </w:r>
      <w:r w:rsidRPr="009400B4">
        <w:rPr>
          <w:rFonts w:ascii="Times New Roman" w:hAnsi="Times New Roman"/>
          <w:kern w:val="1"/>
          <w:sz w:val="24"/>
          <w:rPrChange w:id="9971" w:author="Andrea Stafford Hintz" w:date="2016-09-18T16:51:00Z">
            <w:rPr>
              <w:rFonts w:ascii="Times New Roman" w:eastAsia="Times New Roman" w:hAnsi="Times New Roman" w:cs="Times New Roman"/>
              <w:kern w:val="1"/>
              <w:sz w:val="24"/>
              <w:szCs w:val="24"/>
            </w:rPr>
          </w:rPrChange>
        </w:rPr>
        <w:t xml:space="preserve"> that meets that description?” he asked. “Something other than </w:t>
      </w:r>
      <w:r w:rsidRPr="009400B4">
        <w:rPr>
          <w:rFonts w:ascii="Times New Roman" w:hAnsi="Times New Roman"/>
          <w:i/>
          <w:kern w:val="1"/>
          <w:sz w:val="24"/>
          <w:rPrChange w:id="9972" w:author="Andrea Stafford Hintz" w:date="2016-09-18T16:51:00Z">
            <w:rPr>
              <w:rFonts w:ascii="Times New Roman" w:eastAsia="Times New Roman" w:hAnsi="Times New Roman" w:cs="Times New Roman"/>
              <w:i/>
              <w:kern w:val="1"/>
              <w:sz w:val="24"/>
              <w:szCs w:val="24"/>
            </w:rPr>
          </w:rPrChange>
        </w:rPr>
        <w:t>Tales of Dead London</w:t>
      </w:r>
      <w:r w:rsidRPr="009400B4">
        <w:rPr>
          <w:rFonts w:ascii="Times New Roman" w:hAnsi="Times New Roman"/>
          <w:kern w:val="1"/>
          <w:sz w:val="24"/>
          <w:rPrChange w:id="9973" w:author="Andrea Stafford Hintz" w:date="2016-09-18T16:51:00Z">
            <w:rPr>
              <w:rFonts w:ascii="Times New Roman" w:eastAsia="Times New Roman" w:hAnsi="Times New Roman" w:cs="Times New Roman"/>
              <w:kern w:val="1"/>
              <w:sz w:val="24"/>
              <w:szCs w:val="24"/>
            </w:rPr>
          </w:rPrChange>
        </w:rPr>
        <w:t>? Something, perhaps, that held some significance to Mr. Grimmer?”</w:t>
      </w:r>
    </w:p>
    <w:p w14:paraId="26DED3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74" w:author="Andrea Stafford Hintz" w:date="2016-09-18T16:51:00Z">
            <w:rPr>
              <w:rFonts w:ascii="Times New Roman" w:eastAsia="Times New Roman" w:hAnsi="Times New Roman" w:cs="Times New Roman"/>
              <w:kern w:val="1"/>
              <w:sz w:val="24"/>
              <w:szCs w:val="24"/>
            </w:rPr>
          </w:rPrChange>
        </w:rPr>
        <w:t>Roderick saw a flicker of recognition in Mrs. Thompson’s expression. She nodded thoughtfully and adjusted her spectacles. At last, she said. “I’m not sure this is what you’re thinking of…”</w:t>
      </w:r>
    </w:p>
    <w:p w14:paraId="4D6465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75" w:author="Andrea Stafford Hintz" w:date="2016-09-18T16:51:00Z">
            <w:rPr>
              <w:rFonts w:ascii="Times New Roman" w:eastAsia="Times New Roman" w:hAnsi="Times New Roman" w:cs="Times New Roman"/>
              <w:kern w:val="1"/>
              <w:sz w:val="24"/>
              <w:szCs w:val="24"/>
            </w:rPr>
          </w:rPrChange>
        </w:rPr>
        <w:t>“Try me.”</w:t>
      </w:r>
    </w:p>
    <w:p w14:paraId="1FA38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76" w:author="Andrea Stafford Hintz" w:date="2016-09-18T16:51:00Z">
            <w:rPr>
              <w:rFonts w:ascii="Times New Roman" w:eastAsia="Times New Roman" w:hAnsi="Times New Roman" w:cs="Times New Roman"/>
              <w:kern w:val="1"/>
              <w:sz w:val="24"/>
              <w:szCs w:val="24"/>
            </w:rPr>
          </w:rPrChange>
        </w:rPr>
        <w:t xml:space="preserve">“Well, following the success of </w:t>
      </w:r>
      <w:r w:rsidRPr="009400B4">
        <w:rPr>
          <w:rFonts w:ascii="Times New Roman" w:hAnsi="Times New Roman"/>
          <w:i/>
          <w:kern w:val="1"/>
          <w:sz w:val="24"/>
          <w:rPrChange w:id="9977" w:author="Andrea Stafford Hintz" w:date="2016-09-18T16:51:00Z">
            <w:rPr>
              <w:rFonts w:ascii="Times New Roman" w:eastAsia="Times New Roman" w:hAnsi="Times New Roman" w:cs="Times New Roman"/>
              <w:i/>
              <w:kern w:val="1"/>
              <w:sz w:val="24"/>
              <w:szCs w:val="24"/>
            </w:rPr>
          </w:rPrChange>
        </w:rPr>
        <w:t>Dead London</w:t>
      </w:r>
      <w:r w:rsidRPr="009400B4">
        <w:rPr>
          <w:rFonts w:ascii="Times New Roman" w:hAnsi="Times New Roman"/>
          <w:kern w:val="1"/>
          <w:sz w:val="24"/>
          <w:rPrChange w:id="9978" w:author="Andrea Stafford Hintz" w:date="2016-09-18T16:51:00Z">
            <w:rPr>
              <w:rFonts w:ascii="Times New Roman" w:eastAsia="Times New Roman" w:hAnsi="Times New Roman" w:cs="Times New Roman"/>
              <w:kern w:val="1"/>
              <w:sz w:val="24"/>
              <w:szCs w:val="24"/>
            </w:rPr>
          </w:rPrChange>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606A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79" w:author="Andrea Stafford Hintz" w:date="2016-09-18T16:51:00Z">
            <w:rPr>
              <w:rFonts w:ascii="Times New Roman" w:eastAsia="Times New Roman" w:hAnsi="Times New Roman" w:cs="Times New Roman"/>
              <w:kern w:val="1"/>
              <w:sz w:val="24"/>
              <w:szCs w:val="24"/>
            </w:rPr>
          </w:rPrChange>
        </w:rPr>
        <w:t>“That’s it!” Roderick said. “It must be! Mrs. Thompson, you brilliant woman!”</w:t>
      </w:r>
    </w:p>
    <w:p w14:paraId="77664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0" w:author="Andrea Stafford Hintz" w:date="2016-09-18T16:51:00Z">
            <w:rPr>
              <w:rFonts w:ascii="Times New Roman" w:eastAsia="Times New Roman" w:hAnsi="Times New Roman" w:cs="Times New Roman"/>
              <w:kern w:val="1"/>
              <w:sz w:val="24"/>
              <w:szCs w:val="24"/>
            </w:rPr>
          </w:rPrChange>
        </w:rPr>
        <w:t>Her cheeks dimpled, and she flushed, scarlet.</w:t>
      </w:r>
    </w:p>
    <w:p w14:paraId="2A1A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1" w:author="Andrea Stafford Hintz" w:date="2016-09-18T16:51:00Z">
            <w:rPr>
              <w:rFonts w:ascii="Times New Roman" w:eastAsia="Times New Roman" w:hAnsi="Times New Roman" w:cs="Times New Roman"/>
              <w:kern w:val="1"/>
              <w:sz w:val="24"/>
              <w:szCs w:val="24"/>
            </w:rPr>
          </w:rPrChange>
        </w:rPr>
        <w:t>“Do you remember what was it called? Where might I find it?”</w:t>
      </w:r>
    </w:p>
    <w:p w14:paraId="4899C9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2" w:author="Andrea Stafford Hintz" w:date="2016-09-18T16:51:00Z">
            <w:rPr>
              <w:rFonts w:ascii="Times New Roman" w:eastAsia="Times New Roman" w:hAnsi="Times New Roman" w:cs="Times New Roman"/>
              <w:kern w:val="1"/>
              <w:sz w:val="24"/>
              <w:szCs w:val="24"/>
            </w:rPr>
          </w:rPrChange>
        </w:rPr>
        <w:t>“Now, let’s see,” she said, and began to walk up and down the shelves, looking for the title in question. Eventually, she paused. “Yes, here it is.”</w:t>
      </w:r>
    </w:p>
    <w:p w14:paraId="4ED33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9983" w:author="Andrea Stafford Hintz" w:date="2016-09-18T16:51:00Z">
            <w:rPr>
              <w:rFonts w:ascii="Times New Roman" w:eastAsia="Times New Roman" w:hAnsi="Times New Roman" w:cs="Times New Roman"/>
              <w:i/>
              <w:kern w:val="1"/>
              <w:sz w:val="24"/>
              <w:szCs w:val="24"/>
            </w:rPr>
          </w:rPrChange>
        </w:rPr>
        <w:t>The Hunting Society</w:t>
      </w:r>
      <w:r w:rsidRPr="009400B4">
        <w:rPr>
          <w:rFonts w:ascii="Times New Roman" w:hAnsi="Times New Roman"/>
          <w:kern w:val="1"/>
          <w:sz w:val="24"/>
          <w:rPrChange w:id="9984" w:author="Andrea Stafford Hintz" w:date="2016-09-18T16:51:00Z">
            <w:rPr>
              <w:rFonts w:ascii="Times New Roman" w:eastAsia="Times New Roman" w:hAnsi="Times New Roman" w:cs="Times New Roman"/>
              <w:kern w:val="1"/>
              <w:sz w:val="24"/>
              <w:szCs w:val="24"/>
            </w:rPr>
          </w:rPrChange>
        </w:rPr>
        <w:t xml:space="preserve">, Roderick read, </w:t>
      </w:r>
      <w:r w:rsidRPr="009400B4">
        <w:rPr>
          <w:rFonts w:ascii="Times New Roman" w:hAnsi="Times New Roman"/>
          <w:i/>
          <w:kern w:val="1"/>
          <w:sz w:val="24"/>
          <w:rPrChange w:id="9985" w:author="Andrea Stafford Hintz" w:date="2016-09-18T16:51:00Z">
            <w:rPr>
              <w:rFonts w:ascii="Times New Roman" w:eastAsia="Times New Roman" w:hAnsi="Times New Roman" w:cs="Times New Roman"/>
              <w:i/>
              <w:kern w:val="1"/>
              <w:sz w:val="24"/>
              <w:szCs w:val="24"/>
            </w:rPr>
          </w:rPrChange>
        </w:rPr>
        <w:t>by Charles Grimmer</w:t>
      </w:r>
      <w:r w:rsidRPr="009400B4">
        <w:rPr>
          <w:rFonts w:ascii="Times New Roman" w:hAnsi="Times New Roman"/>
          <w:kern w:val="1"/>
          <w:sz w:val="24"/>
          <w:rPrChange w:id="9986" w:author="Andrea Stafford Hintz" w:date="2016-09-18T16:51:00Z">
            <w:rPr>
              <w:rFonts w:ascii="Times New Roman" w:eastAsia="Times New Roman" w:hAnsi="Times New Roman" w:cs="Times New Roman"/>
              <w:kern w:val="1"/>
              <w:sz w:val="24"/>
              <w:szCs w:val="24"/>
            </w:rPr>
          </w:rPrChange>
        </w:rPr>
        <w:t>.</w:t>
      </w:r>
    </w:p>
    <w:p w14:paraId="19499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7" w:author="Andrea Stafford Hintz" w:date="2016-09-18T16:51:00Z">
            <w:rPr>
              <w:rFonts w:ascii="Times New Roman" w:eastAsia="Times New Roman" w:hAnsi="Times New Roman" w:cs="Times New Roman"/>
              <w:kern w:val="1"/>
              <w:sz w:val="24"/>
              <w:szCs w:val="24"/>
            </w:rPr>
          </w:rPrChange>
        </w:rPr>
        <w:t>There were tiny screws sticking into its spine, hidden to the unobservant but plain as day to Roderick, who was specifically looking for anything out of the ordinary.</w:t>
      </w:r>
    </w:p>
    <w:p w14:paraId="37297A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8" w:author="Andrea Stafford Hintz" w:date="2016-09-18T16:51:00Z">
            <w:rPr>
              <w:rFonts w:ascii="Times New Roman" w:eastAsia="Times New Roman" w:hAnsi="Times New Roman" w:cs="Times New Roman"/>
              <w:kern w:val="1"/>
              <w:sz w:val="24"/>
              <w:szCs w:val="24"/>
            </w:rPr>
          </w:rPrChange>
        </w:rPr>
        <w:t>“It’s about a secret society that hunts ghouls,” said Mrs. Thompson, who seemed delighted to have found it. “Quite gruesome. Do you read penny dreadfuls, Mr. Steen?”</w:t>
      </w:r>
    </w:p>
    <w:p w14:paraId="4D5BBA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89" w:author="Andrea Stafford Hintz" w:date="2016-09-18T16:51:00Z">
            <w:rPr>
              <w:rFonts w:ascii="Times New Roman" w:eastAsia="Times New Roman" w:hAnsi="Times New Roman" w:cs="Times New Roman"/>
              <w:kern w:val="1"/>
              <w:sz w:val="24"/>
              <w:szCs w:val="24"/>
            </w:rPr>
          </w:rPrChange>
        </w:rPr>
        <w:t>“Not generally,” Roderick replied. “But I do make the odd exception.”</w:t>
      </w:r>
    </w:p>
    <w:p w14:paraId="530F3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0" w:author="Andrea Stafford Hintz" w:date="2016-09-18T16:51:00Z">
            <w:rPr>
              <w:rFonts w:ascii="Times New Roman" w:eastAsia="Times New Roman" w:hAnsi="Times New Roman" w:cs="Times New Roman"/>
              <w:kern w:val="1"/>
              <w:sz w:val="24"/>
              <w:szCs w:val="24"/>
            </w:rPr>
          </w:rPrChange>
        </w:rPr>
        <w:t>He grabbed the book, thinking its interior might contain some further clue, but rather than sliding easily off the shelf, the book pulled out at an angle and clicked into place at a forty-five degree angle and would budge no further.</w:t>
      </w:r>
    </w:p>
    <w:p w14:paraId="0AAFD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1" w:author="Andrea Stafford Hintz" w:date="2016-09-18T16:51:00Z">
            <w:rPr>
              <w:rFonts w:ascii="Times New Roman" w:eastAsia="Times New Roman" w:hAnsi="Times New Roman" w:cs="Times New Roman"/>
              <w:kern w:val="1"/>
              <w:sz w:val="24"/>
              <w:szCs w:val="24"/>
            </w:rPr>
          </w:rPrChange>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16649E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2" w:author="Andrea Stafford Hintz" w:date="2016-09-18T16:51:00Z">
            <w:rPr>
              <w:rFonts w:ascii="Times New Roman" w:eastAsia="Times New Roman" w:hAnsi="Times New Roman" w:cs="Times New Roman"/>
              <w:kern w:val="1"/>
              <w:sz w:val="24"/>
              <w:szCs w:val="24"/>
            </w:rPr>
          </w:rPrChange>
        </w:rPr>
        <w:t>Mrs. Thompson shrieked with alarm.</w:t>
      </w:r>
    </w:p>
    <w:p w14:paraId="2D1CA0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3" w:author="Andrea Stafford Hintz" w:date="2016-09-18T16:51:00Z">
            <w:rPr>
              <w:rFonts w:ascii="Times New Roman" w:eastAsia="Times New Roman" w:hAnsi="Times New Roman" w:cs="Times New Roman"/>
              <w:kern w:val="1"/>
              <w:sz w:val="24"/>
              <w:szCs w:val="24"/>
            </w:rPr>
          </w:rPrChange>
        </w:rPr>
        <w:t>Roderick let go of the book, and the panel began to slide back into place.</w:t>
      </w:r>
    </w:p>
    <w:p w14:paraId="3E3F1C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4" w:author="Andrea Stafford Hintz" w:date="2016-09-18T16:51:00Z">
            <w:rPr>
              <w:rFonts w:ascii="Times New Roman" w:eastAsia="Times New Roman" w:hAnsi="Times New Roman" w:cs="Times New Roman"/>
              <w:kern w:val="1"/>
              <w:sz w:val="24"/>
              <w:szCs w:val="24"/>
            </w:rPr>
          </w:rPrChange>
        </w:rPr>
        <w:t>“Mrs. Thompson, would you be so kind as to hold on to this?” he asked.</w:t>
      </w:r>
    </w:p>
    <w:p w14:paraId="162D2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5" w:author="Andrea Stafford Hintz" w:date="2016-09-18T16:51:00Z">
            <w:rPr>
              <w:rFonts w:ascii="Times New Roman" w:eastAsia="Times New Roman" w:hAnsi="Times New Roman" w:cs="Times New Roman"/>
              <w:kern w:val="1"/>
              <w:sz w:val="24"/>
              <w:szCs w:val="24"/>
            </w:rPr>
          </w:rPrChange>
        </w:rPr>
        <w:t>Her face was frozen in shock. “Mr. Steen, what’s going on?”</w:t>
      </w:r>
    </w:p>
    <w:p w14:paraId="5E265A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6" w:author="Andrea Stafford Hintz" w:date="2016-09-18T16:51:00Z">
            <w:rPr>
              <w:rFonts w:ascii="Times New Roman" w:eastAsia="Times New Roman" w:hAnsi="Times New Roman" w:cs="Times New Roman"/>
              <w:kern w:val="1"/>
              <w:sz w:val="24"/>
              <w:szCs w:val="24"/>
            </w:rPr>
          </w:rPrChange>
        </w:rPr>
        <w:t>“Just hold this,” he said.</w:t>
      </w:r>
    </w:p>
    <w:p w14:paraId="0071D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7" w:author="Andrea Stafford Hintz" w:date="2016-09-18T16:51:00Z">
            <w:rPr>
              <w:rFonts w:ascii="Times New Roman" w:eastAsia="Times New Roman" w:hAnsi="Times New Roman" w:cs="Times New Roman"/>
              <w:kern w:val="1"/>
              <w:sz w:val="24"/>
              <w:szCs w:val="24"/>
            </w:rPr>
          </w:rPrChange>
        </w:rPr>
        <w:t>She had every right to probe further, to demand to know what was going on, but she nodded and grabbed hold of the book.</w:t>
      </w:r>
    </w:p>
    <w:p w14:paraId="2AF69F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8" w:author="Andrea Stafford Hintz" w:date="2016-09-18T16:51:00Z">
            <w:rPr>
              <w:rFonts w:ascii="Times New Roman" w:eastAsia="Times New Roman" w:hAnsi="Times New Roman" w:cs="Times New Roman"/>
              <w:kern w:val="1"/>
              <w:sz w:val="24"/>
              <w:szCs w:val="24"/>
            </w:rPr>
          </w:rPrChange>
        </w:rPr>
        <w:t>“Thank you,” he said.</w:t>
      </w:r>
    </w:p>
    <w:p w14:paraId="524E97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9999" w:author="Andrea Stafford Hintz" w:date="2016-09-18T16:51:00Z">
            <w:rPr>
              <w:rFonts w:ascii="Times New Roman" w:eastAsia="Times New Roman" w:hAnsi="Times New Roman" w:cs="Times New Roman"/>
              <w:kern w:val="1"/>
              <w:sz w:val="24"/>
              <w:szCs w:val="24"/>
            </w:rPr>
          </w:rPrChange>
        </w:rP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2C0A6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0" w:author="Andrea Stafford Hintz" w:date="2016-09-18T16:51:00Z">
            <w:rPr>
              <w:rFonts w:ascii="Times New Roman" w:eastAsia="Times New Roman" w:hAnsi="Times New Roman" w:cs="Times New Roman"/>
              <w:kern w:val="1"/>
              <w:sz w:val="24"/>
              <w:szCs w:val="24"/>
            </w:rPr>
          </w:rPrChange>
        </w:rPr>
        <w:t>“Mrs. Thompson, why are you helping me?” he asked.</w:t>
      </w:r>
    </w:p>
    <w:p w14:paraId="271304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1" w:author="Andrea Stafford Hintz" w:date="2016-09-18T16:51:00Z">
            <w:rPr>
              <w:rFonts w:ascii="Times New Roman" w:eastAsia="Times New Roman" w:hAnsi="Times New Roman" w:cs="Times New Roman"/>
              <w:kern w:val="1"/>
              <w:sz w:val="24"/>
              <w:szCs w:val="24"/>
            </w:rPr>
          </w:rPrChange>
        </w:rPr>
        <w:t>She flashed him a matronly smile. “I’ve been with the Grimmer Company a long time, ever since Mr. Grimmer was just a boy. I know you’re a friend of his. My loyalty is to Mr. Grimmer. I trust that yours is too, Mr. Steen.”</w:t>
      </w:r>
    </w:p>
    <w:p w14:paraId="1F90E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2" w:author="Andrea Stafford Hintz" w:date="2016-09-18T16:51:00Z">
            <w:rPr>
              <w:rFonts w:ascii="Times New Roman" w:eastAsia="Times New Roman" w:hAnsi="Times New Roman" w:cs="Times New Roman"/>
              <w:kern w:val="1"/>
              <w:sz w:val="24"/>
              <w:szCs w:val="24"/>
            </w:rPr>
          </w:rPrChange>
        </w:rPr>
        <w:t>Roderick nodded. Mrs. Thompson must have observed enough suspicious activity to know that something was going on beneath the Grimmer company, even if she didn’t know exactly what it was.</w:t>
      </w:r>
    </w:p>
    <w:p w14:paraId="16317E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3" w:author="Andrea Stafford Hintz" w:date="2016-09-18T16:51:00Z">
            <w:rPr>
              <w:rFonts w:ascii="Times New Roman" w:eastAsia="Times New Roman" w:hAnsi="Times New Roman" w:cs="Times New Roman"/>
              <w:kern w:val="1"/>
              <w:sz w:val="24"/>
              <w:szCs w:val="24"/>
            </w:rPr>
          </w:rPrChange>
        </w:rPr>
        <w:t xml:space="preserve"> “You can let go now, Mrs. Thompson.”</w:t>
      </w:r>
    </w:p>
    <w:p w14:paraId="03DD4D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4" w:author="Andrea Stafford Hintz" w:date="2016-09-18T16:51:00Z">
            <w:rPr>
              <w:rFonts w:ascii="Times New Roman" w:eastAsia="Times New Roman" w:hAnsi="Times New Roman" w:cs="Times New Roman"/>
              <w:kern w:val="1"/>
              <w:sz w:val="24"/>
              <w:szCs w:val="24"/>
            </w:rPr>
          </w:rPrChange>
        </w:rPr>
        <w:t>“Be careful, Mr. Steen.”</w:t>
      </w:r>
    </w:p>
    <w:p w14:paraId="5BFA2B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05" w:author="Andrea Stafford Hintz" w:date="2016-09-18T16:51:00Z">
            <w:rPr>
              <w:rFonts w:ascii="Times New Roman" w:eastAsia="Times New Roman" w:hAnsi="Times New Roman" w:cs="Times New Roman"/>
              <w:kern w:val="1"/>
              <w:sz w:val="24"/>
              <w:szCs w:val="24"/>
            </w:rPr>
          </w:rPrChange>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2763FA8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2"/>
          <w:headerReference w:type="default" r:id="rId213"/>
          <w:footerReference w:type="even" r:id="rId214"/>
          <w:footerReference w:type="default" r:id="rId215"/>
          <w:headerReference w:type="first" r:id="rId216"/>
          <w:footerReference w:type="first" r:id="rId217"/>
          <w:pgSz w:w="12242" w:h="15842"/>
          <w:pgMar w:top="1440" w:right="1440" w:bottom="1440" w:left="1440" w:header="720" w:footer="720" w:gutter="0"/>
          <w:cols w:space="720"/>
          <w:titlePg/>
        </w:sectPr>
      </w:pPr>
    </w:p>
    <w:p w14:paraId="418E36BA"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0006" w:name="Chapter_35"/>
      <w:r w:rsidRPr="009400B4">
        <w:rPr>
          <w:rFonts w:ascii="Times New Roman" w:hAnsi="Times New Roman"/>
          <w:kern w:val="1"/>
          <w:sz w:val="24"/>
          <w:rPrChange w:id="10007" w:author="Andrea Stafford Hintz" w:date="2016-09-18T16:51:00Z">
            <w:rPr>
              <w:rFonts w:ascii="Times New Roman" w:eastAsia="Times New Roman" w:hAnsi="Times New Roman" w:cs="Times New Roman"/>
              <w:kern w:val="1"/>
              <w:sz w:val="24"/>
              <w:szCs w:val="24"/>
            </w:rPr>
          </w:rPrChange>
        </w:rPr>
        <w:t>Chapter</w:t>
      </w:r>
      <w:bookmarkEnd w:id="10006"/>
      <w:r w:rsidRPr="009400B4">
        <w:rPr>
          <w:rFonts w:ascii="Times New Roman" w:hAnsi="Times New Roman"/>
          <w:kern w:val="1"/>
          <w:sz w:val="24"/>
          <w:rPrChange w:id="10008" w:author="Andrea Stafford Hintz" w:date="2016-09-18T16:51:00Z">
            <w:rPr>
              <w:rFonts w:ascii="Times New Roman" w:eastAsia="Times New Roman" w:hAnsi="Times New Roman" w:cs="Times New Roman"/>
              <w:kern w:val="1"/>
              <w:sz w:val="24"/>
              <w:szCs w:val="24"/>
            </w:rPr>
          </w:rPrChange>
        </w:rPr>
        <w:t xml:space="preserve"> Thirty-Five</w:t>
      </w:r>
    </w:p>
    <w:p w14:paraId="07D64D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009" w:author="Andrea Stafford Hintz" w:date="2016-09-18T16:51:00Z">
            <w:rPr>
              <w:rFonts w:ascii="Times New Roman" w:eastAsia="Times New Roman" w:hAnsi="Times New Roman" w:cs="Times New Roman"/>
              <w:kern w:val="1"/>
              <w:sz w:val="24"/>
              <w:szCs w:val="24"/>
            </w:rPr>
          </w:rPrChange>
        </w:rPr>
        <w:t>“Dreams come through stone walls, light up dark rooms, or darken light ones, and their persons make their exits and their entrances as they please, and laugh at locksmiths.”</w:t>
      </w:r>
    </w:p>
    <w:p w14:paraId="4374395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CC9C1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010" w:author="Andrea Stafford Hintz" w:date="2016-09-18T16:51:00Z">
            <w:rPr>
              <w:rFonts w:ascii="Times New Roman" w:eastAsia="Times New Roman" w:hAnsi="Times New Roman" w:cs="Times New Roman"/>
              <w:kern w:val="1"/>
              <w:sz w:val="24"/>
              <w:szCs w:val="24"/>
            </w:rPr>
          </w:rPrChange>
        </w:rPr>
        <w:t xml:space="preserve">- Joseph Sheridan Le </w:t>
      </w:r>
      <w:proofErr w:type="spellStart"/>
      <w:r w:rsidRPr="009400B4">
        <w:rPr>
          <w:rFonts w:ascii="Times New Roman" w:hAnsi="Times New Roman"/>
          <w:kern w:val="1"/>
          <w:sz w:val="24"/>
          <w:rPrChange w:id="10011" w:author="Andrea Stafford Hintz" w:date="2016-09-18T16:51:00Z">
            <w:rPr>
              <w:rFonts w:ascii="Times New Roman" w:eastAsia="Times New Roman" w:hAnsi="Times New Roman" w:cs="Times New Roman"/>
              <w:kern w:val="1"/>
              <w:sz w:val="24"/>
              <w:szCs w:val="24"/>
            </w:rPr>
          </w:rPrChange>
        </w:rPr>
        <w:t>Fanu</w:t>
      </w:r>
      <w:proofErr w:type="spellEnd"/>
      <w:r w:rsidRPr="009400B4">
        <w:rPr>
          <w:rFonts w:ascii="Times New Roman" w:hAnsi="Times New Roman"/>
          <w:kern w:val="1"/>
          <w:sz w:val="24"/>
          <w:rPrChange w:id="10012" w:author="Andrea Stafford Hintz" w:date="2016-09-18T16:51:00Z">
            <w:rPr>
              <w:rFonts w:ascii="Times New Roman" w:eastAsia="Times New Roman" w:hAnsi="Times New Roman" w:cs="Times New Roman"/>
              <w:kern w:val="1"/>
              <w:sz w:val="24"/>
              <w:szCs w:val="24"/>
            </w:rPr>
          </w:rPrChange>
        </w:rPr>
        <w:t xml:space="preserve">, </w:t>
      </w:r>
      <w:proofErr w:type="spellStart"/>
      <w:r w:rsidRPr="009400B4">
        <w:rPr>
          <w:rFonts w:ascii="Times New Roman" w:hAnsi="Times New Roman"/>
          <w:i/>
          <w:kern w:val="1"/>
          <w:sz w:val="24"/>
          <w:rPrChange w:id="10013" w:author="Andrea Stafford Hintz" w:date="2016-09-18T16:51:00Z">
            <w:rPr>
              <w:rFonts w:ascii="Times New Roman" w:eastAsia="Times New Roman" w:hAnsi="Times New Roman" w:cs="Times New Roman"/>
              <w:i/>
              <w:kern w:val="1"/>
              <w:sz w:val="24"/>
              <w:szCs w:val="24"/>
            </w:rPr>
          </w:rPrChange>
        </w:rPr>
        <w:t>Carmilla</w:t>
      </w:r>
      <w:proofErr w:type="spellEnd"/>
    </w:p>
    <w:p w14:paraId="4309DEB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CB13B3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638892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014" w:name="Scene_79"/>
      <w:r w:rsidRPr="009400B4">
        <w:rPr>
          <w:rFonts w:ascii="Times New Roman" w:hAnsi="Times New Roman"/>
          <w:kern w:val="1"/>
          <w:sz w:val="24"/>
          <w:rPrChange w:id="10015" w:author="Andrea Stafford Hintz" w:date="2016-09-18T16:51:00Z">
            <w:rPr>
              <w:rFonts w:ascii="Times New Roman" w:eastAsia="Times New Roman" w:hAnsi="Times New Roman" w:cs="Times New Roman"/>
              <w:kern w:val="1"/>
              <w:sz w:val="24"/>
              <w:szCs w:val="24"/>
            </w:rPr>
          </w:rPrChange>
        </w:rPr>
        <w:t>Jonathan</w:t>
      </w:r>
      <w:bookmarkEnd w:id="10014"/>
      <w:r w:rsidRPr="009400B4">
        <w:rPr>
          <w:rFonts w:ascii="Times New Roman" w:hAnsi="Times New Roman"/>
          <w:kern w:val="1"/>
          <w:sz w:val="24"/>
          <w:rPrChange w:id="10016" w:author="Andrea Stafford Hintz" w:date="2016-09-18T16:51:00Z">
            <w:rPr>
              <w:rFonts w:ascii="Times New Roman" w:eastAsia="Times New Roman" w:hAnsi="Times New Roman" w:cs="Times New Roman"/>
              <w:kern w:val="1"/>
              <w:sz w:val="24"/>
              <w:szCs w:val="24"/>
            </w:rPr>
          </w:rPrChange>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21F3CD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17" w:author="Andrea Stafford Hintz" w:date="2016-09-18T16:51:00Z">
            <w:rPr>
              <w:rFonts w:ascii="Times New Roman" w:eastAsia="Times New Roman" w:hAnsi="Times New Roman" w:cs="Times New Roman"/>
              <w:kern w:val="1"/>
              <w:sz w:val="24"/>
              <w:szCs w:val="24"/>
            </w:rPr>
          </w:rPrChange>
        </w:rPr>
        <w:t xml:space="preserve">He needed to hurry, though. Abandoning stealth, he raced down the hallway toward the laboratory. As he rounded the corner, the siren sound cut off, and Jonathan nearly ran straight into </w:t>
      </w:r>
      <w:r w:rsidRPr="009400B4">
        <w:rPr>
          <w:rFonts w:ascii="Times New Roman" w:hAnsi="Times New Roman"/>
          <w:kern w:val="1"/>
          <w:sz w:val="24"/>
          <w:highlight w:val="cyan"/>
          <w:rPrChange w:id="10018" w:author="Andrea Stafford Hintz" w:date="2016-09-18T16:51:00Z">
            <w:rPr>
              <w:rFonts w:ascii="Times New Roman" w:eastAsia="Times New Roman" w:hAnsi="Times New Roman" w:cs="Times New Roman"/>
              <w:kern w:val="1"/>
              <w:sz w:val="24"/>
              <w:szCs w:val="24"/>
              <w:highlight w:val="cyan"/>
            </w:rPr>
          </w:rPrChange>
        </w:rPr>
        <w:t>a pair of Resurrectionists</w:t>
      </w:r>
      <w:r w:rsidRPr="009400B4">
        <w:rPr>
          <w:rFonts w:ascii="Times New Roman" w:hAnsi="Times New Roman"/>
          <w:kern w:val="1"/>
          <w:sz w:val="24"/>
          <w:rPrChange w:id="10019" w:author="Andrea Stafford Hintz" w:date="2016-09-18T16:51:00Z">
            <w:rPr>
              <w:rFonts w:ascii="Times New Roman" w:eastAsia="Times New Roman" w:hAnsi="Times New Roman" w:cs="Times New Roman"/>
              <w:kern w:val="1"/>
              <w:sz w:val="24"/>
              <w:szCs w:val="24"/>
            </w:rPr>
          </w:rPrChange>
        </w:rPr>
        <w:t>. He came to an abrupt halt and held his breath. They had their backs to him, but it was nothing short of a miracle that they didn’t turn around and face him.</w:t>
      </w:r>
    </w:p>
    <w:p w14:paraId="212E0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0" w:author="Andrea Stafford Hintz" w:date="2016-09-18T16:51:00Z">
            <w:rPr>
              <w:rFonts w:ascii="Times New Roman" w:eastAsia="Times New Roman" w:hAnsi="Times New Roman" w:cs="Times New Roman"/>
              <w:kern w:val="1"/>
              <w:sz w:val="24"/>
              <w:szCs w:val="24"/>
            </w:rPr>
          </w:rPrChange>
        </w:rPr>
        <w:t>He drew his gun just to be ready. Quietly, he doubled back around the corner, and positioned himself so that he could see them, but they could not see him so easily.</w:t>
      </w:r>
    </w:p>
    <w:p w14:paraId="7E3343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1" w:author="Andrea Stafford Hintz" w:date="2016-09-18T16:51:00Z">
            <w:rPr>
              <w:rFonts w:ascii="Times New Roman" w:eastAsia="Times New Roman" w:hAnsi="Times New Roman" w:cs="Times New Roman"/>
              <w:kern w:val="1"/>
              <w:sz w:val="24"/>
              <w:szCs w:val="24"/>
            </w:rPr>
          </w:rPrChange>
        </w:rPr>
        <w:t>The one on the left was a woman. She had dark brown skin, and her hair was neatly braided into cornrows. Jonathan watched as she pulled her mask down over her face and looked out through the tinted glass of the mask’s eyes.</w:t>
      </w:r>
    </w:p>
    <w:p w14:paraId="0FA2BE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2" w:author="Andrea Stafford Hintz" w:date="2016-09-18T16:51:00Z">
            <w:rPr>
              <w:rFonts w:ascii="Times New Roman" w:eastAsia="Times New Roman" w:hAnsi="Times New Roman" w:cs="Times New Roman"/>
              <w:kern w:val="1"/>
              <w:sz w:val="24"/>
              <w:szCs w:val="24"/>
            </w:rPr>
          </w:rPrChange>
        </w:rPr>
        <w:t>“Put your mask back on,” she said to her partner. “My fiancée’s gaze can be somewhat intoxicating.”</w:t>
      </w:r>
    </w:p>
    <w:p w14:paraId="7172F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3" w:author="Andrea Stafford Hintz" w:date="2016-09-18T16:51:00Z">
            <w:rPr>
              <w:rFonts w:ascii="Times New Roman" w:eastAsia="Times New Roman" w:hAnsi="Times New Roman" w:cs="Times New Roman"/>
              <w:kern w:val="1"/>
              <w:sz w:val="24"/>
              <w:szCs w:val="24"/>
            </w:rPr>
          </w:rPrChange>
        </w:rPr>
        <w:t>The man snorted. “I’m sure I can resist Mr. Sinews’ charms.”</w:t>
      </w:r>
    </w:p>
    <w:p w14:paraId="63818D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4" w:author="Andrea Stafford Hintz" w:date="2016-09-18T16:51:00Z">
            <w:rPr>
              <w:rFonts w:ascii="Times New Roman" w:eastAsia="Times New Roman" w:hAnsi="Times New Roman" w:cs="Times New Roman"/>
              <w:kern w:val="1"/>
              <w:sz w:val="24"/>
              <w:szCs w:val="24"/>
            </w:rPr>
          </w:rPrChange>
        </w:rPr>
        <w:t>Jonathan clamped his hand over his mouth to suppress a gasp. Parson Sinews’ fiancée was a Resurrectionist? He wondered if Sinews knew. No wonder she’d been at Lord Connor’s.</w:t>
      </w:r>
      <w:del w:id="10025" w:author="Bryce Raffle" w:date="2016-09-09T01:40:00Z">
        <w:r w:rsidRPr="763B8BB2">
          <w:rPr>
            <w:rFonts w:ascii="Times New Roman" w:eastAsia="Times New Roman" w:hAnsi="Times New Roman" w:cs="Times New Roman"/>
            <w:kern w:val="1"/>
            <w:sz w:val="24"/>
            <w:szCs w:val="24"/>
            <w:rPrChange w:id="10026" w:author="Bryce Raffle" w:date="2016-09-06T11:42:00Z">
              <w:rPr>
                <w:rFonts w:ascii="Times New Roman" w:hAnsi="Times New Roman" w:cs="Times New Roman"/>
                <w:kern w:val="1"/>
                <w:sz w:val="24"/>
                <w:szCs w:val="24"/>
              </w:rPr>
            </w:rPrChange>
          </w:rPr>
          <w:delText xml:space="preserve"> Jonathan was hardly surprised to learn that Sinews’ taste in women tended towards the exotic.</w:delText>
        </w:r>
      </w:del>
    </w:p>
    <w:p w14:paraId="7C270A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7" w:author="Andrea Stafford Hintz" w:date="2016-09-18T16:51:00Z">
            <w:rPr>
              <w:rFonts w:ascii="Times New Roman" w:eastAsia="Times New Roman" w:hAnsi="Times New Roman" w:cs="Times New Roman"/>
              <w:kern w:val="1"/>
              <w:sz w:val="24"/>
              <w:szCs w:val="24"/>
            </w:rPr>
          </w:rPrChange>
        </w:rPr>
        <w:t>“I wouldn’t be so sure, Mr. Grundy,” she replied.</w:t>
      </w:r>
    </w:p>
    <w:p w14:paraId="00C64E70" w14:textId="55E202A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28" w:author="Andrea Stafford Hintz" w:date="2016-09-18T16:51:00Z">
            <w:rPr>
              <w:rFonts w:ascii="Times New Roman" w:eastAsia="Times New Roman" w:hAnsi="Times New Roman" w:cs="Times New Roman"/>
              <w:kern w:val="1"/>
              <w:sz w:val="24"/>
              <w:szCs w:val="24"/>
            </w:rPr>
          </w:rPrChange>
        </w:rPr>
        <w:t xml:space="preserve">Jonathan’s eyes widened. </w:t>
      </w:r>
      <w:commentRangeStart w:id="10029"/>
      <w:commentRangeStart w:id="10030"/>
      <w:r w:rsidRPr="009400B4">
        <w:rPr>
          <w:rFonts w:ascii="Times New Roman" w:hAnsi="Times New Roman"/>
          <w:kern w:val="1"/>
          <w:sz w:val="24"/>
          <w:rPrChange w:id="10031" w:author="Andrea Stafford Hintz" w:date="2016-09-18T16:51:00Z">
            <w:rPr>
              <w:rFonts w:ascii="Times New Roman" w:eastAsia="Times New Roman" w:hAnsi="Times New Roman" w:cs="Times New Roman"/>
              <w:kern w:val="1"/>
              <w:sz w:val="24"/>
              <w:szCs w:val="24"/>
            </w:rPr>
          </w:rPrChange>
        </w:rPr>
        <w:t>Of all the Resurrectionists Jonathan could have run into, here was Solomon Grundy, the man he’d first met at Lord Connor’s masquerade</w:t>
      </w:r>
      <w:commentRangeEnd w:id="10030"/>
      <w:r w:rsidR="00A22D6C">
        <w:rPr>
          <w:rStyle w:val="CommentReference"/>
        </w:rPr>
        <w:commentReference w:id="10030"/>
      </w:r>
      <w:del w:id="10032" w:author="Bryce Raffle" w:date="2016-09-09T01:41:00Z">
        <w:r w:rsidRPr="763B8BB2">
          <w:rPr>
            <w:rFonts w:ascii="Times New Roman" w:eastAsia="Times New Roman" w:hAnsi="Times New Roman" w:cs="Times New Roman"/>
            <w:kern w:val="1"/>
            <w:sz w:val="24"/>
            <w:szCs w:val="24"/>
            <w:rPrChange w:id="10033" w:author="Bryce Raffle" w:date="2016-09-06T11:42:00Z">
              <w:rPr>
                <w:rFonts w:ascii="Times New Roman" w:hAnsi="Times New Roman" w:cs="Times New Roman"/>
                <w:kern w:val="1"/>
                <w:sz w:val="24"/>
                <w:szCs w:val="24"/>
              </w:rPr>
            </w:rPrChange>
          </w:rPr>
          <w:delText xml:space="preserve">, along with Miss Lucy Marshall. </w:delText>
        </w:r>
      </w:del>
      <w:commentRangeEnd w:id="10029"/>
      <w:del w:id="10034" w:author="Andrea Stafford Hintz" w:date="2016-09-18T16:51:00Z">
        <w:r w:rsidR="00814748">
          <w:rPr>
            <w:rStyle w:val="CommentReference"/>
          </w:rPr>
          <w:commentReference w:id="10029"/>
        </w:r>
      </w:del>
      <w:del w:id="10035" w:author="Bryce Raffle" w:date="2016-09-09T01:41:00Z">
        <w:r w:rsidRPr="763B8BB2">
          <w:rPr>
            <w:rFonts w:ascii="Times New Roman" w:eastAsia="Times New Roman" w:hAnsi="Times New Roman" w:cs="Times New Roman"/>
            <w:kern w:val="1"/>
            <w:sz w:val="24"/>
            <w:szCs w:val="24"/>
            <w:rPrChange w:id="10036" w:author="Bryce Raffle" w:date="2016-09-06T11:42:00Z">
              <w:rPr>
                <w:rFonts w:ascii="Times New Roman" w:hAnsi="Times New Roman" w:cs="Times New Roman"/>
                <w:kern w:val="1"/>
                <w:sz w:val="24"/>
                <w:szCs w:val="24"/>
              </w:rPr>
            </w:rPrChange>
          </w:rPr>
          <w:delText>The woman with Grundy now was not Miss Marshall, but another woman, who Jonathan didn’t recognize</w:delText>
        </w:r>
      </w:del>
      <w:r w:rsidRPr="009400B4">
        <w:rPr>
          <w:rFonts w:ascii="Times New Roman" w:hAnsi="Times New Roman"/>
          <w:kern w:val="1"/>
          <w:sz w:val="24"/>
          <w:rPrChange w:id="10037" w:author="Andrea Stafford Hintz" w:date="2016-09-18T16:51:00Z">
            <w:rPr>
              <w:rFonts w:ascii="Times New Roman" w:eastAsia="Times New Roman" w:hAnsi="Times New Roman" w:cs="Times New Roman"/>
              <w:kern w:val="1"/>
              <w:sz w:val="24"/>
              <w:szCs w:val="24"/>
            </w:rPr>
          </w:rPrChange>
        </w:rPr>
        <w:t>.</w:t>
      </w:r>
    </w:p>
    <w:p w14:paraId="52BBC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38" w:author="Andrea Stafford Hintz" w:date="2016-09-18T16:51:00Z">
            <w:rPr>
              <w:rFonts w:ascii="Times New Roman" w:eastAsia="Times New Roman" w:hAnsi="Times New Roman" w:cs="Times New Roman"/>
              <w:kern w:val="1"/>
              <w:sz w:val="24"/>
              <w:szCs w:val="24"/>
            </w:rPr>
          </w:rPrChange>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14:paraId="084700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39" w:author="Andrea Stafford Hintz" w:date="2016-09-18T16:51:00Z">
            <w:rPr>
              <w:rFonts w:ascii="Times New Roman" w:eastAsia="Times New Roman" w:hAnsi="Times New Roman" w:cs="Times New Roman"/>
              <w:kern w:val="1"/>
              <w:sz w:val="24"/>
              <w:szCs w:val="24"/>
            </w:rPr>
          </w:rPrChange>
        </w:rPr>
        <w:t>He followed them around the next corner, then came to a halt. The Resurrectionists stood in front of the holding cells. Jonathan could make out the shadowy figure of the prisoner in the cell. It was Parson Sinews.</w:t>
      </w:r>
    </w:p>
    <w:p w14:paraId="26E28A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40" w:author="Andrea Stafford Hintz" w:date="2016-09-18T16:51:00Z">
            <w:rPr>
              <w:rFonts w:ascii="Times New Roman" w:eastAsia="Times New Roman" w:hAnsi="Times New Roman" w:cs="Times New Roman"/>
              <w:kern w:val="1"/>
              <w:sz w:val="24"/>
              <w:szCs w:val="24"/>
            </w:rPr>
          </w:rPrChange>
        </w:rPr>
        <w:t xml:space="preserve">“Hello, Parson,” said the woman. “My name is Dr. </w:t>
      </w:r>
      <w:proofErr w:type="spellStart"/>
      <w:r w:rsidRPr="009400B4">
        <w:rPr>
          <w:rFonts w:ascii="Times New Roman" w:hAnsi="Times New Roman"/>
          <w:kern w:val="1"/>
          <w:sz w:val="24"/>
          <w:rPrChange w:id="10041" w:author="Andrea Stafford Hintz" w:date="2016-09-18T16:51:00Z">
            <w:rPr>
              <w:rFonts w:ascii="Times New Roman" w:eastAsia="Times New Roman" w:hAnsi="Times New Roman" w:cs="Times New Roman"/>
              <w:kern w:val="1"/>
              <w:sz w:val="24"/>
              <w:szCs w:val="24"/>
            </w:rPr>
          </w:rPrChange>
        </w:rPr>
        <w:t>Mircalla</w:t>
      </w:r>
      <w:proofErr w:type="spellEnd"/>
      <w:r w:rsidRPr="009400B4">
        <w:rPr>
          <w:rFonts w:ascii="Times New Roman" w:hAnsi="Times New Roman"/>
          <w:kern w:val="1"/>
          <w:sz w:val="24"/>
          <w:rPrChange w:id="10042" w:author="Andrea Stafford Hintz" w:date="2016-09-18T16:51:00Z">
            <w:rPr>
              <w:rFonts w:ascii="Times New Roman" w:eastAsia="Times New Roman" w:hAnsi="Times New Roman" w:cs="Times New Roman"/>
              <w:kern w:val="1"/>
              <w:sz w:val="24"/>
              <w:szCs w:val="24"/>
            </w:rPr>
          </w:rPrChange>
        </w:rPr>
        <w:t xml:space="preserve"> Karnstein, and this is Solomon Grundy. We’re here to take you to Chateau </w:t>
      </w:r>
      <w:proofErr w:type="spellStart"/>
      <w:r w:rsidRPr="009400B4">
        <w:rPr>
          <w:rFonts w:ascii="Times New Roman" w:hAnsi="Times New Roman"/>
          <w:kern w:val="1"/>
          <w:sz w:val="24"/>
          <w:rPrChange w:id="10043"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10044" w:author="Andrea Stafford Hintz" w:date="2016-09-18T16:51:00Z">
            <w:rPr>
              <w:rFonts w:ascii="Times New Roman" w:eastAsia="Times New Roman" w:hAnsi="Times New Roman" w:cs="Times New Roman"/>
              <w:kern w:val="1"/>
              <w:sz w:val="24"/>
              <w:szCs w:val="24"/>
            </w:rPr>
          </w:rPrChange>
        </w:rPr>
        <w:t>.”</w:t>
      </w:r>
    </w:p>
    <w:p w14:paraId="5BF18A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45" w:author="Andrea Stafford Hintz" w:date="2016-09-18T16:51:00Z">
            <w:rPr>
              <w:rFonts w:ascii="Times New Roman" w:eastAsia="Times New Roman" w:hAnsi="Times New Roman" w:cs="Times New Roman"/>
              <w:kern w:val="1"/>
              <w:sz w:val="24"/>
              <w:szCs w:val="24"/>
            </w:rPr>
          </w:rPrChange>
        </w:rPr>
        <w:t xml:space="preserve">Again, Jonathan’s eyes widened at what he was hearing. He recalled Miss Monday’s story about going to Haiti with Anthony Tidkins. They’d met with a woman named </w:t>
      </w:r>
      <w:proofErr w:type="spellStart"/>
      <w:r w:rsidRPr="009400B4">
        <w:rPr>
          <w:rFonts w:ascii="Times New Roman" w:hAnsi="Times New Roman"/>
          <w:kern w:val="1"/>
          <w:sz w:val="24"/>
          <w:rPrChange w:id="10046" w:author="Andrea Stafford Hintz" w:date="2016-09-18T16:51:00Z">
            <w:rPr>
              <w:rFonts w:ascii="Times New Roman" w:eastAsia="Times New Roman" w:hAnsi="Times New Roman" w:cs="Times New Roman"/>
              <w:kern w:val="1"/>
              <w:sz w:val="24"/>
              <w:szCs w:val="24"/>
            </w:rPr>
          </w:rPrChange>
        </w:rPr>
        <w:t>Mircalla</w:t>
      </w:r>
      <w:proofErr w:type="spellEnd"/>
      <w:r w:rsidRPr="009400B4">
        <w:rPr>
          <w:rFonts w:ascii="Times New Roman" w:hAnsi="Times New Roman"/>
          <w:kern w:val="1"/>
          <w:sz w:val="24"/>
          <w:rPrChange w:id="10047" w:author="Andrea Stafford Hintz" w:date="2016-09-18T16:51:00Z">
            <w:rPr>
              <w:rFonts w:ascii="Times New Roman" w:eastAsia="Times New Roman" w:hAnsi="Times New Roman" w:cs="Times New Roman"/>
              <w:kern w:val="1"/>
              <w:sz w:val="24"/>
              <w:szCs w:val="24"/>
            </w:rPr>
          </w:rPrChange>
        </w:rPr>
        <w:t xml:space="preserve"> Karnstein. A dark-skinned woman who wore her hair in cornrows. It had to be the same woman. He remembered that Monday had learned Dr. Karnstein’s real name.</w:t>
      </w:r>
    </w:p>
    <w:p w14:paraId="5C6A2D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48" w:author="Andrea Stafford Hintz" w:date="2016-09-18T16:51:00Z">
            <w:rPr>
              <w:rFonts w:ascii="Times New Roman" w:eastAsia="Times New Roman" w:hAnsi="Times New Roman" w:cs="Times New Roman"/>
              <w:kern w:val="1"/>
              <w:sz w:val="24"/>
              <w:szCs w:val="24"/>
            </w:rPr>
          </w:rPrChange>
        </w:rPr>
        <w:t>“Camille,” said Parson Sinews. “Did you think I wouldn’t recognize you?”</w:t>
      </w:r>
    </w:p>
    <w:p w14:paraId="70711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49" w:author="Andrea Stafford Hintz" w:date="2016-09-18T16:51:00Z">
            <w:rPr>
              <w:rFonts w:ascii="Times New Roman" w:eastAsia="Times New Roman" w:hAnsi="Times New Roman" w:cs="Times New Roman"/>
              <w:kern w:val="1"/>
              <w:sz w:val="24"/>
              <w:szCs w:val="24"/>
            </w:rPr>
          </w:rPrChange>
        </w:rPr>
        <w:t>“Darling,” she said, soothingly.</w:t>
      </w:r>
    </w:p>
    <w:p w14:paraId="3CFC47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50" w:author="Andrea Stafford Hintz" w:date="2016-09-18T16:51:00Z">
            <w:rPr>
              <w:rFonts w:ascii="Times New Roman" w:eastAsia="Times New Roman" w:hAnsi="Times New Roman" w:cs="Times New Roman"/>
              <w:kern w:val="1"/>
              <w:sz w:val="24"/>
              <w:szCs w:val="24"/>
            </w:rPr>
          </w:rPrChange>
        </w:rPr>
        <w:t>“</w:t>
      </w:r>
      <w:proofErr w:type="spellStart"/>
      <w:r w:rsidRPr="009400B4">
        <w:rPr>
          <w:rFonts w:ascii="Times New Roman" w:hAnsi="Times New Roman"/>
          <w:kern w:val="1"/>
          <w:sz w:val="24"/>
          <w:rPrChange w:id="10051" w:author="Andrea Stafford Hintz" w:date="2016-09-18T16:51:00Z">
            <w:rPr>
              <w:rFonts w:ascii="Times New Roman" w:eastAsia="Times New Roman" w:hAnsi="Times New Roman" w:cs="Times New Roman"/>
              <w:kern w:val="1"/>
              <w:sz w:val="24"/>
              <w:szCs w:val="24"/>
            </w:rPr>
          </w:rPrChange>
        </w:rPr>
        <w:t>Mircalla</w:t>
      </w:r>
      <w:proofErr w:type="spellEnd"/>
      <w:r w:rsidRPr="009400B4">
        <w:rPr>
          <w:rFonts w:ascii="Times New Roman" w:hAnsi="Times New Roman"/>
          <w:kern w:val="1"/>
          <w:sz w:val="24"/>
          <w:rPrChange w:id="10052" w:author="Andrea Stafford Hintz" w:date="2016-09-18T16:51:00Z">
            <w:rPr>
              <w:rFonts w:ascii="Times New Roman" w:eastAsia="Times New Roman" w:hAnsi="Times New Roman" w:cs="Times New Roman"/>
              <w:kern w:val="1"/>
              <w:sz w:val="24"/>
              <w:szCs w:val="24"/>
            </w:rPr>
          </w:rPrChange>
        </w:rPr>
        <w:t>?” he said with a sneer. “A clever alias, I grant you. A pseudonym within a pseudonym.”</w:t>
      </w:r>
    </w:p>
    <w:p w14:paraId="3550F8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53" w:author="Andrea Stafford Hintz" w:date="2016-09-18T16:51:00Z">
            <w:rPr>
              <w:rFonts w:ascii="Times New Roman" w:eastAsia="Times New Roman" w:hAnsi="Times New Roman" w:cs="Times New Roman"/>
              <w:kern w:val="1"/>
              <w:sz w:val="24"/>
              <w:szCs w:val="24"/>
            </w:rPr>
          </w:rPrChange>
        </w:rPr>
        <w:t>“</w:t>
      </w:r>
      <w:commentRangeStart w:id="10054"/>
      <w:r w:rsidRPr="009400B4">
        <w:rPr>
          <w:rFonts w:ascii="Times New Roman" w:hAnsi="Times New Roman"/>
          <w:kern w:val="1"/>
          <w:sz w:val="24"/>
          <w:rPrChange w:id="10055" w:author="Andrea Stafford Hintz" w:date="2016-09-18T16:51:00Z">
            <w:rPr>
              <w:rFonts w:ascii="Times New Roman" w:eastAsia="Times New Roman" w:hAnsi="Times New Roman" w:cs="Times New Roman"/>
              <w:kern w:val="1"/>
              <w:sz w:val="24"/>
              <w:szCs w:val="24"/>
            </w:rPr>
          </w:rPrChange>
        </w:rPr>
        <w:t>So you’ve read</w:t>
      </w:r>
      <w:del w:id="10056" w:author="Andrea Stafford Hintz" w:date="2016-09-09T11:18:00Z">
        <w:r w:rsidRPr="763B8BB2" w:rsidDel="0041573D">
          <w:rPr>
            <w:rFonts w:ascii="Times New Roman" w:eastAsia="Times New Roman" w:hAnsi="Times New Roman" w:cs="Times New Roman"/>
            <w:kern w:val="1"/>
            <w:sz w:val="24"/>
            <w:szCs w:val="24"/>
            <w:rPrChange w:id="10057"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10058" w:author="Andrea Stafford Hintz" w:date="2016-09-18T16:51:00Z">
            <w:rPr>
              <w:rFonts w:ascii="Times New Roman" w:eastAsia="Times New Roman" w:hAnsi="Times New Roman" w:cs="Times New Roman"/>
              <w:kern w:val="1"/>
              <w:sz w:val="24"/>
              <w:szCs w:val="24"/>
            </w:rPr>
          </w:rPrChange>
        </w:rPr>
        <w:t xml:space="preserve"> </w:t>
      </w:r>
      <w:proofErr w:type="spellStart"/>
      <w:r w:rsidRPr="009400B4">
        <w:rPr>
          <w:rFonts w:ascii="Times New Roman" w:hAnsi="Times New Roman"/>
          <w:i/>
          <w:kern w:val="1"/>
          <w:sz w:val="24"/>
          <w:rPrChange w:id="10059" w:author="Andrea Stafford Hintz" w:date="2016-09-18T16:51:00Z">
            <w:rPr>
              <w:rFonts w:ascii="Times New Roman" w:eastAsia="Times New Roman" w:hAnsi="Times New Roman" w:cs="Times New Roman"/>
              <w:i/>
              <w:kern w:val="1"/>
              <w:sz w:val="24"/>
              <w:szCs w:val="24"/>
            </w:rPr>
          </w:rPrChange>
        </w:rPr>
        <w:t>Carmilla</w:t>
      </w:r>
      <w:proofErr w:type="spellEnd"/>
      <w:r w:rsidRPr="009400B4">
        <w:rPr>
          <w:rFonts w:ascii="Times New Roman" w:hAnsi="Times New Roman"/>
          <w:kern w:val="1"/>
          <w:sz w:val="24"/>
          <w:rPrChange w:id="10060" w:author="Andrea Stafford Hintz" w:date="2016-09-18T16:51:00Z">
            <w:rPr>
              <w:rFonts w:ascii="Times New Roman" w:eastAsia="Times New Roman" w:hAnsi="Times New Roman" w:cs="Times New Roman"/>
              <w:kern w:val="1"/>
              <w:sz w:val="24"/>
              <w:szCs w:val="24"/>
            </w:rPr>
          </w:rPrChange>
        </w:rPr>
        <w:t>?</w:t>
      </w:r>
      <w:commentRangeEnd w:id="10054"/>
      <w:r w:rsidR="0041573D">
        <w:rPr>
          <w:rStyle w:val="CommentReference"/>
        </w:rPr>
        <w:commentReference w:id="10054"/>
      </w:r>
      <w:r w:rsidRPr="009400B4">
        <w:rPr>
          <w:rFonts w:ascii="Times New Roman" w:hAnsi="Times New Roman"/>
          <w:kern w:val="1"/>
          <w:sz w:val="24"/>
          <w:rPrChange w:id="10061" w:author="Andrea Stafford Hintz" w:date="2016-09-18T16:51:00Z">
            <w:rPr>
              <w:rFonts w:ascii="Times New Roman" w:eastAsia="Times New Roman" w:hAnsi="Times New Roman" w:cs="Times New Roman"/>
              <w:kern w:val="1"/>
              <w:sz w:val="24"/>
              <w:szCs w:val="24"/>
            </w:rPr>
          </w:rPrChange>
        </w:rPr>
        <w:t>” she asked.</w:t>
      </w:r>
    </w:p>
    <w:p w14:paraId="7E640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62" w:author="Andrea Stafford Hintz" w:date="2016-09-18T16:51:00Z">
            <w:rPr>
              <w:rFonts w:ascii="Times New Roman" w:eastAsia="Times New Roman" w:hAnsi="Times New Roman" w:cs="Times New Roman"/>
              <w:kern w:val="1"/>
              <w:sz w:val="24"/>
              <w:szCs w:val="24"/>
            </w:rPr>
          </w:rPrChange>
        </w:rPr>
        <w:t xml:space="preserve">“The name suits you. </w:t>
      </w:r>
      <w:proofErr w:type="spellStart"/>
      <w:r w:rsidRPr="009400B4">
        <w:rPr>
          <w:rFonts w:ascii="Times New Roman" w:hAnsi="Times New Roman"/>
          <w:kern w:val="1"/>
          <w:sz w:val="24"/>
          <w:rPrChange w:id="10063" w:author="Andrea Stafford Hintz" w:date="2016-09-18T16:51:00Z">
            <w:rPr>
              <w:rFonts w:ascii="Times New Roman" w:eastAsia="Times New Roman" w:hAnsi="Times New Roman" w:cs="Times New Roman"/>
              <w:kern w:val="1"/>
              <w:sz w:val="24"/>
              <w:szCs w:val="24"/>
            </w:rPr>
          </w:rPrChange>
        </w:rPr>
        <w:t>Carmilla</w:t>
      </w:r>
      <w:proofErr w:type="spellEnd"/>
      <w:r w:rsidRPr="009400B4">
        <w:rPr>
          <w:rFonts w:ascii="Times New Roman" w:hAnsi="Times New Roman"/>
          <w:kern w:val="1"/>
          <w:sz w:val="24"/>
          <w:rPrChange w:id="10064" w:author="Andrea Stafford Hintz" w:date="2016-09-18T16:51:00Z">
            <w:rPr>
              <w:rFonts w:ascii="Times New Roman" w:eastAsia="Times New Roman" w:hAnsi="Times New Roman" w:cs="Times New Roman"/>
              <w:kern w:val="1"/>
              <w:sz w:val="24"/>
              <w:szCs w:val="24"/>
            </w:rPr>
          </w:rPrChange>
        </w:rPr>
        <w:t xml:space="preserve"> was a deceptive whore.”</w:t>
      </w:r>
    </w:p>
    <w:p w14:paraId="5E8D83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65" w:author="Andrea Stafford Hintz" w:date="2016-09-18T16:51:00Z">
            <w:rPr>
              <w:rFonts w:ascii="Times New Roman" w:eastAsia="Times New Roman" w:hAnsi="Times New Roman" w:cs="Times New Roman"/>
              <w:kern w:val="1"/>
              <w:sz w:val="24"/>
              <w:szCs w:val="24"/>
            </w:rPr>
          </w:rPrChange>
        </w:rPr>
        <w:t>“Time to go, Mr. Sinews,” said Grundy, interrupting the lover’s quarrel.</w:t>
      </w:r>
    </w:p>
    <w:p w14:paraId="75E82E68" w14:textId="5C23417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66" w:author="Andrea Stafford Hintz" w:date="2016-09-18T16:51:00Z">
            <w:rPr>
              <w:rFonts w:ascii="Times New Roman" w:eastAsia="Times New Roman" w:hAnsi="Times New Roman" w:cs="Times New Roman"/>
              <w:kern w:val="1"/>
              <w:sz w:val="24"/>
              <w:szCs w:val="24"/>
            </w:rPr>
          </w:rPrChange>
        </w:rPr>
        <w:t xml:space="preserve">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Then again, maybe it was </w:t>
      </w:r>
      <w:ins w:id="10067" w:author="Bryce Raffle" w:date="2016-09-09T01:43:00Z">
        <w:r w:rsidR="70674851" w:rsidRPr="009400B4">
          <w:rPr>
            <w:rFonts w:ascii="Times New Roman" w:hAnsi="Times New Roman"/>
            <w:kern w:val="1"/>
            <w:sz w:val="24"/>
            <w:rPrChange w:id="10068" w:author="Andrea Stafford Hintz" w:date="2016-09-18T16:51:00Z">
              <w:rPr>
                <w:rFonts w:ascii="Times New Roman" w:eastAsia="Times New Roman" w:hAnsi="Times New Roman" w:cs="Times New Roman"/>
                <w:kern w:val="1"/>
                <w:sz w:val="24"/>
                <w:szCs w:val="24"/>
              </w:rPr>
            </w:rPrChange>
          </w:rPr>
          <w:t>simply</w:t>
        </w:r>
        <w:r w:rsidRPr="009400B4">
          <w:rPr>
            <w:rFonts w:ascii="Times New Roman" w:hAnsi="Times New Roman"/>
            <w:kern w:val="1"/>
            <w:sz w:val="24"/>
            <w:rPrChange w:id="10069" w:author="Andrea Stafford Hintz" w:date="2016-09-18T16:51:00Z">
              <w:rPr>
                <w:rFonts w:ascii="Times New Roman" w:eastAsia="Times New Roman" w:hAnsi="Times New Roman" w:cs="Times New Roman"/>
                <w:kern w:val="1"/>
                <w:sz w:val="24"/>
                <w:szCs w:val="24"/>
              </w:rPr>
            </w:rPrChange>
          </w:rPr>
          <w:t xml:space="preserve"> </w:t>
        </w:r>
      </w:ins>
      <w:r w:rsidRPr="009400B4">
        <w:rPr>
          <w:rFonts w:ascii="Times New Roman" w:hAnsi="Times New Roman"/>
          <w:kern w:val="1"/>
          <w:sz w:val="24"/>
          <w:rPrChange w:id="10070" w:author="Andrea Stafford Hintz" w:date="2016-09-18T16:51:00Z">
            <w:rPr>
              <w:rFonts w:ascii="Times New Roman" w:eastAsia="Times New Roman" w:hAnsi="Times New Roman" w:cs="Times New Roman"/>
              <w:kern w:val="1"/>
              <w:sz w:val="24"/>
              <w:szCs w:val="24"/>
            </w:rPr>
          </w:rPrChange>
        </w:rPr>
        <w:t xml:space="preserve">the </w:t>
      </w:r>
      <w:commentRangeStart w:id="10071"/>
      <w:r w:rsidRPr="009400B4">
        <w:rPr>
          <w:rFonts w:ascii="Times New Roman" w:hAnsi="Times New Roman"/>
          <w:kern w:val="1"/>
          <w:sz w:val="24"/>
          <w:rPrChange w:id="10072" w:author="Andrea Stafford Hintz" w:date="2016-09-18T16:51:00Z">
            <w:rPr>
              <w:rFonts w:ascii="Times New Roman" w:eastAsia="Times New Roman" w:hAnsi="Times New Roman" w:cs="Times New Roman"/>
              <w:kern w:val="1"/>
              <w:sz w:val="24"/>
              <w:szCs w:val="24"/>
            </w:rPr>
          </w:rPrChange>
        </w:rPr>
        <w:t xml:space="preserve">cornrows </w:t>
      </w:r>
      <w:commentRangeEnd w:id="10071"/>
      <w:r w:rsidR="00814748">
        <w:rPr>
          <w:rStyle w:val="CommentReference"/>
        </w:rPr>
        <w:commentReference w:id="10071"/>
      </w:r>
      <w:r w:rsidRPr="009400B4">
        <w:rPr>
          <w:rFonts w:ascii="Times New Roman" w:hAnsi="Times New Roman"/>
          <w:kern w:val="1"/>
          <w:sz w:val="24"/>
          <w:rPrChange w:id="10073" w:author="Andrea Stafford Hintz" w:date="2016-09-18T16:51:00Z">
            <w:rPr>
              <w:rFonts w:ascii="Times New Roman" w:eastAsia="Times New Roman" w:hAnsi="Times New Roman" w:cs="Times New Roman"/>
              <w:kern w:val="1"/>
              <w:sz w:val="24"/>
              <w:szCs w:val="24"/>
            </w:rPr>
          </w:rPrChange>
        </w:rPr>
        <w:t>that gave her away.</w:t>
      </w:r>
    </w:p>
    <w:p w14:paraId="674932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74" w:author="Andrea Stafford Hintz" w:date="2016-09-18T16:51:00Z">
            <w:rPr>
              <w:rFonts w:ascii="Times New Roman" w:eastAsia="Times New Roman" w:hAnsi="Times New Roman" w:cs="Times New Roman"/>
              <w:kern w:val="1"/>
              <w:sz w:val="24"/>
              <w:szCs w:val="24"/>
            </w:rPr>
          </w:rPrChange>
        </w:rPr>
        <w:t>Jonathan watched as a couple of guards appeared, opened the door of Sinews’ cell, and led him from it. Jonathan stepped out into the hallway and raised his pistol. Sinews saw him first, and ducked to avoid being shot.</w:t>
      </w:r>
    </w:p>
    <w:p w14:paraId="7E26600F" w14:textId="5B39ABA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75" w:author="Andrea Stafford Hintz" w:date="2016-09-18T16:51:00Z">
            <w:rPr>
              <w:rFonts w:ascii="Times New Roman" w:eastAsia="Times New Roman" w:hAnsi="Times New Roman" w:cs="Times New Roman"/>
              <w:kern w:val="1"/>
              <w:sz w:val="24"/>
              <w:szCs w:val="24"/>
            </w:rPr>
          </w:rPrChange>
        </w:rPr>
        <w:t xml:space="preserve">Jonathan fired, hitting one of the guards in the shoulder. The Resurrectionists cried out in surprise. Though Sinews was bound at the wrists, with his arms tied behind his back, he leapt into action. </w:t>
      </w:r>
      <w:r w:rsidRPr="009400B4">
        <w:rPr>
          <w:rFonts w:ascii="Times New Roman" w:hAnsi="Times New Roman"/>
          <w:kern w:val="1"/>
          <w:sz w:val="24"/>
          <w:highlight w:val="green"/>
          <w:rPrChange w:id="10076" w:author="Andrea Stafford Hintz" w:date="2016-09-18T16:51:00Z">
            <w:rPr>
              <w:rFonts w:ascii="Times New Roman" w:eastAsia="Times New Roman" w:hAnsi="Times New Roman" w:cs="Times New Roman"/>
              <w:kern w:val="1"/>
              <w:sz w:val="24"/>
              <w:szCs w:val="24"/>
              <w:highlight w:val="green"/>
            </w:rPr>
          </w:rPrChange>
        </w:rPr>
        <w:t>He twisted his arms</w:t>
      </w:r>
      <w:ins w:id="10077" w:author="Andrea Stafford Hintz" w:date="2016-09-09T11:29:00Z">
        <w:r w:rsidR="00BE437E" w:rsidRPr="009400B4">
          <w:rPr>
            <w:rFonts w:ascii="Times New Roman" w:hAnsi="Times New Roman"/>
            <w:kern w:val="1"/>
            <w:sz w:val="24"/>
            <w:highlight w:val="green"/>
            <w:rPrChange w:id="10078" w:author="Andrea Stafford Hintz" w:date="2016-09-18T16:51:00Z">
              <w:rPr>
                <w:rFonts w:ascii="Times New Roman" w:eastAsia="Times New Roman" w:hAnsi="Times New Roman" w:cs="Times New Roman"/>
                <w:kern w:val="1"/>
                <w:sz w:val="24"/>
                <w:szCs w:val="24"/>
                <w:highlight w:val="green"/>
              </w:rPr>
            </w:rPrChange>
          </w:rPr>
          <w:t xml:space="preserve"> to get them in front of him</w:t>
        </w:r>
      </w:ins>
      <w:r w:rsidRPr="009400B4">
        <w:rPr>
          <w:rFonts w:ascii="Times New Roman" w:hAnsi="Times New Roman"/>
          <w:kern w:val="1"/>
          <w:sz w:val="24"/>
          <w:highlight w:val="green"/>
          <w:rPrChange w:id="10079" w:author="Andrea Stafford Hintz" w:date="2016-09-18T16:51:00Z">
            <w:rPr>
              <w:rFonts w:ascii="Times New Roman" w:eastAsia="Times New Roman" w:hAnsi="Times New Roman" w:cs="Times New Roman"/>
              <w:kern w:val="1"/>
              <w:sz w:val="24"/>
              <w:szCs w:val="24"/>
              <w:highlight w:val="green"/>
            </w:rPr>
          </w:rPrChange>
        </w:rPr>
        <w:t xml:space="preserve">, </w:t>
      </w:r>
      <w:ins w:id="10080" w:author="Andrea Stafford Hintz" w:date="2016-09-09T11:30:00Z">
        <w:r w:rsidR="00BE437E" w:rsidRPr="009400B4">
          <w:rPr>
            <w:rFonts w:ascii="Times New Roman" w:hAnsi="Times New Roman"/>
            <w:kern w:val="1"/>
            <w:sz w:val="24"/>
            <w:highlight w:val="green"/>
            <w:rPrChange w:id="10081" w:author="Andrea Stafford Hintz" w:date="2016-09-18T16:51:00Z">
              <w:rPr>
                <w:rFonts w:ascii="Times New Roman" w:eastAsia="Times New Roman" w:hAnsi="Times New Roman" w:cs="Times New Roman"/>
                <w:kern w:val="1"/>
                <w:sz w:val="24"/>
                <w:szCs w:val="24"/>
                <w:highlight w:val="green"/>
              </w:rPr>
            </w:rPrChange>
          </w:rPr>
          <w:t xml:space="preserve">and </w:t>
        </w:r>
      </w:ins>
      <w:r w:rsidRPr="009400B4">
        <w:rPr>
          <w:rFonts w:ascii="Times New Roman" w:hAnsi="Times New Roman"/>
          <w:kern w:val="1"/>
          <w:sz w:val="24"/>
          <w:highlight w:val="green"/>
          <w:rPrChange w:id="10082" w:author="Andrea Stafford Hintz" w:date="2016-09-18T16:51:00Z">
            <w:rPr>
              <w:rFonts w:ascii="Times New Roman" w:eastAsia="Times New Roman" w:hAnsi="Times New Roman" w:cs="Times New Roman"/>
              <w:kern w:val="1"/>
              <w:sz w:val="24"/>
              <w:szCs w:val="24"/>
              <w:highlight w:val="green"/>
            </w:rPr>
          </w:rPrChange>
        </w:rPr>
        <w:t xml:space="preserve">with a sickening pop </w:t>
      </w:r>
      <w:del w:id="10083" w:author="Andrea Stafford Hintz" w:date="2016-09-09T11:30:00Z">
        <w:r w:rsidRPr="00BE437E" w:rsidDel="00BE437E">
          <w:rPr>
            <w:rFonts w:ascii="Times New Roman" w:eastAsia="Times New Roman" w:hAnsi="Times New Roman" w:cs="Times New Roman"/>
            <w:kern w:val="1"/>
            <w:sz w:val="24"/>
            <w:szCs w:val="24"/>
            <w:highlight w:val="green"/>
            <w:rPrChange w:id="10084" w:author="Andrea Stafford Hintz" w:date="2016-09-09T11:31:00Z">
              <w:rPr>
                <w:rFonts w:ascii="Times New Roman" w:hAnsi="Times New Roman" w:cs="Times New Roman"/>
                <w:kern w:val="1"/>
                <w:sz w:val="24"/>
                <w:szCs w:val="24"/>
              </w:rPr>
            </w:rPrChange>
          </w:rPr>
          <w:delText xml:space="preserve">as </w:delText>
        </w:r>
      </w:del>
      <w:r w:rsidRPr="009400B4">
        <w:rPr>
          <w:rFonts w:ascii="Times New Roman" w:hAnsi="Times New Roman"/>
          <w:kern w:val="1"/>
          <w:sz w:val="24"/>
          <w:highlight w:val="green"/>
          <w:rPrChange w:id="10085" w:author="Andrea Stafford Hintz" w:date="2016-09-18T16:51:00Z">
            <w:rPr>
              <w:rFonts w:ascii="Times New Roman" w:eastAsia="Times New Roman" w:hAnsi="Times New Roman" w:cs="Times New Roman"/>
              <w:kern w:val="1"/>
              <w:sz w:val="24"/>
              <w:szCs w:val="24"/>
              <w:highlight w:val="green"/>
            </w:rPr>
          </w:rPrChange>
        </w:rPr>
        <w:t>his shoulders dislocated</w:t>
      </w:r>
      <w:del w:id="10086" w:author="Andrea Stafford Hintz" w:date="2016-09-09T11:30:00Z">
        <w:r w:rsidRPr="00BE437E" w:rsidDel="00BE437E">
          <w:rPr>
            <w:rFonts w:ascii="Times New Roman" w:eastAsia="Times New Roman" w:hAnsi="Times New Roman" w:cs="Times New Roman"/>
            <w:kern w:val="1"/>
            <w:sz w:val="24"/>
            <w:szCs w:val="24"/>
            <w:highlight w:val="green"/>
            <w:rPrChange w:id="10087" w:author="Andrea Stafford Hintz" w:date="2016-09-09T11:31:00Z">
              <w:rPr>
                <w:rFonts w:ascii="Times New Roman" w:hAnsi="Times New Roman" w:cs="Times New Roman"/>
                <w:kern w:val="1"/>
                <w:sz w:val="24"/>
                <w:szCs w:val="24"/>
              </w:rPr>
            </w:rPrChange>
          </w:rPr>
          <w:delText>, to</w:delText>
        </w:r>
      </w:del>
      <w:del w:id="10088" w:author="Andrea Stafford Hintz" w:date="2016-09-09T11:29:00Z">
        <w:r w:rsidRPr="00BE437E" w:rsidDel="00BE437E">
          <w:rPr>
            <w:rFonts w:ascii="Times New Roman" w:eastAsia="Times New Roman" w:hAnsi="Times New Roman" w:cs="Times New Roman"/>
            <w:kern w:val="1"/>
            <w:sz w:val="24"/>
            <w:szCs w:val="24"/>
            <w:highlight w:val="green"/>
            <w:rPrChange w:id="10089" w:author="Andrea Stafford Hintz" w:date="2016-09-09T11:31:00Z">
              <w:rPr>
                <w:rFonts w:ascii="Times New Roman" w:hAnsi="Times New Roman" w:cs="Times New Roman"/>
                <w:kern w:val="1"/>
                <w:sz w:val="24"/>
                <w:szCs w:val="24"/>
              </w:rPr>
            </w:rPrChange>
          </w:rPr>
          <w:delText xml:space="preserve"> get his arms in front of him</w:delText>
        </w:r>
      </w:del>
      <w:r w:rsidRPr="009400B4">
        <w:rPr>
          <w:rFonts w:ascii="Times New Roman" w:hAnsi="Times New Roman"/>
          <w:kern w:val="1"/>
          <w:sz w:val="24"/>
          <w:highlight w:val="green"/>
          <w:rPrChange w:id="10090" w:author="Andrea Stafford Hintz" w:date="2016-09-18T16:51:00Z">
            <w:rPr>
              <w:rFonts w:ascii="Times New Roman" w:eastAsia="Times New Roman" w:hAnsi="Times New Roman" w:cs="Times New Roman"/>
              <w:kern w:val="1"/>
              <w:sz w:val="24"/>
              <w:szCs w:val="24"/>
              <w:highlight w:val="green"/>
            </w:rPr>
          </w:rPrChange>
        </w:rPr>
        <w:t xml:space="preserve">. </w:t>
      </w:r>
      <w:commentRangeStart w:id="10091"/>
      <w:r w:rsidRPr="009400B4">
        <w:rPr>
          <w:rFonts w:ascii="Times New Roman" w:hAnsi="Times New Roman"/>
          <w:kern w:val="1"/>
          <w:sz w:val="24"/>
          <w:highlight w:val="green"/>
          <w:rPrChange w:id="10092" w:author="Andrea Stafford Hintz" w:date="2016-09-18T16:51:00Z">
            <w:rPr>
              <w:rFonts w:ascii="Times New Roman" w:eastAsia="Times New Roman" w:hAnsi="Times New Roman" w:cs="Times New Roman"/>
              <w:kern w:val="1"/>
              <w:sz w:val="24"/>
              <w:szCs w:val="24"/>
              <w:highlight w:val="green"/>
            </w:rPr>
          </w:rPrChange>
        </w:rPr>
        <w:t>Then, grabbing the second guard around the neck</w:t>
      </w:r>
      <w:commentRangeEnd w:id="10091"/>
      <w:r w:rsidR="00BE437E" w:rsidRPr="00412575">
        <w:rPr>
          <w:rStyle w:val="CommentReference"/>
          <w:highlight w:val="green"/>
        </w:rPr>
        <w:commentReference w:id="10091"/>
      </w:r>
      <w:r w:rsidRPr="009400B4">
        <w:rPr>
          <w:rFonts w:ascii="Times New Roman" w:hAnsi="Times New Roman"/>
          <w:kern w:val="1"/>
          <w:sz w:val="24"/>
          <w:highlight w:val="green"/>
          <w:rPrChange w:id="10093" w:author="Andrea Stafford Hintz" w:date="2016-09-18T16:51:00Z">
            <w:rPr>
              <w:rFonts w:ascii="Times New Roman" w:eastAsia="Times New Roman" w:hAnsi="Times New Roman" w:cs="Times New Roman"/>
              <w:kern w:val="1"/>
              <w:sz w:val="24"/>
              <w:szCs w:val="24"/>
              <w:highlight w:val="green"/>
            </w:rPr>
          </w:rPrChange>
        </w:rPr>
        <w:t>, he used the ropes that bound his wrists to begin strangling the man.</w:t>
      </w:r>
    </w:p>
    <w:p w14:paraId="214008CD" w14:textId="677EFDC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94" w:author="Andrea Stafford Hintz" w:date="2016-09-18T16:51:00Z">
            <w:rPr>
              <w:rFonts w:ascii="Times New Roman" w:eastAsia="Times New Roman" w:hAnsi="Times New Roman" w:cs="Times New Roman"/>
              <w:kern w:val="1"/>
              <w:sz w:val="24"/>
              <w:szCs w:val="24"/>
            </w:rPr>
          </w:rPrChange>
        </w:rPr>
        <w:t xml:space="preserve">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w:t>
      </w:r>
      <w:commentRangeStart w:id="10095"/>
      <w:commentRangeStart w:id="10096"/>
      <w:r w:rsidRPr="009400B4">
        <w:rPr>
          <w:rFonts w:ascii="Times New Roman" w:hAnsi="Times New Roman"/>
          <w:kern w:val="1"/>
          <w:sz w:val="24"/>
          <w:rPrChange w:id="10097" w:author="Andrea Stafford Hintz" w:date="2016-09-18T16:51:00Z">
            <w:rPr>
              <w:rFonts w:ascii="Times New Roman" w:eastAsia="Times New Roman" w:hAnsi="Times New Roman" w:cs="Times New Roman"/>
              <w:kern w:val="1"/>
              <w:sz w:val="24"/>
              <w:szCs w:val="24"/>
            </w:rPr>
          </w:rPrChange>
        </w:rPr>
        <w:t xml:space="preserve">cordite </w:t>
      </w:r>
      <w:commentRangeEnd w:id="10095"/>
      <w:commentRangeEnd w:id="10096"/>
      <w:r w:rsidR="00A22D6C">
        <w:rPr>
          <w:rStyle w:val="CommentReference"/>
        </w:rPr>
        <w:commentReference w:id="10096"/>
      </w:r>
      <w:r w:rsidR="00BE437E">
        <w:rPr>
          <w:rStyle w:val="CommentReference"/>
        </w:rPr>
        <w:commentReference w:id="10095"/>
      </w:r>
      <w:r w:rsidRPr="009400B4">
        <w:rPr>
          <w:rFonts w:ascii="Times New Roman" w:hAnsi="Times New Roman"/>
          <w:kern w:val="1"/>
          <w:sz w:val="24"/>
          <w:rPrChange w:id="10098" w:author="Andrea Stafford Hintz" w:date="2016-09-18T16:51:00Z">
            <w:rPr>
              <w:rFonts w:ascii="Times New Roman" w:eastAsia="Times New Roman" w:hAnsi="Times New Roman" w:cs="Times New Roman"/>
              <w:kern w:val="1"/>
              <w:sz w:val="24"/>
              <w:szCs w:val="24"/>
            </w:rPr>
          </w:rPrChange>
        </w:rPr>
        <w:t>filled the air.</w:t>
      </w:r>
    </w:p>
    <w:p w14:paraId="309E62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099" w:author="Andrea Stafford Hintz" w:date="2016-09-18T16:51:00Z">
            <w:rPr>
              <w:rFonts w:ascii="Times New Roman" w:eastAsia="Times New Roman" w:hAnsi="Times New Roman" w:cs="Times New Roman"/>
              <w:kern w:val="1"/>
              <w:sz w:val="24"/>
              <w:szCs w:val="24"/>
            </w:rPr>
          </w:rPrChange>
        </w:rP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47464915" w14:textId="11A7186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00" w:author="Andrea Stafford Hintz" w:date="2016-09-18T16:51:00Z">
            <w:rPr>
              <w:rFonts w:ascii="Times New Roman" w:eastAsia="Times New Roman" w:hAnsi="Times New Roman" w:cs="Times New Roman"/>
              <w:kern w:val="1"/>
              <w:sz w:val="24"/>
              <w:szCs w:val="24"/>
            </w:rPr>
          </w:rPrChange>
        </w:rPr>
        <w:t xml:space="preserve">If he’d known what type of gun Grundy carried, he might have been able to count his ammunition, and mount his counter-attack while Grundy </w:t>
      </w:r>
      <w:proofErr w:type="spellStart"/>
      <w:ins w:id="10101" w:author="Andrea Stafford Hintz" w:date="2016-09-18T16:51:00Z">
        <w:r w:rsidR="00A22D6C">
          <w:rPr>
            <w:rFonts w:ascii="Times New Roman" w:eastAsia="Times New Roman" w:hAnsi="Times New Roman" w:cs="Times New Roman"/>
            <w:kern w:val="1"/>
            <w:sz w:val="24"/>
            <w:szCs w:val="24"/>
          </w:rPr>
          <w:t>reloaded</w:t>
        </w:r>
        <w:r w:rsidR="00A22D6C" w:rsidRPr="009400B4">
          <w:rPr>
            <w:rFonts w:ascii="Times New Roman" w:eastAsia="Times New Roman" w:hAnsi="Times New Roman" w:cs="Times New Roman"/>
            <w:kern w:val="1"/>
            <w:sz w:val="24"/>
            <w:szCs w:val="24"/>
          </w:rPr>
          <w:t>.</w:t>
        </w:r>
      </w:ins>
      <w:del w:id="10102" w:author="Andrea Stafford Hintz" w:date="2016-09-09T11:39:00Z">
        <w:r w:rsidRPr="763B8BB2" w:rsidDel="009A6E7F">
          <w:rPr>
            <w:rFonts w:ascii="Times New Roman" w:eastAsia="Times New Roman" w:hAnsi="Times New Roman" w:cs="Times New Roman"/>
            <w:kern w:val="1"/>
            <w:sz w:val="24"/>
            <w:szCs w:val="24"/>
            <w:rPrChange w:id="10103" w:author="Bryce Raffle" w:date="2016-09-06T11:42:00Z">
              <w:rPr>
                <w:rFonts w:ascii="Times New Roman" w:hAnsi="Times New Roman" w:cs="Times New Roman"/>
                <w:kern w:val="1"/>
                <w:sz w:val="24"/>
                <w:szCs w:val="24"/>
              </w:rPr>
            </w:rPrChange>
          </w:rPr>
          <w:delText>was reloading</w:delText>
        </w:r>
      </w:del>
      <w:ins w:id="10104" w:author="Andrea Stafford Hintz" w:date="2016-09-09T11:39:00Z">
        <w:r w:rsidR="009A6E7F">
          <w:rPr>
            <w:rFonts w:ascii="Times New Roman" w:eastAsia="Times New Roman" w:hAnsi="Times New Roman" w:cs="Times New Roman"/>
            <w:kern w:val="1"/>
            <w:sz w:val="24"/>
            <w:szCs w:val="24"/>
          </w:rPr>
          <w:t>reloaded</w:t>
        </w:r>
      </w:ins>
      <w:proofErr w:type="spellEnd"/>
      <w:del w:id="10105" w:author="Andrea Stafford Hintz" w:date="2016-09-18T16:51:00Z">
        <w:r w:rsidRPr="763B8BB2">
          <w:rPr>
            <w:rFonts w:ascii="Times New Roman" w:eastAsia="Times New Roman" w:hAnsi="Times New Roman" w:cs="Times New Roman"/>
            <w:kern w:val="1"/>
            <w:sz w:val="24"/>
            <w:szCs w:val="24"/>
            <w:rPrChange w:id="10106"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10107" w:author="Andrea Stafford Hintz" w:date="2016-09-18T16:51:00Z">
            <w:rPr>
              <w:rFonts w:ascii="Times New Roman" w:eastAsia="Times New Roman" w:hAnsi="Times New Roman" w:cs="Times New Roman"/>
              <w:kern w:val="1"/>
              <w:sz w:val="24"/>
              <w:szCs w:val="24"/>
            </w:rPr>
          </w:rPrChange>
        </w:rPr>
        <w:t xml:space="preserve"> As it was, he had no idea how </w:t>
      </w:r>
      <w:r w:rsidR="00C245FD" w:rsidRPr="009400B4">
        <w:rPr>
          <w:rFonts w:ascii="Times New Roman" w:hAnsi="Times New Roman"/>
          <w:kern w:val="1"/>
          <w:sz w:val="24"/>
          <w:rPrChange w:id="10108" w:author="Andrea Stafford Hintz" w:date="2016-09-18T16:51:00Z">
            <w:rPr>
              <w:rFonts w:ascii="Times New Roman" w:eastAsia="Times New Roman" w:hAnsi="Times New Roman" w:cs="Times New Roman"/>
              <w:kern w:val="1"/>
              <w:sz w:val="24"/>
              <w:szCs w:val="24"/>
            </w:rPr>
          </w:rPrChange>
        </w:rPr>
        <w:t>well fortified</w:t>
      </w:r>
      <w:r w:rsidRPr="009400B4">
        <w:rPr>
          <w:rFonts w:ascii="Times New Roman" w:hAnsi="Times New Roman"/>
          <w:kern w:val="1"/>
          <w:sz w:val="24"/>
          <w:rPrChange w:id="10109" w:author="Andrea Stafford Hintz" w:date="2016-09-18T16:51:00Z">
            <w:rPr>
              <w:rFonts w:ascii="Times New Roman" w:eastAsia="Times New Roman" w:hAnsi="Times New Roman" w:cs="Times New Roman"/>
              <w:kern w:val="1"/>
              <w:sz w:val="24"/>
              <w:szCs w:val="24"/>
            </w:rPr>
          </w:rPrChange>
        </w:rPr>
        <w:t xml:space="preserve">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6E6E97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0" w:author="Andrea Stafford Hintz" w:date="2016-09-18T16:51:00Z">
            <w:rPr>
              <w:rFonts w:ascii="Times New Roman" w:eastAsia="Times New Roman" w:hAnsi="Times New Roman" w:cs="Times New Roman"/>
              <w:kern w:val="1"/>
              <w:sz w:val="24"/>
              <w:szCs w:val="24"/>
            </w:rPr>
          </w:rPrChange>
        </w:rPr>
        <w:t>He heard Grundy’s voice, distinct only in that it was deeper than Dr. Karnstein’s. “Take him. I’ll deal with Mr. Grimmer.”</w:t>
      </w:r>
    </w:p>
    <w:p w14:paraId="23C25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1" w:author="Andrea Stafford Hintz" w:date="2016-09-18T16:51:00Z">
            <w:rPr>
              <w:rFonts w:ascii="Times New Roman" w:eastAsia="Times New Roman" w:hAnsi="Times New Roman" w:cs="Times New Roman"/>
              <w:kern w:val="1"/>
              <w:sz w:val="24"/>
              <w:szCs w:val="24"/>
            </w:rPr>
          </w:rPrChange>
        </w:rPr>
        <w:t>Jonathan grinned. Outnumbered, the Resurrectionists had the upper hand. But given the chance to fight Grundy one-on-one, Jonathan would take his chances any day. He still had four bullets in his pistol, more than enough to take out Solomon Grundy.</w:t>
      </w:r>
    </w:p>
    <w:p w14:paraId="72E5DE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2" w:author="Andrea Stafford Hintz" w:date="2016-09-18T16:51:00Z">
            <w:rPr>
              <w:rFonts w:ascii="Times New Roman" w:eastAsia="Times New Roman" w:hAnsi="Times New Roman" w:cs="Times New Roman"/>
              <w:kern w:val="1"/>
              <w:sz w:val="24"/>
              <w:szCs w:val="24"/>
            </w:rPr>
          </w:rPrChange>
        </w:rPr>
        <w:t>“Come out and face me, Jonathan,” he called out arrogantly.</w:t>
      </w:r>
    </w:p>
    <w:p w14:paraId="77A46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3" w:author="Andrea Stafford Hintz" w:date="2016-09-18T16:51:00Z">
            <w:rPr>
              <w:rFonts w:ascii="Times New Roman" w:eastAsia="Times New Roman" w:hAnsi="Times New Roman" w:cs="Times New Roman"/>
              <w:kern w:val="1"/>
              <w:sz w:val="24"/>
              <w:szCs w:val="24"/>
            </w:rPr>
          </w:rPrChange>
        </w:rPr>
        <w:t>Instead, Jonathan waited. He would fight Grundy, but he would do it on his own terms. He didn’t need to risk a fair fight.</w:t>
      </w:r>
    </w:p>
    <w:p w14:paraId="78F3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4" w:author="Andrea Stafford Hintz" w:date="2016-09-18T16:51:00Z">
            <w:rPr>
              <w:rFonts w:ascii="Times New Roman" w:eastAsia="Times New Roman" w:hAnsi="Times New Roman" w:cs="Times New Roman"/>
              <w:kern w:val="1"/>
              <w:sz w:val="24"/>
              <w:szCs w:val="24"/>
            </w:rPr>
          </w:rPrChange>
        </w:rPr>
        <w:t>“Solomon Grundy,” he shouted back, taunting, “Born on a Monday, christened on Tuesday.”</w:t>
      </w:r>
    </w:p>
    <w:p w14:paraId="3B99E5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5" w:author="Andrea Stafford Hintz" w:date="2016-09-18T16:51:00Z">
            <w:rPr>
              <w:rFonts w:ascii="Times New Roman" w:eastAsia="Times New Roman" w:hAnsi="Times New Roman" w:cs="Times New Roman"/>
              <w:kern w:val="1"/>
              <w:sz w:val="24"/>
              <w:szCs w:val="24"/>
            </w:rPr>
          </w:rPrChange>
        </w:rPr>
        <w:t>“So, you know the rhyme?” Grundy shouted back, his voice drawing nearer. He fired pistol, shattering bits of brick only inches from Jonathan’s face. “Married on Wednesday.”</w:t>
      </w:r>
    </w:p>
    <w:p w14:paraId="1A10D3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6" w:author="Andrea Stafford Hintz" w:date="2016-09-18T16:51:00Z">
            <w:rPr>
              <w:rFonts w:ascii="Times New Roman" w:eastAsia="Times New Roman" w:hAnsi="Times New Roman" w:cs="Times New Roman"/>
              <w:kern w:val="1"/>
              <w:sz w:val="24"/>
              <w:szCs w:val="24"/>
            </w:rPr>
          </w:rPrChange>
        </w:rPr>
        <w:t>“Took ill on Thursday,” Jonathan replied, sticking his arm out to fire back at Grundy.</w:t>
      </w:r>
    </w:p>
    <w:p w14:paraId="129043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7" w:author="Andrea Stafford Hintz" w:date="2016-09-18T16:51:00Z">
            <w:rPr>
              <w:rFonts w:ascii="Times New Roman" w:eastAsia="Times New Roman" w:hAnsi="Times New Roman" w:cs="Times New Roman"/>
              <w:kern w:val="1"/>
              <w:sz w:val="24"/>
              <w:szCs w:val="24"/>
            </w:rPr>
          </w:rPrChange>
        </w:rPr>
        <w:t>“Got worse on Friday,” Grundy sneered, firing again, getting still closer to Jonathan, the bullet ricocheting loudly.</w:t>
      </w:r>
    </w:p>
    <w:p w14:paraId="437D5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8" w:author="Andrea Stafford Hintz" w:date="2016-09-18T16:51:00Z">
            <w:rPr>
              <w:rFonts w:ascii="Times New Roman" w:eastAsia="Times New Roman" w:hAnsi="Times New Roman" w:cs="Times New Roman"/>
              <w:kern w:val="1"/>
              <w:sz w:val="24"/>
              <w:szCs w:val="24"/>
            </w:rPr>
          </w:rPrChange>
        </w:rPr>
        <w:t>By the sound of Grundy’s voice, the angle of his gunfire, Jonathan had formed a picture in his head of where Grundy was standing, and where his gun was pointed. He only hoped he was right.</w:t>
      </w:r>
    </w:p>
    <w:p w14:paraId="3A2203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19" w:author="Andrea Stafford Hintz" w:date="2016-09-18T16:51:00Z">
            <w:rPr>
              <w:rFonts w:ascii="Times New Roman" w:eastAsia="Times New Roman" w:hAnsi="Times New Roman" w:cs="Times New Roman"/>
              <w:kern w:val="1"/>
              <w:sz w:val="24"/>
              <w:szCs w:val="24"/>
            </w:rPr>
          </w:rPrChange>
        </w:rPr>
        <w:t>He stepped out into the hallway.</w:t>
      </w:r>
    </w:p>
    <w:p w14:paraId="45E5D6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120"/>
      <w:r w:rsidRPr="009400B4">
        <w:rPr>
          <w:rFonts w:ascii="Times New Roman" w:hAnsi="Times New Roman"/>
          <w:kern w:val="1"/>
          <w:sz w:val="24"/>
          <w:rPrChange w:id="10121" w:author="Andrea Stafford Hintz" w:date="2016-09-18T16:51:00Z">
            <w:rPr>
              <w:rFonts w:ascii="Times New Roman" w:eastAsia="Times New Roman" w:hAnsi="Times New Roman" w:cs="Times New Roman"/>
              <w:kern w:val="1"/>
              <w:sz w:val="24"/>
              <w:szCs w:val="24"/>
            </w:rPr>
          </w:rPrChange>
        </w:rPr>
        <w:t>“Died on Saturday,” he said as he fired the first bullet. He put two more in Grundy’s chest. “Buried on Sunday.</w:t>
      </w:r>
      <w:commentRangeEnd w:id="10120"/>
      <w:r w:rsidR="009A6E7F">
        <w:rPr>
          <w:rStyle w:val="CommentReference"/>
        </w:rPr>
        <w:commentReference w:id="10120"/>
      </w:r>
      <w:r w:rsidRPr="009400B4">
        <w:rPr>
          <w:rFonts w:ascii="Times New Roman" w:hAnsi="Times New Roman"/>
          <w:kern w:val="1"/>
          <w:sz w:val="24"/>
          <w:rPrChange w:id="10122" w:author="Andrea Stafford Hintz" w:date="2016-09-18T16:51:00Z">
            <w:rPr>
              <w:rFonts w:ascii="Times New Roman" w:eastAsia="Times New Roman" w:hAnsi="Times New Roman" w:cs="Times New Roman"/>
              <w:kern w:val="1"/>
              <w:sz w:val="24"/>
              <w:szCs w:val="24"/>
            </w:rPr>
          </w:rPrChange>
        </w:rPr>
        <w:t>”</w:t>
      </w:r>
    </w:p>
    <w:p w14:paraId="1D5831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23" w:author="Andrea Stafford Hintz" w:date="2016-09-18T16:51:00Z">
            <w:rPr>
              <w:rFonts w:ascii="Times New Roman" w:eastAsia="Times New Roman" w:hAnsi="Times New Roman" w:cs="Times New Roman"/>
              <w:kern w:val="1"/>
              <w:sz w:val="24"/>
              <w:szCs w:val="24"/>
            </w:rPr>
          </w:rPrChange>
        </w:rPr>
        <w:t>He watched as Grundy hit the ground and lay still. The two guards lay dead by the door to Sinews’ cell, but there was no sign of Karnstein or Sinews.</w:t>
      </w:r>
    </w:p>
    <w:p w14:paraId="5B6E2C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24" w:author="Andrea Stafford Hintz" w:date="2016-09-18T16:51:00Z">
            <w:rPr>
              <w:rFonts w:ascii="Times New Roman" w:eastAsia="Times New Roman" w:hAnsi="Times New Roman" w:cs="Times New Roman"/>
              <w:kern w:val="1"/>
              <w:sz w:val="24"/>
              <w:szCs w:val="24"/>
            </w:rPr>
          </w:rPrChange>
        </w:rPr>
        <w:t>“That was the end of Solomon Grundy,” he muttered as he stepped over the body, not feeling the least bit of pity for the man.</w:t>
      </w:r>
    </w:p>
    <w:p w14:paraId="2CB959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25" w:author="Andrea Stafford Hintz" w:date="2016-09-18T16:51:00Z">
            <w:rPr>
              <w:rFonts w:ascii="Times New Roman" w:eastAsia="Times New Roman" w:hAnsi="Times New Roman" w:cs="Times New Roman"/>
              <w:kern w:val="1"/>
              <w:sz w:val="24"/>
              <w:szCs w:val="24"/>
            </w:rPr>
          </w:rPrChange>
        </w:rPr>
        <w:t>He hurried along the hallway, reloading his pistol as he went. He rounded the next corner, hoping to catch sight of Sinews and Karnstein. Instead, the hallway was overrun by zombies.</w:t>
      </w:r>
    </w:p>
    <w:p w14:paraId="5D99A0A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126" w:author="Andrea Stafford Hintz" w:date="2016-09-18T16:51:00Z">
            <w:rPr>
              <w:rFonts w:ascii="Times New Roman" w:eastAsia="Times New Roman" w:hAnsi="Times New Roman" w:cs="Times New Roman"/>
              <w:kern w:val="1"/>
              <w:sz w:val="24"/>
              <w:szCs w:val="24"/>
            </w:rPr>
          </w:rPrChange>
        </w:rPr>
        <w:t>#</w:t>
      </w:r>
    </w:p>
    <w:p w14:paraId="69B641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127" w:name="Scene_80"/>
      <w:r w:rsidRPr="009400B4">
        <w:rPr>
          <w:rFonts w:ascii="Times New Roman" w:hAnsi="Times New Roman"/>
          <w:kern w:val="1"/>
          <w:sz w:val="24"/>
          <w:rPrChange w:id="10128" w:author="Andrea Stafford Hintz" w:date="2016-09-18T16:51:00Z">
            <w:rPr>
              <w:rFonts w:ascii="Times New Roman" w:eastAsia="Times New Roman" w:hAnsi="Times New Roman" w:cs="Times New Roman"/>
              <w:kern w:val="1"/>
              <w:sz w:val="24"/>
              <w:szCs w:val="24"/>
            </w:rPr>
          </w:rPrChange>
        </w:rPr>
        <w:t>The</w:t>
      </w:r>
      <w:bookmarkEnd w:id="10127"/>
      <w:r w:rsidRPr="009400B4">
        <w:rPr>
          <w:rFonts w:ascii="Times New Roman" w:hAnsi="Times New Roman"/>
          <w:kern w:val="1"/>
          <w:sz w:val="24"/>
          <w:rPrChange w:id="10129" w:author="Andrea Stafford Hintz" w:date="2016-09-18T16:51:00Z">
            <w:rPr>
              <w:rFonts w:ascii="Times New Roman" w:eastAsia="Times New Roman" w:hAnsi="Times New Roman" w:cs="Times New Roman"/>
              <w:kern w:val="1"/>
              <w:sz w:val="24"/>
              <w:szCs w:val="24"/>
            </w:rPr>
          </w:rPrChange>
        </w:rPr>
        <w:t xml:space="preserve"> scientists were sounding the alarm, a deafening, undulating sound that Annabel had heard the last time she'd visited the Resurrectionist facility.</w:t>
      </w:r>
    </w:p>
    <w:p w14:paraId="0FF8C3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0" w:author="Andrea Stafford Hintz" w:date="2016-09-18T16:51:00Z">
            <w:rPr>
              <w:rFonts w:ascii="Times New Roman" w:eastAsia="Times New Roman" w:hAnsi="Times New Roman" w:cs="Times New Roman"/>
              <w:kern w:val="1"/>
              <w:sz w:val="24"/>
              <w:szCs w:val="24"/>
            </w:rPr>
          </w:rPrChange>
        </w:rPr>
        <w:t>She returned her attention to Palmer, who was trying to get up. She kicked him in the back, and he grunted in pain. She looked again at Anthony Tidkins.</w:t>
      </w:r>
    </w:p>
    <w:p w14:paraId="555D86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1" w:author="Andrea Stafford Hintz" w:date="2016-09-18T16:51:00Z">
            <w:rPr>
              <w:rFonts w:ascii="Times New Roman" w:eastAsia="Times New Roman" w:hAnsi="Times New Roman" w:cs="Times New Roman"/>
              <w:kern w:val="1"/>
              <w:sz w:val="24"/>
              <w:szCs w:val="24"/>
            </w:rPr>
          </w:rPrChange>
        </w:rPr>
        <w:t>“Is it really too late?” she asked him, having to shout to be heard over the alarm.</w:t>
      </w:r>
    </w:p>
    <w:p w14:paraId="0003A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2" w:author="Andrea Stafford Hintz" w:date="2016-09-18T16:51:00Z">
            <w:rPr>
              <w:rFonts w:ascii="Times New Roman" w:eastAsia="Times New Roman" w:hAnsi="Times New Roman" w:cs="Times New Roman"/>
              <w:kern w:val="1"/>
              <w:sz w:val="24"/>
              <w:szCs w:val="24"/>
            </w:rPr>
          </w:rPrChange>
        </w:rPr>
        <w:t>“For us?” he asked.</w:t>
      </w:r>
    </w:p>
    <w:p w14:paraId="26814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3" w:author="Andrea Stafford Hintz" w:date="2016-09-18T16:51:00Z">
            <w:rPr>
              <w:rFonts w:ascii="Times New Roman" w:eastAsia="Times New Roman" w:hAnsi="Times New Roman" w:cs="Times New Roman"/>
              <w:kern w:val="1"/>
              <w:sz w:val="24"/>
              <w:szCs w:val="24"/>
            </w:rPr>
          </w:rPrChange>
        </w:rPr>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14:paraId="478A45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4" w:author="Andrea Stafford Hintz" w:date="2016-09-18T16:51:00Z">
            <w:rPr>
              <w:rFonts w:ascii="Times New Roman" w:eastAsia="Times New Roman" w:hAnsi="Times New Roman" w:cs="Times New Roman"/>
              <w:kern w:val="1"/>
              <w:sz w:val="24"/>
              <w:szCs w:val="24"/>
            </w:rPr>
          </w:rPrChange>
        </w:rPr>
        <w:t>“For London, I mean,” she said. Careful not to let her emotion show, she looked him in the eye and with careful inflection, she said, “It is most definitely too late for us.”</w:t>
      </w:r>
    </w:p>
    <w:p w14:paraId="1E9E9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5" w:author="Andrea Stafford Hintz" w:date="2016-09-18T16:51:00Z">
            <w:rPr>
              <w:rFonts w:ascii="Times New Roman" w:eastAsia="Times New Roman" w:hAnsi="Times New Roman" w:cs="Times New Roman"/>
              <w:kern w:val="1"/>
              <w:sz w:val="24"/>
              <w:szCs w:val="24"/>
            </w:rPr>
          </w:rPrChange>
        </w:rPr>
        <w:t>He nodded. “Fair enough,” he said, as the siren sound came to an end.</w:t>
      </w:r>
    </w:p>
    <w:p w14:paraId="4545C3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36" w:author="Andrea Stafford Hintz" w:date="2016-09-18T16:51:00Z">
            <w:rPr>
              <w:rFonts w:ascii="Times New Roman" w:eastAsia="Times New Roman" w:hAnsi="Times New Roman" w:cs="Times New Roman"/>
              <w:kern w:val="1"/>
              <w:sz w:val="24"/>
              <w:szCs w:val="24"/>
            </w:rPr>
          </w:rPrChange>
        </w:rPr>
        <w:t xml:space="preserve">Perhaps she was mistaken, but she thought she detected a hint of regret in his pale pink eyes, a note of sadness in his voice. </w:t>
      </w:r>
      <w:r w:rsidRPr="009400B4">
        <w:rPr>
          <w:rFonts w:ascii="Times New Roman" w:hAnsi="Times New Roman"/>
          <w:i/>
          <w:kern w:val="1"/>
          <w:sz w:val="24"/>
          <w:rPrChange w:id="10137" w:author="Andrea Stafford Hintz" w:date="2016-09-18T16:51:00Z">
            <w:rPr>
              <w:rFonts w:ascii="Times New Roman" w:eastAsia="Times New Roman" w:hAnsi="Times New Roman" w:cs="Times New Roman"/>
              <w:i/>
              <w:kern w:val="1"/>
              <w:sz w:val="24"/>
              <w:szCs w:val="24"/>
            </w:rPr>
          </w:rPrChange>
        </w:rPr>
        <w:t>Damn him</w:t>
      </w:r>
      <w:r w:rsidRPr="009400B4">
        <w:rPr>
          <w:rFonts w:ascii="Times New Roman" w:hAnsi="Times New Roman"/>
          <w:kern w:val="1"/>
          <w:sz w:val="24"/>
          <w:rPrChange w:id="10138"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10139" w:author="Andrea Stafford Hintz" w:date="2016-09-18T16:51:00Z">
            <w:rPr>
              <w:rFonts w:ascii="Times New Roman" w:eastAsia="Times New Roman" w:hAnsi="Times New Roman" w:cs="Times New Roman"/>
              <w:i/>
              <w:kern w:val="1"/>
              <w:sz w:val="24"/>
              <w:szCs w:val="24"/>
            </w:rPr>
          </w:rPrChange>
        </w:rPr>
        <w:t>What did she care about his feelings?</w:t>
      </w:r>
      <w:r w:rsidRPr="009400B4">
        <w:rPr>
          <w:rFonts w:ascii="Times New Roman" w:hAnsi="Times New Roman"/>
          <w:kern w:val="1"/>
          <w:sz w:val="24"/>
          <w:rPrChange w:id="10140" w:author="Andrea Stafford Hintz" w:date="2016-09-18T16:51:00Z">
            <w:rPr>
              <w:rFonts w:ascii="Times New Roman" w:eastAsia="Times New Roman" w:hAnsi="Times New Roman" w:cs="Times New Roman"/>
              <w:kern w:val="1"/>
              <w:sz w:val="24"/>
              <w:szCs w:val="24"/>
            </w:rPr>
          </w:rPrChange>
        </w:rPr>
        <w:t xml:space="preserve"> He was a mass murderer. She felt sick just thinking about what he had done. And yet, at one time, she had thought of him like a brother. A part of her always would feel that way about him, she realized.</w:t>
      </w:r>
    </w:p>
    <w:p w14:paraId="2079270C" w14:textId="46284CFE"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kern w:val="1"/>
          <w:sz w:val="24"/>
          <w:szCs w:val="24"/>
        </w:rPr>
      </w:pPr>
      <w:r w:rsidRPr="009400B4">
        <w:rPr>
          <w:rFonts w:ascii="Times New Roman" w:hAnsi="Times New Roman"/>
          <w:kern w:val="1"/>
          <w:sz w:val="24"/>
          <w:rPrChange w:id="10141" w:author="Andrea Stafford Hintz" w:date="2016-09-18T16:51:00Z">
            <w:rPr>
              <w:rFonts w:ascii="Times New Roman" w:eastAsia="Times New Roman" w:hAnsi="Times New Roman" w:cs="Times New Roman"/>
              <w:kern w:val="1"/>
              <w:sz w:val="24"/>
              <w:szCs w:val="24"/>
            </w:rPr>
          </w:rPrChange>
        </w:rPr>
        <w:t>“It isn’t too late for London,” he said. “Once I find a cure</w:t>
      </w:r>
      <w:del w:id="10142" w:author="Andrea Stafford Hintz" w:date="2016-09-09T11:42:00Z">
        <w:r w:rsidRPr="763B8BB2" w:rsidDel="009A6E7F">
          <w:rPr>
            <w:rFonts w:ascii="Times New Roman" w:hAnsi="Times New Roman"/>
            <w:kern w:val="1"/>
            <w:sz w:val="24"/>
            <w:rPrChange w:id="10143" w:author="Andrea Stafford Hintz" w:date="2016-09-18T16:51:00Z">
              <w:rPr>
                <w:rFonts w:ascii="Times New Roman" w:eastAsia="Times New Roman" w:hAnsi="Times New Roman" w:cs="Times New Roman"/>
                <w:kern w:val="1"/>
                <w:sz w:val="24"/>
                <w:szCs w:val="24"/>
              </w:rPr>
            </w:rPrChange>
          </w:rPr>
          <w:delText>—</w:delText>
        </w:r>
        <w:r w:rsidDel="009A6E7F">
          <w:rPr>
            <w:rFonts w:ascii="Times New Roman" w:hAnsi="Times New Roman"/>
            <w:kern w:val="1"/>
            <w:sz w:val="24"/>
            <w:rPrChange w:id="10144" w:author="Andrea Stafford Hintz" w:date="2016-09-18T16:51:00Z">
              <w:rPr>
                <w:rFonts w:ascii="Times New Roman" w:eastAsia="Times New Roman" w:hAnsi="Times New Roman" w:cs="Times New Roman"/>
                <w:kern w:val="1"/>
                <w:sz w:val="24"/>
                <w:szCs w:val="24"/>
              </w:rPr>
            </w:rPrChange>
          </w:rPr>
          <w:delText>“</w:delText>
        </w:r>
      </w:del>
      <w:ins w:id="10145" w:author="Andrea Stafford Hintz" w:date="2016-09-09T11:42:00Z">
        <w:r w:rsidR="009A6E7F" w:rsidRPr="763B8BB2">
          <w:rPr>
            <w:rFonts w:ascii="Times New Roman" w:eastAsia="Times New Roman" w:hAnsi="Times New Roman" w:cs="Times New Roman"/>
            <w:kern w:val="1"/>
            <w:sz w:val="24"/>
            <w:szCs w:val="24"/>
          </w:rPr>
          <w:t>—</w:t>
        </w:r>
        <w:r w:rsidR="009A6E7F">
          <w:rPr>
            <w:rFonts w:ascii="Times New Roman" w:eastAsia="Times New Roman" w:hAnsi="Times New Roman" w:cs="Times New Roman"/>
            <w:kern w:val="1"/>
            <w:sz w:val="24"/>
            <w:szCs w:val="24"/>
          </w:rPr>
          <w:t>“</w:t>
        </w:r>
      </w:ins>
    </w:p>
    <w:p w14:paraId="62DBBE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46" w:author="Andrea Stafford Hintz" w:date="2016-09-18T16:51:00Z">
            <w:rPr>
              <w:rFonts w:ascii="Times New Roman" w:eastAsia="Times New Roman" w:hAnsi="Times New Roman" w:cs="Times New Roman"/>
              <w:kern w:val="1"/>
              <w:sz w:val="24"/>
              <w:szCs w:val="24"/>
            </w:rPr>
          </w:rPrChange>
        </w:rPr>
        <w:t>Her stomach tightened. “</w:t>
      </w:r>
      <w:r w:rsidRPr="009400B4">
        <w:rPr>
          <w:rFonts w:ascii="Times New Roman" w:hAnsi="Times New Roman"/>
          <w:i/>
          <w:kern w:val="1"/>
          <w:sz w:val="24"/>
          <w:rPrChange w:id="10147" w:author="Andrea Stafford Hintz" w:date="2016-09-18T16:51:00Z">
            <w:rPr>
              <w:rFonts w:ascii="Times New Roman" w:eastAsia="Times New Roman" w:hAnsi="Times New Roman" w:cs="Times New Roman"/>
              <w:i/>
              <w:kern w:val="1"/>
              <w:sz w:val="24"/>
              <w:szCs w:val="24"/>
            </w:rPr>
          </w:rPrChange>
        </w:rPr>
        <w:t>If</w:t>
      </w:r>
      <w:r w:rsidRPr="009400B4">
        <w:rPr>
          <w:rFonts w:ascii="Times New Roman" w:hAnsi="Times New Roman"/>
          <w:kern w:val="1"/>
          <w:sz w:val="24"/>
          <w:rPrChange w:id="10148" w:author="Andrea Stafford Hintz" w:date="2016-09-18T16:51:00Z">
            <w:rPr>
              <w:rFonts w:ascii="Times New Roman" w:eastAsia="Times New Roman" w:hAnsi="Times New Roman" w:cs="Times New Roman"/>
              <w:kern w:val="1"/>
              <w:sz w:val="24"/>
              <w:szCs w:val="24"/>
            </w:rPr>
          </w:rPrChange>
        </w:rPr>
        <w:t xml:space="preserve"> you find a cure,” she said, “And even then it will still be too late. What about all those people who’ve been killed by your zombies?”</w:t>
      </w:r>
    </w:p>
    <w:p w14:paraId="232F6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49" w:author="Andrea Stafford Hintz" w:date="2016-09-18T16:51:00Z">
            <w:rPr>
              <w:rFonts w:ascii="Times New Roman" w:eastAsia="Times New Roman" w:hAnsi="Times New Roman" w:cs="Times New Roman"/>
              <w:kern w:val="1"/>
              <w:sz w:val="24"/>
              <w:szCs w:val="24"/>
            </w:rPr>
          </w:rPrChange>
        </w:rPr>
        <w:t xml:space="preserve">She thought about </w:t>
      </w:r>
      <w:proofErr w:type="spellStart"/>
      <w:r w:rsidRPr="009400B4">
        <w:rPr>
          <w:rFonts w:ascii="Times New Roman" w:hAnsi="Times New Roman"/>
          <w:kern w:val="1"/>
          <w:sz w:val="24"/>
          <w:rPrChange w:id="10150"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10151" w:author="Andrea Stafford Hintz" w:date="2016-09-18T16:51:00Z">
            <w:rPr>
              <w:rFonts w:ascii="Times New Roman" w:eastAsia="Times New Roman" w:hAnsi="Times New Roman" w:cs="Times New Roman"/>
              <w:kern w:val="1"/>
              <w:sz w:val="24"/>
              <w:szCs w:val="24"/>
            </w:rPr>
          </w:rPrChange>
        </w:rPr>
        <w:t>. She hadn’t really known him, but he’d seemed like a sweet young man. Innocent, and in love. And now he was dead. A victim of Dead London.</w:t>
      </w:r>
    </w:p>
    <w:p w14:paraId="6BFB49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2" w:author="Andrea Stafford Hintz" w:date="2016-09-18T16:51:00Z">
            <w:rPr>
              <w:rFonts w:ascii="Times New Roman" w:eastAsia="Times New Roman" w:hAnsi="Times New Roman" w:cs="Times New Roman"/>
              <w:kern w:val="1"/>
              <w:sz w:val="24"/>
              <w:szCs w:val="24"/>
            </w:rPr>
          </w:rPrChange>
        </w:rPr>
        <w:t xml:space="preserve">“It will be worth it,” he answered. “I will have cured death. No one else will need to die. Not </w:t>
      </w:r>
      <w:r w:rsidRPr="009400B4">
        <w:rPr>
          <w:rFonts w:ascii="Times New Roman" w:hAnsi="Times New Roman"/>
          <w:i/>
          <w:kern w:val="1"/>
          <w:sz w:val="24"/>
          <w:rPrChange w:id="10153" w:author="Andrea Stafford Hintz" w:date="2016-09-18T16:51:00Z">
            <w:rPr>
              <w:rFonts w:ascii="Times New Roman" w:eastAsia="Times New Roman" w:hAnsi="Times New Roman" w:cs="Times New Roman"/>
              <w:i/>
              <w:kern w:val="1"/>
              <w:sz w:val="24"/>
              <w:szCs w:val="24"/>
            </w:rPr>
          </w:rPrChange>
        </w:rPr>
        <w:t>ever</w:t>
      </w:r>
      <w:r w:rsidRPr="009400B4">
        <w:rPr>
          <w:rFonts w:ascii="Times New Roman" w:hAnsi="Times New Roman"/>
          <w:kern w:val="1"/>
          <w:sz w:val="24"/>
          <w:rPrChange w:id="10154" w:author="Andrea Stafford Hintz" w:date="2016-09-18T16:51:00Z">
            <w:rPr>
              <w:rFonts w:ascii="Times New Roman" w:eastAsia="Times New Roman" w:hAnsi="Times New Roman" w:cs="Times New Roman"/>
              <w:kern w:val="1"/>
              <w:sz w:val="24"/>
              <w:szCs w:val="24"/>
            </w:rPr>
          </w:rPrChange>
        </w:rPr>
        <w:t>.”</w:t>
      </w:r>
    </w:p>
    <w:p w14:paraId="224FC7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5" w:author="Andrea Stafford Hintz" w:date="2016-09-18T16:51:00Z">
            <w:rPr>
              <w:rFonts w:ascii="Times New Roman" w:eastAsia="Times New Roman" w:hAnsi="Times New Roman" w:cs="Times New Roman"/>
              <w:kern w:val="1"/>
              <w:sz w:val="24"/>
              <w:szCs w:val="24"/>
            </w:rPr>
          </w:rPrChange>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69A5D2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6" w:author="Andrea Stafford Hintz" w:date="2016-09-18T16:51:00Z">
            <w:rPr>
              <w:rFonts w:ascii="Times New Roman" w:eastAsia="Times New Roman" w:hAnsi="Times New Roman" w:cs="Times New Roman"/>
              <w:kern w:val="1"/>
              <w:sz w:val="24"/>
              <w:szCs w:val="24"/>
            </w:rPr>
          </w:rPrChange>
        </w:rPr>
        <w:t>“You want to cure death so bad you’d destroy a city of millions? Why is this so important to you?”</w:t>
      </w:r>
    </w:p>
    <w:p w14:paraId="198067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7" w:author="Andrea Stafford Hintz" w:date="2016-09-18T16:51:00Z">
            <w:rPr>
              <w:rFonts w:ascii="Times New Roman" w:eastAsia="Times New Roman" w:hAnsi="Times New Roman" w:cs="Times New Roman"/>
              <w:kern w:val="1"/>
              <w:sz w:val="24"/>
              <w:szCs w:val="24"/>
            </w:rPr>
          </w:rPrChange>
        </w:rPr>
        <w:t>“Because my father is dying,” he said simply.</w:t>
      </w:r>
    </w:p>
    <w:p w14:paraId="6E03E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8" w:author="Andrea Stafford Hintz" w:date="2016-09-18T16:51:00Z">
            <w:rPr>
              <w:rFonts w:ascii="Times New Roman" w:eastAsia="Times New Roman" w:hAnsi="Times New Roman" w:cs="Times New Roman"/>
              <w:kern w:val="1"/>
              <w:sz w:val="24"/>
              <w:szCs w:val="24"/>
            </w:rPr>
          </w:rPrChange>
        </w:rPr>
        <w:t>It took her only a moment.</w:t>
      </w:r>
    </w:p>
    <w:p w14:paraId="27338B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59" w:author="Andrea Stafford Hintz" w:date="2016-09-18T16:51:00Z">
            <w:rPr>
              <w:rFonts w:ascii="Times New Roman" w:eastAsia="Times New Roman" w:hAnsi="Times New Roman" w:cs="Times New Roman"/>
              <w:kern w:val="1"/>
              <w:sz w:val="24"/>
              <w:szCs w:val="24"/>
            </w:rPr>
          </w:rPrChange>
        </w:rPr>
        <w:t>“You mean Dr. Allen?” she asked. “Not your real father.”</w:t>
      </w:r>
    </w:p>
    <w:p w14:paraId="7F867CF3" w14:textId="3225807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160"/>
      <w:r w:rsidRPr="009400B4">
        <w:rPr>
          <w:rFonts w:ascii="Times New Roman" w:hAnsi="Times New Roman"/>
          <w:kern w:val="1"/>
          <w:sz w:val="24"/>
          <w:rPrChange w:id="10161" w:author="Andrea Stafford Hintz" w:date="2016-09-18T16:51:00Z">
            <w:rPr>
              <w:rFonts w:ascii="Times New Roman" w:eastAsia="Times New Roman" w:hAnsi="Times New Roman" w:cs="Times New Roman"/>
              <w:kern w:val="1"/>
              <w:sz w:val="24"/>
              <w:szCs w:val="24"/>
            </w:rPr>
          </w:rPrChange>
        </w:rPr>
        <w:t>“</w:t>
      </w:r>
      <w:commentRangeStart w:id="10162"/>
      <w:r w:rsidRPr="009400B4">
        <w:rPr>
          <w:rFonts w:ascii="Times New Roman" w:hAnsi="Times New Roman"/>
          <w:kern w:val="1"/>
          <w:sz w:val="24"/>
          <w:rPrChange w:id="10163" w:author="Andrea Stafford Hintz" w:date="2016-09-18T16:51:00Z">
            <w:rPr>
              <w:rFonts w:ascii="Times New Roman" w:eastAsia="Times New Roman" w:hAnsi="Times New Roman" w:cs="Times New Roman"/>
              <w:kern w:val="1"/>
              <w:sz w:val="24"/>
              <w:szCs w:val="24"/>
            </w:rPr>
          </w:rPrChange>
        </w:rPr>
        <w:t xml:space="preserve">Dr. Allen </w:t>
      </w:r>
      <w:r w:rsidRPr="009400B4">
        <w:rPr>
          <w:rFonts w:ascii="Times New Roman" w:hAnsi="Times New Roman"/>
          <w:i/>
          <w:kern w:val="1"/>
          <w:sz w:val="24"/>
          <w:rPrChange w:id="10164" w:author="Andrea Stafford Hintz" w:date="2016-09-18T16:51:00Z">
            <w:rPr>
              <w:rFonts w:ascii="Times New Roman" w:eastAsia="Times New Roman" w:hAnsi="Times New Roman" w:cs="Times New Roman"/>
              <w:i/>
              <w:kern w:val="1"/>
              <w:sz w:val="24"/>
              <w:szCs w:val="24"/>
            </w:rPr>
          </w:rPrChange>
        </w:rPr>
        <w:t>is</w:t>
      </w:r>
      <w:r w:rsidRPr="009400B4">
        <w:rPr>
          <w:rFonts w:ascii="Times New Roman" w:hAnsi="Times New Roman"/>
          <w:kern w:val="1"/>
          <w:sz w:val="24"/>
          <w:rPrChange w:id="10165" w:author="Andrea Stafford Hintz" w:date="2016-09-18T16:51:00Z">
            <w:rPr>
              <w:rFonts w:ascii="Times New Roman" w:eastAsia="Times New Roman" w:hAnsi="Times New Roman" w:cs="Times New Roman"/>
              <w:kern w:val="1"/>
              <w:sz w:val="24"/>
              <w:szCs w:val="24"/>
            </w:rPr>
          </w:rPrChange>
        </w:rPr>
        <w:t xml:space="preserve"> my real father,</w:t>
      </w:r>
      <w:commentRangeEnd w:id="10162"/>
      <w:r w:rsidR="00EA7BDC">
        <w:rPr>
          <w:rStyle w:val="CommentReference"/>
        </w:rPr>
        <w:commentReference w:id="10162"/>
      </w:r>
      <w:r w:rsidRPr="009400B4">
        <w:rPr>
          <w:rFonts w:ascii="Times New Roman" w:hAnsi="Times New Roman"/>
          <w:kern w:val="1"/>
          <w:sz w:val="24"/>
          <w:rPrChange w:id="10166" w:author="Andrea Stafford Hintz" w:date="2016-09-18T16:51:00Z">
            <w:rPr>
              <w:rFonts w:ascii="Times New Roman" w:eastAsia="Times New Roman" w:hAnsi="Times New Roman" w:cs="Times New Roman"/>
              <w:kern w:val="1"/>
              <w:sz w:val="24"/>
              <w:szCs w:val="24"/>
            </w:rPr>
          </w:rPrChange>
        </w:rPr>
        <w:t xml:space="preserve">” he said. “I was his bastard son. He and my mother gave me up for adoption. Dr. Allen’s wife wouldn’t let him keep me, and </w:t>
      </w:r>
      <w:del w:id="10167" w:author="Andrea Stafford Hintz" w:date="2016-09-09T11:43:00Z">
        <w:r w:rsidRPr="7E0DB100" w:rsidDel="00EA7BDC">
          <w:rPr>
            <w:rFonts w:ascii="Times New Roman" w:eastAsia="Times New Roman" w:hAnsi="Times New Roman" w:cs="Times New Roman"/>
            <w:kern w:val="1"/>
            <w:sz w:val="24"/>
            <w:szCs w:val="24"/>
            <w:rPrChange w:id="10168" w:author="Bryce Raffle" w:date="2016-09-06T11:42:00Z">
              <w:rPr>
                <w:rFonts w:ascii="Times New Roman" w:hAnsi="Times New Roman" w:cs="Times New Roman"/>
                <w:kern w:val="1"/>
                <w:sz w:val="24"/>
                <w:szCs w:val="24"/>
              </w:rPr>
            </w:rPrChange>
          </w:rPr>
          <w:delText xml:space="preserve">the </w:delText>
        </w:r>
      </w:del>
      <w:ins w:id="10169" w:author="Andrea Stafford Hintz" w:date="2016-09-09T11:43:00Z">
        <w:r w:rsidR="00EA7BDC">
          <w:rPr>
            <w:rFonts w:ascii="Times New Roman" w:eastAsia="Times New Roman" w:hAnsi="Times New Roman" w:cs="Times New Roman"/>
            <w:kern w:val="1"/>
            <w:sz w:val="24"/>
            <w:szCs w:val="24"/>
          </w:rPr>
          <w:t>m</w:t>
        </w:r>
      </w:ins>
      <w:ins w:id="10170" w:author="Andrea Stafford Hintz" w:date="2016-09-09T11:44:00Z">
        <w:r w:rsidR="00EA7BDC">
          <w:rPr>
            <w:rFonts w:ascii="Times New Roman" w:eastAsia="Times New Roman" w:hAnsi="Times New Roman" w:cs="Times New Roman"/>
            <w:kern w:val="1"/>
            <w:sz w:val="24"/>
            <w:szCs w:val="24"/>
          </w:rPr>
          <w:t>y</w:t>
        </w:r>
      </w:ins>
      <w:ins w:id="10171" w:author="Andrea Stafford Hintz" w:date="2016-09-09T11:43:00Z">
        <w:r w:rsidR="00EA7BDC" w:rsidRPr="009400B4">
          <w:rPr>
            <w:rFonts w:ascii="Times New Roman" w:hAnsi="Times New Roman"/>
            <w:kern w:val="1"/>
            <w:sz w:val="24"/>
            <w:rPrChange w:id="10172" w:author="Andrea Stafford Hintz" w:date="2016-09-18T16:51:00Z">
              <w:rPr>
                <w:rFonts w:ascii="Times New Roman" w:eastAsia="Times New Roman" w:hAnsi="Times New Roman" w:cs="Times New Roman"/>
                <w:kern w:val="1"/>
                <w:sz w:val="24"/>
                <w:szCs w:val="24"/>
              </w:rPr>
            </w:rPrChange>
          </w:rPr>
          <w:t xml:space="preserve"> </w:t>
        </w:r>
      </w:ins>
      <w:r w:rsidRPr="009400B4">
        <w:rPr>
          <w:rFonts w:ascii="Times New Roman" w:hAnsi="Times New Roman"/>
          <w:kern w:val="1"/>
          <w:sz w:val="24"/>
          <w:rPrChange w:id="10173" w:author="Andrea Stafford Hintz" w:date="2016-09-18T16:51:00Z">
            <w:rPr>
              <w:rFonts w:ascii="Times New Roman" w:eastAsia="Times New Roman" w:hAnsi="Times New Roman" w:cs="Times New Roman"/>
              <w:kern w:val="1"/>
              <w:sz w:val="24"/>
              <w:szCs w:val="24"/>
            </w:rPr>
          </w:rPrChange>
        </w:rPr>
        <w:t>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him. It was only later, much later, that I learned the real reason I’d been sent to Dr. Allen. Dr. Allen was my father.</w:t>
      </w:r>
      <w:commentRangeEnd w:id="10160"/>
      <w:r w:rsidR="00EA7BDC">
        <w:rPr>
          <w:rStyle w:val="CommentReference"/>
        </w:rPr>
        <w:commentReference w:id="10160"/>
      </w:r>
      <w:r w:rsidRPr="009400B4">
        <w:rPr>
          <w:rFonts w:ascii="Times New Roman" w:hAnsi="Times New Roman"/>
          <w:kern w:val="1"/>
          <w:sz w:val="24"/>
          <w:rPrChange w:id="10174" w:author="Andrea Stafford Hintz" w:date="2016-09-18T16:51:00Z">
            <w:rPr>
              <w:rFonts w:ascii="Times New Roman" w:eastAsia="Times New Roman" w:hAnsi="Times New Roman" w:cs="Times New Roman"/>
              <w:kern w:val="1"/>
              <w:sz w:val="24"/>
              <w:szCs w:val="24"/>
            </w:rPr>
          </w:rPrChange>
        </w:rPr>
        <w:t>”</w:t>
      </w:r>
    </w:p>
    <w:p w14:paraId="65747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75" w:author="Andrea Stafford Hintz" w:date="2016-09-18T16:51:00Z">
            <w:rPr>
              <w:rFonts w:ascii="Times New Roman" w:eastAsia="Times New Roman" w:hAnsi="Times New Roman" w:cs="Times New Roman"/>
              <w:kern w:val="1"/>
              <w:sz w:val="24"/>
              <w:szCs w:val="24"/>
            </w:rPr>
          </w:rPrChange>
        </w:rPr>
        <w:t>“And you thought you could save him?”</w:t>
      </w:r>
    </w:p>
    <w:p w14:paraId="40BE35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76" w:author="Andrea Stafford Hintz" w:date="2016-09-18T16:51:00Z">
            <w:rPr>
              <w:rFonts w:ascii="Times New Roman" w:eastAsia="Times New Roman" w:hAnsi="Times New Roman" w:cs="Times New Roman"/>
              <w:kern w:val="1"/>
              <w:sz w:val="24"/>
              <w:szCs w:val="24"/>
            </w:rPr>
          </w:rPrChange>
        </w:rPr>
        <w:t xml:space="preserve">“I </w:t>
      </w:r>
      <w:r w:rsidRPr="009400B4">
        <w:rPr>
          <w:rFonts w:ascii="Times New Roman" w:hAnsi="Times New Roman"/>
          <w:i/>
          <w:kern w:val="1"/>
          <w:sz w:val="24"/>
          <w:rPrChange w:id="10177" w:author="Andrea Stafford Hintz" w:date="2016-09-18T16:51:00Z">
            <w:rPr>
              <w:rFonts w:ascii="Times New Roman" w:eastAsia="Times New Roman" w:hAnsi="Times New Roman" w:cs="Times New Roman"/>
              <w:i/>
              <w:kern w:val="1"/>
              <w:sz w:val="24"/>
              <w:szCs w:val="24"/>
            </w:rPr>
          </w:rPrChange>
        </w:rPr>
        <w:t>can</w:t>
      </w:r>
      <w:r w:rsidRPr="009400B4">
        <w:rPr>
          <w:rFonts w:ascii="Times New Roman" w:hAnsi="Times New Roman"/>
          <w:kern w:val="1"/>
          <w:sz w:val="24"/>
          <w:rPrChange w:id="10178" w:author="Andrea Stafford Hintz" w:date="2016-09-18T16:51:00Z">
            <w:rPr>
              <w:rFonts w:ascii="Times New Roman" w:eastAsia="Times New Roman" w:hAnsi="Times New Roman" w:cs="Times New Roman"/>
              <w:kern w:val="1"/>
              <w:sz w:val="24"/>
              <w:szCs w:val="24"/>
            </w:rPr>
          </w:rPrChange>
        </w:rPr>
        <w:t xml:space="preserve"> save him,” Tidkins said with passion. He had tears in his eyes. “I </w:t>
      </w:r>
      <w:r w:rsidRPr="009400B4">
        <w:rPr>
          <w:rFonts w:ascii="Times New Roman" w:hAnsi="Times New Roman"/>
          <w:i/>
          <w:kern w:val="1"/>
          <w:sz w:val="24"/>
          <w:rPrChange w:id="10179" w:author="Andrea Stafford Hintz" w:date="2016-09-18T16:51:00Z">
            <w:rPr>
              <w:rFonts w:ascii="Times New Roman" w:eastAsia="Times New Roman" w:hAnsi="Times New Roman" w:cs="Times New Roman"/>
              <w:i/>
              <w:kern w:val="1"/>
              <w:sz w:val="24"/>
              <w:szCs w:val="24"/>
            </w:rPr>
          </w:rPrChange>
        </w:rPr>
        <w:t>have</w:t>
      </w:r>
      <w:r w:rsidRPr="009400B4">
        <w:rPr>
          <w:rFonts w:ascii="Times New Roman" w:hAnsi="Times New Roman"/>
          <w:kern w:val="1"/>
          <w:sz w:val="24"/>
          <w:rPrChange w:id="10180" w:author="Andrea Stafford Hintz" w:date="2016-09-18T16:51:00Z">
            <w:rPr>
              <w:rFonts w:ascii="Times New Roman" w:eastAsia="Times New Roman" w:hAnsi="Times New Roman" w:cs="Times New Roman"/>
              <w:kern w:val="1"/>
              <w:sz w:val="24"/>
              <w:szCs w:val="24"/>
            </w:rPr>
          </w:rPrChange>
        </w:rPr>
        <w:t xml:space="preserve"> to save him.”</w:t>
      </w:r>
    </w:p>
    <w:p w14:paraId="5C1080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81" w:author="Andrea Stafford Hintz" w:date="2016-09-18T16:51:00Z">
            <w:rPr>
              <w:rFonts w:ascii="Times New Roman" w:eastAsia="Times New Roman" w:hAnsi="Times New Roman" w:cs="Times New Roman"/>
              <w:kern w:val="1"/>
              <w:sz w:val="24"/>
              <w:szCs w:val="24"/>
            </w:rPr>
          </w:rPrChange>
        </w:rPr>
        <w:t>“Even if it costs the lives of millions?” Annabel asked.</w:t>
      </w:r>
    </w:p>
    <w:p w14:paraId="001BB6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82" w:author="Andrea Stafford Hintz" w:date="2016-09-18T16:51:00Z">
            <w:rPr>
              <w:rFonts w:ascii="Times New Roman" w:eastAsia="Times New Roman" w:hAnsi="Times New Roman" w:cs="Times New Roman"/>
              <w:kern w:val="1"/>
              <w:sz w:val="24"/>
              <w:szCs w:val="24"/>
            </w:rPr>
          </w:rPrChange>
        </w:rPr>
        <w:t>“I’m sorry,” he said, and Annabel believed him.</w:t>
      </w:r>
    </w:p>
    <w:p w14:paraId="4228E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83" w:author="Andrea Stafford Hintz" w:date="2016-09-18T16:51:00Z">
            <w:rPr>
              <w:rFonts w:ascii="Times New Roman" w:eastAsia="Times New Roman" w:hAnsi="Times New Roman" w:cs="Times New Roman"/>
              <w:kern w:val="1"/>
              <w:sz w:val="24"/>
              <w:szCs w:val="24"/>
            </w:rPr>
          </w:rPrChange>
        </w:rPr>
        <w:t>At last, Annabel understood. Anthony Tidkins was insane. He was brilliant. But he was insane.</w:t>
      </w:r>
    </w:p>
    <w:p w14:paraId="35683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84" w:author="Andrea Stafford Hintz" w:date="2016-09-18T16:51:00Z">
            <w:rPr>
              <w:rFonts w:ascii="Times New Roman" w:eastAsia="Times New Roman" w:hAnsi="Times New Roman" w:cs="Times New Roman"/>
              <w:kern w:val="1"/>
              <w:sz w:val="24"/>
              <w:szCs w:val="24"/>
            </w:rPr>
          </w:rPrChange>
        </w:rPr>
        <w:t>Her hand was trembling, her vision unclear. She steeled herself. Before she could put further thought into it, she raised the pistol. Point blank, she aimed its muzzle at her oldest friend and put her finger on the trigger.</w:t>
      </w:r>
    </w:p>
    <w:p w14:paraId="79EB6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0E20E5">
        <w:rPr>
          <w:rFonts w:ascii="Times New Roman" w:hAnsi="Times New Roman"/>
          <w:kern w:val="1"/>
          <w:sz w:val="24"/>
          <w:highlight w:val="magenta"/>
          <w:rPrChange w:id="10185" w:author="Andrea Stafford Hintz" w:date="2016-09-18T16:51:00Z">
            <w:rPr>
              <w:rFonts w:ascii="Times New Roman" w:eastAsia="Times New Roman" w:hAnsi="Times New Roman" w:cs="Times New Roman"/>
              <w:kern w:val="1"/>
              <w:sz w:val="24"/>
              <w:szCs w:val="24"/>
            </w:rPr>
          </w:rPrChange>
        </w:rPr>
        <w:t>Tidkins’ skull erupted in a spray of blood</w:t>
      </w:r>
      <w:r w:rsidRPr="009400B4">
        <w:rPr>
          <w:rFonts w:ascii="Times New Roman" w:hAnsi="Times New Roman"/>
          <w:kern w:val="1"/>
          <w:sz w:val="24"/>
          <w:rPrChange w:id="10186" w:author="Andrea Stafford Hintz" w:date="2016-09-18T16:51:00Z">
            <w:rPr>
              <w:rFonts w:ascii="Times New Roman" w:eastAsia="Times New Roman" w:hAnsi="Times New Roman" w:cs="Times New Roman"/>
              <w:kern w:val="1"/>
              <w:sz w:val="24"/>
              <w:szCs w:val="24"/>
            </w:rPr>
          </w:rPrChange>
        </w:rPr>
        <w:t>.</w:t>
      </w:r>
    </w:p>
    <w:p w14:paraId="573837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87" w:author="Andrea Stafford Hintz" w:date="2016-09-18T16:51:00Z">
            <w:rPr>
              <w:rFonts w:ascii="Times New Roman" w:eastAsia="Times New Roman" w:hAnsi="Times New Roman" w:cs="Times New Roman"/>
              <w:kern w:val="1"/>
              <w:sz w:val="24"/>
              <w:szCs w:val="24"/>
            </w:rPr>
          </w:rPrChange>
        </w:rPr>
        <w:t>Annabel screamed.</w:t>
      </w:r>
    </w:p>
    <w:p w14:paraId="22B690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188"/>
      <w:r w:rsidRPr="009400B4">
        <w:rPr>
          <w:rFonts w:ascii="Times New Roman" w:hAnsi="Times New Roman"/>
          <w:kern w:val="1"/>
          <w:sz w:val="24"/>
          <w:rPrChange w:id="10189" w:author="Andrea Stafford Hintz" w:date="2016-09-18T16:51:00Z">
            <w:rPr>
              <w:rFonts w:ascii="Times New Roman" w:eastAsia="Times New Roman" w:hAnsi="Times New Roman" w:cs="Times New Roman"/>
              <w:kern w:val="1"/>
              <w:sz w:val="24"/>
              <w:szCs w:val="24"/>
            </w:rPr>
          </w:rPrChange>
        </w:rPr>
        <w:t>Tidki</w:t>
      </w:r>
      <w:r w:rsidR="00C245FD" w:rsidRPr="009400B4">
        <w:rPr>
          <w:rFonts w:ascii="Times New Roman" w:hAnsi="Times New Roman"/>
          <w:kern w:val="1"/>
          <w:sz w:val="24"/>
          <w:rPrChange w:id="10190" w:author="Andrea Stafford Hintz" w:date="2016-09-18T16:51:00Z">
            <w:rPr>
              <w:rFonts w:ascii="Times New Roman" w:eastAsia="Times New Roman" w:hAnsi="Times New Roman" w:cs="Times New Roman"/>
              <w:kern w:val="1"/>
              <w:sz w:val="24"/>
              <w:szCs w:val="24"/>
            </w:rPr>
          </w:rPrChange>
        </w:rPr>
        <w:t>ns’</w:t>
      </w:r>
      <w:r w:rsidRPr="009400B4">
        <w:rPr>
          <w:rFonts w:ascii="Times New Roman" w:hAnsi="Times New Roman"/>
          <w:kern w:val="1"/>
          <w:sz w:val="24"/>
          <w:rPrChange w:id="10191" w:author="Andrea Stafford Hintz" w:date="2016-09-18T16:51:00Z">
            <w:rPr>
              <w:rFonts w:ascii="Times New Roman" w:eastAsia="Times New Roman" w:hAnsi="Times New Roman" w:cs="Times New Roman"/>
              <w:kern w:val="1"/>
              <w:sz w:val="24"/>
              <w:szCs w:val="24"/>
            </w:rPr>
          </w:rPrChange>
        </w:rPr>
        <w:t xml:space="preserve"> blood spattered across her cheek, hot and wet</w:t>
      </w:r>
      <w:commentRangeEnd w:id="10188"/>
      <w:r w:rsidR="00EA7BDC">
        <w:rPr>
          <w:rStyle w:val="CommentReference"/>
        </w:rPr>
        <w:commentReference w:id="10188"/>
      </w:r>
      <w:r w:rsidRPr="009400B4">
        <w:rPr>
          <w:rFonts w:ascii="Times New Roman" w:hAnsi="Times New Roman"/>
          <w:kern w:val="1"/>
          <w:sz w:val="24"/>
          <w:rPrChange w:id="10192" w:author="Andrea Stafford Hintz" w:date="2016-09-18T16:51:00Z">
            <w:rPr>
              <w:rFonts w:ascii="Times New Roman" w:eastAsia="Times New Roman" w:hAnsi="Times New Roman" w:cs="Times New Roman"/>
              <w:kern w:val="1"/>
              <w:sz w:val="24"/>
              <w:szCs w:val="24"/>
            </w:rPr>
          </w:rPrChange>
        </w:rPr>
        <w:t>. It seemed to sting as it struck her skin. She heard Abraham Palmer gasp, but her attention was focused on Anthony Tidkins. His eyes and mouth wide with surprise, a gaping hole through his left cheek.</w:t>
      </w:r>
    </w:p>
    <w:p w14:paraId="50CCB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3" w:author="Andrea Stafford Hintz" w:date="2016-09-18T16:51:00Z">
            <w:rPr>
              <w:rFonts w:ascii="Times New Roman" w:eastAsia="Times New Roman" w:hAnsi="Times New Roman" w:cs="Times New Roman"/>
              <w:kern w:val="1"/>
              <w:sz w:val="24"/>
              <w:szCs w:val="24"/>
            </w:rPr>
          </w:rPrChange>
        </w:rPr>
        <w:t>“No!” Annabel cried, even as Tidkins’ body collapsed to the floor.</w:t>
      </w:r>
    </w:p>
    <w:p w14:paraId="59C3DD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4" w:author="Andrea Stafford Hintz" w:date="2016-09-18T16:51:00Z">
            <w:rPr>
              <w:rFonts w:ascii="Times New Roman" w:eastAsia="Times New Roman" w:hAnsi="Times New Roman" w:cs="Times New Roman"/>
              <w:kern w:val="1"/>
              <w:sz w:val="24"/>
              <w:szCs w:val="24"/>
            </w:rPr>
          </w:rPrChange>
        </w:rPr>
        <w:t>Annabel stared at her gun and blinked in confusion.</w:t>
      </w:r>
    </w:p>
    <w:p w14:paraId="4A11E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5" w:author="Andrea Stafford Hintz" w:date="2016-09-18T16:51:00Z">
            <w:rPr>
              <w:rFonts w:ascii="Times New Roman" w:eastAsia="Times New Roman" w:hAnsi="Times New Roman" w:cs="Times New Roman"/>
              <w:kern w:val="1"/>
              <w:sz w:val="24"/>
              <w:szCs w:val="24"/>
            </w:rPr>
          </w:rPrChange>
        </w:rPr>
        <w:t>“But I…” she gaped, “I didn’t pull the trigger.”</w:t>
      </w:r>
    </w:p>
    <w:p w14:paraId="2B1456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6" w:author="Andrea Stafford Hintz" w:date="2016-09-18T16:51:00Z">
            <w:rPr>
              <w:rFonts w:ascii="Times New Roman" w:eastAsia="Times New Roman" w:hAnsi="Times New Roman" w:cs="Times New Roman"/>
              <w:kern w:val="1"/>
              <w:sz w:val="24"/>
              <w:szCs w:val="24"/>
            </w:rPr>
          </w:rPrChange>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463ACE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7" w:author="Andrea Stafford Hintz" w:date="2016-09-18T16:51:00Z">
            <w:rPr>
              <w:rFonts w:ascii="Times New Roman" w:eastAsia="Times New Roman" w:hAnsi="Times New Roman" w:cs="Times New Roman"/>
              <w:kern w:val="1"/>
              <w:sz w:val="24"/>
              <w:szCs w:val="24"/>
            </w:rPr>
          </w:rPrChange>
        </w:rPr>
        <w:t>She stared at the gun in her hand. It was still cold. Which meant she couldn’t have fired it.</w:t>
      </w:r>
    </w:p>
    <w:p w14:paraId="590FAE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i/>
          <w:kern w:val="1"/>
          <w:sz w:val="24"/>
          <w:rPrChange w:id="10198" w:author="Andrea Stafford Hintz" w:date="2016-09-18T16:51:00Z">
            <w:rPr>
              <w:rFonts w:ascii="Times New Roman" w:eastAsia="Times New Roman" w:hAnsi="Times New Roman" w:cs="Times New Roman"/>
              <w:i/>
              <w:kern w:val="1"/>
              <w:sz w:val="24"/>
              <w:szCs w:val="24"/>
            </w:rPr>
          </w:rPrChange>
        </w:rPr>
        <w:t>Then who could have—?</w:t>
      </w:r>
    </w:p>
    <w:p w14:paraId="49A38D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199" w:author="Andrea Stafford Hintz" w:date="2016-09-18T16:51:00Z">
            <w:rPr>
              <w:rFonts w:ascii="Times New Roman" w:eastAsia="Times New Roman" w:hAnsi="Times New Roman" w:cs="Times New Roman"/>
              <w:kern w:val="1"/>
              <w:sz w:val="24"/>
              <w:szCs w:val="24"/>
            </w:rPr>
          </w:rPrChange>
        </w:rPr>
        <w:t>She spun around, looking for the shooter, and found a familiar face staring back at her, gun still smoking.</w:t>
      </w:r>
    </w:p>
    <w:p w14:paraId="2284A5A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8"/>
          <w:headerReference w:type="default" r:id="rId219"/>
          <w:footerReference w:type="even" r:id="rId220"/>
          <w:footerReference w:type="default" r:id="rId221"/>
          <w:headerReference w:type="first" r:id="rId222"/>
          <w:footerReference w:type="first" r:id="rId223"/>
          <w:pgSz w:w="12242" w:h="15842"/>
          <w:pgMar w:top="1440" w:right="1440" w:bottom="1440" w:left="1440" w:header="720" w:footer="720" w:gutter="0"/>
          <w:cols w:space="720"/>
          <w:titlePg/>
        </w:sectPr>
      </w:pPr>
    </w:p>
    <w:p w14:paraId="55D3D4E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0200" w:name="Chapter_36"/>
      <w:r w:rsidRPr="009400B4">
        <w:rPr>
          <w:rFonts w:ascii="Times New Roman" w:hAnsi="Times New Roman"/>
          <w:kern w:val="1"/>
          <w:sz w:val="24"/>
          <w:rPrChange w:id="10201" w:author="Andrea Stafford Hintz" w:date="2016-09-18T16:51:00Z">
            <w:rPr>
              <w:rFonts w:ascii="Times New Roman" w:eastAsia="Times New Roman" w:hAnsi="Times New Roman" w:cs="Times New Roman"/>
              <w:kern w:val="1"/>
              <w:sz w:val="24"/>
              <w:szCs w:val="24"/>
            </w:rPr>
          </w:rPrChange>
        </w:rPr>
        <w:t>Chapter</w:t>
      </w:r>
      <w:bookmarkEnd w:id="10200"/>
      <w:r w:rsidRPr="009400B4">
        <w:rPr>
          <w:rFonts w:ascii="Times New Roman" w:hAnsi="Times New Roman"/>
          <w:kern w:val="1"/>
          <w:sz w:val="24"/>
          <w:rPrChange w:id="10202" w:author="Andrea Stafford Hintz" w:date="2016-09-18T16:51:00Z">
            <w:rPr>
              <w:rFonts w:ascii="Times New Roman" w:eastAsia="Times New Roman" w:hAnsi="Times New Roman" w:cs="Times New Roman"/>
              <w:kern w:val="1"/>
              <w:sz w:val="24"/>
              <w:szCs w:val="24"/>
            </w:rPr>
          </w:rPrChange>
        </w:rPr>
        <w:t xml:space="preserve"> Thirty-Six</w:t>
      </w:r>
    </w:p>
    <w:p w14:paraId="3A9A941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203" w:author="Andrea Stafford Hintz" w:date="2016-09-18T16:51:00Z">
            <w:rPr>
              <w:rFonts w:ascii="Times New Roman" w:eastAsia="Times New Roman" w:hAnsi="Times New Roman" w:cs="Times New Roman"/>
              <w:kern w:val="1"/>
              <w:sz w:val="24"/>
              <w:szCs w:val="24"/>
            </w:rPr>
          </w:rPrChange>
        </w:rPr>
        <w:t>“There are very few monsters who warrant the fear we have of them.”</w:t>
      </w:r>
    </w:p>
    <w:p w14:paraId="572FA30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98DFC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204" w:author="Andrea Stafford Hintz" w:date="2016-09-18T16:51:00Z">
            <w:rPr>
              <w:rFonts w:ascii="Times New Roman" w:eastAsia="Times New Roman" w:hAnsi="Times New Roman" w:cs="Times New Roman"/>
              <w:kern w:val="1"/>
              <w:sz w:val="24"/>
              <w:szCs w:val="24"/>
            </w:rPr>
          </w:rPrChange>
        </w:rPr>
        <w:t>- André Gide</w:t>
      </w:r>
    </w:p>
    <w:p w14:paraId="3713837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2A6252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AEBE4E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205" w:name="Scene_81"/>
      <w:r w:rsidRPr="009400B4">
        <w:rPr>
          <w:rFonts w:ascii="Times New Roman" w:hAnsi="Times New Roman"/>
          <w:kern w:val="1"/>
          <w:sz w:val="24"/>
          <w:rPrChange w:id="10206" w:author="Andrea Stafford Hintz" w:date="2016-09-18T16:51:00Z">
            <w:rPr>
              <w:rFonts w:ascii="Times New Roman" w:eastAsia="Times New Roman" w:hAnsi="Times New Roman" w:cs="Times New Roman"/>
              <w:kern w:val="1"/>
              <w:sz w:val="24"/>
              <w:szCs w:val="24"/>
            </w:rPr>
          </w:rPrChange>
        </w:rPr>
        <w:t>It</w:t>
      </w:r>
      <w:bookmarkEnd w:id="10205"/>
      <w:r w:rsidRPr="009400B4">
        <w:rPr>
          <w:rFonts w:ascii="Times New Roman" w:hAnsi="Times New Roman"/>
          <w:kern w:val="1"/>
          <w:sz w:val="24"/>
          <w:rPrChange w:id="10207" w:author="Andrea Stafford Hintz" w:date="2016-09-18T16:51:00Z">
            <w:rPr>
              <w:rFonts w:ascii="Times New Roman" w:eastAsia="Times New Roman" w:hAnsi="Times New Roman" w:cs="Times New Roman"/>
              <w:kern w:val="1"/>
              <w:sz w:val="24"/>
              <w:szCs w:val="24"/>
            </w:rPr>
          </w:rPrChange>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06B8E0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08" w:author="Andrea Stafford Hintz" w:date="2016-09-18T16:51:00Z">
            <w:rPr>
              <w:rFonts w:ascii="Times New Roman" w:eastAsia="Times New Roman" w:hAnsi="Times New Roman" w:cs="Times New Roman"/>
              <w:kern w:val="1"/>
              <w:sz w:val="24"/>
              <w:szCs w:val="24"/>
            </w:rPr>
          </w:rPrChange>
        </w:rPr>
        <w:t xml:space="preserve">“That was for </w:t>
      </w:r>
      <w:proofErr w:type="spellStart"/>
      <w:r w:rsidRPr="009400B4">
        <w:rPr>
          <w:rFonts w:ascii="Times New Roman" w:hAnsi="Times New Roman"/>
          <w:kern w:val="1"/>
          <w:sz w:val="24"/>
          <w:rPrChange w:id="10209" w:author="Andrea Stafford Hintz" w:date="2016-09-18T16:51:00Z">
            <w:rPr>
              <w:rFonts w:ascii="Times New Roman" w:eastAsia="Times New Roman" w:hAnsi="Times New Roman" w:cs="Times New Roman"/>
              <w:kern w:val="1"/>
              <w:sz w:val="24"/>
              <w:szCs w:val="24"/>
            </w:rPr>
          </w:rPrChange>
        </w:rPr>
        <w:t>Rémy</w:t>
      </w:r>
      <w:proofErr w:type="spellEnd"/>
      <w:r w:rsidRPr="009400B4">
        <w:rPr>
          <w:rFonts w:ascii="Times New Roman" w:hAnsi="Times New Roman"/>
          <w:kern w:val="1"/>
          <w:sz w:val="24"/>
          <w:rPrChange w:id="10210" w:author="Andrea Stafford Hintz" w:date="2016-09-18T16:51:00Z">
            <w:rPr>
              <w:rFonts w:ascii="Times New Roman" w:eastAsia="Times New Roman" w:hAnsi="Times New Roman" w:cs="Times New Roman"/>
              <w:kern w:val="1"/>
              <w:sz w:val="24"/>
              <w:szCs w:val="24"/>
            </w:rPr>
          </w:rPrChange>
        </w:rPr>
        <w:t>,” he said.</w:t>
      </w:r>
    </w:p>
    <w:p w14:paraId="7D8DB3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1" w:author="Andrea Stafford Hintz" w:date="2016-09-18T16:51:00Z">
            <w:rPr>
              <w:rFonts w:ascii="Times New Roman" w:eastAsia="Times New Roman" w:hAnsi="Times New Roman" w:cs="Times New Roman"/>
              <w:kern w:val="1"/>
              <w:sz w:val="24"/>
              <w:szCs w:val="24"/>
            </w:rPr>
          </w:rPrChange>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401C3A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2" w:author="Andrea Stafford Hintz" w:date="2016-09-18T16:51:00Z">
            <w:rPr>
              <w:rFonts w:ascii="Times New Roman" w:eastAsia="Times New Roman" w:hAnsi="Times New Roman" w:cs="Times New Roman"/>
              <w:kern w:val="1"/>
              <w:sz w:val="24"/>
              <w:szCs w:val="24"/>
            </w:rPr>
          </w:rPrChange>
        </w:rPr>
        <w:t>Finally, she returned her attention to Mr. Palmer, who was beginning to regain consciousness.</w:t>
      </w:r>
    </w:p>
    <w:p w14:paraId="160A4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3" w:author="Andrea Stafford Hintz" w:date="2016-09-18T16:51:00Z">
            <w:rPr>
              <w:rFonts w:ascii="Times New Roman" w:eastAsia="Times New Roman" w:hAnsi="Times New Roman" w:cs="Times New Roman"/>
              <w:kern w:val="1"/>
              <w:sz w:val="24"/>
              <w:szCs w:val="24"/>
            </w:rPr>
          </w:rPrChange>
        </w:rPr>
        <w:t>“Let me up,” he was saying, as Annabel fought to recover her nerves and steadied herself. “You’ve got to let me up.”</w:t>
      </w:r>
    </w:p>
    <w:p w14:paraId="226D1A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4" w:author="Andrea Stafford Hintz" w:date="2016-09-18T16:51:00Z">
            <w:rPr>
              <w:rFonts w:ascii="Times New Roman" w:eastAsia="Times New Roman" w:hAnsi="Times New Roman" w:cs="Times New Roman"/>
              <w:kern w:val="1"/>
              <w:sz w:val="24"/>
              <w:szCs w:val="24"/>
            </w:rPr>
          </w:rPrChange>
        </w:rPr>
        <w:t>He was gesturing towards something off in the distance. She blinked the tears from her eyes and looked. There were zombies staggering down the hallway, heading towards them.</w:t>
      </w:r>
    </w:p>
    <w:p w14:paraId="4E9AE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5" w:author="Andrea Stafford Hintz" w:date="2016-09-18T16:51:00Z">
            <w:rPr>
              <w:rFonts w:ascii="Times New Roman" w:eastAsia="Times New Roman" w:hAnsi="Times New Roman" w:cs="Times New Roman"/>
              <w:kern w:val="1"/>
              <w:sz w:val="24"/>
              <w:szCs w:val="24"/>
            </w:rPr>
          </w:rPrChange>
        </w:rPr>
        <w:t>She cursed. “Where the hell did they come from?”</w:t>
      </w:r>
    </w:p>
    <w:p w14:paraId="28948E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6" w:author="Andrea Stafford Hintz" w:date="2016-09-18T16:51:00Z">
            <w:rPr>
              <w:rFonts w:ascii="Times New Roman" w:eastAsia="Times New Roman" w:hAnsi="Times New Roman" w:cs="Times New Roman"/>
              <w:kern w:val="1"/>
              <w:sz w:val="24"/>
              <w:szCs w:val="24"/>
            </w:rPr>
          </w:rPrChange>
        </w:rPr>
        <w:t>“Resurrectionist Emergency Protocol D,” said Palmer. “If the facility is compromised, they open the cages as a diversionary tactic.”</w:t>
      </w:r>
    </w:p>
    <w:p w14:paraId="66187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7" w:author="Andrea Stafford Hintz" w:date="2016-09-18T16:51:00Z">
            <w:rPr>
              <w:rFonts w:ascii="Times New Roman" w:eastAsia="Times New Roman" w:hAnsi="Times New Roman" w:cs="Times New Roman"/>
              <w:kern w:val="1"/>
              <w:sz w:val="24"/>
              <w:szCs w:val="24"/>
            </w:rPr>
          </w:rPrChange>
        </w:rPr>
        <w:t>“They have zombies in cages?” asked Roderick.</w:t>
      </w:r>
    </w:p>
    <w:p w14:paraId="529E5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8" w:author="Andrea Stafford Hintz" w:date="2016-09-18T16:51:00Z">
            <w:rPr>
              <w:rFonts w:ascii="Times New Roman" w:eastAsia="Times New Roman" w:hAnsi="Times New Roman" w:cs="Times New Roman"/>
              <w:kern w:val="1"/>
              <w:sz w:val="24"/>
              <w:szCs w:val="24"/>
            </w:rPr>
          </w:rPrChange>
        </w:rPr>
        <w:t>Still, Annabel refused to look at him. Wiping the blood from her face, she let Palmer up. “If it comes down to it, I won’t hesitate to shoot you,” she warned him.</w:t>
      </w:r>
    </w:p>
    <w:p w14:paraId="203266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19" w:author="Andrea Stafford Hintz" w:date="2016-09-18T16:51:00Z">
            <w:rPr>
              <w:rFonts w:ascii="Times New Roman" w:eastAsia="Times New Roman" w:hAnsi="Times New Roman" w:cs="Times New Roman"/>
              <w:kern w:val="1"/>
              <w:sz w:val="24"/>
              <w:szCs w:val="24"/>
            </w:rPr>
          </w:rPrChange>
        </w:rPr>
        <w:t>Palmer got to his feet, a little worse for wear. He rubbed his injured jaw.</w:t>
      </w:r>
    </w:p>
    <w:p w14:paraId="489EE4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0" w:author="Andrea Stafford Hintz" w:date="2016-09-18T16:51:00Z">
            <w:rPr>
              <w:rFonts w:ascii="Times New Roman" w:eastAsia="Times New Roman" w:hAnsi="Times New Roman" w:cs="Times New Roman"/>
              <w:kern w:val="1"/>
              <w:sz w:val="24"/>
              <w:szCs w:val="24"/>
            </w:rPr>
          </w:rPrChange>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12ADD9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1" w:author="Andrea Stafford Hintz" w:date="2016-09-18T16:51:00Z">
            <w:rPr>
              <w:rFonts w:ascii="Times New Roman" w:eastAsia="Times New Roman" w:hAnsi="Times New Roman" w:cs="Times New Roman"/>
              <w:kern w:val="1"/>
              <w:sz w:val="24"/>
              <w:szCs w:val="24"/>
            </w:rPr>
          </w:rPrChange>
        </w:rPr>
        <w:t xml:space="preserve">She tried the door to the </w:t>
      </w:r>
      <w:r w:rsidRPr="009400B4">
        <w:rPr>
          <w:rFonts w:ascii="Times New Roman" w:hAnsi="Times New Roman"/>
          <w:i/>
          <w:kern w:val="1"/>
          <w:sz w:val="24"/>
          <w:rPrChange w:id="10222" w:author="Andrea Stafford Hintz" w:date="2016-09-18T16:51:00Z">
            <w:rPr>
              <w:rFonts w:ascii="Times New Roman" w:eastAsia="Times New Roman" w:hAnsi="Times New Roman" w:cs="Times New Roman"/>
              <w:i/>
              <w:kern w:val="1"/>
              <w:sz w:val="24"/>
              <w:szCs w:val="24"/>
            </w:rPr>
          </w:rPrChange>
        </w:rPr>
        <w:t>Beta Laboratory</w:t>
      </w:r>
      <w:r w:rsidRPr="009400B4">
        <w:rPr>
          <w:rFonts w:ascii="Times New Roman" w:hAnsi="Times New Roman"/>
          <w:kern w:val="1"/>
          <w:sz w:val="24"/>
          <w:rPrChange w:id="10223" w:author="Andrea Stafford Hintz" w:date="2016-09-18T16:51:00Z">
            <w:rPr>
              <w:rFonts w:ascii="Times New Roman" w:eastAsia="Times New Roman" w:hAnsi="Times New Roman" w:cs="Times New Roman"/>
              <w:kern w:val="1"/>
              <w:sz w:val="24"/>
              <w:szCs w:val="24"/>
            </w:rPr>
          </w:rPrChange>
        </w:rPr>
        <w:t>, but the scientists must have locked it behind them. She banged on the door. She cursed as she scanned the hallway for another door. There wasn’t one, at least not between them and the zombies, and it would take too long to pick the lock without her tools.</w:t>
      </w:r>
    </w:p>
    <w:p w14:paraId="32717A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4" w:author="Andrea Stafford Hintz" w:date="2016-09-18T16:51:00Z">
            <w:rPr>
              <w:rFonts w:ascii="Times New Roman" w:eastAsia="Times New Roman" w:hAnsi="Times New Roman" w:cs="Times New Roman"/>
              <w:kern w:val="1"/>
              <w:sz w:val="24"/>
              <w:szCs w:val="24"/>
            </w:rPr>
          </w:rPrChange>
        </w:rPr>
        <w:t>“We’ll have to make a stand,” said Palmer.</w:t>
      </w:r>
    </w:p>
    <w:p w14:paraId="466DA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5" w:author="Andrea Stafford Hintz" w:date="2016-09-18T16:51:00Z">
            <w:rPr>
              <w:rFonts w:ascii="Times New Roman" w:eastAsia="Times New Roman" w:hAnsi="Times New Roman" w:cs="Times New Roman"/>
              <w:kern w:val="1"/>
              <w:sz w:val="24"/>
              <w:szCs w:val="24"/>
            </w:rPr>
          </w:rPrChange>
        </w:rPr>
        <w:t>“I don’t like our odds,” she said, banging on the door again.</w:t>
      </w:r>
    </w:p>
    <w:p w14:paraId="7772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6" w:author="Andrea Stafford Hintz" w:date="2016-09-18T16:51:00Z">
            <w:rPr>
              <w:rFonts w:ascii="Times New Roman" w:eastAsia="Times New Roman" w:hAnsi="Times New Roman" w:cs="Times New Roman"/>
              <w:kern w:val="1"/>
              <w:sz w:val="24"/>
              <w:szCs w:val="24"/>
            </w:rPr>
          </w:rPrChange>
        </w:rPr>
        <w:t>When no one answered it, she raised the pistol. There was nothing else for it but to put as many bullets in their skulls as they could, and then fight their way out with their bare hands.</w:t>
      </w:r>
    </w:p>
    <w:p w14:paraId="6F6CB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7" w:author="Andrea Stafford Hintz" w:date="2016-09-18T16:51:00Z">
            <w:rPr>
              <w:rFonts w:ascii="Times New Roman" w:eastAsia="Times New Roman" w:hAnsi="Times New Roman" w:cs="Times New Roman"/>
              <w:kern w:val="1"/>
              <w:sz w:val="24"/>
              <w:szCs w:val="24"/>
            </w:rPr>
          </w:rPrChange>
        </w:rPr>
        <w:t>Annabel closed her eye, relying on the prosthesis for her vision, squeezed the trigger, and one of them fell to the floor. He disappeared under the sea of zombies, who climbed over him without seeming to slow.</w:t>
      </w:r>
    </w:p>
    <w:p w14:paraId="37CFF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8" w:author="Andrea Stafford Hintz" w:date="2016-09-18T16:51:00Z">
            <w:rPr>
              <w:rFonts w:ascii="Times New Roman" w:eastAsia="Times New Roman" w:hAnsi="Times New Roman" w:cs="Times New Roman"/>
              <w:kern w:val="1"/>
              <w:sz w:val="24"/>
              <w:szCs w:val="24"/>
            </w:rPr>
          </w:rPrChange>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4117E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29" w:author="Andrea Stafford Hintz" w:date="2016-09-18T16:51:00Z">
            <w:rPr>
              <w:rFonts w:ascii="Times New Roman" w:eastAsia="Times New Roman" w:hAnsi="Times New Roman" w:cs="Times New Roman"/>
              <w:kern w:val="1"/>
              <w:sz w:val="24"/>
              <w:szCs w:val="24"/>
            </w:rPr>
          </w:rPrChange>
        </w:rPr>
        <w:t>“There’s too many of them,” she said.</w:t>
      </w:r>
    </w:p>
    <w:p w14:paraId="4D065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30" w:author="Andrea Stafford Hintz" w:date="2016-09-18T16:51:00Z">
            <w:rPr>
              <w:rFonts w:ascii="Times New Roman" w:eastAsia="Times New Roman" w:hAnsi="Times New Roman" w:cs="Times New Roman"/>
              <w:kern w:val="1"/>
              <w:sz w:val="24"/>
              <w:szCs w:val="24"/>
            </w:rPr>
          </w:rPrChange>
        </w:rPr>
        <w:t>“Just keep shooting,” Roderick shouted back.</w:t>
      </w:r>
    </w:p>
    <w:p w14:paraId="0739E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31" w:author="Andrea Stafford Hintz" w:date="2016-09-18T16:51:00Z">
            <w:rPr>
              <w:rFonts w:ascii="Times New Roman" w:eastAsia="Times New Roman" w:hAnsi="Times New Roman" w:cs="Times New Roman"/>
              <w:kern w:val="1"/>
              <w:sz w:val="24"/>
              <w:szCs w:val="24"/>
            </w:rPr>
          </w:rPrChange>
        </w:rPr>
        <w:t>They were inches away from each other, but the sounds of gunfire ricocheting down the hallway and the carnivorous moans of the zombies were deafening.</w:t>
      </w:r>
    </w:p>
    <w:p w14:paraId="529F2D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32" w:author="Andrea Stafford Hintz" w:date="2016-09-18T16:51:00Z">
            <w:rPr>
              <w:rFonts w:ascii="Times New Roman" w:eastAsia="Times New Roman" w:hAnsi="Times New Roman" w:cs="Times New Roman"/>
              <w:kern w:val="1"/>
              <w:sz w:val="24"/>
              <w:szCs w:val="24"/>
            </w:rPr>
          </w:rPrChange>
        </w:rPr>
        <w:t>Palmer grunted, kicking at the doorknob to the laboratory with all his might. If they couldn’t pick the lock, maybe he could break it down. It was up to Annabel and Roderick to buy him enough time.</w:t>
      </w:r>
    </w:p>
    <w:p w14:paraId="3FAD0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33" w:author="Andrea Stafford Hintz" w:date="2016-09-18T16:51:00Z">
            <w:rPr>
              <w:rFonts w:ascii="Times New Roman" w:eastAsia="Times New Roman" w:hAnsi="Times New Roman" w:cs="Times New Roman"/>
              <w:kern w:val="1"/>
              <w:sz w:val="24"/>
              <w:szCs w:val="24"/>
            </w:rPr>
          </w:rPrChange>
        </w:rPr>
        <w:t>Annabel aimed again, pulled the trigger, and fired her last bullet. She hadn’t been counting, and only realized she was out when she fired again and heard the hollow click of an empty chamber.</w:t>
      </w:r>
    </w:p>
    <w:p w14:paraId="6BE27E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34" w:author="Andrea Stafford Hintz" w:date="2016-09-18T16:51:00Z">
            <w:rPr>
              <w:rFonts w:ascii="Times New Roman" w:eastAsia="Times New Roman" w:hAnsi="Times New Roman" w:cs="Times New Roman"/>
              <w:kern w:val="1"/>
              <w:sz w:val="24"/>
              <w:szCs w:val="24"/>
            </w:rPr>
          </w:rPrChange>
        </w:rPr>
        <w:t>She stuffed the gun back into her holster, and looked to Palmer. The latch still hadn’t broken. The zombies were almost upon them.</w:t>
      </w:r>
    </w:p>
    <w:p w14:paraId="6B21E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proofErr w:type="spellStart"/>
      <w:r w:rsidRPr="009400B4">
        <w:rPr>
          <w:rFonts w:ascii="Times New Roman" w:hAnsi="Times New Roman"/>
          <w:kern w:val="1"/>
          <w:sz w:val="24"/>
          <w:rPrChange w:id="10235" w:author="Andrea Stafford Hintz" w:date="2016-09-18T16:51:00Z">
            <w:rPr>
              <w:rFonts w:ascii="Times New Roman" w:eastAsia="Times New Roman" w:hAnsi="Times New Roman" w:cs="Times New Roman"/>
              <w:kern w:val="1"/>
              <w:sz w:val="24"/>
              <w:szCs w:val="24"/>
            </w:rPr>
          </w:rPrChange>
        </w:rPr>
        <w:t>Roderick</w:t>
      </w:r>
      <w:del w:id="10236" w:author="Andrea Stafford Hintz" w:date="2016-09-18T16:51:00Z">
        <w:r w:rsidRPr="7E0DB100">
          <w:rPr>
            <w:rFonts w:ascii="Times New Roman" w:eastAsia="Times New Roman" w:hAnsi="Times New Roman" w:cs="Times New Roman"/>
            <w:kern w:val="1"/>
            <w:sz w:val="24"/>
            <w:szCs w:val="24"/>
            <w:rPrChange w:id="10237" w:author="Bryce Raffle" w:date="2016-09-06T11:42:00Z">
              <w:rPr>
                <w:rFonts w:ascii="Times New Roman" w:hAnsi="Times New Roman" w:cs="Times New Roman"/>
                <w:kern w:val="1"/>
                <w:sz w:val="24"/>
                <w:szCs w:val="24"/>
              </w:rPr>
            </w:rPrChange>
          </w:rPr>
          <w:delText xml:space="preserve"> </w:delText>
        </w:r>
      </w:del>
      <w:del w:id="10238" w:author="Andrea Stafford Hintz" w:date="2016-09-09T11:49:00Z">
        <w:r w:rsidRPr="7E0DB100" w:rsidDel="00EA7BDC">
          <w:rPr>
            <w:rFonts w:ascii="Times New Roman" w:eastAsia="Times New Roman" w:hAnsi="Times New Roman" w:cs="Times New Roman"/>
            <w:kern w:val="1"/>
            <w:sz w:val="24"/>
            <w:szCs w:val="24"/>
            <w:rPrChange w:id="10239" w:author="Bryce Raffle" w:date="2016-09-06T11:42:00Z">
              <w:rPr>
                <w:rFonts w:ascii="Times New Roman" w:hAnsi="Times New Roman" w:cs="Times New Roman"/>
                <w:kern w:val="1"/>
                <w:sz w:val="24"/>
                <w:szCs w:val="24"/>
              </w:rPr>
            </w:rPrChange>
          </w:rPr>
          <w:delText>still</w:delText>
        </w:r>
        <w:r w:rsidRPr="009400B4" w:rsidDel="00EA7BDC">
          <w:rPr>
            <w:rFonts w:ascii="Times New Roman" w:hAnsi="Times New Roman"/>
            <w:kern w:val="1"/>
            <w:sz w:val="24"/>
            <w:rPrChange w:id="10240"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10241" w:author="Andrea Stafford Hintz" w:date="2016-09-18T16:51:00Z">
            <w:rPr>
              <w:rFonts w:ascii="Times New Roman" w:eastAsia="Times New Roman" w:hAnsi="Times New Roman" w:cs="Times New Roman"/>
              <w:kern w:val="1"/>
              <w:sz w:val="24"/>
              <w:szCs w:val="24"/>
            </w:rPr>
          </w:rPrChange>
        </w:rPr>
        <w:t>had</w:t>
      </w:r>
      <w:proofErr w:type="spellEnd"/>
      <w:r w:rsidRPr="009400B4">
        <w:rPr>
          <w:rFonts w:ascii="Times New Roman" w:hAnsi="Times New Roman"/>
          <w:kern w:val="1"/>
          <w:sz w:val="24"/>
          <w:rPrChange w:id="10242" w:author="Andrea Stafford Hintz" w:date="2016-09-18T16:51:00Z">
            <w:rPr>
              <w:rFonts w:ascii="Times New Roman" w:eastAsia="Times New Roman" w:hAnsi="Times New Roman" w:cs="Times New Roman"/>
              <w:kern w:val="1"/>
              <w:sz w:val="24"/>
              <w:szCs w:val="24"/>
            </w:rPr>
          </w:rPrChange>
        </w:rPr>
        <w:t xml:space="preserve"> a few bullets left, but he wasn’t the marksman Annabel was. She watched him waste three bullets just to put one zombie down. She was about to ask him to hand over his gun, but before she had the chance, he ran out of bullets too.</w:t>
      </w:r>
    </w:p>
    <w:p w14:paraId="0FD65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3" w:author="Andrea Stafford Hintz" w:date="2016-09-18T16:51:00Z">
            <w:rPr>
              <w:rFonts w:ascii="Times New Roman" w:eastAsia="Times New Roman" w:hAnsi="Times New Roman" w:cs="Times New Roman"/>
              <w:kern w:val="1"/>
              <w:sz w:val="24"/>
              <w:szCs w:val="24"/>
            </w:rPr>
          </w:rPrChange>
        </w:rPr>
        <w:t>There were still hundreds of zombies and there was nowhere to go.</w:t>
      </w:r>
    </w:p>
    <w:p w14:paraId="2DE2B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4" w:author="Andrea Stafford Hintz" w:date="2016-09-18T16:51:00Z">
            <w:rPr>
              <w:rFonts w:ascii="Times New Roman" w:eastAsia="Times New Roman" w:hAnsi="Times New Roman" w:cs="Times New Roman"/>
              <w:kern w:val="1"/>
              <w:sz w:val="24"/>
              <w:szCs w:val="24"/>
            </w:rPr>
          </w:rPrChange>
        </w:rPr>
        <w:t>“This is it,” she said.</w:t>
      </w:r>
    </w:p>
    <w:p w14:paraId="6D50F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5" w:author="Andrea Stafford Hintz" w:date="2016-09-18T16:51:00Z">
            <w:rPr>
              <w:rFonts w:ascii="Times New Roman" w:eastAsia="Times New Roman" w:hAnsi="Times New Roman" w:cs="Times New Roman"/>
              <w:kern w:val="1"/>
              <w:sz w:val="24"/>
              <w:szCs w:val="24"/>
            </w:rPr>
          </w:rPrChange>
        </w:rPr>
        <w:t>She rolled up her sleeve, revealing her bare, mechanical arm, and gave it a twist of the key. It clicked like clockwork as it wound, but the sound was all but drowned out by the snarling of the dead.</w:t>
      </w:r>
    </w:p>
    <w:p w14:paraId="568AF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6" w:author="Andrea Stafford Hintz" w:date="2016-09-18T16:51:00Z">
            <w:rPr>
              <w:rFonts w:ascii="Times New Roman" w:eastAsia="Times New Roman" w:hAnsi="Times New Roman" w:cs="Times New Roman"/>
              <w:kern w:val="1"/>
              <w:sz w:val="24"/>
              <w:szCs w:val="24"/>
            </w:rPr>
          </w:rPrChange>
        </w:rPr>
        <w:t>She marched forward, towards the zombies.</w:t>
      </w:r>
    </w:p>
    <w:p w14:paraId="2BF432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7" w:author="Andrea Stafford Hintz" w:date="2016-09-18T16:51:00Z">
            <w:rPr>
              <w:rFonts w:ascii="Times New Roman" w:eastAsia="Times New Roman" w:hAnsi="Times New Roman" w:cs="Times New Roman"/>
              <w:kern w:val="1"/>
              <w:sz w:val="24"/>
              <w:szCs w:val="24"/>
            </w:rPr>
          </w:rPrChange>
        </w:rPr>
        <w:t>“What are you doing?” Palmer grunted.</w:t>
      </w:r>
    </w:p>
    <w:p w14:paraId="5246FA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8" w:author="Andrea Stafford Hintz" w:date="2016-09-18T16:51:00Z">
            <w:rPr>
              <w:rFonts w:ascii="Times New Roman" w:eastAsia="Times New Roman" w:hAnsi="Times New Roman" w:cs="Times New Roman"/>
              <w:kern w:val="1"/>
              <w:sz w:val="24"/>
              <w:szCs w:val="24"/>
            </w:rPr>
          </w:rPrChange>
        </w:rPr>
        <w:t>“Just get that damned door open,” she shouted back.</w:t>
      </w:r>
    </w:p>
    <w:p w14:paraId="07FCE4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49" w:author="Andrea Stafford Hintz" w:date="2016-09-18T16:51:00Z">
            <w:rPr>
              <w:rFonts w:ascii="Times New Roman" w:eastAsia="Times New Roman" w:hAnsi="Times New Roman" w:cs="Times New Roman"/>
              <w:kern w:val="1"/>
              <w:sz w:val="24"/>
              <w:szCs w:val="24"/>
            </w:rPr>
          </w:rPrChange>
        </w:rPr>
        <w:t>She grabbed the first of them by the face, careful not to let his jaws seize upon her hands, and slammed his face into the wall. His skull cracked, and he dropped him to the floor. She stomped on his head for good measure, and caved in the next man’s face with a wicked right hook from her brass hand, all in one swift motion.</w:t>
      </w:r>
    </w:p>
    <w:p w14:paraId="0BE00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50" w:author="Andrea Stafford Hintz" w:date="2016-09-18T16:51:00Z">
            <w:rPr>
              <w:rFonts w:ascii="Times New Roman" w:eastAsia="Times New Roman" w:hAnsi="Times New Roman" w:cs="Times New Roman"/>
              <w:kern w:val="1"/>
              <w:sz w:val="24"/>
              <w:szCs w:val="24"/>
            </w:rPr>
          </w:rPrChange>
        </w:rPr>
        <w:t>Roderick seemed suitably impressed, as he let out a whoop of joy and applauded her efforts.</w:t>
      </w:r>
    </w:p>
    <w:p w14:paraId="2CF2C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51" w:author="Andrea Stafford Hintz" w:date="2016-09-18T16:51:00Z">
            <w:rPr>
              <w:rFonts w:ascii="Times New Roman" w:eastAsia="Times New Roman" w:hAnsi="Times New Roman" w:cs="Times New Roman"/>
              <w:kern w:val="1"/>
              <w:sz w:val="24"/>
              <w:szCs w:val="24"/>
            </w:rPr>
          </w:rPrChange>
        </w:rPr>
        <w:t>“Don’t get too excited,” she said. “It’s not over yet.”</w:t>
      </w:r>
    </w:p>
    <w:p w14:paraId="7A0ECD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252"/>
      <w:r w:rsidRPr="009400B4">
        <w:rPr>
          <w:rFonts w:ascii="Times New Roman" w:hAnsi="Times New Roman"/>
          <w:kern w:val="1"/>
          <w:sz w:val="24"/>
          <w:rPrChange w:id="10253" w:author="Andrea Stafford Hintz" w:date="2016-09-18T16:51:00Z">
            <w:rPr>
              <w:rFonts w:ascii="Times New Roman" w:eastAsia="Times New Roman" w:hAnsi="Times New Roman" w:cs="Times New Roman"/>
              <w:kern w:val="1"/>
              <w:sz w:val="24"/>
              <w:szCs w:val="24"/>
            </w:rPr>
          </w:rPrChange>
        </w:rPr>
        <w:t xml:space="preserve">Already, another zombie was grabbing at her, this time from behind. She grabbed his arms as if to fling him over her back, using his momentum against him, but his body was rotten. His arms popped out of their sockets with a nasty </w:t>
      </w:r>
      <w:r w:rsidRPr="009400B4">
        <w:rPr>
          <w:rFonts w:ascii="Times New Roman" w:hAnsi="Times New Roman"/>
          <w:i/>
          <w:kern w:val="1"/>
          <w:sz w:val="24"/>
          <w:rPrChange w:id="10254" w:author="Andrea Stafford Hintz" w:date="2016-09-18T16:51:00Z">
            <w:rPr>
              <w:rFonts w:ascii="Times New Roman" w:eastAsia="Times New Roman" w:hAnsi="Times New Roman" w:cs="Times New Roman"/>
              <w:i/>
              <w:kern w:val="1"/>
              <w:sz w:val="24"/>
              <w:szCs w:val="24"/>
            </w:rPr>
          </w:rPrChange>
        </w:rPr>
        <w:t>plop</w:t>
      </w:r>
      <w:r w:rsidRPr="009400B4">
        <w:rPr>
          <w:rFonts w:ascii="Times New Roman" w:hAnsi="Times New Roman"/>
          <w:kern w:val="1"/>
          <w:sz w:val="24"/>
          <w:rPrChange w:id="10255" w:author="Andrea Stafford Hintz" w:date="2016-09-18T16:51:00Z">
            <w:rPr>
              <w:rFonts w:ascii="Times New Roman" w:eastAsia="Times New Roman" w:hAnsi="Times New Roman" w:cs="Times New Roman"/>
              <w:kern w:val="1"/>
              <w:sz w:val="24"/>
              <w:szCs w:val="24"/>
            </w:rPr>
          </w:rPrChange>
        </w:rPr>
        <w:t>, the skin and meat ripping from his rotting limbs like a snake sloughing off its skin</w:t>
      </w:r>
      <w:commentRangeEnd w:id="10252"/>
      <w:r w:rsidR="00EA7BDC">
        <w:rPr>
          <w:rStyle w:val="CommentReference"/>
        </w:rPr>
        <w:commentReference w:id="10252"/>
      </w:r>
      <w:r w:rsidRPr="009400B4">
        <w:rPr>
          <w:rFonts w:ascii="Times New Roman" w:hAnsi="Times New Roman"/>
          <w:kern w:val="1"/>
          <w:sz w:val="24"/>
          <w:rPrChange w:id="10256" w:author="Andrea Stafford Hintz" w:date="2016-09-18T16:51:00Z">
            <w:rPr>
              <w:rFonts w:ascii="Times New Roman" w:eastAsia="Times New Roman" w:hAnsi="Times New Roman" w:cs="Times New Roman"/>
              <w:kern w:val="1"/>
              <w:sz w:val="24"/>
              <w:szCs w:val="24"/>
            </w:rPr>
          </w:rPrChange>
        </w:rPr>
        <w:t>.</w:t>
      </w:r>
    </w:p>
    <w:p w14:paraId="24E5A8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57" w:author="Andrea Stafford Hintz" w:date="2016-09-18T16:51:00Z">
            <w:rPr>
              <w:rFonts w:ascii="Times New Roman" w:eastAsia="Times New Roman" w:hAnsi="Times New Roman" w:cs="Times New Roman"/>
              <w:kern w:val="1"/>
              <w:sz w:val="24"/>
              <w:szCs w:val="24"/>
            </w:rPr>
          </w:rPrChange>
        </w:rPr>
        <w:t>“Sorry,” Roderick replied, “It’s just that I’m not used to fighting beside anybody remotely competent. No offense intended to Inspectors Hargrave and Taggert, god rest their souls.”</w:t>
      </w:r>
    </w:p>
    <w:p w14:paraId="1974B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58" w:author="Andrea Stafford Hintz" w:date="2016-09-18T16:51:00Z">
            <w:rPr>
              <w:rFonts w:ascii="Times New Roman" w:eastAsia="Times New Roman" w:hAnsi="Times New Roman" w:cs="Times New Roman"/>
              <w:kern w:val="1"/>
              <w:sz w:val="24"/>
              <w:szCs w:val="24"/>
            </w:rPr>
          </w:rPrChange>
        </w:rPr>
        <w:t>Annabel grinned. It was difficult, in the heat of battle, to remain angry at him. “Why, Mr. Steen, if I didn’t know you better, I’d say that sounded like a compliment.”</w:t>
      </w:r>
    </w:p>
    <w:p w14:paraId="2EA50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59" w:author="Andrea Stafford Hintz" w:date="2016-09-18T16:51:00Z">
            <w:rPr>
              <w:rFonts w:ascii="Times New Roman" w:eastAsia="Times New Roman" w:hAnsi="Times New Roman" w:cs="Times New Roman"/>
              <w:kern w:val="1"/>
              <w:sz w:val="24"/>
              <w:szCs w:val="24"/>
            </w:rPr>
          </w:rPrChange>
        </w:rPr>
        <w:t>She dropped one of the arms, but she held onto the other, brandishing it like a weapon.</w:t>
      </w:r>
    </w:p>
    <w:p w14:paraId="0B5652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0" w:author="Andrea Stafford Hintz" w:date="2016-09-18T16:51:00Z">
            <w:rPr>
              <w:rFonts w:ascii="Times New Roman" w:eastAsia="Times New Roman" w:hAnsi="Times New Roman" w:cs="Times New Roman"/>
              <w:kern w:val="1"/>
              <w:sz w:val="24"/>
              <w:szCs w:val="24"/>
            </w:rPr>
          </w:rPrChange>
        </w:rPr>
        <w:t xml:space="preserve">She whirled around to face the zombie, and recognized him. This was the creature from the tank. He was beyond rotten. He was wet, </w:t>
      </w:r>
      <w:r w:rsidRPr="009400B4">
        <w:rPr>
          <w:rFonts w:ascii="Times New Roman" w:hAnsi="Times New Roman"/>
          <w:i/>
          <w:kern w:val="1"/>
          <w:sz w:val="24"/>
          <w:rPrChange w:id="10261" w:author="Andrea Stafford Hintz" w:date="2016-09-18T16:51:00Z">
            <w:rPr>
              <w:rFonts w:ascii="Times New Roman" w:eastAsia="Times New Roman" w:hAnsi="Times New Roman" w:cs="Times New Roman"/>
              <w:i/>
              <w:kern w:val="1"/>
              <w:sz w:val="24"/>
              <w:szCs w:val="24"/>
            </w:rPr>
          </w:rPrChange>
        </w:rPr>
        <w:t>soggy</w:t>
      </w:r>
      <w:r w:rsidRPr="009400B4">
        <w:rPr>
          <w:rFonts w:ascii="Times New Roman" w:hAnsi="Times New Roman"/>
          <w:kern w:val="1"/>
          <w:sz w:val="24"/>
          <w:rPrChange w:id="10262" w:author="Andrea Stafford Hintz" w:date="2016-09-18T16:51:00Z">
            <w:rPr>
              <w:rFonts w:ascii="Times New Roman" w:eastAsia="Times New Roman" w:hAnsi="Times New Roman" w:cs="Times New Roman"/>
              <w:kern w:val="1"/>
              <w:sz w:val="24"/>
              <w:szCs w:val="24"/>
            </w:rPr>
          </w:rPrChange>
        </w:rPr>
        <w:t xml:space="preserve"> even. No wonder his arms had ripped out so easily. She raised his limb and swung it at his skull, knocking him over.</w:t>
      </w:r>
    </w:p>
    <w:p w14:paraId="09AA2B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3" w:author="Andrea Stafford Hintz" w:date="2016-09-18T16:51:00Z">
            <w:rPr>
              <w:rFonts w:ascii="Times New Roman" w:eastAsia="Times New Roman" w:hAnsi="Times New Roman" w:cs="Times New Roman"/>
              <w:kern w:val="1"/>
              <w:sz w:val="24"/>
              <w:szCs w:val="24"/>
            </w:rPr>
          </w:rPrChange>
        </w:rPr>
        <w:t>He twitched on the ground, trying to get up, but Annabel didn’t let up. She stood over him and used his own arm to cave in his skull.</w:t>
      </w:r>
    </w:p>
    <w:p w14:paraId="6047B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4" w:author="Andrea Stafford Hintz" w:date="2016-09-18T16:51:00Z">
            <w:rPr>
              <w:rFonts w:ascii="Times New Roman" w:eastAsia="Times New Roman" w:hAnsi="Times New Roman" w:cs="Times New Roman"/>
              <w:kern w:val="1"/>
              <w:sz w:val="24"/>
              <w:szCs w:val="24"/>
            </w:rPr>
          </w:rPrChange>
        </w:rPr>
        <w:t>“Very neatly done, Miss Monday,” Roderick called.</w:t>
      </w:r>
    </w:p>
    <w:p w14:paraId="3A72DF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5" w:author="Andrea Stafford Hintz" w:date="2016-09-18T16:51:00Z">
            <w:rPr>
              <w:rFonts w:ascii="Times New Roman" w:eastAsia="Times New Roman" w:hAnsi="Times New Roman" w:cs="Times New Roman"/>
              <w:kern w:val="1"/>
              <w:sz w:val="24"/>
              <w:szCs w:val="24"/>
            </w:rPr>
          </w:rPrChange>
        </w:rPr>
        <w:t>Beside her, Roderick had drawn his swordstick and was doing a decent enough job of hacking at the zombies, cleaving their faces apart with neat thrusts of the sword.</w:t>
      </w:r>
    </w:p>
    <w:p w14:paraId="63F19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6" w:author="Andrea Stafford Hintz" w:date="2016-09-18T16:51:00Z">
            <w:rPr>
              <w:rFonts w:ascii="Times New Roman" w:eastAsia="Times New Roman" w:hAnsi="Times New Roman" w:cs="Times New Roman"/>
              <w:kern w:val="1"/>
              <w:sz w:val="24"/>
              <w:szCs w:val="24"/>
            </w:rPr>
          </w:rPrChange>
        </w:rPr>
        <w:t>“You’re not bad at that, yourself,” she told him.</w:t>
      </w:r>
    </w:p>
    <w:p w14:paraId="46924CB4" w14:textId="52608EF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67" w:author="Andrea Stafford Hintz" w:date="2016-09-18T16:51:00Z">
            <w:rPr>
              <w:rFonts w:ascii="Times New Roman" w:eastAsia="Times New Roman" w:hAnsi="Times New Roman" w:cs="Times New Roman"/>
              <w:kern w:val="1"/>
              <w:sz w:val="24"/>
              <w:szCs w:val="24"/>
            </w:rPr>
          </w:rPrChange>
        </w:rPr>
        <w:t xml:space="preserve">She was honestly surprised. While Roderick exuded confidence and had the poised, refined manner of an English dandy, she hadn’t expected that fighting zombies would be his </w:t>
      </w:r>
      <w:proofErr w:type="spellStart"/>
      <w:ins w:id="10268" w:author="Andrea Stafford Hintz" w:date="2016-09-18T16:51:00Z">
        <w:r w:rsidR="00A22D6C" w:rsidRPr="7E0DB100">
          <w:rPr>
            <w:rFonts w:ascii="Times New Roman" w:eastAsia="Times New Roman" w:hAnsi="Times New Roman" w:cs="Times New Roman"/>
            <w:kern w:val="1"/>
            <w:sz w:val="24"/>
            <w:szCs w:val="24"/>
          </w:rPr>
          <w:t>forte</w:t>
        </w:r>
      </w:ins>
      <w:del w:id="10269" w:author="Andrea Stafford Hintz" w:date="2016-09-09T11:50:00Z">
        <w:r w:rsidRPr="7E0DB100" w:rsidDel="00EA7BDC">
          <w:rPr>
            <w:rFonts w:ascii="Times New Roman" w:eastAsia="Times New Roman" w:hAnsi="Times New Roman" w:cs="Times New Roman"/>
            <w:kern w:val="1"/>
            <w:sz w:val="24"/>
            <w:szCs w:val="24"/>
            <w:rPrChange w:id="10270" w:author="Bryce Raffle" w:date="2016-09-06T11:42:00Z">
              <w:rPr>
                <w:rFonts w:ascii="Times New Roman" w:hAnsi="Times New Roman" w:cs="Times New Roman"/>
                <w:kern w:val="1"/>
                <w:sz w:val="24"/>
                <w:szCs w:val="24"/>
              </w:rPr>
            </w:rPrChange>
          </w:rPr>
          <w:delText>forté</w:delText>
        </w:r>
      </w:del>
      <w:ins w:id="10271" w:author="Andrea Stafford Hintz" w:date="2016-09-09T11:50:00Z">
        <w:r w:rsidR="00EA7BDC" w:rsidRPr="7E0DB100">
          <w:rPr>
            <w:rFonts w:ascii="Times New Roman" w:eastAsia="Times New Roman" w:hAnsi="Times New Roman" w:cs="Times New Roman"/>
            <w:kern w:val="1"/>
            <w:sz w:val="24"/>
            <w:szCs w:val="24"/>
          </w:rPr>
          <w:t>forte</w:t>
        </w:r>
      </w:ins>
      <w:proofErr w:type="spellEnd"/>
      <w:r w:rsidRPr="009400B4">
        <w:rPr>
          <w:rFonts w:ascii="Times New Roman" w:hAnsi="Times New Roman"/>
          <w:kern w:val="1"/>
          <w:sz w:val="24"/>
          <w:rPrChange w:id="10272" w:author="Andrea Stafford Hintz" w:date="2016-09-18T16:51:00Z">
            <w:rPr>
              <w:rFonts w:ascii="Times New Roman" w:eastAsia="Times New Roman" w:hAnsi="Times New Roman" w:cs="Times New Roman"/>
              <w:kern w:val="1"/>
              <w:sz w:val="24"/>
              <w:szCs w:val="24"/>
            </w:rPr>
          </w:rPrChange>
        </w:rPr>
        <w:t>. She’d half expected him to cower in the corner while she did the hard work.</w:t>
      </w:r>
    </w:p>
    <w:p w14:paraId="75955E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73" w:author="Andrea Stafford Hintz" w:date="2016-09-18T16:51:00Z">
            <w:rPr>
              <w:rFonts w:ascii="Times New Roman" w:eastAsia="Times New Roman" w:hAnsi="Times New Roman" w:cs="Times New Roman"/>
              <w:kern w:val="1"/>
              <w:sz w:val="24"/>
              <w:szCs w:val="24"/>
            </w:rPr>
          </w:rPrChange>
        </w:rPr>
        <w:t xml:space="preserve">“I’ve trained in </w:t>
      </w:r>
      <w:proofErr w:type="spellStart"/>
      <w:r w:rsidRPr="009400B4">
        <w:rPr>
          <w:rFonts w:ascii="Times New Roman" w:hAnsi="Times New Roman"/>
          <w:kern w:val="1"/>
          <w:sz w:val="24"/>
          <w:rPrChange w:id="10274" w:author="Andrea Stafford Hintz" w:date="2016-09-18T16:51:00Z">
            <w:rPr>
              <w:rFonts w:ascii="Times New Roman" w:eastAsia="Times New Roman" w:hAnsi="Times New Roman" w:cs="Times New Roman"/>
              <w:kern w:val="1"/>
              <w:sz w:val="24"/>
              <w:szCs w:val="24"/>
            </w:rPr>
          </w:rPrChange>
        </w:rPr>
        <w:t>bartitsu</w:t>
      </w:r>
      <w:proofErr w:type="spellEnd"/>
      <w:r w:rsidRPr="009400B4">
        <w:rPr>
          <w:rFonts w:ascii="Times New Roman" w:hAnsi="Times New Roman"/>
          <w:kern w:val="1"/>
          <w:sz w:val="24"/>
          <w:rPrChange w:id="10275" w:author="Andrea Stafford Hintz" w:date="2016-09-18T16:51:00Z">
            <w:rPr>
              <w:rFonts w:ascii="Times New Roman" w:eastAsia="Times New Roman" w:hAnsi="Times New Roman" w:cs="Times New Roman"/>
              <w:kern w:val="1"/>
              <w:sz w:val="24"/>
              <w:szCs w:val="24"/>
            </w:rPr>
          </w:rPrChange>
        </w:rPr>
        <w:t>,” he replied, even as he grunted with the effort of slicing through a zombie’s legs. “Not to mention fencing. My father was rather determined to make a proper man out of me.”</w:t>
      </w:r>
    </w:p>
    <w:p w14:paraId="7E4F59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76" w:author="Andrea Stafford Hintz" w:date="2016-09-18T16:51:00Z">
            <w:rPr>
              <w:rFonts w:ascii="Times New Roman" w:eastAsia="Times New Roman" w:hAnsi="Times New Roman" w:cs="Times New Roman"/>
              <w:kern w:val="1"/>
              <w:sz w:val="24"/>
              <w:szCs w:val="24"/>
            </w:rPr>
          </w:rPrChange>
        </w:rPr>
        <w:t xml:space="preserve">“Is </w:t>
      </w:r>
      <w:r w:rsidRPr="009400B4">
        <w:rPr>
          <w:rFonts w:ascii="Times New Roman" w:hAnsi="Times New Roman"/>
          <w:i/>
          <w:kern w:val="1"/>
          <w:sz w:val="24"/>
          <w:rPrChange w:id="10277" w:author="Andrea Stafford Hintz" w:date="2016-09-18T16:51:00Z">
            <w:rPr>
              <w:rFonts w:ascii="Times New Roman" w:eastAsia="Times New Roman" w:hAnsi="Times New Roman" w:cs="Times New Roman"/>
              <w:i/>
              <w:kern w:val="1"/>
              <w:sz w:val="24"/>
              <w:szCs w:val="24"/>
            </w:rPr>
          </w:rPrChange>
        </w:rPr>
        <w:t>that</w:t>
      </w:r>
      <w:r w:rsidRPr="009400B4">
        <w:rPr>
          <w:rFonts w:ascii="Times New Roman" w:hAnsi="Times New Roman"/>
          <w:kern w:val="1"/>
          <w:sz w:val="24"/>
          <w:rPrChange w:id="10278" w:author="Andrea Stafford Hintz" w:date="2016-09-18T16:51:00Z">
            <w:rPr>
              <w:rFonts w:ascii="Times New Roman" w:eastAsia="Times New Roman" w:hAnsi="Times New Roman" w:cs="Times New Roman"/>
              <w:kern w:val="1"/>
              <w:sz w:val="24"/>
              <w:szCs w:val="24"/>
            </w:rPr>
          </w:rPrChange>
        </w:rPr>
        <w:t xml:space="preserve"> what makes a proper man? Sports?”</w:t>
      </w:r>
    </w:p>
    <w:p w14:paraId="4522F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79" w:author="Andrea Stafford Hintz" w:date="2016-09-18T16:51:00Z">
            <w:rPr>
              <w:rFonts w:ascii="Times New Roman" w:eastAsia="Times New Roman" w:hAnsi="Times New Roman" w:cs="Times New Roman"/>
              <w:kern w:val="1"/>
              <w:sz w:val="24"/>
              <w:szCs w:val="24"/>
            </w:rPr>
          </w:rPrChange>
        </w:rPr>
        <w:t xml:space="preserve">“My father seemed to think so,” Roderick answered, thrusting his sword into the eye socket of a zombie that had grasped Annabel by the hair. “And what do </w:t>
      </w:r>
      <w:r w:rsidRPr="009400B4">
        <w:rPr>
          <w:rFonts w:ascii="Times New Roman" w:hAnsi="Times New Roman"/>
          <w:i/>
          <w:kern w:val="1"/>
          <w:sz w:val="24"/>
          <w:rPrChange w:id="10280" w:author="Andrea Stafford Hintz" w:date="2016-09-18T16:51:00Z">
            <w:rPr>
              <w:rFonts w:ascii="Times New Roman" w:eastAsia="Times New Roman" w:hAnsi="Times New Roman" w:cs="Times New Roman"/>
              <w:i/>
              <w:kern w:val="1"/>
              <w:sz w:val="24"/>
              <w:szCs w:val="24"/>
            </w:rPr>
          </w:rPrChange>
        </w:rPr>
        <w:t>you</w:t>
      </w:r>
      <w:r w:rsidRPr="009400B4">
        <w:rPr>
          <w:rFonts w:ascii="Times New Roman" w:hAnsi="Times New Roman"/>
          <w:kern w:val="1"/>
          <w:sz w:val="24"/>
          <w:rPrChange w:id="10281" w:author="Andrea Stafford Hintz" w:date="2016-09-18T16:51:00Z">
            <w:rPr>
              <w:rFonts w:ascii="Times New Roman" w:eastAsia="Times New Roman" w:hAnsi="Times New Roman" w:cs="Times New Roman"/>
              <w:kern w:val="1"/>
              <w:sz w:val="24"/>
              <w:szCs w:val="24"/>
            </w:rPr>
          </w:rPrChange>
        </w:rPr>
        <w:t xml:space="preserve"> think makes a man?”</w:t>
      </w:r>
    </w:p>
    <w:p w14:paraId="6940B2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2" w:author="Andrea Stafford Hintz" w:date="2016-09-18T16:51:00Z">
            <w:rPr>
              <w:rFonts w:ascii="Times New Roman" w:eastAsia="Times New Roman" w:hAnsi="Times New Roman" w:cs="Times New Roman"/>
              <w:kern w:val="1"/>
              <w:sz w:val="24"/>
              <w:szCs w:val="24"/>
            </w:rPr>
          </w:rPrChange>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14:paraId="71F99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3" w:author="Andrea Stafford Hintz" w:date="2016-09-18T16:51:00Z">
            <w:rPr>
              <w:rFonts w:ascii="Times New Roman" w:eastAsia="Times New Roman" w:hAnsi="Times New Roman" w:cs="Times New Roman"/>
              <w:kern w:val="1"/>
              <w:sz w:val="24"/>
              <w:szCs w:val="24"/>
            </w:rPr>
          </w:rPrChange>
        </w:rPr>
        <w:t>“Well, if men didn’t insist that women wear corsets and bustle skirts, how else would we slow you down?” Roderick wondered.</w:t>
      </w:r>
    </w:p>
    <w:p w14:paraId="0F7C9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4" w:author="Andrea Stafford Hintz" w:date="2016-09-18T16:51:00Z">
            <w:rPr>
              <w:rFonts w:ascii="Times New Roman" w:eastAsia="Times New Roman" w:hAnsi="Times New Roman" w:cs="Times New Roman"/>
              <w:kern w:val="1"/>
              <w:sz w:val="24"/>
              <w:szCs w:val="24"/>
            </w:rPr>
          </w:rPrChange>
        </w:rP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3A6C8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5" w:author="Andrea Stafford Hintz" w:date="2016-09-18T16:51:00Z">
            <w:rPr>
              <w:rFonts w:ascii="Times New Roman" w:eastAsia="Times New Roman" w:hAnsi="Times New Roman" w:cs="Times New Roman"/>
              <w:kern w:val="1"/>
              <w:sz w:val="24"/>
              <w:szCs w:val="24"/>
            </w:rPr>
          </w:rPrChange>
        </w:rPr>
        <w:t>“Buy me some time,” she said. “I need to wind my gears.”</w:t>
      </w:r>
    </w:p>
    <w:p w14:paraId="6FD290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6" w:author="Andrea Stafford Hintz" w:date="2016-09-18T16:51:00Z">
            <w:rPr>
              <w:rFonts w:ascii="Times New Roman" w:eastAsia="Times New Roman" w:hAnsi="Times New Roman" w:cs="Times New Roman"/>
              <w:kern w:val="1"/>
              <w:sz w:val="24"/>
              <w:szCs w:val="24"/>
            </w:rPr>
          </w:rPrChange>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7C0C4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7" w:author="Andrea Stafford Hintz" w:date="2016-09-18T16:51:00Z">
            <w:rPr>
              <w:rFonts w:ascii="Times New Roman" w:eastAsia="Times New Roman" w:hAnsi="Times New Roman" w:cs="Times New Roman"/>
              <w:kern w:val="1"/>
              <w:sz w:val="24"/>
              <w:szCs w:val="24"/>
            </w:rPr>
          </w:rPrChange>
        </w:rPr>
        <w:t>“How are we doing, Palmer?” she called.</w:t>
      </w:r>
    </w:p>
    <w:p w14:paraId="7F4039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8" w:author="Andrea Stafford Hintz" w:date="2016-09-18T16:51:00Z">
            <w:rPr>
              <w:rFonts w:ascii="Times New Roman" w:eastAsia="Times New Roman" w:hAnsi="Times New Roman" w:cs="Times New Roman"/>
              <w:kern w:val="1"/>
              <w:sz w:val="24"/>
              <w:szCs w:val="24"/>
            </w:rPr>
          </w:rPrChange>
        </w:rPr>
        <w:t>Even as Annabel continued to fight, heart pounding as she kicked at the nearest walking cadaver, she heard Palmer’s voice, rising above the din.</w:t>
      </w:r>
    </w:p>
    <w:p w14:paraId="5DE9BB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89" w:author="Andrea Stafford Hintz" w:date="2016-09-18T16:51:00Z">
            <w:rPr>
              <w:rFonts w:ascii="Times New Roman" w:eastAsia="Times New Roman" w:hAnsi="Times New Roman" w:cs="Times New Roman"/>
              <w:kern w:val="1"/>
              <w:sz w:val="24"/>
              <w:szCs w:val="24"/>
            </w:rPr>
          </w:rPrChange>
        </w:rPr>
        <w:t>“It’s open!”</w:t>
      </w:r>
    </w:p>
    <w:p w14:paraId="6AD9C0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290"/>
      <w:r w:rsidRPr="009400B4">
        <w:rPr>
          <w:rFonts w:ascii="Times New Roman" w:hAnsi="Times New Roman"/>
          <w:kern w:val="1"/>
          <w:sz w:val="24"/>
          <w:rPrChange w:id="10291" w:author="Andrea Stafford Hintz" w:date="2016-09-18T16:51:00Z">
            <w:rPr>
              <w:rFonts w:ascii="Times New Roman" w:eastAsia="Times New Roman" w:hAnsi="Times New Roman" w:cs="Times New Roman"/>
              <w:kern w:val="1"/>
              <w:sz w:val="24"/>
              <w:szCs w:val="24"/>
            </w:rPr>
          </w:rPrChange>
        </w:rPr>
        <w:t>She hurried to the door, ripping out the trachea of the nearest zombie fiend that assailed her in order to disengage from the fight. She landed a devastating blow with her mechanical arm that knocked its head clean off.</w:t>
      </w:r>
    </w:p>
    <w:p w14:paraId="3EC31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92" w:author="Andrea Stafford Hintz" w:date="2016-09-18T16:51:00Z">
            <w:rPr>
              <w:rFonts w:ascii="Times New Roman" w:eastAsia="Times New Roman" w:hAnsi="Times New Roman" w:cs="Times New Roman"/>
              <w:kern w:val="1"/>
              <w:sz w:val="24"/>
              <w:szCs w:val="24"/>
            </w:rPr>
          </w:rPrChange>
        </w:rPr>
        <w:t>Still, she had to fight her way through the mob, as the zombies moved clumsily in their efforts to sink their teeth into her flesh. At last, she found the open doorway and practically fell through it. Roderick was right behind her.</w:t>
      </w:r>
      <w:commentRangeEnd w:id="10290"/>
      <w:r w:rsidR="00EA7BDC">
        <w:rPr>
          <w:rStyle w:val="CommentReference"/>
        </w:rPr>
        <w:commentReference w:id="10290"/>
      </w:r>
    </w:p>
    <w:p w14:paraId="5C65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93" w:author="Andrea Stafford Hintz" w:date="2016-09-18T16:51:00Z">
            <w:rPr>
              <w:rFonts w:ascii="Times New Roman" w:eastAsia="Times New Roman" w:hAnsi="Times New Roman" w:cs="Times New Roman"/>
              <w:kern w:val="1"/>
              <w:sz w:val="24"/>
              <w:szCs w:val="24"/>
            </w:rPr>
          </w:rPrChange>
        </w:rPr>
        <w:t xml:space="preserve">Remarkably, Annabel was unscathed. She heaved, </w:t>
      </w:r>
      <w:commentRangeStart w:id="10294"/>
      <w:r w:rsidRPr="009400B4">
        <w:rPr>
          <w:rFonts w:ascii="Times New Roman" w:hAnsi="Times New Roman"/>
          <w:kern w:val="1"/>
          <w:sz w:val="24"/>
          <w:rPrChange w:id="10295" w:author="Andrea Stafford Hintz" w:date="2016-09-18T16:51:00Z">
            <w:rPr>
              <w:rFonts w:ascii="Times New Roman" w:eastAsia="Times New Roman" w:hAnsi="Times New Roman" w:cs="Times New Roman"/>
              <w:kern w:val="1"/>
              <w:sz w:val="24"/>
              <w:szCs w:val="24"/>
            </w:rPr>
          </w:rPrChange>
        </w:rPr>
        <w:t>struggling against her corset for breath</w:t>
      </w:r>
      <w:commentRangeEnd w:id="10294"/>
      <w:r w:rsidR="0057316B">
        <w:rPr>
          <w:rStyle w:val="CommentReference"/>
        </w:rPr>
        <w:commentReference w:id="10294"/>
      </w:r>
      <w:r w:rsidRPr="009400B4">
        <w:rPr>
          <w:rFonts w:ascii="Times New Roman" w:hAnsi="Times New Roman"/>
          <w:kern w:val="1"/>
          <w:sz w:val="24"/>
          <w:rPrChange w:id="10296" w:author="Andrea Stafford Hintz" w:date="2016-09-18T16:51:00Z">
            <w:rPr>
              <w:rFonts w:ascii="Times New Roman" w:eastAsia="Times New Roman" w:hAnsi="Times New Roman" w:cs="Times New Roman"/>
              <w:kern w:val="1"/>
              <w:sz w:val="24"/>
              <w:szCs w:val="24"/>
            </w:rPr>
          </w:rPrChange>
        </w:rPr>
        <w:t>,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4A0E4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97" w:author="Andrea Stafford Hintz" w:date="2016-09-18T16:51:00Z">
            <w:rPr>
              <w:rFonts w:ascii="Times New Roman" w:eastAsia="Times New Roman" w:hAnsi="Times New Roman" w:cs="Times New Roman"/>
              <w:kern w:val="1"/>
              <w:sz w:val="24"/>
              <w:szCs w:val="24"/>
            </w:rPr>
          </w:rPrChange>
        </w:rPr>
        <w:t>“We can’t hold it,” Roderick grunted.</w:t>
      </w:r>
    </w:p>
    <w:p w14:paraId="217EC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298" w:author="Andrea Stafford Hintz" w:date="2016-09-18T16:51:00Z">
            <w:rPr>
              <w:rFonts w:ascii="Times New Roman" w:eastAsia="Times New Roman" w:hAnsi="Times New Roman" w:cs="Times New Roman"/>
              <w:kern w:val="1"/>
              <w:sz w:val="24"/>
              <w:szCs w:val="24"/>
            </w:rPr>
          </w:rPrChange>
        </w:rPr>
        <w:t>The door shuddered again. With every bang against it, the door creaked open a bit further. There was nothing they could do to stop it. Eventually, the zombies would get in. They were trapped in here.</w:t>
      </w:r>
    </w:p>
    <w:p w14:paraId="1845065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24"/>
          <w:headerReference w:type="default" r:id="rId225"/>
          <w:footerReference w:type="even" r:id="rId226"/>
          <w:footerReference w:type="default" r:id="rId227"/>
          <w:headerReference w:type="first" r:id="rId228"/>
          <w:footerReference w:type="first" r:id="rId229"/>
          <w:pgSz w:w="12242" w:h="15842"/>
          <w:pgMar w:top="1440" w:right="1440" w:bottom="1440" w:left="1440" w:header="720" w:footer="720" w:gutter="0"/>
          <w:cols w:space="720"/>
          <w:titlePg/>
        </w:sectPr>
      </w:pPr>
    </w:p>
    <w:p w14:paraId="2B1109A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0299" w:name="Chapter_37"/>
      <w:r w:rsidRPr="009400B4">
        <w:rPr>
          <w:rFonts w:ascii="Times New Roman" w:hAnsi="Times New Roman"/>
          <w:kern w:val="1"/>
          <w:sz w:val="24"/>
          <w:rPrChange w:id="10300" w:author="Andrea Stafford Hintz" w:date="2016-09-18T16:51:00Z">
            <w:rPr>
              <w:rFonts w:ascii="Times New Roman" w:eastAsia="Times New Roman" w:hAnsi="Times New Roman" w:cs="Times New Roman"/>
              <w:kern w:val="1"/>
              <w:sz w:val="24"/>
              <w:szCs w:val="24"/>
            </w:rPr>
          </w:rPrChange>
        </w:rPr>
        <w:t>Chapter</w:t>
      </w:r>
      <w:bookmarkEnd w:id="10299"/>
      <w:r w:rsidRPr="009400B4">
        <w:rPr>
          <w:rFonts w:ascii="Times New Roman" w:hAnsi="Times New Roman"/>
          <w:kern w:val="1"/>
          <w:sz w:val="24"/>
          <w:rPrChange w:id="10301" w:author="Andrea Stafford Hintz" w:date="2016-09-18T16:51:00Z">
            <w:rPr>
              <w:rFonts w:ascii="Times New Roman" w:eastAsia="Times New Roman" w:hAnsi="Times New Roman" w:cs="Times New Roman"/>
              <w:kern w:val="1"/>
              <w:sz w:val="24"/>
              <w:szCs w:val="24"/>
            </w:rPr>
          </w:rPrChange>
        </w:rPr>
        <w:t xml:space="preserve"> Thirty-Seven</w:t>
      </w:r>
    </w:p>
    <w:p w14:paraId="47AC218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302" w:author="Andrea Stafford Hintz" w:date="2016-09-18T16:51:00Z">
            <w:rPr>
              <w:rFonts w:ascii="Times New Roman" w:eastAsia="Times New Roman" w:hAnsi="Times New Roman" w:cs="Times New Roman"/>
              <w:kern w:val="1"/>
              <w:sz w:val="24"/>
              <w:szCs w:val="24"/>
            </w:rPr>
          </w:rPrChange>
        </w:rPr>
        <w:t>“It is to be hoped, that you will be upon your guard; and, out of doors, speak with caution of what may be passing here, especially with respect to dead bodies.”</w:t>
      </w:r>
    </w:p>
    <w:p w14:paraId="318F64C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190DB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303" w:author="Andrea Stafford Hintz" w:date="2016-09-18T16:51:00Z">
            <w:rPr>
              <w:rFonts w:ascii="Times New Roman" w:eastAsia="Times New Roman" w:hAnsi="Times New Roman" w:cs="Times New Roman"/>
              <w:kern w:val="1"/>
              <w:sz w:val="24"/>
              <w:szCs w:val="24"/>
            </w:rPr>
          </w:rPrChange>
        </w:rPr>
        <w:t>- William Hunter</w:t>
      </w:r>
    </w:p>
    <w:p w14:paraId="0D30EC6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8E9A54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764C51" w14:textId="4C4D9AF4"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304" w:name="Scene_82"/>
      <w:r w:rsidRPr="009400B4">
        <w:rPr>
          <w:rFonts w:ascii="Times New Roman" w:hAnsi="Times New Roman"/>
          <w:kern w:val="1"/>
          <w:sz w:val="24"/>
          <w:rPrChange w:id="10305" w:author="Andrea Stafford Hintz" w:date="2016-09-18T16:51:00Z">
            <w:rPr>
              <w:rFonts w:ascii="Times New Roman" w:eastAsia="Times New Roman" w:hAnsi="Times New Roman" w:cs="Times New Roman"/>
              <w:kern w:val="1"/>
              <w:sz w:val="24"/>
              <w:szCs w:val="24"/>
            </w:rPr>
          </w:rPrChange>
        </w:rPr>
        <w:t>The</w:t>
      </w:r>
      <w:bookmarkEnd w:id="10304"/>
      <w:r w:rsidRPr="009400B4">
        <w:rPr>
          <w:rFonts w:ascii="Times New Roman" w:hAnsi="Times New Roman"/>
          <w:kern w:val="1"/>
          <w:sz w:val="24"/>
          <w:rPrChange w:id="10306" w:author="Andrea Stafford Hintz" w:date="2016-09-18T16:51:00Z">
            <w:rPr>
              <w:rFonts w:ascii="Times New Roman" w:eastAsia="Times New Roman" w:hAnsi="Times New Roman" w:cs="Times New Roman"/>
              <w:kern w:val="1"/>
              <w:sz w:val="24"/>
              <w:szCs w:val="24"/>
            </w:rPr>
          </w:rPrChange>
        </w:rPr>
        <w:t xml:space="preserve"> scientists had deserted the room</w:t>
      </w:r>
      <w:r w:rsidR="00B87AFB" w:rsidRPr="009400B4">
        <w:rPr>
          <w:rFonts w:ascii="Times New Roman" w:hAnsi="Times New Roman"/>
          <w:kern w:val="1"/>
          <w:sz w:val="24"/>
          <w:rPrChange w:id="10307" w:author="Andrea Stafford Hintz" w:date="2016-09-18T16:51:00Z">
            <w:rPr>
              <w:rFonts w:ascii="Times New Roman" w:eastAsia="Times New Roman" w:hAnsi="Times New Roman" w:cs="Times New Roman"/>
              <w:kern w:val="1"/>
              <w:sz w:val="24"/>
              <w:szCs w:val="24"/>
            </w:rPr>
          </w:rPrChange>
        </w:rPr>
        <w:t>, Dr. Jekyll among them</w:t>
      </w:r>
      <w:r w:rsidRPr="009400B4">
        <w:rPr>
          <w:rFonts w:ascii="Times New Roman" w:hAnsi="Times New Roman"/>
          <w:kern w:val="1"/>
          <w:sz w:val="24"/>
          <w:rPrChange w:id="10308" w:author="Andrea Stafford Hintz" w:date="2016-09-18T16:51:00Z">
            <w:rPr>
              <w:rFonts w:ascii="Times New Roman" w:eastAsia="Times New Roman" w:hAnsi="Times New Roman" w:cs="Times New Roman"/>
              <w:kern w:val="1"/>
              <w:sz w:val="24"/>
              <w:szCs w:val="24"/>
            </w:rPr>
          </w:rPrChange>
        </w:rPr>
        <w:t>.</w:t>
      </w:r>
    </w:p>
    <w:p w14:paraId="235A8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09" w:author="Andrea Stafford Hintz" w:date="2016-09-18T16:51:00Z">
            <w:rPr>
              <w:rFonts w:ascii="Times New Roman" w:eastAsia="Times New Roman" w:hAnsi="Times New Roman" w:cs="Times New Roman"/>
              <w:kern w:val="1"/>
              <w:sz w:val="24"/>
              <w:szCs w:val="24"/>
            </w:rPr>
          </w:rPrChange>
        </w:rPr>
        <w:t>“How did they get out?” Annabel asked Palmer. “Your map didn’t indicate another way out of this lab.”</w:t>
      </w:r>
    </w:p>
    <w:p w14:paraId="63639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0" w:author="Andrea Stafford Hintz" w:date="2016-09-18T16:51:00Z">
            <w:rPr>
              <w:rFonts w:ascii="Times New Roman" w:eastAsia="Times New Roman" w:hAnsi="Times New Roman" w:cs="Times New Roman"/>
              <w:kern w:val="1"/>
              <w:sz w:val="24"/>
              <w:szCs w:val="24"/>
            </w:rPr>
          </w:rPrChange>
        </w:rPr>
        <w:t>“I don’t know,” he said. “It’s possible the Resurrectionists made some additions to the facility without my knowledge.”</w:t>
      </w:r>
    </w:p>
    <w:p w14:paraId="7DEA77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1" w:author="Andrea Stafford Hintz" w:date="2016-09-18T16:51:00Z">
            <w:rPr>
              <w:rFonts w:ascii="Times New Roman" w:eastAsia="Times New Roman" w:hAnsi="Times New Roman" w:cs="Times New Roman"/>
              <w:kern w:val="1"/>
              <w:sz w:val="24"/>
              <w:szCs w:val="24"/>
            </w:rPr>
          </w:rPrChange>
        </w:rPr>
        <w:t>“Never mind that,” said Roderick. “They’re going to get in.”</w:t>
      </w:r>
    </w:p>
    <w:p w14:paraId="27067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2" w:author="Andrea Stafford Hintz" w:date="2016-09-18T16:51:00Z">
            <w:rPr>
              <w:rFonts w:ascii="Times New Roman" w:eastAsia="Times New Roman" w:hAnsi="Times New Roman" w:cs="Times New Roman"/>
              <w:kern w:val="1"/>
              <w:sz w:val="24"/>
              <w:szCs w:val="24"/>
            </w:rPr>
          </w:rPrChange>
        </w:rPr>
        <w:t>“Give me my gun,” Palmer asked.</w:t>
      </w:r>
    </w:p>
    <w:p w14:paraId="3F67A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3" w:author="Andrea Stafford Hintz" w:date="2016-09-18T16:51:00Z">
            <w:rPr>
              <w:rFonts w:ascii="Times New Roman" w:eastAsia="Times New Roman" w:hAnsi="Times New Roman" w:cs="Times New Roman"/>
              <w:kern w:val="1"/>
              <w:sz w:val="24"/>
              <w:szCs w:val="24"/>
            </w:rPr>
          </w:rPrChange>
        </w:rP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14:paraId="06548F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4" w:author="Andrea Stafford Hintz" w:date="2016-09-18T16:51:00Z">
            <w:rPr>
              <w:rFonts w:ascii="Times New Roman" w:eastAsia="Times New Roman" w:hAnsi="Times New Roman" w:cs="Times New Roman"/>
              <w:kern w:val="1"/>
              <w:sz w:val="24"/>
              <w:szCs w:val="24"/>
            </w:rPr>
          </w:rPrChange>
        </w:rPr>
        <w:t>“I don’t have the right bullets for your pistol,” she said.</w:t>
      </w:r>
    </w:p>
    <w:p w14:paraId="75064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5" w:author="Andrea Stafford Hintz" w:date="2016-09-18T16:51:00Z">
            <w:rPr>
              <w:rFonts w:ascii="Times New Roman" w:eastAsia="Times New Roman" w:hAnsi="Times New Roman" w:cs="Times New Roman"/>
              <w:kern w:val="1"/>
              <w:sz w:val="24"/>
              <w:szCs w:val="24"/>
            </w:rPr>
          </w:rPrChange>
        </w:rPr>
        <w:t>As for the guns she’d discarded earlier, they were still on the floor where she’d left them, with her crossbow. She had loaded up on Jonathan’s airship, and she hadn’t been shy about taking whatever she fancied. She picked up her crossbow first.</w:t>
      </w:r>
    </w:p>
    <w:p w14:paraId="0D4A3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6" w:author="Andrea Stafford Hintz" w:date="2016-09-18T16:51:00Z">
            <w:rPr>
              <w:rFonts w:ascii="Times New Roman" w:eastAsia="Times New Roman" w:hAnsi="Times New Roman" w:cs="Times New Roman"/>
              <w:kern w:val="1"/>
              <w:sz w:val="24"/>
              <w:szCs w:val="24"/>
            </w:rPr>
          </w:rPrChange>
        </w:rPr>
        <w:t>Then she grabbed a pepper-pot revolver, a Webley, and a pocket-sized derringer. She gave the Webley revolver to Palmer, the pepper-pot to Roderick, and tucked the derringer into her belt.</w:t>
      </w:r>
    </w:p>
    <w:p w14:paraId="737D8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17" w:author="Andrea Stafford Hintz" w:date="2016-09-18T16:51:00Z">
            <w:rPr>
              <w:rFonts w:ascii="Times New Roman" w:eastAsia="Times New Roman" w:hAnsi="Times New Roman" w:cs="Times New Roman"/>
              <w:kern w:val="1"/>
              <w:sz w:val="24"/>
              <w:szCs w:val="24"/>
            </w:rPr>
          </w:rPrChange>
        </w:rPr>
        <w:t xml:space="preserve">“Why </w:t>
      </w:r>
      <w:r w:rsidRPr="009400B4">
        <w:rPr>
          <w:rFonts w:ascii="Times New Roman" w:hAnsi="Times New Roman"/>
          <w:i/>
          <w:kern w:val="1"/>
          <w:sz w:val="24"/>
          <w:rPrChange w:id="10318" w:author="Andrea Stafford Hintz" w:date="2016-09-18T16:51:00Z">
            <w:rPr>
              <w:rFonts w:ascii="Times New Roman" w:eastAsia="Times New Roman" w:hAnsi="Times New Roman" w:cs="Times New Roman"/>
              <w:i/>
              <w:kern w:val="1"/>
              <w:sz w:val="24"/>
              <w:szCs w:val="24"/>
            </w:rPr>
          </w:rPrChange>
        </w:rPr>
        <w:t>does</w:t>
      </w:r>
      <w:r w:rsidRPr="009400B4">
        <w:rPr>
          <w:rFonts w:ascii="Times New Roman" w:hAnsi="Times New Roman"/>
          <w:kern w:val="1"/>
          <w:sz w:val="24"/>
          <w:rPrChange w:id="10319" w:author="Andrea Stafford Hintz" w:date="2016-09-18T16:51:00Z">
            <w:rPr>
              <w:rFonts w:ascii="Times New Roman" w:eastAsia="Times New Roman" w:hAnsi="Times New Roman" w:cs="Times New Roman"/>
              <w:kern w:val="1"/>
              <w:sz w:val="24"/>
              <w:szCs w:val="24"/>
            </w:rPr>
          </w:rPrChange>
        </w:rPr>
        <w:t xml:space="preserve"> the </w:t>
      </w:r>
      <w:r w:rsidRPr="009400B4">
        <w:rPr>
          <w:rFonts w:ascii="Times New Roman" w:hAnsi="Times New Roman"/>
          <w:i/>
          <w:kern w:val="1"/>
          <w:sz w:val="24"/>
          <w:rPrChange w:id="10320" w:author="Andrea Stafford Hintz" w:date="2016-09-18T16:51:00Z">
            <w:rPr>
              <w:rFonts w:ascii="Times New Roman" w:eastAsia="Times New Roman" w:hAnsi="Times New Roman" w:cs="Times New Roman"/>
              <w:i/>
              <w:kern w:val="1"/>
              <w:sz w:val="24"/>
              <w:szCs w:val="24"/>
            </w:rPr>
          </w:rPrChange>
        </w:rPr>
        <w:t>Penny Dreadful</w:t>
      </w:r>
      <w:r w:rsidRPr="009400B4">
        <w:rPr>
          <w:rFonts w:ascii="Times New Roman" w:hAnsi="Times New Roman"/>
          <w:kern w:val="1"/>
          <w:sz w:val="24"/>
          <w:rPrChange w:id="10321" w:author="Andrea Stafford Hintz" w:date="2016-09-18T16:51:00Z">
            <w:rPr>
              <w:rFonts w:ascii="Times New Roman" w:eastAsia="Times New Roman" w:hAnsi="Times New Roman" w:cs="Times New Roman"/>
              <w:kern w:val="1"/>
              <w:sz w:val="24"/>
              <w:szCs w:val="24"/>
            </w:rPr>
          </w:rPrChange>
        </w:rPr>
        <w:t xml:space="preserve"> have so many weapons on board, anyway?” she wondered.</w:t>
      </w:r>
    </w:p>
    <w:p w14:paraId="32F937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2" w:author="Andrea Stafford Hintz" w:date="2016-09-18T16:51:00Z">
            <w:rPr>
              <w:rFonts w:ascii="Times New Roman" w:eastAsia="Times New Roman" w:hAnsi="Times New Roman" w:cs="Times New Roman"/>
              <w:kern w:val="1"/>
              <w:sz w:val="24"/>
              <w:szCs w:val="24"/>
            </w:rPr>
          </w:rPrChange>
        </w:rPr>
        <w:t>“Jonathan’s father and I used to use the airship occasionally for our missions,” Palmer answered.</w:t>
      </w:r>
    </w:p>
    <w:p w14:paraId="1DC44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3" w:author="Andrea Stafford Hintz" w:date="2016-09-18T16:51:00Z">
            <w:rPr>
              <w:rFonts w:ascii="Times New Roman" w:eastAsia="Times New Roman" w:hAnsi="Times New Roman" w:cs="Times New Roman"/>
              <w:kern w:val="1"/>
              <w:sz w:val="24"/>
              <w:szCs w:val="24"/>
            </w:rPr>
          </w:rPrChange>
        </w:rPr>
        <w:t>“Hunting zombies, you mean?”</w:t>
      </w:r>
    </w:p>
    <w:p w14:paraId="0F2C5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4" w:author="Andrea Stafford Hintz" w:date="2016-09-18T16:51:00Z">
            <w:rPr>
              <w:rFonts w:ascii="Times New Roman" w:eastAsia="Times New Roman" w:hAnsi="Times New Roman" w:cs="Times New Roman"/>
              <w:kern w:val="1"/>
              <w:sz w:val="24"/>
              <w:szCs w:val="24"/>
            </w:rPr>
          </w:rPrChange>
        </w:rPr>
        <w:t>“The tools of the trade,” he said, brandishing the Webley.</w:t>
      </w:r>
    </w:p>
    <w:p w14:paraId="3268AB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5" w:author="Andrea Stafford Hintz" w:date="2016-09-18T16:51:00Z">
            <w:rPr>
              <w:rFonts w:ascii="Times New Roman" w:eastAsia="Times New Roman" w:hAnsi="Times New Roman" w:cs="Times New Roman"/>
              <w:kern w:val="1"/>
              <w:sz w:val="24"/>
              <w:szCs w:val="24"/>
            </w:rPr>
          </w:rPrChange>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7483FA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6" w:author="Andrea Stafford Hintz" w:date="2016-09-18T16:51:00Z">
            <w:rPr>
              <w:rFonts w:ascii="Times New Roman" w:eastAsia="Times New Roman" w:hAnsi="Times New Roman" w:cs="Times New Roman"/>
              <w:kern w:val="1"/>
              <w:sz w:val="24"/>
              <w:szCs w:val="24"/>
            </w:rPr>
          </w:rPrChange>
        </w:rPr>
        <w:t>She tossed aside the crossbow and reached for the derringer as a zombie came flying toward her. She put a bullet in its skull and emptied the chamber of the pistol. The gunfire was deafening as they made their final stand.</w:t>
      </w:r>
    </w:p>
    <w:p w14:paraId="063E9A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7" w:author="Andrea Stafford Hintz" w:date="2016-09-18T16:51:00Z">
            <w:rPr>
              <w:rFonts w:ascii="Times New Roman" w:eastAsia="Times New Roman" w:hAnsi="Times New Roman" w:cs="Times New Roman"/>
              <w:kern w:val="1"/>
              <w:sz w:val="24"/>
              <w:szCs w:val="24"/>
            </w:rPr>
          </w:rPrChange>
        </w:rPr>
        <w:t>Annabel discarded the empty derringer and cast about for something else she could use as a weapon. Something heavy and blunt, like a wrench, or something sharp. She didn’t have to look long. The room was filled with deadly objects.</w:t>
      </w:r>
    </w:p>
    <w:p w14:paraId="2AB3A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8" w:author="Andrea Stafford Hintz" w:date="2016-09-18T16:51:00Z">
            <w:rPr>
              <w:rFonts w:ascii="Times New Roman" w:eastAsia="Times New Roman" w:hAnsi="Times New Roman" w:cs="Times New Roman"/>
              <w:kern w:val="1"/>
              <w:sz w:val="24"/>
              <w:szCs w:val="24"/>
            </w:rPr>
          </w:rPrChange>
        </w:rPr>
        <w:t>Her eyes settled on a long, jagged knife of surgical steel. She snatched it off the table and returned to the fight with a dangerous gleam in her eye. If she was going out, she was going out fighting.</w:t>
      </w:r>
    </w:p>
    <w:p w14:paraId="48B29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29" w:author="Andrea Stafford Hintz" w:date="2016-09-18T16:51:00Z">
            <w:rPr>
              <w:rFonts w:ascii="Times New Roman" w:eastAsia="Times New Roman" w:hAnsi="Times New Roman" w:cs="Times New Roman"/>
              <w:kern w:val="1"/>
              <w:sz w:val="24"/>
              <w:szCs w:val="24"/>
            </w:rPr>
          </w:rPrChange>
        </w:rPr>
        <w:t xml:space="preserve">Dripping sweat, she grabbed the nearest cold body by the back of the head and jammed the knife into his eye. With a </w:t>
      </w:r>
      <w:r w:rsidRPr="009400B4">
        <w:rPr>
          <w:rFonts w:ascii="Times New Roman" w:hAnsi="Times New Roman"/>
          <w:i/>
          <w:kern w:val="1"/>
          <w:sz w:val="24"/>
          <w:rPrChange w:id="10330" w:author="Andrea Stafford Hintz" w:date="2016-09-18T16:51:00Z">
            <w:rPr>
              <w:rFonts w:ascii="Times New Roman" w:eastAsia="Times New Roman" w:hAnsi="Times New Roman" w:cs="Times New Roman"/>
              <w:i/>
              <w:kern w:val="1"/>
              <w:sz w:val="24"/>
              <w:szCs w:val="24"/>
            </w:rPr>
          </w:rPrChange>
        </w:rPr>
        <w:t xml:space="preserve">slurp </w:t>
      </w:r>
      <w:r w:rsidRPr="009400B4">
        <w:rPr>
          <w:rFonts w:ascii="Times New Roman" w:hAnsi="Times New Roman"/>
          <w:kern w:val="1"/>
          <w:sz w:val="24"/>
          <w:rPrChange w:id="10331" w:author="Andrea Stafford Hintz" w:date="2016-09-18T16:51:00Z">
            <w:rPr>
              <w:rFonts w:ascii="Times New Roman" w:eastAsia="Times New Roman" w:hAnsi="Times New Roman" w:cs="Times New Roman"/>
              <w:kern w:val="1"/>
              <w:sz w:val="24"/>
              <w:szCs w:val="24"/>
            </w:rPr>
          </w:rPrChange>
        </w:rPr>
        <w:t>like slicing open a watermelon, she slid the knife free. It tore against rotten flesh and bone, gore dripping from the shining instrument.</w:t>
      </w:r>
    </w:p>
    <w:p w14:paraId="073AF5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32" w:author="Andrea Stafford Hintz" w:date="2016-09-18T16:51:00Z">
            <w:rPr>
              <w:rFonts w:ascii="Times New Roman" w:eastAsia="Times New Roman" w:hAnsi="Times New Roman" w:cs="Times New Roman"/>
              <w:kern w:val="1"/>
              <w:sz w:val="24"/>
              <w:szCs w:val="24"/>
            </w:rPr>
          </w:rPrChange>
        </w:rPr>
        <w:t>Cold surgical steel sliced into rotten flesh, cutting through gristle and tendons as easily as carving a roast. Her heart was racing, pounding madly in her chest, but she wasn’t afraid. Somehow, slicing through those rotten bodies gave her a strange sense of catharsis. It was exhilarating.</w:t>
      </w:r>
    </w:p>
    <w:p w14:paraId="7BD9F1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33" w:author="Andrea Stafford Hintz" w:date="2016-09-18T16:51:00Z">
            <w:rPr>
              <w:rFonts w:ascii="Times New Roman" w:eastAsia="Times New Roman" w:hAnsi="Times New Roman" w:cs="Times New Roman"/>
              <w:kern w:val="1"/>
              <w:sz w:val="24"/>
              <w:szCs w:val="24"/>
            </w:rPr>
          </w:rPrChange>
        </w:rPr>
        <w:t xml:space="preserve">Grinning madly, she flicked her wrist and carved a piece out of any zombie that dared get in her way. She was drenched in blood, her </w:t>
      </w:r>
      <w:commentRangeStart w:id="10334"/>
      <w:r w:rsidRPr="009400B4">
        <w:rPr>
          <w:rFonts w:ascii="Times New Roman" w:hAnsi="Times New Roman"/>
          <w:kern w:val="1"/>
          <w:sz w:val="24"/>
          <w:rPrChange w:id="10335" w:author="Andrea Stafford Hintz" w:date="2016-09-18T16:51:00Z">
            <w:rPr>
              <w:rFonts w:ascii="Times New Roman" w:eastAsia="Times New Roman" w:hAnsi="Times New Roman" w:cs="Times New Roman"/>
              <w:kern w:val="1"/>
              <w:sz w:val="24"/>
              <w:szCs w:val="24"/>
            </w:rPr>
          </w:rPrChange>
        </w:rPr>
        <w:t xml:space="preserve">white pants </w:t>
      </w:r>
      <w:commentRangeEnd w:id="10334"/>
      <w:r w:rsidR="0057316B">
        <w:rPr>
          <w:rStyle w:val="CommentReference"/>
        </w:rPr>
        <w:commentReference w:id="10334"/>
      </w:r>
      <w:r w:rsidRPr="009400B4">
        <w:rPr>
          <w:rFonts w:ascii="Times New Roman" w:hAnsi="Times New Roman"/>
          <w:kern w:val="1"/>
          <w:sz w:val="24"/>
          <w:rPrChange w:id="10336" w:author="Andrea Stafford Hintz" w:date="2016-09-18T16:51:00Z">
            <w:rPr>
              <w:rFonts w:ascii="Times New Roman" w:eastAsia="Times New Roman" w:hAnsi="Times New Roman" w:cs="Times New Roman"/>
              <w:kern w:val="1"/>
              <w:sz w:val="24"/>
              <w:szCs w:val="24"/>
            </w:rPr>
          </w:rPrChange>
        </w:rPr>
        <w:t>stained a deep, dark red.</w:t>
      </w:r>
    </w:p>
    <w:p w14:paraId="731E8C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37" w:author="Andrea Stafford Hintz" w:date="2016-09-18T16:51:00Z">
            <w:rPr>
              <w:rFonts w:ascii="Times New Roman" w:eastAsia="Times New Roman" w:hAnsi="Times New Roman" w:cs="Times New Roman"/>
              <w:kern w:val="1"/>
              <w:sz w:val="24"/>
              <w:szCs w:val="24"/>
            </w:rPr>
          </w:rPrChange>
        </w:rPr>
        <w:t>Slabs of rotting meat began to pile up in the doorway, but still, they pressed forward. Annabel tried to get a count, but it was impossible to gauge how many there were with the door half-closed and their grunting, snarling faces so close to her own.</w:t>
      </w:r>
    </w:p>
    <w:p w14:paraId="7608D4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38" w:author="Andrea Stafford Hintz" w:date="2016-09-18T16:51:00Z">
            <w:rPr>
              <w:rFonts w:ascii="Times New Roman" w:eastAsia="Times New Roman" w:hAnsi="Times New Roman" w:cs="Times New Roman"/>
              <w:kern w:val="1"/>
              <w:sz w:val="24"/>
              <w:szCs w:val="24"/>
            </w:rPr>
          </w:rPrChange>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4BDFFB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39" w:author="Andrea Stafford Hintz" w:date="2016-09-18T16:51:00Z">
            <w:rPr>
              <w:rFonts w:ascii="Times New Roman" w:eastAsia="Times New Roman" w:hAnsi="Times New Roman" w:cs="Times New Roman"/>
              <w:kern w:val="1"/>
              <w:sz w:val="24"/>
              <w:szCs w:val="24"/>
            </w:rPr>
          </w:rPrChange>
        </w:rPr>
        <w:t>Killing the zombies was simple enough, now that she had the hang of it. She only had to destroy the brain. Any other wound would not suffice. Destroy the brain, and the body would go limp and cease attacking.</w:t>
      </w:r>
    </w:p>
    <w:p w14:paraId="6AAD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0" w:author="Andrea Stafford Hintz" w:date="2016-09-18T16:51:00Z">
            <w:rPr>
              <w:rFonts w:ascii="Times New Roman" w:eastAsia="Times New Roman" w:hAnsi="Times New Roman" w:cs="Times New Roman"/>
              <w:kern w:val="1"/>
              <w:sz w:val="24"/>
              <w:szCs w:val="24"/>
            </w:rPr>
          </w:rPrChange>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0B66E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1" w:author="Andrea Stafford Hintz" w:date="2016-09-18T16:51:00Z">
            <w:rPr>
              <w:rFonts w:ascii="Times New Roman" w:eastAsia="Times New Roman" w:hAnsi="Times New Roman" w:cs="Times New Roman"/>
              <w:kern w:val="1"/>
              <w:sz w:val="24"/>
              <w:szCs w:val="24"/>
            </w:rPr>
          </w:rPrChange>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0706D6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2" w:author="Andrea Stafford Hintz" w:date="2016-09-18T16:51:00Z">
            <w:rPr>
              <w:rFonts w:ascii="Times New Roman" w:eastAsia="Times New Roman" w:hAnsi="Times New Roman" w:cs="Times New Roman"/>
              <w:kern w:val="1"/>
              <w:sz w:val="24"/>
              <w:szCs w:val="24"/>
            </w:rPr>
          </w:rPrChange>
        </w:rPr>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2C7063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3" w:author="Andrea Stafford Hintz" w:date="2016-09-18T16:51:00Z">
            <w:rPr>
              <w:rFonts w:ascii="Times New Roman" w:eastAsia="Times New Roman" w:hAnsi="Times New Roman" w:cs="Times New Roman"/>
              <w:kern w:val="1"/>
              <w:sz w:val="24"/>
              <w:szCs w:val="24"/>
            </w:rPr>
          </w:rPrChange>
        </w:rPr>
        <w:t>The second one was trying to get at her throat. She managed to hold him off with her arm.</w:t>
      </w:r>
    </w:p>
    <w:p w14:paraId="6E947D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4" w:author="Andrea Stafford Hintz" w:date="2016-09-18T16:51:00Z">
            <w:rPr>
              <w:rFonts w:ascii="Times New Roman" w:eastAsia="Times New Roman" w:hAnsi="Times New Roman" w:cs="Times New Roman"/>
              <w:kern w:val="1"/>
              <w:sz w:val="24"/>
              <w:szCs w:val="24"/>
            </w:rPr>
          </w:rPrChange>
        </w:rPr>
        <w:t xml:space="preserve">The third one had suddenly let her go, and she heard the disturbing </w:t>
      </w:r>
      <w:r w:rsidRPr="009400B4">
        <w:rPr>
          <w:rFonts w:ascii="Times New Roman" w:hAnsi="Times New Roman"/>
          <w:i/>
          <w:kern w:val="1"/>
          <w:sz w:val="24"/>
          <w:rPrChange w:id="10345" w:author="Andrea Stafford Hintz" w:date="2016-09-18T16:51:00Z">
            <w:rPr>
              <w:rFonts w:ascii="Times New Roman" w:eastAsia="Times New Roman" w:hAnsi="Times New Roman" w:cs="Times New Roman"/>
              <w:i/>
              <w:kern w:val="1"/>
              <w:sz w:val="24"/>
              <w:szCs w:val="24"/>
            </w:rPr>
          </w:rPrChange>
        </w:rPr>
        <w:t>slop</w:t>
      </w:r>
      <w:r w:rsidRPr="009400B4">
        <w:rPr>
          <w:rFonts w:ascii="Times New Roman" w:hAnsi="Times New Roman"/>
          <w:kern w:val="1"/>
          <w:sz w:val="24"/>
          <w:rPrChange w:id="10346" w:author="Andrea Stafford Hintz" w:date="2016-09-18T16:51:00Z">
            <w:rPr>
              <w:rFonts w:ascii="Times New Roman" w:eastAsia="Times New Roman" w:hAnsi="Times New Roman" w:cs="Times New Roman"/>
              <w:kern w:val="1"/>
              <w:sz w:val="24"/>
              <w:szCs w:val="24"/>
            </w:rPr>
          </w:rPrChange>
        </w:rPr>
        <w:t xml:space="preserve"> of something juicy being eaten. A squelching sound like rotten fruit being squished.</w:t>
      </w:r>
    </w:p>
    <w:p w14:paraId="519136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47" w:author="Andrea Stafford Hintz" w:date="2016-09-18T16:51:00Z">
            <w:rPr>
              <w:rFonts w:ascii="Times New Roman" w:eastAsia="Times New Roman" w:hAnsi="Times New Roman" w:cs="Times New Roman"/>
              <w:kern w:val="1"/>
              <w:sz w:val="24"/>
              <w:szCs w:val="24"/>
            </w:rPr>
          </w:rPrChange>
        </w:rPr>
        <w:t>She couldn’t see with her hair in her face, but she detected the smell of warm blood mingled with the smell of rot. She heard the crunch of gnashing teeth, the zombies moan</w:t>
      </w:r>
      <w:r w:rsidR="00C245FD" w:rsidRPr="009400B4">
        <w:rPr>
          <w:rFonts w:ascii="Times New Roman" w:hAnsi="Times New Roman"/>
          <w:kern w:val="1"/>
          <w:sz w:val="24"/>
          <w:rPrChange w:id="10348" w:author="Andrea Stafford Hintz" w:date="2016-09-18T16:51:00Z">
            <w:rPr>
              <w:rFonts w:ascii="Times New Roman" w:eastAsia="Times New Roman" w:hAnsi="Times New Roman" w:cs="Times New Roman"/>
              <w:kern w:val="1"/>
              <w:sz w:val="24"/>
              <w:szCs w:val="24"/>
            </w:rPr>
          </w:rPrChange>
        </w:rPr>
        <w:t>ing</w:t>
      </w:r>
      <w:r w:rsidRPr="009400B4">
        <w:rPr>
          <w:rFonts w:ascii="Times New Roman" w:hAnsi="Times New Roman"/>
          <w:kern w:val="1"/>
          <w:sz w:val="24"/>
          <w:rPrChange w:id="10349" w:author="Andrea Stafford Hintz" w:date="2016-09-18T16:51:00Z">
            <w:rPr>
              <w:rFonts w:ascii="Times New Roman" w:eastAsia="Times New Roman" w:hAnsi="Times New Roman" w:cs="Times New Roman"/>
              <w:kern w:val="1"/>
              <w:sz w:val="24"/>
              <w:szCs w:val="24"/>
            </w:rPr>
          </w:rPrChange>
        </w:rPr>
        <w:t xml:space="preserve"> with pleasure.</w:t>
      </w:r>
    </w:p>
    <w:p w14:paraId="4AE697DD" w14:textId="5D58BE1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50" w:author="Andrea Stafford Hintz" w:date="2016-09-18T16:51:00Z">
            <w:rPr>
              <w:rFonts w:ascii="Times New Roman" w:eastAsia="Times New Roman" w:hAnsi="Times New Roman" w:cs="Times New Roman"/>
              <w:kern w:val="1"/>
              <w:sz w:val="24"/>
              <w:szCs w:val="24"/>
            </w:rPr>
          </w:rPrChange>
        </w:rPr>
        <w:t>Finally</w:t>
      </w:r>
      <w:ins w:id="10351" w:author="Andrea Stafford Hintz" w:date="2016-09-09T11:57:00Z">
        <w:r w:rsidR="0057316B">
          <w:rPr>
            <w:rFonts w:ascii="Times New Roman" w:eastAsia="Times New Roman" w:hAnsi="Times New Roman" w:cs="Times New Roman"/>
            <w:kern w:val="1"/>
            <w:sz w:val="24"/>
            <w:szCs w:val="24"/>
          </w:rPr>
          <w:t>,</w:t>
        </w:r>
      </w:ins>
      <w:r w:rsidRPr="009400B4">
        <w:rPr>
          <w:rFonts w:ascii="Times New Roman" w:hAnsi="Times New Roman"/>
          <w:kern w:val="1"/>
          <w:sz w:val="24"/>
          <w:rPrChange w:id="10352" w:author="Andrea Stafford Hintz" w:date="2016-09-18T16:51:00Z">
            <w:rPr>
              <w:rFonts w:ascii="Times New Roman" w:eastAsia="Times New Roman" w:hAnsi="Times New Roman" w:cs="Times New Roman"/>
              <w:kern w:val="1"/>
              <w:sz w:val="24"/>
              <w:szCs w:val="24"/>
            </w:rPr>
          </w:rPrChange>
        </w:rPr>
        <w:t xml:space="preserve"> she managed to tear her hair free, and </w:t>
      </w:r>
      <w:del w:id="10353" w:author="Andrea Stafford Hintz" w:date="2016-09-09T11:57:00Z">
        <w:r w:rsidRPr="7E0DB100" w:rsidDel="0057316B">
          <w:rPr>
            <w:rFonts w:ascii="Times New Roman" w:eastAsia="Times New Roman" w:hAnsi="Times New Roman" w:cs="Times New Roman"/>
            <w:kern w:val="1"/>
            <w:sz w:val="24"/>
            <w:szCs w:val="24"/>
            <w:rPrChange w:id="10354" w:author="Bryce Raffle" w:date="2016-09-06T11:42:00Z">
              <w:rPr>
                <w:rFonts w:ascii="Times New Roman" w:hAnsi="Times New Roman" w:cs="Times New Roman"/>
                <w:kern w:val="1"/>
                <w:sz w:val="24"/>
                <w:szCs w:val="24"/>
              </w:rPr>
            </w:rPrChange>
          </w:rPr>
          <w:delText xml:space="preserve">she </w:delText>
        </w:r>
      </w:del>
      <w:r w:rsidRPr="009400B4">
        <w:rPr>
          <w:rFonts w:ascii="Times New Roman" w:hAnsi="Times New Roman"/>
          <w:kern w:val="1"/>
          <w:sz w:val="24"/>
          <w:rPrChange w:id="10355" w:author="Andrea Stafford Hintz" w:date="2016-09-18T16:51:00Z">
            <w:rPr>
              <w:rFonts w:ascii="Times New Roman" w:eastAsia="Times New Roman" w:hAnsi="Times New Roman" w:cs="Times New Roman"/>
              <w:kern w:val="1"/>
              <w:sz w:val="24"/>
              <w:szCs w:val="24"/>
            </w:rPr>
          </w:rPrChange>
        </w:rPr>
        <w:t xml:space="preserve">saw Palmer’s body being ripped apart. It sent a jolt of fear through her—a horrible reminder of her fateful day in Haiti, her eye being ripped 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w:t>
      </w:r>
      <w:ins w:id="10356" w:author="Andrea Stafford Hintz" w:date="2016-09-18T16:51:00Z">
        <w:r w:rsidR="00A22D6C" w:rsidRPr="009400B4">
          <w:rPr>
            <w:rFonts w:ascii="Times New Roman" w:eastAsia="Times New Roman" w:hAnsi="Times New Roman" w:cs="Times New Roman"/>
            <w:kern w:val="1"/>
            <w:sz w:val="24"/>
            <w:szCs w:val="24"/>
          </w:rPr>
          <w:t>anymore</w:t>
        </w:r>
      </w:ins>
      <w:del w:id="10357" w:author="Andrea Stafford Hintz" w:date="2016-09-18T16:51:00Z">
        <w:r w:rsidRPr="7E0DB100">
          <w:rPr>
            <w:rFonts w:ascii="Times New Roman" w:eastAsia="Times New Roman" w:hAnsi="Times New Roman" w:cs="Times New Roman"/>
            <w:kern w:val="1"/>
            <w:sz w:val="24"/>
            <w:szCs w:val="24"/>
            <w:rPrChange w:id="10358" w:author="Bryce Raffle" w:date="2016-09-06T11:42:00Z">
              <w:rPr>
                <w:rFonts w:ascii="Times New Roman" w:hAnsi="Times New Roman" w:cs="Times New Roman"/>
                <w:kern w:val="1"/>
                <w:sz w:val="24"/>
                <w:szCs w:val="24"/>
              </w:rPr>
            </w:rPrChange>
          </w:rPr>
          <w:delText>any</w:delText>
        </w:r>
      </w:del>
      <w:del w:id="10359" w:author="Andrea Stafford Hintz" w:date="2016-09-09T11:57:00Z">
        <w:r w:rsidRPr="7E0DB100" w:rsidDel="0057316B">
          <w:rPr>
            <w:rFonts w:ascii="Times New Roman" w:eastAsia="Times New Roman" w:hAnsi="Times New Roman" w:cs="Times New Roman"/>
            <w:kern w:val="1"/>
            <w:sz w:val="24"/>
            <w:szCs w:val="24"/>
            <w:rPrChange w:id="10360" w:author="Bryce Raffle" w:date="2016-09-06T11:42:00Z">
              <w:rPr>
                <w:rFonts w:ascii="Times New Roman" w:hAnsi="Times New Roman" w:cs="Times New Roman"/>
                <w:kern w:val="1"/>
                <w:sz w:val="24"/>
                <w:szCs w:val="24"/>
              </w:rPr>
            </w:rPrChange>
          </w:rPr>
          <w:delText xml:space="preserve"> </w:delText>
        </w:r>
      </w:del>
      <w:del w:id="10361" w:author="Andrea Stafford Hintz" w:date="2016-09-18T16:51:00Z">
        <w:r w:rsidRPr="7E0DB100">
          <w:rPr>
            <w:rFonts w:ascii="Times New Roman" w:eastAsia="Times New Roman" w:hAnsi="Times New Roman" w:cs="Times New Roman"/>
            <w:kern w:val="1"/>
            <w:sz w:val="24"/>
            <w:szCs w:val="24"/>
            <w:rPrChange w:id="10362" w:author="Bryce Raffle" w:date="2016-09-06T11:42:00Z">
              <w:rPr>
                <w:rFonts w:ascii="Times New Roman" w:hAnsi="Times New Roman" w:cs="Times New Roman"/>
                <w:kern w:val="1"/>
                <w:sz w:val="24"/>
                <w:szCs w:val="24"/>
              </w:rPr>
            </w:rPrChange>
          </w:rPr>
          <w:delText>more</w:delText>
        </w:r>
      </w:del>
      <w:r w:rsidRPr="009400B4">
        <w:rPr>
          <w:rFonts w:ascii="Times New Roman" w:hAnsi="Times New Roman"/>
          <w:kern w:val="1"/>
          <w:sz w:val="24"/>
          <w:rPrChange w:id="10363" w:author="Andrea Stafford Hintz" w:date="2016-09-18T16:51:00Z">
            <w:rPr>
              <w:rFonts w:ascii="Times New Roman" w:eastAsia="Times New Roman" w:hAnsi="Times New Roman" w:cs="Times New Roman"/>
              <w:kern w:val="1"/>
              <w:sz w:val="24"/>
              <w:szCs w:val="24"/>
            </w:rPr>
          </w:rPrChange>
        </w:rPr>
        <w:t>, but she started to scream.</w:t>
      </w:r>
    </w:p>
    <w:p w14:paraId="0B5CC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64" w:author="Andrea Stafford Hintz" w:date="2016-09-18T16:51:00Z">
            <w:rPr>
              <w:rFonts w:ascii="Times New Roman" w:eastAsia="Times New Roman" w:hAnsi="Times New Roman" w:cs="Times New Roman"/>
              <w:kern w:val="1"/>
              <w:sz w:val="24"/>
              <w:szCs w:val="24"/>
            </w:rPr>
          </w:rPrChange>
        </w:rPr>
        <w:t xml:space="preserve">She cast about for Roderick, but she couldn’t see him through all the carnage. Her screams fell silent, turned into a whimper as the zombies began to finish their meal. Once they were done with Palmer, they turned to Annabel. They set their </w:t>
      </w:r>
      <w:r w:rsidR="00C245FD" w:rsidRPr="009400B4">
        <w:rPr>
          <w:rFonts w:ascii="Times New Roman" w:hAnsi="Times New Roman"/>
          <w:kern w:val="1"/>
          <w:sz w:val="24"/>
          <w:rPrChange w:id="10365" w:author="Andrea Stafford Hintz" w:date="2016-09-18T16:51:00Z">
            <w:rPr>
              <w:rFonts w:ascii="Times New Roman" w:eastAsia="Times New Roman" w:hAnsi="Times New Roman" w:cs="Times New Roman"/>
              <w:kern w:val="1"/>
              <w:sz w:val="24"/>
              <w:szCs w:val="24"/>
            </w:rPr>
          </w:rPrChange>
        </w:rPr>
        <w:t>bloodstained</w:t>
      </w:r>
      <w:r w:rsidRPr="009400B4">
        <w:rPr>
          <w:rFonts w:ascii="Times New Roman" w:hAnsi="Times New Roman"/>
          <w:kern w:val="1"/>
          <w:sz w:val="24"/>
          <w:rPrChange w:id="10366" w:author="Andrea Stafford Hintz" w:date="2016-09-18T16:51:00Z">
            <w:rPr>
              <w:rFonts w:ascii="Times New Roman" w:eastAsia="Times New Roman" w:hAnsi="Times New Roman" w:cs="Times New Roman"/>
              <w:kern w:val="1"/>
              <w:sz w:val="24"/>
              <w:szCs w:val="24"/>
            </w:rPr>
          </w:rPrChange>
        </w:rPr>
        <w:t xml:space="preserve"> fingers on her cheeks and on her neck.</w:t>
      </w:r>
    </w:p>
    <w:p w14:paraId="026CEC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67" w:author="Andrea Stafford Hintz" w:date="2016-09-18T16:51:00Z">
            <w:rPr>
              <w:rFonts w:ascii="Times New Roman" w:eastAsia="Times New Roman" w:hAnsi="Times New Roman" w:cs="Times New Roman"/>
              <w:kern w:val="1"/>
              <w:sz w:val="24"/>
              <w:szCs w:val="24"/>
            </w:rPr>
          </w:rPrChange>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27ADB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68" w:author="Andrea Stafford Hintz" w:date="2016-09-18T16:51:00Z">
            <w:rPr>
              <w:rFonts w:ascii="Times New Roman" w:eastAsia="Times New Roman" w:hAnsi="Times New Roman" w:cs="Times New Roman"/>
              <w:kern w:val="1"/>
              <w:sz w:val="24"/>
              <w:szCs w:val="24"/>
            </w:rPr>
          </w:rPrChange>
        </w:rPr>
        <w:t>She felt a clump of hair tear out of her scalp, but suddenly she couldn’t see again. Her hair was in her face. She couldn’t see the dead man’s jaws close around her arm. But she could feel it.</w:t>
      </w:r>
    </w:p>
    <w:p w14:paraId="4E1F3E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69" w:author="Andrea Stafford Hintz" w:date="2016-09-18T16:51:00Z">
            <w:rPr>
              <w:rFonts w:ascii="Times New Roman" w:eastAsia="Times New Roman" w:hAnsi="Times New Roman" w:cs="Times New Roman"/>
              <w:kern w:val="1"/>
              <w:sz w:val="24"/>
              <w:szCs w:val="24"/>
            </w:rPr>
          </w:rPrChange>
        </w:rPr>
        <w:t>He clamped down until his rotten teeth ripped through the fabric of her shirt and bit into her arm.</w:t>
      </w:r>
    </w:p>
    <w:p w14:paraId="1FBB51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0" w:author="Andrea Stafford Hintz" w:date="2016-09-18T16:51:00Z">
            <w:rPr>
              <w:rFonts w:ascii="Times New Roman" w:eastAsia="Times New Roman" w:hAnsi="Times New Roman" w:cs="Times New Roman"/>
              <w:kern w:val="1"/>
              <w:sz w:val="24"/>
              <w:szCs w:val="24"/>
            </w:rPr>
          </w:rPrChange>
        </w:rPr>
        <w:t>Suddenly, she heard gunfire, and she felt the cold hands being pried off of her. She dealt with the one on her arm, bashing him in the skull with her own, until his brittle bones caved in, and he stumbled back.</w:t>
      </w:r>
    </w:p>
    <w:p w14:paraId="702B70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1" w:author="Andrea Stafford Hintz" w:date="2016-09-18T16:51:00Z">
            <w:rPr>
              <w:rFonts w:ascii="Times New Roman" w:eastAsia="Times New Roman" w:hAnsi="Times New Roman" w:cs="Times New Roman"/>
              <w:kern w:val="1"/>
              <w:sz w:val="24"/>
              <w:szCs w:val="24"/>
            </w:rPr>
          </w:rPrChange>
        </w:rPr>
        <w:t>Clutching her wounded arm, she broke his legs with a sharp kick, and he fell to the ground. With a cry of rage and adrenaline, she stomped on his skull with her boot, killing him.</w:t>
      </w:r>
    </w:p>
    <w:p w14:paraId="4D8CD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2" w:author="Andrea Stafford Hintz" w:date="2016-09-18T16:51:00Z">
            <w:rPr>
              <w:rFonts w:ascii="Times New Roman" w:eastAsia="Times New Roman" w:hAnsi="Times New Roman" w:cs="Times New Roman"/>
              <w:kern w:val="1"/>
              <w:sz w:val="24"/>
              <w:szCs w:val="24"/>
            </w:rPr>
          </w:rPrChange>
        </w:rPr>
        <w:t>Panting with exhaustion, her face and hair slick with cold, resinous blood, she turned to see whoever had saved her. At first, she’d thought it was Roderick, firing his pepper-pot pistol.</w:t>
      </w:r>
    </w:p>
    <w:p w14:paraId="2F7C5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3" w:author="Andrea Stafford Hintz" w:date="2016-09-18T16:51:00Z">
            <w:rPr>
              <w:rFonts w:ascii="Times New Roman" w:eastAsia="Times New Roman" w:hAnsi="Times New Roman" w:cs="Times New Roman"/>
              <w:kern w:val="1"/>
              <w:sz w:val="24"/>
              <w:szCs w:val="24"/>
            </w:rPr>
          </w:rPrChange>
        </w:rPr>
        <w:t>But it was Jonathan she found before her. He was looking at her with a mixture of horror and relief. She offered him a smile, which given her current state, was probably not very comforting.</w:t>
      </w:r>
    </w:p>
    <w:p w14:paraId="5070F0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4" w:author="Andrea Stafford Hintz" w:date="2016-09-18T16:51:00Z">
            <w:rPr>
              <w:rFonts w:ascii="Times New Roman" w:eastAsia="Times New Roman" w:hAnsi="Times New Roman" w:cs="Times New Roman"/>
              <w:kern w:val="1"/>
              <w:sz w:val="24"/>
              <w:szCs w:val="24"/>
            </w:rPr>
          </w:rPrChange>
        </w:rPr>
        <w:t>“What took you so long?” she asked. She’d intended it to sound playful, teasing, but relief crept into her voice.</w:t>
      </w:r>
    </w:p>
    <w:p w14:paraId="17B558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5" w:author="Andrea Stafford Hintz" w:date="2016-09-18T16:51:00Z">
            <w:rPr>
              <w:rFonts w:ascii="Times New Roman" w:eastAsia="Times New Roman" w:hAnsi="Times New Roman" w:cs="Times New Roman"/>
              <w:kern w:val="1"/>
              <w:sz w:val="24"/>
              <w:szCs w:val="24"/>
            </w:rPr>
          </w:rPrChange>
        </w:rPr>
        <w:t>Ignoring the question, he took a cautious step towards her. The last of the zombies were dead. She saw Roderick in the corner of her eye, leaning on his cane. She was glad to see he’d survived the fight.</w:t>
      </w:r>
    </w:p>
    <w:p w14:paraId="230FC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6" w:author="Andrea Stafford Hintz" w:date="2016-09-18T16:51:00Z">
            <w:rPr>
              <w:rFonts w:ascii="Times New Roman" w:eastAsia="Times New Roman" w:hAnsi="Times New Roman" w:cs="Times New Roman"/>
              <w:kern w:val="1"/>
              <w:sz w:val="24"/>
              <w:szCs w:val="24"/>
            </w:rPr>
          </w:rPrChange>
        </w:rPr>
        <w:t>“You’ve been bitten,” said Jonathan.</w:t>
      </w:r>
    </w:p>
    <w:p w14:paraId="30404D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7" w:author="Andrea Stafford Hintz" w:date="2016-09-18T16:51:00Z">
            <w:rPr>
              <w:rFonts w:ascii="Times New Roman" w:eastAsia="Times New Roman" w:hAnsi="Times New Roman" w:cs="Times New Roman"/>
              <w:kern w:val="1"/>
              <w:sz w:val="24"/>
              <w:szCs w:val="24"/>
            </w:rPr>
          </w:rPrChange>
        </w:rPr>
        <w:t>Annabel nodded.</w:t>
      </w:r>
    </w:p>
    <w:p w14:paraId="2DE58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8" w:author="Andrea Stafford Hintz" w:date="2016-09-18T16:51:00Z">
            <w:rPr>
              <w:rFonts w:ascii="Times New Roman" w:eastAsia="Times New Roman" w:hAnsi="Times New Roman" w:cs="Times New Roman"/>
              <w:kern w:val="1"/>
              <w:sz w:val="24"/>
              <w:szCs w:val="24"/>
            </w:rPr>
          </w:rPrChange>
        </w:rPr>
        <w:t>“We should amputate,” he said. “Palmer said that might stop the virus from spreading.”</w:t>
      </w:r>
    </w:p>
    <w:p w14:paraId="5A9306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79" w:author="Andrea Stafford Hintz" w:date="2016-09-18T16:51:00Z">
            <w:rPr>
              <w:rFonts w:ascii="Times New Roman" w:eastAsia="Times New Roman" w:hAnsi="Times New Roman" w:cs="Times New Roman"/>
              <w:kern w:val="1"/>
              <w:sz w:val="24"/>
              <w:szCs w:val="24"/>
            </w:rPr>
          </w:rPrChange>
        </w:rPr>
        <w:t xml:space="preserve">“There’s no way in hell you’re taking my other arm,” she said. “Besides, I’ve already been exposed to Lazarus. If it hasn’t killed me yet, I might </w:t>
      </w:r>
      <w:r w:rsidRPr="009400B4">
        <w:rPr>
          <w:rFonts w:ascii="Times New Roman" w:hAnsi="Times New Roman"/>
          <w:i/>
          <w:kern w:val="1"/>
          <w:sz w:val="24"/>
          <w:rPrChange w:id="10380" w:author="Andrea Stafford Hintz" w:date="2016-09-18T16:51:00Z">
            <w:rPr>
              <w:rFonts w:ascii="Times New Roman" w:eastAsia="Times New Roman" w:hAnsi="Times New Roman" w:cs="Times New Roman"/>
              <w:i/>
              <w:kern w:val="1"/>
              <w:sz w:val="24"/>
              <w:szCs w:val="24"/>
            </w:rPr>
          </w:rPrChange>
        </w:rPr>
        <w:t>actually</w:t>
      </w:r>
      <w:r w:rsidRPr="009400B4">
        <w:rPr>
          <w:rFonts w:ascii="Times New Roman" w:hAnsi="Times New Roman"/>
          <w:kern w:val="1"/>
          <w:sz w:val="24"/>
          <w:rPrChange w:id="10381" w:author="Andrea Stafford Hintz" w:date="2016-09-18T16:51:00Z">
            <w:rPr>
              <w:rFonts w:ascii="Times New Roman" w:eastAsia="Times New Roman" w:hAnsi="Times New Roman" w:cs="Times New Roman"/>
              <w:kern w:val="1"/>
              <w:sz w:val="24"/>
              <w:szCs w:val="24"/>
            </w:rPr>
          </w:rPrChange>
        </w:rPr>
        <w:t xml:space="preserve"> be immune. We’ll have to wait and see what happens. Kill me if I turn zombie, but you’re not taking my damn arm.”</w:t>
      </w:r>
    </w:p>
    <w:p w14:paraId="55602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82" w:author="Andrea Stafford Hintz" w:date="2016-09-18T16:51:00Z">
            <w:rPr>
              <w:rFonts w:ascii="Times New Roman" w:eastAsia="Times New Roman" w:hAnsi="Times New Roman" w:cs="Times New Roman"/>
              <w:kern w:val="1"/>
              <w:sz w:val="24"/>
              <w:szCs w:val="24"/>
            </w:rPr>
          </w:rPrChange>
        </w:rPr>
        <w:t>“Alright, alright,” said Jonathan. “We won’t take your arm. I’m just…I’m glad you’re alive.”</w:t>
      </w:r>
    </w:p>
    <w:p w14:paraId="6519E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9400B4">
        <w:rPr>
          <w:rFonts w:ascii="Times New Roman" w:hAnsi="Times New Roman"/>
          <w:kern w:val="1"/>
          <w:sz w:val="24"/>
          <w:rPrChange w:id="10383" w:author="Andrea Stafford Hintz" w:date="2016-09-18T16:51:00Z">
            <w:rPr>
              <w:rFonts w:ascii="Times New Roman" w:eastAsia="Times New Roman" w:hAnsi="Times New Roman" w:cs="Times New Roman"/>
              <w:kern w:val="1"/>
              <w:sz w:val="24"/>
              <w:szCs w:val="24"/>
            </w:rPr>
          </w:rPrChange>
        </w:rPr>
        <w:t>#</w:t>
      </w:r>
    </w:p>
    <w:p w14:paraId="2CB507A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9400B4">
        <w:rPr>
          <w:rFonts w:ascii="Times New Roman" w:hAnsi="Times New Roman"/>
          <w:kern w:val="1"/>
          <w:sz w:val="24"/>
          <w:rPrChange w:id="10384" w:author="Andrea Stafford Hintz" w:date="2016-09-18T16:51:00Z">
            <w:rPr>
              <w:rFonts w:ascii="Times New Roman" w:eastAsia="Times New Roman" w:hAnsi="Times New Roman" w:cs="Times New Roman"/>
              <w:kern w:val="1"/>
              <w:sz w:val="24"/>
              <w:szCs w:val="24"/>
            </w:rPr>
          </w:rPrChange>
        </w:rPr>
        <w:t>“</w:t>
      </w:r>
      <w:bookmarkStart w:id="10385" w:name="Scene_83"/>
      <w:r w:rsidRPr="009400B4">
        <w:rPr>
          <w:rFonts w:ascii="Times New Roman" w:hAnsi="Times New Roman"/>
          <w:kern w:val="1"/>
          <w:sz w:val="24"/>
          <w:rPrChange w:id="10386" w:author="Andrea Stafford Hintz" w:date="2016-09-18T16:51:00Z">
            <w:rPr>
              <w:rFonts w:ascii="Times New Roman" w:eastAsia="Times New Roman" w:hAnsi="Times New Roman" w:cs="Times New Roman"/>
              <w:kern w:val="1"/>
              <w:sz w:val="24"/>
              <w:szCs w:val="24"/>
            </w:rPr>
          </w:rPrChange>
        </w:rPr>
        <w:t>Where’s</w:t>
      </w:r>
      <w:bookmarkEnd w:id="10385"/>
      <w:r w:rsidRPr="009400B4">
        <w:rPr>
          <w:rFonts w:ascii="Times New Roman" w:hAnsi="Times New Roman"/>
          <w:kern w:val="1"/>
          <w:sz w:val="24"/>
          <w:rPrChange w:id="10387" w:author="Andrea Stafford Hintz" w:date="2016-09-18T16:51:00Z">
            <w:rPr>
              <w:rFonts w:ascii="Times New Roman" w:eastAsia="Times New Roman" w:hAnsi="Times New Roman" w:cs="Times New Roman"/>
              <w:kern w:val="1"/>
              <w:sz w:val="24"/>
              <w:szCs w:val="24"/>
            </w:rPr>
          </w:rPrChange>
        </w:rPr>
        <w:t xml:space="preserve"> Palmer?” Jonathan asked as Miss Monday cleaned the gore from her mechanical arm with her surgical knife. She wound her gears yet again, and gave her fingers an experimental turn. She clenched and unclenched her fist.</w:t>
      </w:r>
    </w:p>
    <w:p w14:paraId="37F241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88" w:author="Andrea Stafford Hintz" w:date="2016-09-18T16:51:00Z">
            <w:rPr>
              <w:rFonts w:ascii="Times New Roman" w:eastAsia="Times New Roman" w:hAnsi="Times New Roman" w:cs="Times New Roman"/>
              <w:kern w:val="1"/>
              <w:sz w:val="24"/>
              <w:szCs w:val="24"/>
            </w:rPr>
          </w:rPrChange>
        </w:rPr>
        <w:t>Satisfied, they headed back into the hall.</w:t>
      </w:r>
    </w:p>
    <w:p w14:paraId="63D0ED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89" w:author="Andrea Stafford Hintz" w:date="2016-09-18T16:51:00Z">
            <w:rPr>
              <w:rFonts w:ascii="Times New Roman" w:eastAsia="Times New Roman" w:hAnsi="Times New Roman" w:cs="Times New Roman"/>
              <w:kern w:val="1"/>
              <w:sz w:val="24"/>
              <w:szCs w:val="24"/>
            </w:rPr>
          </w:rPrChange>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614126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0" w:author="Andrea Stafford Hintz" w:date="2016-09-18T16:51:00Z">
            <w:rPr>
              <w:rFonts w:ascii="Times New Roman" w:eastAsia="Times New Roman" w:hAnsi="Times New Roman" w:cs="Times New Roman"/>
              <w:kern w:val="1"/>
              <w:sz w:val="24"/>
              <w:szCs w:val="24"/>
            </w:rPr>
          </w:rPrChange>
        </w:rPr>
        <w:t>“Dead,” Miss Monday said, answering Jonathan’s question coldly.</w:t>
      </w:r>
    </w:p>
    <w:p w14:paraId="1B6CD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1" w:author="Andrea Stafford Hintz" w:date="2016-09-18T16:51:00Z">
            <w:rPr>
              <w:rFonts w:ascii="Times New Roman" w:eastAsia="Times New Roman" w:hAnsi="Times New Roman" w:cs="Times New Roman"/>
              <w:kern w:val="1"/>
              <w:sz w:val="24"/>
              <w:szCs w:val="24"/>
            </w:rPr>
          </w:rPrChange>
        </w:rPr>
        <w:t>Jonathan didn’t know how to respond. On the one hand, Palmer had betrayed them. On the other, Jonathan couldn’t help feeling sentimental.</w:t>
      </w:r>
    </w:p>
    <w:p w14:paraId="3AC11D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2" w:author="Andrea Stafford Hintz" w:date="2016-09-18T16:51:00Z">
            <w:rPr>
              <w:rFonts w:ascii="Times New Roman" w:eastAsia="Times New Roman" w:hAnsi="Times New Roman" w:cs="Times New Roman"/>
              <w:kern w:val="1"/>
              <w:sz w:val="24"/>
              <w:szCs w:val="24"/>
            </w:rPr>
          </w:rPrChange>
        </w:rPr>
        <w:t>Miss Monday seemed to grasp Jonathan’s grief. Her voice warmed. “I’m sorry. I know you trusted him, but there’s something you should know—”</w:t>
      </w:r>
    </w:p>
    <w:p w14:paraId="1D935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3" w:author="Andrea Stafford Hintz" w:date="2016-09-18T16:51:00Z">
            <w:rPr>
              <w:rFonts w:ascii="Times New Roman" w:eastAsia="Times New Roman" w:hAnsi="Times New Roman" w:cs="Times New Roman"/>
              <w:kern w:val="1"/>
              <w:sz w:val="24"/>
              <w:szCs w:val="24"/>
            </w:rPr>
          </w:rPrChange>
        </w:rPr>
        <w:t>“I know,” Jonathan replied. “That’s why I was held up. Palmer knocked me out. He said he was going to try to stop you. I was worried he might have hurt you.”</w:t>
      </w:r>
    </w:p>
    <w:p w14:paraId="385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4" w:author="Andrea Stafford Hintz" w:date="2016-09-18T16:51:00Z">
            <w:rPr>
              <w:rFonts w:ascii="Times New Roman" w:eastAsia="Times New Roman" w:hAnsi="Times New Roman" w:cs="Times New Roman"/>
              <w:kern w:val="1"/>
              <w:sz w:val="24"/>
              <w:szCs w:val="24"/>
            </w:rPr>
          </w:rPrChange>
        </w:rPr>
        <w:t>“He damn well tried,” she said.</w:t>
      </w:r>
    </w:p>
    <w:p w14:paraId="6CBEC0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5" w:author="Andrea Stafford Hintz" w:date="2016-09-18T16:51:00Z">
            <w:rPr>
              <w:rFonts w:ascii="Times New Roman" w:eastAsia="Times New Roman" w:hAnsi="Times New Roman" w:cs="Times New Roman"/>
              <w:kern w:val="1"/>
              <w:sz w:val="24"/>
              <w:szCs w:val="24"/>
            </w:rPr>
          </w:rPrChange>
        </w:rPr>
        <w:t xml:space="preserve">She held up a finger for silence as they rounded the corner. Jonathan </w:t>
      </w:r>
      <w:r w:rsidR="00C245FD" w:rsidRPr="009400B4">
        <w:rPr>
          <w:rFonts w:ascii="Times New Roman" w:hAnsi="Times New Roman"/>
          <w:kern w:val="1"/>
          <w:sz w:val="24"/>
          <w:rPrChange w:id="10396" w:author="Andrea Stafford Hintz" w:date="2016-09-18T16:51:00Z">
            <w:rPr>
              <w:rFonts w:ascii="Times New Roman" w:eastAsia="Times New Roman" w:hAnsi="Times New Roman" w:cs="Times New Roman"/>
              <w:kern w:val="1"/>
              <w:sz w:val="24"/>
              <w:szCs w:val="24"/>
            </w:rPr>
          </w:rPrChange>
        </w:rPr>
        <w:t>marveled</w:t>
      </w:r>
      <w:r w:rsidRPr="009400B4">
        <w:rPr>
          <w:rFonts w:ascii="Times New Roman" w:hAnsi="Times New Roman"/>
          <w:kern w:val="1"/>
          <w:sz w:val="24"/>
          <w:rPrChange w:id="10397" w:author="Andrea Stafford Hintz" w:date="2016-09-18T16:51:00Z">
            <w:rPr>
              <w:rFonts w:ascii="Times New Roman" w:eastAsia="Times New Roman" w:hAnsi="Times New Roman" w:cs="Times New Roman"/>
              <w:kern w:val="1"/>
              <w:sz w:val="24"/>
              <w:szCs w:val="24"/>
            </w:rPr>
          </w:rPrChange>
        </w:rPr>
        <w:t xml:space="preserve">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6CF1D09C" w14:textId="308172F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398" w:author="Andrea Stafford Hintz" w:date="2016-09-18T16:51:00Z">
            <w:rPr>
              <w:rFonts w:ascii="Times New Roman" w:eastAsia="Times New Roman" w:hAnsi="Times New Roman" w:cs="Times New Roman"/>
              <w:kern w:val="1"/>
              <w:sz w:val="24"/>
              <w:szCs w:val="24"/>
            </w:rPr>
          </w:rPrChange>
        </w:rPr>
        <w:t xml:space="preserve">Suddenly, he felt something grab him by the ankle. He looked down and saw that one of the zombies he’d assumed was dead was still moving. The creature’s mouth had been torn clean off, but somehow it was still alive. It tightened its grip on Jonathan’s ankle. </w:t>
      </w:r>
      <w:proofErr w:type="spellStart"/>
      <w:ins w:id="10399" w:author="Andrea Stafford Hintz" w:date="2016-09-18T16:51:00Z">
        <w:r w:rsidR="00A22D6C">
          <w:rPr>
            <w:rFonts w:ascii="Times New Roman" w:eastAsia="Times New Roman" w:hAnsi="Times New Roman" w:cs="Times New Roman"/>
            <w:kern w:val="1"/>
            <w:sz w:val="24"/>
            <w:szCs w:val="24"/>
          </w:rPr>
          <w:t>The</w:t>
        </w:r>
      </w:ins>
      <w:del w:id="10400" w:author="Andrea Stafford Hintz" w:date="2016-09-09T12:00:00Z">
        <w:r w:rsidRPr="7E0DB100" w:rsidDel="0057316B">
          <w:rPr>
            <w:rFonts w:ascii="Times New Roman" w:eastAsia="Times New Roman" w:hAnsi="Times New Roman" w:cs="Times New Roman"/>
            <w:kern w:val="1"/>
            <w:sz w:val="24"/>
            <w:szCs w:val="24"/>
            <w:rPrChange w:id="10401" w:author="Bryce Raffle" w:date="2016-09-06T11:42:00Z">
              <w:rPr>
                <w:rFonts w:ascii="Times New Roman" w:hAnsi="Times New Roman" w:cs="Times New Roman"/>
                <w:kern w:val="1"/>
                <w:sz w:val="24"/>
                <w:szCs w:val="24"/>
              </w:rPr>
            </w:rPrChange>
          </w:rPr>
          <w:delText>Even a</w:delText>
        </w:r>
      </w:del>
      <w:ins w:id="10402" w:author="Andrea Stafford Hintz" w:date="2016-09-09T12:00:00Z">
        <w:r w:rsidR="0057316B">
          <w:rPr>
            <w:rFonts w:ascii="Times New Roman" w:eastAsia="Times New Roman" w:hAnsi="Times New Roman" w:cs="Times New Roman"/>
            <w:kern w:val="1"/>
            <w:sz w:val="24"/>
            <w:szCs w:val="24"/>
          </w:rPr>
          <w:t>The</w:t>
        </w:r>
        <w:proofErr w:type="spellEnd"/>
        <w:r w:rsidR="0057316B">
          <w:rPr>
            <w:rFonts w:ascii="Times New Roman" w:eastAsia="Times New Roman" w:hAnsi="Times New Roman" w:cs="Times New Roman"/>
            <w:kern w:val="1"/>
            <w:sz w:val="24"/>
            <w:szCs w:val="24"/>
          </w:rPr>
          <w:t xml:space="preserve"> barest</w:t>
        </w:r>
      </w:ins>
      <w:r w:rsidRPr="009400B4">
        <w:rPr>
          <w:rFonts w:ascii="Times New Roman" w:hAnsi="Times New Roman"/>
          <w:kern w:val="1"/>
          <w:sz w:val="24"/>
          <w:rPrChange w:id="10403" w:author="Andrea Stafford Hintz" w:date="2016-09-18T16:51:00Z">
            <w:rPr>
              <w:rFonts w:ascii="Times New Roman" w:eastAsia="Times New Roman" w:hAnsi="Times New Roman" w:cs="Times New Roman"/>
              <w:kern w:val="1"/>
              <w:sz w:val="24"/>
              <w:szCs w:val="24"/>
            </w:rPr>
          </w:rPrChange>
        </w:rPr>
        <w:t xml:space="preserve"> scratch could prove deadly, even if the zombie couldn’t bite him.</w:t>
      </w:r>
    </w:p>
    <w:p w14:paraId="13DCD9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04" w:author="Andrea Stafford Hintz" w:date="2016-09-18T16:51:00Z">
            <w:rPr>
              <w:rFonts w:ascii="Times New Roman" w:eastAsia="Times New Roman" w:hAnsi="Times New Roman" w:cs="Times New Roman"/>
              <w:kern w:val="1"/>
              <w:sz w:val="24"/>
              <w:szCs w:val="24"/>
            </w:rPr>
          </w:rPrChange>
        </w:rPr>
        <w:t xml:space="preserve">Jonathan reached for his gun, but </w:t>
      </w:r>
      <w:r w:rsidRPr="009400B4">
        <w:rPr>
          <w:rFonts w:ascii="Times New Roman" w:hAnsi="Times New Roman"/>
          <w:kern w:val="1"/>
          <w:sz w:val="24"/>
          <w:highlight w:val="green"/>
          <w:rPrChange w:id="10405" w:author="Andrea Stafford Hintz" w:date="2016-09-18T16:51:00Z">
            <w:rPr>
              <w:rFonts w:ascii="Times New Roman" w:eastAsia="Times New Roman" w:hAnsi="Times New Roman" w:cs="Times New Roman"/>
              <w:kern w:val="1"/>
              <w:sz w:val="24"/>
              <w:szCs w:val="24"/>
              <w:highlight w:val="green"/>
            </w:rPr>
          </w:rPrChange>
        </w:rPr>
        <w:t>Miss Monday</w:t>
      </w:r>
      <w:r w:rsidRPr="009400B4">
        <w:rPr>
          <w:rFonts w:ascii="Times New Roman" w:hAnsi="Times New Roman"/>
          <w:kern w:val="1"/>
          <w:sz w:val="24"/>
          <w:rPrChange w:id="10406" w:author="Andrea Stafford Hintz" w:date="2016-09-18T16:51:00Z">
            <w:rPr>
              <w:rFonts w:ascii="Times New Roman" w:eastAsia="Times New Roman" w:hAnsi="Times New Roman" w:cs="Times New Roman"/>
              <w:kern w:val="1"/>
              <w:sz w:val="24"/>
              <w:szCs w:val="24"/>
            </w:rPr>
          </w:rPrChange>
        </w:rPr>
        <w:t xml:space="preserve"> was already there with her surgical knife, dealing with the zombie. She drove the blade into its brain through the gaping hole where its mouth used to be. Its grip loosened.</w:t>
      </w:r>
    </w:p>
    <w:p w14:paraId="1AA1FA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07" w:author="Andrea Stafford Hintz" w:date="2016-09-18T16:51:00Z">
            <w:rPr>
              <w:rFonts w:ascii="Times New Roman" w:eastAsia="Times New Roman" w:hAnsi="Times New Roman" w:cs="Times New Roman"/>
              <w:kern w:val="1"/>
              <w:sz w:val="24"/>
              <w:szCs w:val="24"/>
            </w:rPr>
          </w:rPrChange>
        </w:rPr>
        <w:t>“Come on,” she said. “We need to find your mother.”</w:t>
      </w:r>
    </w:p>
    <w:p w14:paraId="531B5A13" w14:textId="7123415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08" w:author="Andrea Stafford Hintz" w:date="2016-09-18T16:51:00Z">
            <w:rPr>
              <w:rFonts w:ascii="Times New Roman" w:eastAsia="Times New Roman" w:hAnsi="Times New Roman" w:cs="Times New Roman"/>
              <w:kern w:val="1"/>
              <w:sz w:val="24"/>
              <w:szCs w:val="24"/>
            </w:rPr>
          </w:rPrChange>
        </w:rPr>
        <w:t xml:space="preserve">“After Palmer helped you escape, they may have suspected she was </w:t>
      </w:r>
      <w:ins w:id="10409" w:author="Andrea Stafford Hintz" w:date="2016-09-18T16:51:00Z">
        <w:r w:rsidR="00A22D6C">
          <w:rPr>
            <w:rFonts w:ascii="Times New Roman" w:eastAsia="Times New Roman" w:hAnsi="Times New Roman" w:cs="Times New Roman"/>
            <w:kern w:val="1"/>
            <w:sz w:val="24"/>
            <w:szCs w:val="24"/>
          </w:rPr>
          <w:t>dis</w:t>
        </w:r>
        <w:r w:rsidR="00A22D6C" w:rsidRPr="009400B4">
          <w:rPr>
            <w:rFonts w:ascii="Times New Roman" w:eastAsia="Times New Roman" w:hAnsi="Times New Roman" w:cs="Times New Roman"/>
            <w:kern w:val="1"/>
            <w:sz w:val="24"/>
            <w:szCs w:val="24"/>
          </w:rPr>
          <w:t>loyal</w:t>
        </w:r>
        <w:r w:rsidR="00A22D6C">
          <w:rPr>
            <w:rFonts w:ascii="Times New Roman" w:eastAsia="Times New Roman" w:hAnsi="Times New Roman" w:cs="Times New Roman"/>
            <w:kern w:val="1"/>
            <w:sz w:val="24"/>
            <w:szCs w:val="24"/>
          </w:rPr>
          <w:t>-</w:t>
        </w:r>
      </w:ins>
      <w:del w:id="10410" w:author="Andrea Stafford Hintz" w:date="2016-09-09T12:01:00Z">
        <w:r w:rsidRPr="7E0DB100" w:rsidDel="0057316B">
          <w:rPr>
            <w:rFonts w:ascii="Times New Roman" w:eastAsia="Times New Roman" w:hAnsi="Times New Roman" w:cs="Times New Roman"/>
            <w:kern w:val="1"/>
            <w:sz w:val="24"/>
            <w:szCs w:val="24"/>
            <w:rPrChange w:id="10411" w:author="Bryce Raffle" w:date="2016-09-06T11:42:00Z">
              <w:rPr>
                <w:rFonts w:ascii="Times New Roman" w:hAnsi="Times New Roman" w:cs="Times New Roman"/>
                <w:kern w:val="1"/>
                <w:sz w:val="24"/>
                <w:szCs w:val="24"/>
              </w:rPr>
            </w:rPrChange>
          </w:rPr>
          <w:delText>unloyal</w:delText>
        </w:r>
      </w:del>
      <w:ins w:id="10412" w:author="Andrea Stafford Hintz" w:date="2016-09-09T12:01:00Z">
        <w:r w:rsidR="0057316B">
          <w:rPr>
            <w:rFonts w:ascii="Times New Roman" w:eastAsia="Times New Roman" w:hAnsi="Times New Roman" w:cs="Times New Roman"/>
            <w:kern w:val="1"/>
            <w:sz w:val="24"/>
            <w:szCs w:val="24"/>
          </w:rPr>
          <w:t>dis</w:t>
        </w:r>
        <w:r w:rsidR="0057316B" w:rsidRPr="7E0DB100">
          <w:rPr>
            <w:rFonts w:ascii="Times New Roman" w:eastAsia="Times New Roman" w:hAnsi="Times New Roman" w:cs="Times New Roman"/>
            <w:kern w:val="1"/>
            <w:sz w:val="24"/>
            <w:szCs w:val="24"/>
            <w:rPrChange w:id="10413" w:author="Bryce Raffle" w:date="2016-09-06T11:42:00Z">
              <w:rPr>
                <w:rFonts w:ascii="Times New Roman" w:hAnsi="Times New Roman" w:cs="Times New Roman"/>
                <w:kern w:val="1"/>
                <w:sz w:val="24"/>
                <w:szCs w:val="24"/>
              </w:rPr>
            </w:rPrChange>
          </w:rPr>
          <w:t>loyal</w:t>
        </w:r>
        <w:r w:rsidR="0057316B">
          <w:rPr>
            <w:rFonts w:ascii="Times New Roman" w:eastAsia="Times New Roman" w:hAnsi="Times New Roman" w:cs="Times New Roman"/>
            <w:kern w:val="1"/>
            <w:sz w:val="24"/>
            <w:szCs w:val="24"/>
          </w:rPr>
          <w:t>-</w:t>
        </w:r>
      </w:ins>
      <w:del w:id="10414" w:author="Andrea Stafford Hintz" w:date="2016-09-09T12:01:00Z">
        <w:r w:rsidRPr="7E0DB100" w:rsidDel="0057316B">
          <w:rPr>
            <w:rFonts w:ascii="Times New Roman" w:eastAsia="Times New Roman" w:hAnsi="Times New Roman" w:cs="Times New Roman"/>
            <w:kern w:val="1"/>
            <w:sz w:val="24"/>
            <w:szCs w:val="24"/>
            <w:rPrChange w:id="10415"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10416" w:author="Andrea Stafford Hintz" w:date="2016-09-18T16:51:00Z">
            <w:rPr>
              <w:rFonts w:ascii="Times New Roman" w:eastAsia="Times New Roman" w:hAnsi="Times New Roman" w:cs="Times New Roman"/>
              <w:kern w:val="1"/>
              <w:sz w:val="24"/>
              <w:szCs w:val="24"/>
            </w:rPr>
          </w:rPrChange>
        </w:rPr>
        <w:t xml:space="preserve"> in which case they would have put her in the holding cells where they put you and Parson Sinews,” said Roderick.</w:t>
      </w:r>
    </w:p>
    <w:p w14:paraId="5B5B7B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highlight w:val="green"/>
          <w:rPrChange w:id="10417" w:author="Andrea Stafford Hintz" w:date="2016-09-18T16:51:00Z">
            <w:rPr>
              <w:rFonts w:ascii="Times New Roman" w:eastAsia="Times New Roman" w:hAnsi="Times New Roman" w:cs="Times New Roman"/>
              <w:kern w:val="1"/>
              <w:sz w:val="24"/>
              <w:szCs w:val="24"/>
              <w:highlight w:val="green"/>
            </w:rPr>
          </w:rPrChange>
        </w:rPr>
        <w:t>Annabel</w:t>
      </w:r>
      <w:r w:rsidRPr="009400B4">
        <w:rPr>
          <w:rFonts w:ascii="Times New Roman" w:hAnsi="Times New Roman"/>
          <w:kern w:val="1"/>
          <w:sz w:val="24"/>
          <w:rPrChange w:id="10418" w:author="Andrea Stafford Hintz" w:date="2016-09-18T16:51:00Z">
            <w:rPr>
              <w:rFonts w:ascii="Times New Roman" w:eastAsia="Times New Roman" w:hAnsi="Times New Roman" w:cs="Times New Roman"/>
              <w:kern w:val="1"/>
              <w:sz w:val="24"/>
              <w:szCs w:val="24"/>
            </w:rPr>
          </w:rPrChange>
        </w:rPr>
        <w:t xml:space="preserve"> nodded. “The cells are this way, if I remember from Palmer’s map.”</w:t>
      </w:r>
    </w:p>
    <w:p w14:paraId="5FA9F6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19" w:author="Andrea Stafford Hintz" w:date="2016-09-18T16:51:00Z">
            <w:rPr>
              <w:rFonts w:ascii="Times New Roman" w:eastAsia="Times New Roman" w:hAnsi="Times New Roman" w:cs="Times New Roman"/>
              <w:kern w:val="1"/>
              <w:sz w:val="24"/>
              <w:szCs w:val="24"/>
            </w:rPr>
          </w:rPrChange>
        </w:rPr>
        <w:t>“I’ve already been by the cells,” Jonathan said. “I saw them hauling Sinews off. My mother wasn’t there.”</w:t>
      </w:r>
    </w:p>
    <w:p w14:paraId="16705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20" w:author="Andrea Stafford Hintz" w:date="2016-09-18T16:51:00Z">
            <w:rPr>
              <w:rFonts w:ascii="Times New Roman" w:eastAsia="Times New Roman" w:hAnsi="Times New Roman" w:cs="Times New Roman"/>
              <w:kern w:val="1"/>
              <w:sz w:val="24"/>
              <w:szCs w:val="24"/>
            </w:rPr>
          </w:rPrChange>
        </w:rPr>
        <w:t>Roderick swore. “Where else could she be?” he wondered aloud.</w:t>
      </w:r>
    </w:p>
    <w:p w14:paraId="6E1521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21" w:author="Andrea Stafford Hintz" w:date="2016-09-18T16:51:00Z">
            <w:rPr>
              <w:rFonts w:ascii="Times New Roman" w:eastAsia="Times New Roman" w:hAnsi="Times New Roman" w:cs="Times New Roman"/>
              <w:kern w:val="1"/>
              <w:sz w:val="24"/>
              <w:szCs w:val="24"/>
            </w:rPr>
          </w:rPrChange>
        </w:rPr>
        <w:t xml:space="preserve">“They might already have her in Chateau </w:t>
      </w:r>
      <w:proofErr w:type="spellStart"/>
      <w:r w:rsidRPr="009400B4">
        <w:rPr>
          <w:rFonts w:ascii="Times New Roman" w:hAnsi="Times New Roman"/>
          <w:kern w:val="1"/>
          <w:sz w:val="24"/>
          <w:rPrChange w:id="10422"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10423"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kern w:val="1"/>
          <w:sz w:val="24"/>
          <w:highlight w:val="green"/>
          <w:rPrChange w:id="10424" w:author="Andrea Stafford Hintz" w:date="2016-09-18T16:51:00Z">
            <w:rPr>
              <w:rFonts w:ascii="Times New Roman" w:eastAsia="Times New Roman" w:hAnsi="Times New Roman" w:cs="Times New Roman"/>
              <w:kern w:val="1"/>
              <w:sz w:val="24"/>
              <w:szCs w:val="24"/>
              <w:highlight w:val="green"/>
            </w:rPr>
          </w:rPrChange>
        </w:rPr>
        <w:t>Miss Monday</w:t>
      </w:r>
      <w:r w:rsidRPr="009400B4">
        <w:rPr>
          <w:rFonts w:ascii="Times New Roman" w:hAnsi="Times New Roman"/>
          <w:kern w:val="1"/>
          <w:sz w:val="24"/>
          <w:rPrChange w:id="10425" w:author="Andrea Stafford Hintz" w:date="2016-09-18T16:51:00Z">
            <w:rPr>
              <w:rFonts w:ascii="Times New Roman" w:eastAsia="Times New Roman" w:hAnsi="Times New Roman" w:cs="Times New Roman"/>
              <w:kern w:val="1"/>
              <w:sz w:val="24"/>
              <w:szCs w:val="24"/>
            </w:rPr>
          </w:rPrChange>
        </w:rPr>
        <w:t xml:space="preserve"> answered.</w:t>
      </w:r>
    </w:p>
    <w:p w14:paraId="3BBD1D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26" w:author="Andrea Stafford Hintz" w:date="2016-09-18T16:51:00Z">
            <w:rPr>
              <w:rFonts w:ascii="Times New Roman" w:eastAsia="Times New Roman" w:hAnsi="Times New Roman" w:cs="Times New Roman"/>
              <w:kern w:val="1"/>
              <w:sz w:val="24"/>
              <w:szCs w:val="24"/>
            </w:rPr>
          </w:rPrChange>
        </w:rPr>
        <w:t>“I hate to say this, but right now we’ve got other problems,” said Roderick.</w:t>
      </w:r>
    </w:p>
    <w:p w14:paraId="612040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27" w:author="Andrea Stafford Hintz" w:date="2016-09-18T16:51:00Z">
            <w:rPr>
              <w:rFonts w:ascii="Times New Roman" w:eastAsia="Times New Roman" w:hAnsi="Times New Roman" w:cs="Times New Roman"/>
              <w:kern w:val="1"/>
              <w:sz w:val="24"/>
              <w:szCs w:val="24"/>
            </w:rPr>
          </w:rPrChange>
        </w:rPr>
        <w:t xml:space="preserve">Jonathan followed his gaze. His heart sank. </w:t>
      </w:r>
      <w:r w:rsidRPr="009400B4">
        <w:rPr>
          <w:rFonts w:ascii="Times New Roman" w:hAnsi="Times New Roman"/>
          <w:i/>
          <w:kern w:val="1"/>
          <w:sz w:val="24"/>
          <w:rPrChange w:id="10428" w:author="Andrea Stafford Hintz" w:date="2016-09-18T16:51:00Z">
            <w:rPr>
              <w:rFonts w:ascii="Times New Roman" w:eastAsia="Times New Roman" w:hAnsi="Times New Roman" w:cs="Times New Roman"/>
              <w:i/>
              <w:kern w:val="1"/>
              <w:sz w:val="24"/>
              <w:szCs w:val="24"/>
            </w:rPr>
          </w:rPrChange>
        </w:rPr>
        <w:t xml:space="preserve">Just how many zombies were the Resurrectionists keeping down here? </w:t>
      </w:r>
      <w:r w:rsidRPr="009400B4">
        <w:rPr>
          <w:rFonts w:ascii="Times New Roman" w:hAnsi="Times New Roman"/>
          <w:kern w:val="1"/>
          <w:sz w:val="24"/>
          <w:rPrChange w:id="10429" w:author="Andrea Stafford Hintz" w:date="2016-09-18T16:51:00Z">
            <w:rPr>
              <w:rFonts w:ascii="Times New Roman" w:eastAsia="Times New Roman" w:hAnsi="Times New Roman" w:cs="Times New Roman"/>
              <w:kern w:val="1"/>
              <w:sz w:val="24"/>
              <w:szCs w:val="24"/>
            </w:rPr>
          </w:rPrChange>
        </w:rPr>
        <w:t>He’d truly thought they’d already dealt with the last of them, but another mob of hundreds was marching down the hall, headed their way.</w:t>
      </w:r>
    </w:p>
    <w:p w14:paraId="2D4A4E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0" w:author="Andrea Stafford Hintz" w:date="2016-09-18T16:51:00Z">
            <w:rPr>
              <w:rFonts w:ascii="Times New Roman" w:eastAsia="Times New Roman" w:hAnsi="Times New Roman" w:cs="Times New Roman"/>
              <w:kern w:val="1"/>
              <w:sz w:val="24"/>
              <w:szCs w:val="24"/>
            </w:rPr>
          </w:rPrChange>
        </w:rPr>
        <w:t>At the front of the mob was the largest man Jonathan had ever seen. At least eight feet tall, broad-shouldered, and muscular, it was impossible to tell if he was man or zombie; he wore a Resurrectionist mask over his face.</w:t>
      </w:r>
    </w:p>
    <w:p w14:paraId="16A88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1" w:author="Andrea Stafford Hintz" w:date="2016-09-18T16:51:00Z">
            <w:rPr>
              <w:rFonts w:ascii="Times New Roman" w:eastAsia="Times New Roman" w:hAnsi="Times New Roman" w:cs="Times New Roman"/>
              <w:kern w:val="1"/>
              <w:sz w:val="24"/>
              <w:szCs w:val="24"/>
            </w:rPr>
          </w:rPrChange>
        </w:rPr>
        <w:t>“Mr. Hyde,” said Miss Monday. Apparently this was not her first encounter with this behemoth.</w:t>
      </w:r>
    </w:p>
    <w:p w14:paraId="5AA439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2" w:author="Andrea Stafford Hintz" w:date="2016-09-18T16:51:00Z">
            <w:rPr>
              <w:rFonts w:ascii="Times New Roman" w:eastAsia="Times New Roman" w:hAnsi="Times New Roman" w:cs="Times New Roman"/>
              <w:kern w:val="1"/>
              <w:sz w:val="24"/>
              <w:szCs w:val="24"/>
            </w:rPr>
          </w:rPrChange>
        </w:rPr>
        <w:t>“The Irish Giant,” Jonathan muttered.</w:t>
      </w:r>
    </w:p>
    <w:p w14:paraId="694C2F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3" w:author="Andrea Stafford Hintz" w:date="2016-09-18T16:51:00Z">
            <w:rPr>
              <w:rFonts w:ascii="Times New Roman" w:eastAsia="Times New Roman" w:hAnsi="Times New Roman" w:cs="Times New Roman"/>
              <w:kern w:val="1"/>
              <w:sz w:val="24"/>
              <w:szCs w:val="24"/>
            </w:rPr>
          </w:rPrChange>
        </w:rPr>
        <w:t xml:space="preserve">Parson Sinews had mentioned him. Tidkins’ hired muscle, the man who had brought </w:t>
      </w:r>
      <w:r w:rsidR="00C245FD" w:rsidRPr="009400B4">
        <w:rPr>
          <w:rFonts w:ascii="Times New Roman" w:hAnsi="Times New Roman"/>
          <w:kern w:val="1"/>
          <w:sz w:val="24"/>
          <w:rPrChange w:id="10434" w:author="Andrea Stafford Hintz" w:date="2016-09-18T16:51:00Z">
            <w:rPr>
              <w:rFonts w:ascii="Times New Roman" w:eastAsia="Times New Roman" w:hAnsi="Times New Roman" w:cs="Times New Roman"/>
              <w:kern w:val="1"/>
              <w:sz w:val="24"/>
              <w:szCs w:val="24"/>
            </w:rPr>
          </w:rPrChange>
        </w:rPr>
        <w:t>Tidkins</w:t>
      </w:r>
      <w:r w:rsidRPr="009400B4">
        <w:rPr>
          <w:rFonts w:ascii="Times New Roman" w:hAnsi="Times New Roman"/>
          <w:kern w:val="1"/>
          <w:sz w:val="24"/>
          <w:rPrChange w:id="10435" w:author="Andrea Stafford Hintz" w:date="2016-09-18T16:51:00Z">
            <w:rPr>
              <w:rFonts w:ascii="Times New Roman" w:eastAsia="Times New Roman" w:hAnsi="Times New Roman" w:cs="Times New Roman"/>
              <w:kern w:val="1"/>
              <w:sz w:val="24"/>
              <w:szCs w:val="24"/>
            </w:rPr>
          </w:rPrChange>
        </w:rPr>
        <w:t xml:space="preserve">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14:paraId="2ABD4F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6" w:author="Andrea Stafford Hintz" w:date="2016-09-18T16:51:00Z">
            <w:rPr>
              <w:rFonts w:ascii="Times New Roman" w:eastAsia="Times New Roman" w:hAnsi="Times New Roman" w:cs="Times New Roman"/>
              <w:kern w:val="1"/>
              <w:sz w:val="24"/>
              <w:szCs w:val="24"/>
            </w:rPr>
          </w:rPrChange>
        </w:rPr>
        <w:t>“We’ve got to run,” said Roderick.</w:t>
      </w:r>
    </w:p>
    <w:p w14:paraId="3BA232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37" w:author="Andrea Stafford Hintz" w:date="2016-09-18T16:51:00Z">
            <w:rPr>
              <w:rFonts w:ascii="Times New Roman" w:eastAsia="Times New Roman" w:hAnsi="Times New Roman" w:cs="Times New Roman"/>
              <w:kern w:val="1"/>
              <w:sz w:val="24"/>
              <w:szCs w:val="24"/>
            </w:rPr>
          </w:rPrChange>
        </w:rPr>
        <w:t>“But my mother,” Jonathan protested, but his resolve was already weakening. He had no idea where to find her, and they couldn't face this many zombies.</w:t>
      </w:r>
    </w:p>
    <w:p w14:paraId="587F48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commentRangeStart w:id="10438"/>
      <w:r w:rsidRPr="009400B4">
        <w:rPr>
          <w:rFonts w:ascii="Times New Roman" w:hAnsi="Times New Roman"/>
          <w:kern w:val="1"/>
          <w:sz w:val="24"/>
          <w:rPrChange w:id="10439" w:author="Andrea Stafford Hintz" w:date="2016-09-18T16:51:00Z">
            <w:rPr>
              <w:rFonts w:ascii="Times New Roman" w:eastAsia="Times New Roman" w:hAnsi="Times New Roman" w:cs="Times New Roman"/>
              <w:kern w:val="1"/>
              <w:sz w:val="24"/>
              <w:szCs w:val="24"/>
            </w:rPr>
          </w:rPrChange>
        </w:rPr>
        <w:t>Zombies were slow, for the most part, but some of the fresher ones could be surprisingly quick</w:t>
      </w:r>
      <w:commentRangeEnd w:id="10438"/>
      <w:r w:rsidR="0057316B">
        <w:rPr>
          <w:rStyle w:val="CommentReference"/>
        </w:rPr>
        <w:commentReference w:id="10438"/>
      </w:r>
      <w:r w:rsidRPr="009400B4">
        <w:rPr>
          <w:rFonts w:ascii="Times New Roman" w:hAnsi="Times New Roman"/>
          <w:kern w:val="1"/>
          <w:sz w:val="24"/>
          <w:rPrChange w:id="10440" w:author="Andrea Stafford Hintz" w:date="2016-09-18T16:51:00Z">
            <w:rPr>
              <w:rFonts w:ascii="Times New Roman" w:eastAsia="Times New Roman" w:hAnsi="Times New Roman" w:cs="Times New Roman"/>
              <w:kern w:val="1"/>
              <w:sz w:val="24"/>
              <w:szCs w:val="24"/>
            </w:rPr>
          </w:rPrChange>
        </w:rPr>
        <w:t>. The quickest of the dead surged past Mr. Hyde, and practically sprinted towards them.</w:t>
      </w:r>
    </w:p>
    <w:p w14:paraId="261029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41" w:author="Andrea Stafford Hintz" w:date="2016-09-18T16:51:00Z">
            <w:rPr>
              <w:rFonts w:ascii="Times New Roman" w:eastAsia="Times New Roman" w:hAnsi="Times New Roman" w:cs="Times New Roman"/>
              <w:kern w:val="1"/>
              <w:sz w:val="24"/>
              <w:szCs w:val="24"/>
            </w:rPr>
          </w:rPrChange>
        </w:rPr>
        <w:t xml:space="preserve">“If she’s still alive, she’s probably in Chateau </w:t>
      </w:r>
      <w:proofErr w:type="spellStart"/>
      <w:r w:rsidRPr="009400B4">
        <w:rPr>
          <w:rFonts w:ascii="Times New Roman" w:hAnsi="Times New Roman"/>
          <w:kern w:val="1"/>
          <w:sz w:val="24"/>
          <w:rPrChange w:id="10442"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10443" w:author="Andrea Stafford Hintz" w:date="2016-09-18T16:51:00Z">
            <w:rPr>
              <w:rFonts w:ascii="Times New Roman" w:eastAsia="Times New Roman" w:hAnsi="Times New Roman" w:cs="Times New Roman"/>
              <w:kern w:val="1"/>
              <w:sz w:val="24"/>
              <w:szCs w:val="24"/>
            </w:rPr>
          </w:rPrChange>
        </w:rPr>
        <w:t>,” Miss Monday said</w:t>
      </w:r>
      <w:del w:id="10444" w:author="Andrea Stafford Hintz" w:date="2016-09-09T12:03:00Z">
        <w:r w:rsidRPr="7E0DB100" w:rsidDel="0054531D">
          <w:rPr>
            <w:rFonts w:ascii="Times New Roman" w:eastAsia="Times New Roman" w:hAnsi="Times New Roman" w:cs="Times New Roman"/>
            <w:kern w:val="1"/>
            <w:sz w:val="24"/>
            <w:szCs w:val="24"/>
            <w:rPrChange w:id="10445" w:author="Bryce Raffle" w:date="2016-09-06T11:42:00Z">
              <w:rPr>
                <w:rFonts w:ascii="Times New Roman" w:hAnsi="Times New Roman" w:cs="Times New Roman"/>
                <w:kern w:val="1"/>
                <w:sz w:val="24"/>
                <w:szCs w:val="24"/>
              </w:rPr>
            </w:rPrChange>
          </w:rPr>
          <w:delText xml:space="preserve"> urgently</w:delText>
        </w:r>
      </w:del>
      <w:r w:rsidRPr="009400B4">
        <w:rPr>
          <w:rFonts w:ascii="Times New Roman" w:hAnsi="Times New Roman"/>
          <w:kern w:val="1"/>
          <w:sz w:val="24"/>
          <w:rPrChange w:id="10446" w:author="Andrea Stafford Hintz" w:date="2016-09-18T16:51:00Z">
            <w:rPr>
              <w:rFonts w:ascii="Times New Roman" w:eastAsia="Times New Roman" w:hAnsi="Times New Roman" w:cs="Times New Roman"/>
              <w:kern w:val="1"/>
              <w:sz w:val="24"/>
              <w:szCs w:val="24"/>
            </w:rPr>
          </w:rPrChange>
        </w:rPr>
        <w:t>. “Jonathan, we’ve got to run.”</w:t>
      </w:r>
    </w:p>
    <w:p w14:paraId="5524A8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47" w:author="Andrea Stafford Hintz" w:date="2016-09-18T16:51:00Z">
            <w:rPr>
              <w:rFonts w:ascii="Times New Roman" w:eastAsia="Times New Roman" w:hAnsi="Times New Roman" w:cs="Times New Roman"/>
              <w:kern w:val="1"/>
              <w:sz w:val="24"/>
              <w:szCs w:val="24"/>
            </w:rPr>
          </w:rPrChange>
        </w:rPr>
        <w:t>As if to hammer home her point, one of the zombies dove at them. Miss Monday drove her knife into its head and stepped aside as its body hit the floor.</w:t>
      </w:r>
    </w:p>
    <w:p w14:paraId="7A6CEC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48" w:author="Andrea Stafford Hintz" w:date="2016-09-18T16:51:00Z">
            <w:rPr>
              <w:rFonts w:ascii="Times New Roman" w:eastAsia="Times New Roman" w:hAnsi="Times New Roman" w:cs="Times New Roman"/>
              <w:kern w:val="1"/>
              <w:sz w:val="24"/>
              <w:szCs w:val="24"/>
            </w:rPr>
          </w:rPrChange>
        </w:rPr>
        <w:t>With that, Jonathan turned and ran. The quicker zombies were still hot on their heels. If they slowed down, the zombies would be upon them in an instant.</w:t>
      </w:r>
    </w:p>
    <w:p w14:paraId="3FC87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49" w:author="Andrea Stafford Hintz" w:date="2016-09-18T16:51:00Z">
            <w:rPr>
              <w:rFonts w:ascii="Times New Roman" w:eastAsia="Times New Roman" w:hAnsi="Times New Roman" w:cs="Times New Roman"/>
              <w:kern w:val="1"/>
              <w:sz w:val="24"/>
              <w:szCs w:val="24"/>
            </w:rPr>
          </w:rPrChange>
        </w:rPr>
        <w:t>“Which way?” Jonathan called.</w:t>
      </w:r>
    </w:p>
    <w:p w14:paraId="07D29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0" w:author="Andrea Stafford Hintz" w:date="2016-09-18T16:51:00Z">
            <w:rPr>
              <w:rFonts w:ascii="Times New Roman" w:eastAsia="Times New Roman" w:hAnsi="Times New Roman" w:cs="Times New Roman"/>
              <w:kern w:val="1"/>
              <w:sz w:val="24"/>
              <w:szCs w:val="24"/>
            </w:rPr>
          </w:rPrChange>
        </w:rPr>
        <w:t>Roderick paused to draw his swordstick and deal with one of the zombies that had gotten too close for comfort.</w:t>
      </w:r>
    </w:p>
    <w:p w14:paraId="354BFE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1" w:author="Andrea Stafford Hintz" w:date="2016-09-18T16:51:00Z">
            <w:rPr>
              <w:rFonts w:ascii="Times New Roman" w:eastAsia="Times New Roman" w:hAnsi="Times New Roman" w:cs="Times New Roman"/>
              <w:kern w:val="1"/>
              <w:sz w:val="24"/>
              <w:szCs w:val="24"/>
            </w:rPr>
          </w:rPrChange>
        </w:rPr>
        <w:t>“Right,” he answered, and tore down the hall after them.</w:t>
      </w:r>
    </w:p>
    <w:p w14:paraId="3F73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2" w:author="Andrea Stafford Hintz" w:date="2016-09-18T16:51:00Z">
            <w:rPr>
              <w:rFonts w:ascii="Times New Roman" w:eastAsia="Times New Roman" w:hAnsi="Times New Roman" w:cs="Times New Roman"/>
              <w:kern w:val="1"/>
              <w:sz w:val="24"/>
              <w:szCs w:val="24"/>
            </w:rPr>
          </w:rPrChange>
        </w:rPr>
        <w:t>They careened around the corner. Jonathan nearly slipped on the blood-slick floor, but somehow managed to keep on his feet. Ahead, they could see the spiral staircase that led to the library. A female zombie stood blocking their way. She was dressed in a dirty blue dress with a floral print, and had tubes stuck into her arms, dripping thick, resinous blood. A fresh experiment. She whirled when she saw them coming.</w:t>
      </w:r>
    </w:p>
    <w:p w14:paraId="4FCD93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3" w:author="Andrea Stafford Hintz" w:date="2016-09-18T16:51:00Z">
            <w:rPr>
              <w:rFonts w:ascii="Times New Roman" w:eastAsia="Times New Roman" w:hAnsi="Times New Roman" w:cs="Times New Roman"/>
              <w:kern w:val="1"/>
              <w:sz w:val="24"/>
              <w:szCs w:val="24"/>
            </w:rPr>
          </w:rPrChange>
        </w:rPr>
        <w:t>She snarled, and barefoot, ran towards them. She was quick, for a zombie, but Miss Monday was quicker.</w:t>
      </w:r>
    </w:p>
    <w:p w14:paraId="1CB24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4" w:author="Andrea Stafford Hintz" w:date="2016-09-18T16:51:00Z">
            <w:rPr>
              <w:rFonts w:ascii="Times New Roman" w:eastAsia="Times New Roman" w:hAnsi="Times New Roman" w:cs="Times New Roman"/>
              <w:kern w:val="1"/>
              <w:sz w:val="24"/>
              <w:szCs w:val="24"/>
            </w:rPr>
          </w:rPrChange>
        </w:rPr>
        <w:t>“I’ve got this,” she said.</w:t>
      </w:r>
    </w:p>
    <w:p w14:paraId="7DF1E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5" w:author="Andrea Stafford Hintz" w:date="2016-09-18T16:51:00Z">
            <w:rPr>
              <w:rFonts w:ascii="Times New Roman" w:eastAsia="Times New Roman" w:hAnsi="Times New Roman" w:cs="Times New Roman"/>
              <w:kern w:val="1"/>
              <w:sz w:val="24"/>
              <w:szCs w:val="24"/>
            </w:rPr>
          </w:rPrChange>
        </w:rPr>
        <w:t>Her blade whirled, a swift flash of silver. Zombie blood hit the ceiling and splattered on the walls. The creature’s body lay still on the floor. Miss Monday turned and offered a grin.</w:t>
      </w:r>
    </w:p>
    <w:p w14:paraId="444085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6" w:author="Andrea Stafford Hintz" w:date="2016-09-18T16:51:00Z">
            <w:rPr>
              <w:rFonts w:ascii="Times New Roman" w:eastAsia="Times New Roman" w:hAnsi="Times New Roman" w:cs="Times New Roman"/>
              <w:kern w:val="1"/>
              <w:sz w:val="24"/>
              <w:szCs w:val="24"/>
            </w:rPr>
          </w:rPrChange>
        </w:rPr>
        <w:t>“I’d hate to be on her bad side,” Roderick muttered.</w:t>
      </w:r>
    </w:p>
    <w:p w14:paraId="7A5F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7" w:author="Andrea Stafford Hintz" w:date="2016-09-18T16:51:00Z">
            <w:rPr>
              <w:rFonts w:ascii="Times New Roman" w:eastAsia="Times New Roman" w:hAnsi="Times New Roman" w:cs="Times New Roman"/>
              <w:kern w:val="1"/>
              <w:sz w:val="24"/>
              <w:szCs w:val="24"/>
            </w:rPr>
          </w:rPrChange>
        </w:rPr>
        <w:t>Jonathan looked over his shoulder. No time to admire her handiwork. The dead were still on their heels, the Irish Giant among them.</w:t>
      </w:r>
    </w:p>
    <w:p w14:paraId="38348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58" w:author="Andrea Stafford Hintz" w:date="2016-09-18T16:51:00Z">
            <w:rPr>
              <w:rFonts w:ascii="Times New Roman" w:eastAsia="Times New Roman" w:hAnsi="Times New Roman" w:cs="Times New Roman"/>
              <w:kern w:val="1"/>
              <w:sz w:val="24"/>
              <w:szCs w:val="24"/>
            </w:rPr>
          </w:rPrChange>
        </w:rPr>
        <w:t xml:space="preserve">“Hurry up, you two,” </w:t>
      </w:r>
      <w:commentRangeStart w:id="10459"/>
      <w:r w:rsidRPr="009400B4">
        <w:rPr>
          <w:rFonts w:ascii="Times New Roman" w:hAnsi="Times New Roman"/>
          <w:kern w:val="1"/>
          <w:sz w:val="24"/>
          <w:highlight w:val="green"/>
          <w:rPrChange w:id="10460" w:author="Andrea Stafford Hintz" w:date="2016-09-18T16:51:00Z">
            <w:rPr>
              <w:rFonts w:ascii="Times New Roman" w:eastAsia="Times New Roman" w:hAnsi="Times New Roman" w:cs="Times New Roman"/>
              <w:kern w:val="1"/>
              <w:sz w:val="24"/>
              <w:szCs w:val="24"/>
              <w:highlight w:val="green"/>
            </w:rPr>
          </w:rPrChange>
        </w:rPr>
        <w:t>Miss Monday</w:t>
      </w:r>
      <w:r w:rsidRPr="009400B4">
        <w:rPr>
          <w:rFonts w:ascii="Times New Roman" w:hAnsi="Times New Roman"/>
          <w:kern w:val="1"/>
          <w:sz w:val="24"/>
          <w:rPrChange w:id="10461" w:author="Andrea Stafford Hintz" w:date="2016-09-18T16:51:00Z">
            <w:rPr>
              <w:rFonts w:ascii="Times New Roman" w:eastAsia="Times New Roman" w:hAnsi="Times New Roman" w:cs="Times New Roman"/>
              <w:kern w:val="1"/>
              <w:sz w:val="24"/>
              <w:szCs w:val="24"/>
            </w:rPr>
          </w:rPrChange>
        </w:rPr>
        <w:t xml:space="preserve"> </w:t>
      </w:r>
      <w:commentRangeEnd w:id="10459"/>
      <w:r w:rsidR="0054531D">
        <w:rPr>
          <w:rStyle w:val="CommentReference"/>
        </w:rPr>
        <w:commentReference w:id="10459"/>
      </w:r>
      <w:r w:rsidRPr="009400B4">
        <w:rPr>
          <w:rFonts w:ascii="Times New Roman" w:hAnsi="Times New Roman"/>
          <w:kern w:val="1"/>
          <w:sz w:val="24"/>
          <w:rPrChange w:id="10462" w:author="Andrea Stafford Hintz" w:date="2016-09-18T16:51:00Z">
            <w:rPr>
              <w:rFonts w:ascii="Times New Roman" w:eastAsia="Times New Roman" w:hAnsi="Times New Roman" w:cs="Times New Roman"/>
              <w:kern w:val="1"/>
              <w:sz w:val="24"/>
              <w:szCs w:val="24"/>
            </w:rPr>
          </w:rPrChange>
        </w:rPr>
        <w:t>called, already stepping over the body and clambering up the stairs.</w:t>
      </w:r>
    </w:p>
    <w:p w14:paraId="52AA06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63" w:author="Andrea Stafford Hintz" w:date="2016-09-18T16:51:00Z">
            <w:rPr>
              <w:rFonts w:ascii="Times New Roman" w:eastAsia="Times New Roman" w:hAnsi="Times New Roman" w:cs="Times New Roman"/>
              <w:kern w:val="1"/>
              <w:sz w:val="24"/>
              <w:szCs w:val="24"/>
            </w:rPr>
          </w:rPrChange>
        </w:rPr>
        <w:t>Jonathan didn’t have to be told twice. He raced to the staircase, and hurled himself up two steps at a time. He paused only to send a zombie careening back down the stairs with a kick to the chest. Finally, they reached the top of the stairs.</w:t>
      </w:r>
    </w:p>
    <w:p w14:paraId="5FC5AA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64" w:author="Andrea Stafford Hintz" w:date="2016-09-18T16:51:00Z">
            <w:rPr>
              <w:rFonts w:ascii="Times New Roman" w:eastAsia="Times New Roman" w:hAnsi="Times New Roman" w:cs="Times New Roman"/>
              <w:kern w:val="1"/>
              <w:sz w:val="24"/>
              <w:szCs w:val="24"/>
            </w:rPr>
          </w:rPrChange>
        </w:rPr>
        <w:t>“How does this panel open?” Miss Monday asked.</w:t>
      </w:r>
    </w:p>
    <w:p w14:paraId="3D1AF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65" w:author="Andrea Stafford Hintz" w:date="2016-09-18T16:51:00Z">
            <w:rPr>
              <w:rFonts w:ascii="Times New Roman" w:eastAsia="Times New Roman" w:hAnsi="Times New Roman" w:cs="Times New Roman"/>
              <w:kern w:val="1"/>
              <w:sz w:val="24"/>
              <w:szCs w:val="24"/>
            </w:rPr>
          </w:rPrChange>
        </w:rPr>
        <w:t>“I don’t know,” said Roderick, “I only ever opened it from the other side. Try to find a lever or a switch.”</w:t>
      </w:r>
    </w:p>
    <w:p w14:paraId="4FB7B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66" w:author="Andrea Stafford Hintz" w:date="2016-09-18T16:51:00Z">
            <w:rPr>
              <w:rFonts w:ascii="Times New Roman" w:eastAsia="Times New Roman" w:hAnsi="Times New Roman" w:cs="Times New Roman"/>
              <w:kern w:val="1"/>
              <w:sz w:val="24"/>
              <w:szCs w:val="24"/>
            </w:rPr>
          </w:rPrChange>
        </w:rPr>
        <w:t xml:space="preserve">“There’s nothing,” said Miss Monday, searching frantically for a switch as she zombies resumed their climb up the stairs. </w:t>
      </w:r>
      <w:commentRangeStart w:id="10467"/>
      <w:r w:rsidRPr="009400B4">
        <w:rPr>
          <w:rFonts w:ascii="Times New Roman" w:hAnsi="Times New Roman"/>
          <w:kern w:val="1"/>
          <w:sz w:val="24"/>
          <w:rPrChange w:id="10468" w:author="Andrea Stafford Hintz" w:date="2016-09-18T16:51:00Z">
            <w:rPr>
              <w:rFonts w:ascii="Times New Roman" w:eastAsia="Times New Roman" w:hAnsi="Times New Roman" w:cs="Times New Roman"/>
              <w:kern w:val="1"/>
              <w:sz w:val="24"/>
              <w:szCs w:val="24"/>
            </w:rPr>
          </w:rPrChange>
        </w:rPr>
        <w:t>Suddenly, the panel slid open. Miss Monday blinked in confusion. “That wasn’t me.”</w:t>
      </w:r>
    </w:p>
    <w:p w14:paraId="574C0E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69" w:author="Andrea Stafford Hintz" w:date="2016-09-18T16:51:00Z">
            <w:rPr>
              <w:rFonts w:ascii="Times New Roman" w:eastAsia="Times New Roman" w:hAnsi="Times New Roman" w:cs="Times New Roman"/>
              <w:kern w:val="1"/>
              <w:sz w:val="24"/>
              <w:szCs w:val="24"/>
            </w:rPr>
          </w:rPrChange>
        </w:rPr>
        <w:t xml:space="preserve">They emerged in the library, and let the panel slide shut, trapping the zombies on the other side. Mrs. Thompson, the secretary, stood among the bookshelves, her hand on a copy of </w:t>
      </w:r>
      <w:r w:rsidRPr="009400B4">
        <w:rPr>
          <w:rFonts w:ascii="Times New Roman" w:hAnsi="Times New Roman"/>
          <w:i/>
          <w:kern w:val="1"/>
          <w:sz w:val="24"/>
          <w:rPrChange w:id="10470" w:author="Andrea Stafford Hintz" w:date="2016-09-18T16:51:00Z">
            <w:rPr>
              <w:rFonts w:ascii="Times New Roman" w:eastAsia="Times New Roman" w:hAnsi="Times New Roman" w:cs="Times New Roman"/>
              <w:i/>
              <w:kern w:val="1"/>
              <w:sz w:val="24"/>
              <w:szCs w:val="24"/>
            </w:rPr>
          </w:rPrChange>
        </w:rPr>
        <w:t>The Hunting Society</w:t>
      </w:r>
      <w:r w:rsidRPr="009400B4">
        <w:rPr>
          <w:rFonts w:ascii="Times New Roman" w:hAnsi="Times New Roman"/>
          <w:kern w:val="1"/>
          <w:sz w:val="24"/>
          <w:rPrChange w:id="10471" w:author="Andrea Stafford Hintz" w:date="2016-09-18T16:51:00Z">
            <w:rPr>
              <w:rFonts w:ascii="Times New Roman" w:eastAsia="Times New Roman" w:hAnsi="Times New Roman" w:cs="Times New Roman"/>
              <w:kern w:val="1"/>
              <w:sz w:val="24"/>
              <w:szCs w:val="24"/>
            </w:rPr>
          </w:rPrChange>
        </w:rPr>
        <w:t>, by Charles Grimmer.</w:t>
      </w:r>
    </w:p>
    <w:p w14:paraId="1BCA499F" w14:textId="708DC25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72" w:author="Andrea Stafford Hintz" w:date="2016-09-18T16:51:00Z">
            <w:rPr>
              <w:rFonts w:ascii="Times New Roman" w:eastAsia="Times New Roman" w:hAnsi="Times New Roman" w:cs="Times New Roman"/>
              <w:kern w:val="1"/>
              <w:sz w:val="24"/>
              <w:szCs w:val="24"/>
            </w:rPr>
          </w:rPrChange>
        </w:rPr>
        <w:t>“I heard your voices through the wall,” she said. “Thought I’d better let you in</w:t>
      </w:r>
      <w:ins w:id="10473" w:author="Andrea Stafford Hintz" w:date="2016-09-18T16:51:00Z">
        <w:r w:rsidR="00A22D6C" w:rsidRPr="009400B4">
          <w:rPr>
            <w:rFonts w:ascii="Times New Roman" w:eastAsia="Times New Roman" w:hAnsi="Times New Roman" w:cs="Times New Roman"/>
            <w:kern w:val="1"/>
            <w:sz w:val="24"/>
            <w:szCs w:val="24"/>
          </w:rPr>
          <w:t>.</w:t>
        </w:r>
        <w:commentRangeEnd w:id="10467"/>
        <w:r w:rsidR="00D36B08">
          <w:rPr>
            <w:rStyle w:val="CommentReference"/>
          </w:rPr>
          <w:commentReference w:id="10467"/>
        </w:r>
        <w:r w:rsidR="00A22D6C" w:rsidRPr="009400B4">
          <w:rPr>
            <w:rFonts w:ascii="Times New Roman" w:eastAsia="Times New Roman" w:hAnsi="Times New Roman" w:cs="Times New Roman"/>
            <w:kern w:val="1"/>
            <w:sz w:val="24"/>
            <w:szCs w:val="24"/>
          </w:rPr>
          <w:t>”</w:t>
        </w:r>
      </w:ins>
      <w:del w:id="10474" w:author="Andrea Stafford Hintz" w:date="2016-09-18T16:51:00Z">
        <w:r w:rsidRPr="6EA56396">
          <w:rPr>
            <w:rFonts w:ascii="Times New Roman" w:eastAsia="Times New Roman" w:hAnsi="Times New Roman" w:cs="Times New Roman"/>
            <w:kern w:val="1"/>
            <w:sz w:val="24"/>
            <w:szCs w:val="24"/>
            <w:rPrChange w:id="10475" w:author="Bryce Raffle" w:date="2016-09-06T11:42:00Z">
              <w:rPr>
                <w:rFonts w:ascii="Times New Roman" w:hAnsi="Times New Roman" w:cs="Times New Roman"/>
                <w:kern w:val="1"/>
                <w:sz w:val="24"/>
                <w:szCs w:val="24"/>
              </w:rPr>
            </w:rPrChange>
          </w:rPr>
          <w:delText>.”</w:delText>
        </w:r>
      </w:del>
    </w:p>
    <w:p w14:paraId="21CFEB96" w14:textId="77777777" w:rsidR="000E20E5" w:rsidRDefault="000E20E5" w:rsidP="000E20E5">
      <w:pPr>
        <w:tabs>
          <w:tab w:val="left" w:pos="1440"/>
          <w:tab w:val="left" w:pos="2160"/>
          <w:tab w:val="left" w:pos="2880"/>
        </w:tabs>
        <w:spacing w:line="480" w:lineRule="auto"/>
        <w:ind w:firstLine="359"/>
        <w:jc w:val="both"/>
        <w:rPr>
          <w:ins w:id="10476" w:author="Andrea Stafford Hintz" w:date="2016-09-18T16:51:00Z"/>
          <w:rFonts w:ascii="Times New Roman" w:eastAsia="Times New Roman" w:hAnsi="Times New Roman" w:cs="Times New Roman"/>
          <w:kern w:val="1"/>
          <w:sz w:val="24"/>
          <w:szCs w:val="24"/>
        </w:rPr>
      </w:pPr>
    </w:p>
    <w:p w14:paraId="408DAF10" w14:textId="77777777" w:rsidR="000E20E5" w:rsidRDefault="000E20E5" w:rsidP="000E20E5">
      <w:pPr>
        <w:tabs>
          <w:tab w:val="left" w:pos="1440"/>
          <w:tab w:val="left" w:pos="2160"/>
          <w:tab w:val="left" w:pos="2880"/>
        </w:tabs>
        <w:spacing w:line="480" w:lineRule="auto"/>
        <w:ind w:firstLine="359"/>
        <w:jc w:val="both"/>
        <w:rPr>
          <w:ins w:id="10477" w:author="Andrea Stafford Hintz" w:date="2016-09-18T16:51:00Z"/>
          <w:rFonts w:ascii="Times New Roman" w:eastAsia="Times New Roman" w:hAnsi="Times New Roman" w:cs="Times New Roman"/>
          <w:kern w:val="1"/>
          <w:sz w:val="24"/>
          <w:szCs w:val="24"/>
        </w:rPr>
      </w:pPr>
    </w:p>
    <w:p w14:paraId="3A7712FB"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del w:id="10478" w:author="Andrea Stafford Hintz" w:date="2016-09-18T16:51:00Z"/>
          <w:rFonts w:ascii="Times New Roman" w:hAnsi="Times New Roman" w:cs="Times New Roman"/>
          <w:kern w:val="1"/>
          <w:sz w:val="24"/>
          <w:szCs w:val="24"/>
        </w:rPr>
        <w:sectPr w:rsidR="00952343" w:rsidRPr="00C245FD" w:rsidSect="00C245FD">
          <w:headerReference w:type="even" r:id="rId230"/>
          <w:headerReference w:type="default" r:id="rId231"/>
          <w:footerReference w:type="even" r:id="rId232"/>
          <w:footerReference w:type="default" r:id="rId233"/>
          <w:headerReference w:type="first" r:id="rId234"/>
          <w:footerReference w:type="first" r:id="rId235"/>
          <w:pgSz w:w="12242" w:h="15842"/>
          <w:pgMar w:top="1440" w:right="1440" w:bottom="1440" w:left="1440" w:header="720" w:footer="720" w:gutter="0"/>
          <w:cols w:space="720"/>
          <w:titlePg/>
        </w:sectPr>
      </w:pPr>
    </w:p>
    <w:p w14:paraId="05200632"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79"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389A6BEE"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80"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172B530B"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81"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741D8EB5"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82"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2CF89B0F"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83"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5861581A" w14:textId="77777777" w:rsidR="00952343" w:rsidRPr="00C245FD" w:rsidRDefault="00952343" w:rsidP="000E20E5">
      <w:pPr>
        <w:tabs>
          <w:tab w:val="left" w:pos="1440"/>
          <w:tab w:val="left" w:pos="2160"/>
          <w:tab w:val="left" w:pos="2880"/>
        </w:tabs>
        <w:spacing w:line="480" w:lineRule="auto"/>
        <w:ind w:firstLine="359"/>
        <w:jc w:val="both"/>
        <w:rPr>
          <w:rFonts w:ascii="Times New Roman" w:hAnsi="Times New Roman" w:cs="Times New Roman"/>
          <w:kern w:val="1"/>
          <w:sz w:val="24"/>
          <w:szCs w:val="24"/>
        </w:rPr>
        <w:pPrChange w:id="10484" w:author="Andrea Stafford Hintz" w:date="2016-09-18T16:5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PrChange>
      </w:pPr>
    </w:p>
    <w:p w14:paraId="297DCC7E"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5A1AB897"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4E28693F"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10485" w:name="Epilogue"/>
      <w:r w:rsidRPr="009400B4">
        <w:rPr>
          <w:rFonts w:ascii="Times New Roman" w:hAnsi="Times New Roman"/>
          <w:kern w:val="1"/>
          <w:sz w:val="24"/>
          <w:rPrChange w:id="10486" w:author="Andrea Stafford Hintz" w:date="2016-09-18T16:51:00Z">
            <w:rPr>
              <w:rFonts w:ascii="Times New Roman" w:eastAsia="Times New Roman" w:hAnsi="Times New Roman" w:cs="Times New Roman"/>
              <w:kern w:val="1"/>
              <w:sz w:val="24"/>
              <w:szCs w:val="24"/>
            </w:rPr>
          </w:rPrChange>
        </w:rPr>
        <w:t>Epilogue</w:t>
      </w:r>
      <w:bookmarkEnd w:id="10485"/>
    </w:p>
    <w:p w14:paraId="7F5A81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487" w:name="Scene"/>
      <w:r w:rsidRPr="009400B4">
        <w:rPr>
          <w:rFonts w:ascii="Times New Roman" w:hAnsi="Times New Roman"/>
          <w:kern w:val="1"/>
          <w:sz w:val="24"/>
          <w:rPrChange w:id="10488" w:author="Andrea Stafford Hintz" w:date="2016-09-18T16:51:00Z">
            <w:rPr>
              <w:rFonts w:ascii="Times New Roman" w:eastAsia="Times New Roman" w:hAnsi="Times New Roman" w:cs="Times New Roman"/>
              <w:kern w:val="1"/>
              <w:sz w:val="24"/>
              <w:szCs w:val="24"/>
            </w:rPr>
          </w:rPrChange>
        </w:rPr>
        <w:t>The</w:t>
      </w:r>
      <w:bookmarkEnd w:id="10487"/>
      <w:r w:rsidRPr="009400B4">
        <w:rPr>
          <w:rFonts w:ascii="Times New Roman" w:hAnsi="Times New Roman"/>
          <w:kern w:val="1"/>
          <w:sz w:val="24"/>
          <w:rPrChange w:id="10489"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10490" w:author="Andrea Stafford Hintz" w:date="2016-09-18T16:51:00Z">
            <w:rPr>
              <w:rFonts w:ascii="Times New Roman" w:eastAsia="Times New Roman" w:hAnsi="Times New Roman" w:cs="Times New Roman"/>
              <w:i/>
              <w:kern w:val="1"/>
              <w:sz w:val="24"/>
              <w:szCs w:val="24"/>
            </w:rPr>
          </w:rPrChange>
        </w:rPr>
        <w:t xml:space="preserve">Penny Dreadful </w:t>
      </w:r>
      <w:r w:rsidRPr="009400B4">
        <w:rPr>
          <w:rFonts w:ascii="Times New Roman" w:hAnsi="Times New Roman"/>
          <w:kern w:val="1"/>
          <w:sz w:val="24"/>
          <w:rPrChange w:id="10491" w:author="Andrea Stafford Hintz" w:date="2016-09-18T16:51:00Z">
            <w:rPr>
              <w:rFonts w:ascii="Times New Roman" w:eastAsia="Times New Roman" w:hAnsi="Times New Roman" w:cs="Times New Roman"/>
              <w:kern w:val="1"/>
              <w:sz w:val="24"/>
              <w:szCs w:val="24"/>
            </w:rPr>
          </w:rPrChange>
        </w:rPr>
        <w:t xml:space="preserve">was swift, its </w:t>
      </w:r>
      <w:r w:rsidR="00C245FD" w:rsidRPr="009400B4">
        <w:rPr>
          <w:rFonts w:ascii="Times New Roman" w:hAnsi="Times New Roman"/>
          <w:kern w:val="1"/>
          <w:sz w:val="24"/>
          <w:rPrChange w:id="10492" w:author="Andrea Stafford Hintz" w:date="2016-09-18T16:51:00Z">
            <w:rPr>
              <w:rFonts w:ascii="Times New Roman" w:eastAsia="Times New Roman" w:hAnsi="Times New Roman" w:cs="Times New Roman"/>
              <w:kern w:val="1"/>
              <w:sz w:val="24"/>
              <w:szCs w:val="24"/>
            </w:rPr>
          </w:rPrChange>
        </w:rPr>
        <w:t>propellers</w:t>
      </w:r>
      <w:r w:rsidRPr="009400B4">
        <w:rPr>
          <w:rFonts w:ascii="Times New Roman" w:hAnsi="Times New Roman"/>
          <w:kern w:val="1"/>
          <w:sz w:val="24"/>
          <w:rPrChange w:id="10493" w:author="Andrea Stafford Hintz" w:date="2016-09-18T16:51:00Z">
            <w:rPr>
              <w:rFonts w:ascii="Times New Roman" w:eastAsia="Times New Roman" w:hAnsi="Times New Roman" w:cs="Times New Roman"/>
              <w:kern w:val="1"/>
              <w:sz w:val="24"/>
              <w:szCs w:val="24"/>
            </w:rPr>
          </w:rPrChange>
        </w:rPr>
        <w:t xml:space="preserve"> and sails and </w:t>
      </w:r>
      <w:proofErr w:type="spellStart"/>
      <w:r w:rsidRPr="009400B4">
        <w:rPr>
          <w:rFonts w:ascii="Times New Roman" w:hAnsi="Times New Roman"/>
          <w:kern w:val="1"/>
          <w:sz w:val="24"/>
          <w:rPrChange w:id="10494" w:author="Andrea Stafford Hintz" w:date="2016-09-18T16:51:00Z">
            <w:rPr>
              <w:rFonts w:ascii="Times New Roman" w:eastAsia="Times New Roman" w:hAnsi="Times New Roman" w:cs="Times New Roman"/>
              <w:kern w:val="1"/>
              <w:sz w:val="24"/>
              <w:szCs w:val="24"/>
            </w:rPr>
          </w:rPrChange>
        </w:rPr>
        <w:t>ornithopteresque</w:t>
      </w:r>
      <w:proofErr w:type="spellEnd"/>
      <w:r w:rsidRPr="009400B4">
        <w:rPr>
          <w:rFonts w:ascii="Times New Roman" w:hAnsi="Times New Roman"/>
          <w:kern w:val="1"/>
          <w:sz w:val="24"/>
          <w:rPrChange w:id="10495" w:author="Andrea Stafford Hintz" w:date="2016-09-18T16:51:00Z">
            <w:rPr>
              <w:rFonts w:ascii="Times New Roman" w:eastAsia="Times New Roman" w:hAnsi="Times New Roman" w:cs="Times New Roman"/>
              <w:kern w:val="1"/>
              <w:sz w:val="24"/>
              <w:szCs w:val="24"/>
            </w:rPr>
          </w:rPrChange>
        </w:rPr>
        <w:t xml:space="preserve"> wings driving it to the edge of the city. Another cup of tea sat empty. Annabel reached for the pot with her mechanical arm and poured herself another cup. Jonathan stared at her with a strange look upon his face.</w:t>
      </w:r>
    </w:p>
    <w:p w14:paraId="4E236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96" w:author="Andrea Stafford Hintz" w:date="2016-09-18T16:51:00Z">
            <w:rPr>
              <w:rFonts w:ascii="Times New Roman" w:eastAsia="Times New Roman" w:hAnsi="Times New Roman" w:cs="Times New Roman"/>
              <w:kern w:val="1"/>
              <w:sz w:val="24"/>
              <w:szCs w:val="24"/>
            </w:rPr>
          </w:rPrChange>
        </w:rPr>
        <w:t>“I’m just pouring a cup of tea, Jonathan. Nothing to marvel at,” she told him.</w:t>
      </w:r>
    </w:p>
    <w:p w14:paraId="3F023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97" w:author="Andrea Stafford Hintz" w:date="2016-09-18T16:51:00Z">
            <w:rPr>
              <w:rFonts w:ascii="Times New Roman" w:eastAsia="Times New Roman" w:hAnsi="Times New Roman" w:cs="Times New Roman"/>
              <w:kern w:val="1"/>
              <w:sz w:val="24"/>
              <w:szCs w:val="24"/>
            </w:rPr>
          </w:rPrChange>
        </w:rPr>
        <w:t>He grinned.</w:t>
      </w:r>
    </w:p>
    <w:p w14:paraId="52E869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98" w:author="Andrea Stafford Hintz" w:date="2016-09-18T16:51:00Z">
            <w:rPr>
              <w:rFonts w:ascii="Times New Roman" w:eastAsia="Times New Roman" w:hAnsi="Times New Roman" w:cs="Times New Roman"/>
              <w:kern w:val="1"/>
              <w:sz w:val="24"/>
              <w:szCs w:val="24"/>
            </w:rPr>
          </w:rPrChange>
        </w:rPr>
        <w:t>“On the contrary, you are a constant marvel, my dear Miss Monday.”</w:t>
      </w:r>
    </w:p>
    <w:p w14:paraId="3930BA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499" w:author="Andrea Stafford Hintz" w:date="2016-09-18T16:51:00Z">
            <w:rPr>
              <w:rFonts w:ascii="Times New Roman" w:eastAsia="Times New Roman" w:hAnsi="Times New Roman" w:cs="Times New Roman"/>
              <w:kern w:val="1"/>
              <w:sz w:val="24"/>
              <w:szCs w:val="24"/>
            </w:rPr>
          </w:rPrChange>
        </w:rPr>
        <w:t>She rolled her eyes, both the real and the mechanical one. The lens clicked and whirred as it spun on its gears.</w:t>
      </w:r>
    </w:p>
    <w:p w14:paraId="1D6C4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00" w:author="Andrea Stafford Hintz" w:date="2016-09-18T16:51:00Z">
            <w:rPr>
              <w:rFonts w:ascii="Times New Roman" w:eastAsia="Times New Roman" w:hAnsi="Times New Roman" w:cs="Times New Roman"/>
              <w:kern w:val="1"/>
              <w:sz w:val="24"/>
              <w:szCs w:val="24"/>
            </w:rPr>
          </w:rPrChange>
        </w:rPr>
        <w:t>“Annabel,” she said. “You can call me Annabel.”</w:t>
      </w:r>
    </w:p>
    <w:p w14:paraId="5E73E4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01" w:author="Andrea Stafford Hintz" w:date="2016-09-18T16:51:00Z">
            <w:rPr>
              <w:rFonts w:ascii="Times New Roman" w:eastAsia="Times New Roman" w:hAnsi="Times New Roman" w:cs="Times New Roman"/>
              <w:kern w:val="1"/>
              <w:sz w:val="24"/>
              <w:szCs w:val="24"/>
            </w:rPr>
          </w:rPrChange>
        </w:rPr>
        <w:t>Jonathan smiled. “Annabel it is.”</w:t>
      </w:r>
    </w:p>
    <w:p w14:paraId="1F15A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02" w:author="Andrea Stafford Hintz" w:date="2016-09-18T16:51:00Z">
            <w:rPr>
              <w:rFonts w:ascii="Times New Roman" w:eastAsia="Times New Roman" w:hAnsi="Times New Roman" w:cs="Times New Roman"/>
              <w:kern w:val="1"/>
              <w:sz w:val="24"/>
              <w:szCs w:val="24"/>
            </w:rPr>
          </w:rPrChange>
        </w:rPr>
        <w:t>“So, what now?” asked Mrs. Thompson. “Where do we go from here? Surely we can’t stay in London.”</w:t>
      </w:r>
    </w:p>
    <w:p w14:paraId="1DA75100" w14:textId="3AC74A0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03" w:author="Andrea Stafford Hintz" w:date="2016-09-18T16:51:00Z">
            <w:rPr>
              <w:rFonts w:ascii="Times New Roman" w:eastAsia="Times New Roman" w:hAnsi="Times New Roman" w:cs="Times New Roman"/>
              <w:kern w:val="1"/>
              <w:sz w:val="24"/>
              <w:szCs w:val="24"/>
            </w:rPr>
          </w:rPrChange>
        </w:rPr>
        <w:t>“You’re right. For now, I’ve asked the captain to get us out of the city. And then</w:t>
      </w:r>
      <w:del w:id="10504" w:author="Andrea Stafford Hintz" w:date="2016-09-09T12:06:00Z">
        <w:r w:rsidRPr="6EA56396" w:rsidDel="0054531D">
          <w:rPr>
            <w:rFonts w:ascii="Times New Roman" w:eastAsia="Times New Roman" w:hAnsi="Times New Roman" w:cs="Times New Roman"/>
            <w:kern w:val="1"/>
            <w:sz w:val="24"/>
            <w:szCs w:val="24"/>
            <w:rPrChange w:id="10505"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10506" w:author="Andrea Stafford Hintz" w:date="2016-09-18T16:51:00Z">
            <w:rPr>
              <w:rFonts w:ascii="Times New Roman" w:eastAsia="Times New Roman" w:hAnsi="Times New Roman" w:cs="Times New Roman"/>
              <w:kern w:val="1"/>
              <w:sz w:val="24"/>
              <w:szCs w:val="24"/>
            </w:rPr>
          </w:rPrChange>
        </w:rPr>
        <w:t xml:space="preserve"> we need to find out more about Chateau </w:t>
      </w:r>
      <w:proofErr w:type="spellStart"/>
      <w:r w:rsidRPr="009400B4">
        <w:rPr>
          <w:rFonts w:ascii="Times New Roman" w:hAnsi="Times New Roman"/>
          <w:kern w:val="1"/>
          <w:sz w:val="24"/>
          <w:rPrChange w:id="10507" w:author="Andrea Stafford Hintz" w:date="2016-09-18T16:51:00Z">
            <w:rPr>
              <w:rFonts w:ascii="Times New Roman" w:eastAsia="Times New Roman" w:hAnsi="Times New Roman" w:cs="Times New Roman"/>
              <w:kern w:val="1"/>
              <w:sz w:val="24"/>
              <w:szCs w:val="24"/>
            </w:rPr>
          </w:rPrChange>
        </w:rPr>
        <w:t>d’If</w:t>
      </w:r>
      <w:proofErr w:type="spellEnd"/>
      <w:r w:rsidRPr="009400B4">
        <w:rPr>
          <w:rFonts w:ascii="Times New Roman" w:hAnsi="Times New Roman"/>
          <w:kern w:val="1"/>
          <w:sz w:val="24"/>
          <w:rPrChange w:id="10508" w:author="Andrea Stafford Hintz" w:date="2016-09-18T16:51:00Z">
            <w:rPr>
              <w:rFonts w:ascii="Times New Roman" w:eastAsia="Times New Roman" w:hAnsi="Times New Roman" w:cs="Times New Roman"/>
              <w:kern w:val="1"/>
              <w:sz w:val="24"/>
              <w:szCs w:val="24"/>
            </w:rPr>
          </w:rPrChange>
        </w:rPr>
        <w:t>. The Resurrectionists are still out there</w:t>
      </w:r>
      <w:ins w:id="10509" w:author="Andrea Stafford Hintz" w:date="2016-09-09T12:06:00Z">
        <w:r w:rsidR="0054531D">
          <w:rPr>
            <w:rFonts w:ascii="Times New Roman" w:eastAsia="Times New Roman" w:hAnsi="Times New Roman" w:cs="Times New Roman"/>
            <w:kern w:val="1"/>
            <w:sz w:val="24"/>
            <w:szCs w:val="24"/>
          </w:rPr>
          <w:t>, and</w:t>
        </w:r>
      </w:ins>
      <w:del w:id="10510" w:author="Andrea Stafford Hintz" w:date="2016-09-09T12:06:00Z">
        <w:r w:rsidRPr="6EA56396" w:rsidDel="0054531D">
          <w:rPr>
            <w:rFonts w:ascii="Times New Roman" w:eastAsia="Times New Roman" w:hAnsi="Times New Roman" w:cs="Times New Roman"/>
            <w:kern w:val="1"/>
            <w:sz w:val="24"/>
            <w:szCs w:val="24"/>
            <w:rPrChange w:id="10511" w:author="Bryce Raffle" w:date="2016-09-06T11:42:00Z">
              <w:rPr>
                <w:rFonts w:ascii="Times New Roman" w:hAnsi="Times New Roman" w:cs="Times New Roman"/>
                <w:kern w:val="1"/>
                <w:sz w:val="24"/>
                <w:szCs w:val="24"/>
              </w:rPr>
            </w:rPrChange>
          </w:rPr>
          <w:delText>. And</w:delText>
        </w:r>
      </w:del>
      <w:r w:rsidRPr="009400B4">
        <w:rPr>
          <w:rFonts w:ascii="Times New Roman" w:hAnsi="Times New Roman"/>
          <w:kern w:val="1"/>
          <w:sz w:val="24"/>
          <w:rPrChange w:id="10512" w:author="Andrea Stafford Hintz" w:date="2016-09-18T16:51:00Z">
            <w:rPr>
              <w:rFonts w:ascii="Times New Roman" w:eastAsia="Times New Roman" w:hAnsi="Times New Roman" w:cs="Times New Roman"/>
              <w:kern w:val="1"/>
              <w:sz w:val="24"/>
              <w:szCs w:val="24"/>
            </w:rPr>
          </w:rPrChange>
        </w:rPr>
        <w:t xml:space="preserve"> they have my mother.”</w:t>
      </w:r>
    </w:p>
    <w:p w14:paraId="36DB2C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13" w:author="Andrea Stafford Hintz" w:date="2016-09-18T16:51:00Z">
            <w:rPr>
              <w:rFonts w:ascii="Times New Roman" w:eastAsia="Times New Roman" w:hAnsi="Times New Roman" w:cs="Times New Roman"/>
              <w:kern w:val="1"/>
              <w:sz w:val="24"/>
              <w:szCs w:val="24"/>
            </w:rPr>
          </w:rPrChange>
        </w:rPr>
        <w:t>“Not to mention, Parson Sinews,” said Annabel. “You know, there’s something terribly odd about that man. I can’t quite put my finger on it, but I feel certain he’ll have some part to play in all of this.”</w:t>
      </w:r>
    </w:p>
    <w:p w14:paraId="114885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14" w:author="Andrea Stafford Hintz" w:date="2016-09-18T16:51:00Z">
            <w:rPr>
              <w:rFonts w:ascii="Times New Roman" w:eastAsia="Times New Roman" w:hAnsi="Times New Roman" w:cs="Times New Roman"/>
              <w:kern w:val="1"/>
              <w:sz w:val="24"/>
              <w:szCs w:val="24"/>
            </w:rPr>
          </w:rPrChange>
        </w:rP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14:paraId="2629B7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15" w:author="Andrea Stafford Hintz" w:date="2016-09-18T16:51:00Z">
            <w:rPr>
              <w:rFonts w:ascii="Times New Roman" w:eastAsia="Times New Roman" w:hAnsi="Times New Roman" w:cs="Times New Roman"/>
              <w:kern w:val="1"/>
              <w:sz w:val="24"/>
              <w:szCs w:val="24"/>
            </w:rPr>
          </w:rPrChange>
        </w:rPr>
        <w:t>“Most?”</w:t>
      </w:r>
    </w:p>
    <w:p w14:paraId="29609E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16" w:author="Andrea Stafford Hintz" w:date="2016-09-18T16:51:00Z">
            <w:rPr>
              <w:rFonts w:ascii="Times New Roman" w:eastAsia="Times New Roman" w:hAnsi="Times New Roman" w:cs="Times New Roman"/>
              <w:kern w:val="1"/>
              <w:sz w:val="24"/>
              <w:szCs w:val="24"/>
            </w:rPr>
          </w:rPrChange>
        </w:rPr>
        <w:t xml:space="preserve">“Well, I did manage to abscond with </w:t>
      </w:r>
      <w:r w:rsidRPr="009400B4">
        <w:rPr>
          <w:rFonts w:ascii="Times New Roman" w:hAnsi="Times New Roman"/>
          <w:i/>
          <w:kern w:val="1"/>
          <w:sz w:val="24"/>
          <w:rPrChange w:id="10517" w:author="Andrea Stafford Hintz" w:date="2016-09-18T16:51:00Z">
            <w:rPr>
              <w:rFonts w:ascii="Times New Roman" w:eastAsia="Times New Roman" w:hAnsi="Times New Roman" w:cs="Times New Roman"/>
              <w:i/>
              <w:kern w:val="1"/>
              <w:sz w:val="24"/>
              <w:szCs w:val="24"/>
            </w:rPr>
          </w:rPrChange>
        </w:rPr>
        <w:t>this</w:t>
      </w:r>
      <w:r w:rsidRPr="009400B4">
        <w:rPr>
          <w:rFonts w:ascii="Times New Roman" w:hAnsi="Times New Roman"/>
          <w:kern w:val="1"/>
          <w:sz w:val="24"/>
          <w:rPrChange w:id="10518" w:author="Andrea Stafford Hintz" w:date="2016-09-18T16:51:00Z">
            <w:rPr>
              <w:rFonts w:ascii="Times New Roman" w:eastAsia="Times New Roman" w:hAnsi="Times New Roman" w:cs="Times New Roman"/>
              <w:kern w:val="1"/>
              <w:sz w:val="24"/>
              <w:szCs w:val="24"/>
            </w:rPr>
          </w:rPrChange>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7AB25A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19" w:author="Andrea Stafford Hintz" w:date="2016-09-18T16:51:00Z">
            <w:rPr>
              <w:rFonts w:ascii="Times New Roman" w:eastAsia="Times New Roman" w:hAnsi="Times New Roman" w:cs="Times New Roman"/>
              <w:kern w:val="1"/>
              <w:sz w:val="24"/>
              <w:szCs w:val="24"/>
            </w:rPr>
          </w:rPrChange>
        </w:rPr>
        <w:t>“Meta-what?” said Mrs. Thompson.</w:t>
      </w:r>
    </w:p>
    <w:p w14:paraId="274E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20" w:author="Andrea Stafford Hintz" w:date="2016-09-18T16:51:00Z">
            <w:rPr>
              <w:rFonts w:ascii="Times New Roman" w:eastAsia="Times New Roman" w:hAnsi="Times New Roman" w:cs="Times New Roman"/>
              <w:kern w:val="1"/>
              <w:sz w:val="24"/>
              <w:szCs w:val="24"/>
            </w:rPr>
          </w:rPrChange>
        </w:rPr>
        <w:t>“Metamorphic. A transformation, like a caterpillar into a butterfly.”</w:t>
      </w:r>
    </w:p>
    <w:p w14:paraId="110B2D1B" w14:textId="1681BCE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21" w:author="Andrea Stafford Hintz" w:date="2016-09-18T16:51:00Z">
            <w:rPr>
              <w:rFonts w:ascii="Times New Roman" w:eastAsia="Times New Roman" w:hAnsi="Times New Roman" w:cs="Times New Roman"/>
              <w:kern w:val="1"/>
              <w:sz w:val="24"/>
              <w:szCs w:val="24"/>
            </w:rPr>
          </w:rPrChange>
        </w:rPr>
        <w:t xml:space="preserve">“Wonderful,” said </w:t>
      </w:r>
      <w:proofErr w:type="spellStart"/>
      <w:ins w:id="10522" w:author="Andrea Stafford Hintz" w:date="2016-09-18T16:51:00Z">
        <w:r w:rsidR="00A22D6C" w:rsidRPr="009400B4">
          <w:rPr>
            <w:rFonts w:ascii="Times New Roman" w:eastAsia="Times New Roman" w:hAnsi="Times New Roman" w:cs="Times New Roman"/>
            <w:kern w:val="1"/>
            <w:sz w:val="24"/>
            <w:szCs w:val="24"/>
          </w:rPr>
          <w:t>Kasumi.</w:t>
        </w:r>
      </w:ins>
      <w:ins w:id="10523" w:author="Bryce Raffle" w:date="2016-09-04T18:41:00Z">
        <w:r w:rsidR="600052EA" w:rsidRPr="6EA56396">
          <w:rPr>
            <w:rFonts w:ascii="Times New Roman" w:eastAsia="Times New Roman" w:hAnsi="Times New Roman" w:cs="Times New Roman"/>
            <w:kern w:val="1"/>
            <w:sz w:val="24"/>
            <w:szCs w:val="24"/>
            <w:rPrChange w:id="10524" w:author="Bryce Raffle" w:date="2016-09-04T16:39:00Z">
              <w:rPr>
                <w:rFonts w:ascii="Times New Roman" w:hAnsi="Times New Roman" w:cs="Times New Roman"/>
                <w:kern w:val="1"/>
                <w:sz w:val="24"/>
                <w:szCs w:val="24"/>
              </w:rPr>
            </w:rPrChange>
          </w:rPr>
          <w:t>Kasumi</w:t>
        </w:r>
      </w:ins>
      <w:proofErr w:type="spellEnd"/>
      <w:del w:id="10525" w:author="Bryce Raffle" w:date="2016-09-04T18:41:00Z">
        <w:r w:rsidRPr="6EA56396">
          <w:rPr>
            <w:rFonts w:ascii="Times New Roman" w:eastAsia="Times New Roman" w:hAnsi="Times New Roman" w:cs="Times New Roman"/>
            <w:kern w:val="1"/>
            <w:sz w:val="24"/>
            <w:szCs w:val="24"/>
            <w:rPrChange w:id="10526" w:author="Bryce Raffle" w:date="2016-09-06T11:42:00Z">
              <w:rPr>
                <w:rFonts w:ascii="Times New Roman" w:hAnsi="Times New Roman" w:cs="Times New Roman"/>
                <w:kern w:val="1"/>
                <w:sz w:val="24"/>
                <w:szCs w:val="24"/>
              </w:rPr>
            </w:rPrChange>
          </w:rPr>
          <w:delText>Clementine</w:delText>
        </w:r>
      </w:del>
      <w:del w:id="10527" w:author="Andrea Stafford Hintz" w:date="2016-09-18T16:51:00Z">
        <w:r w:rsidRPr="6EA56396">
          <w:rPr>
            <w:rFonts w:ascii="Times New Roman" w:eastAsia="Times New Roman" w:hAnsi="Times New Roman" w:cs="Times New Roman"/>
            <w:kern w:val="1"/>
            <w:sz w:val="24"/>
            <w:szCs w:val="24"/>
            <w:rPrChange w:id="10528" w:author="Bryce Raffle" w:date="2016-09-06T11:42:00Z">
              <w:rPr>
                <w:rFonts w:ascii="Times New Roman" w:hAnsi="Times New Roman" w:cs="Times New Roman"/>
                <w:kern w:val="1"/>
                <w:sz w:val="24"/>
                <w:szCs w:val="24"/>
              </w:rPr>
            </w:rPrChange>
          </w:rPr>
          <w:delText>.</w:delText>
        </w:r>
      </w:del>
      <w:r w:rsidRPr="009400B4">
        <w:rPr>
          <w:rFonts w:ascii="Times New Roman" w:hAnsi="Times New Roman"/>
          <w:kern w:val="1"/>
          <w:sz w:val="24"/>
          <w:rPrChange w:id="10529" w:author="Andrea Stafford Hintz" w:date="2016-09-18T16:51:00Z">
            <w:rPr>
              <w:rFonts w:ascii="Times New Roman" w:eastAsia="Times New Roman" w:hAnsi="Times New Roman" w:cs="Times New Roman"/>
              <w:kern w:val="1"/>
              <w:sz w:val="24"/>
              <w:szCs w:val="24"/>
            </w:rPr>
          </w:rPrChange>
        </w:rPr>
        <w:t xml:space="preserve"> “Zombie bugs. As if zombie people wasn’t bad enough.”</w:t>
      </w:r>
    </w:p>
    <w:p w14:paraId="74CE1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30" w:author="Andrea Stafford Hintz" w:date="2016-09-18T16:51:00Z">
            <w:rPr>
              <w:rFonts w:ascii="Times New Roman" w:eastAsia="Times New Roman" w:hAnsi="Times New Roman" w:cs="Times New Roman"/>
              <w:kern w:val="1"/>
              <w:sz w:val="24"/>
              <w:szCs w:val="24"/>
            </w:rPr>
          </w:rPrChange>
        </w:rPr>
        <w:t>“My god,” Kip added in agreement.</w:t>
      </w:r>
    </w:p>
    <w:p w14:paraId="225E1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31" w:author="Andrea Stafford Hintz" w:date="2016-09-18T16:51:00Z">
            <w:rPr>
              <w:rFonts w:ascii="Times New Roman" w:eastAsia="Times New Roman" w:hAnsi="Times New Roman" w:cs="Times New Roman"/>
              <w:kern w:val="1"/>
              <w:sz w:val="24"/>
              <w:szCs w:val="24"/>
            </w:rPr>
          </w:rPrChange>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0DAB8911" w14:textId="0A3987D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32" w:author="Andrea Stafford Hintz" w:date="2016-09-18T16:51:00Z">
            <w:rPr>
              <w:rFonts w:ascii="Times New Roman" w:eastAsia="Times New Roman" w:hAnsi="Times New Roman" w:cs="Times New Roman"/>
              <w:kern w:val="1"/>
              <w:sz w:val="24"/>
              <w:szCs w:val="24"/>
            </w:rPr>
          </w:rPrChange>
        </w:rPr>
        <w:t xml:space="preserve">“What on earth,” Annabel exclaimed, getting out of her seat and heading over to the window for a better view. A moment later she was joined by Jonathan, Roderick, </w:t>
      </w:r>
      <w:ins w:id="10533" w:author="Andrea Stafford Hintz" w:date="2016-09-18T16:51:00Z">
        <w:r w:rsidR="00A22D6C" w:rsidRPr="009400B4">
          <w:rPr>
            <w:rFonts w:ascii="Times New Roman" w:eastAsia="Times New Roman" w:hAnsi="Times New Roman" w:cs="Times New Roman"/>
            <w:kern w:val="1"/>
            <w:sz w:val="24"/>
            <w:szCs w:val="24"/>
          </w:rPr>
          <w:t>Kas</w:t>
        </w:r>
      </w:ins>
      <w:del w:id="10534" w:author="Andrea Stafford Hintz" w:date="2016-09-18T16:51:00Z">
        <w:r w:rsidRPr="6EA56396">
          <w:rPr>
            <w:rFonts w:ascii="Times New Roman" w:eastAsia="Times New Roman" w:hAnsi="Times New Roman" w:cs="Times New Roman"/>
            <w:kern w:val="1"/>
            <w:sz w:val="24"/>
            <w:szCs w:val="24"/>
            <w:rPrChange w:id="10535" w:author="Bryce Raffle" w:date="2016-09-06T11:42:00Z">
              <w:rPr>
                <w:rFonts w:ascii="Times New Roman" w:hAnsi="Times New Roman" w:cs="Times New Roman"/>
                <w:kern w:val="1"/>
                <w:sz w:val="24"/>
                <w:szCs w:val="24"/>
              </w:rPr>
            </w:rPrChange>
          </w:rPr>
          <w:delText>Kas</w:delText>
        </w:r>
      </w:del>
      <w:del w:id="10536" w:author="Bryce Raffle" w:date="2016-09-04T18:44:00Z">
        <w:r w:rsidRPr="6EA56396">
          <w:rPr>
            <w:rFonts w:ascii="Times New Roman" w:eastAsia="Times New Roman" w:hAnsi="Times New Roman" w:cs="Times New Roman"/>
            <w:kern w:val="1"/>
            <w:sz w:val="24"/>
            <w:szCs w:val="24"/>
            <w:rPrChange w:id="1053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538" w:author="Andrea Stafford Hintz" w:date="2016-09-18T16:51:00Z">
            <w:rPr>
              <w:rFonts w:ascii="Times New Roman" w:eastAsia="Times New Roman" w:hAnsi="Times New Roman" w:cs="Times New Roman"/>
              <w:kern w:val="1"/>
              <w:sz w:val="24"/>
              <w:szCs w:val="24"/>
            </w:rPr>
          </w:rPrChange>
        </w:rPr>
        <w:t>, Kip, and Mrs. Thompson. They gaped at the wall in silence.</w:t>
      </w:r>
    </w:p>
    <w:p w14:paraId="08B61C1C" w14:textId="48B70E9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39" w:author="Andrea Stafford Hintz" w:date="2016-09-18T16:51:00Z">
            <w:rPr>
              <w:rFonts w:ascii="Times New Roman" w:eastAsia="Times New Roman" w:hAnsi="Times New Roman" w:cs="Times New Roman"/>
              <w:kern w:val="1"/>
              <w:sz w:val="24"/>
              <w:szCs w:val="24"/>
            </w:rPr>
          </w:rPrChange>
        </w:rPr>
        <w:t xml:space="preserve">It was vast, stretching as far as they could see in either direction. It </w:t>
      </w:r>
      <w:ins w:id="10540" w:author="Bryce Raffle" w:date="2016-09-09T01:56:00Z">
        <w:r w:rsidR="38FAED4C" w:rsidRPr="009400B4">
          <w:rPr>
            <w:rFonts w:ascii="Times New Roman" w:hAnsi="Times New Roman"/>
            <w:kern w:val="1"/>
            <w:sz w:val="24"/>
            <w:rPrChange w:id="10541" w:author="Andrea Stafford Hintz" w:date="2016-09-18T16:51:00Z">
              <w:rPr>
                <w:rFonts w:ascii="Times New Roman" w:eastAsia="Times New Roman" w:hAnsi="Times New Roman" w:cs="Times New Roman"/>
                <w:kern w:val="1"/>
                <w:sz w:val="24"/>
                <w:szCs w:val="24"/>
              </w:rPr>
            </w:rPrChange>
          </w:rPr>
          <w:t>stoo</w:t>
        </w:r>
        <w:r w:rsidR="1ECD8662" w:rsidRPr="009400B4">
          <w:rPr>
            <w:rFonts w:ascii="Times New Roman" w:hAnsi="Times New Roman"/>
            <w:kern w:val="1"/>
            <w:sz w:val="24"/>
            <w:rPrChange w:id="10542" w:author="Andrea Stafford Hintz" w:date="2016-09-18T16:51:00Z">
              <w:rPr>
                <w:rFonts w:ascii="Times New Roman" w:eastAsia="Times New Roman" w:hAnsi="Times New Roman" w:cs="Times New Roman"/>
                <w:kern w:val="1"/>
                <w:sz w:val="24"/>
                <w:szCs w:val="24"/>
              </w:rPr>
            </w:rPrChange>
          </w:rPr>
          <w:t>d</w:t>
        </w:r>
        <w:r w:rsidRPr="6EA56396">
          <w:rPr>
            <w:rFonts w:ascii="Times New Roman" w:eastAsia="Times New Roman" w:hAnsi="Times New Roman" w:cs="Times New Roman"/>
            <w:kern w:val="1"/>
            <w:sz w:val="24"/>
            <w:szCs w:val="24"/>
            <w:rPrChange w:id="10543" w:author="Bryce Raffle" w:date="2016-09-06T11:42:00Z">
              <w:rPr>
                <w:rFonts w:ascii="Times New Roman" w:hAnsi="Times New Roman" w:cs="Times New Roman"/>
                <w:kern w:val="1"/>
                <w:sz w:val="24"/>
                <w:szCs w:val="24"/>
              </w:rPr>
            </w:rPrChange>
          </w:rPr>
          <w:t xml:space="preserve"> </w:t>
        </w:r>
      </w:ins>
      <w:del w:id="10544" w:author="Bryce Raffle" w:date="2016-09-09T01:56:00Z">
        <w:r w:rsidRPr="6EA56396">
          <w:rPr>
            <w:rFonts w:ascii="Times New Roman" w:eastAsia="Times New Roman" w:hAnsi="Times New Roman" w:cs="Times New Roman"/>
            <w:kern w:val="1"/>
            <w:sz w:val="24"/>
            <w:szCs w:val="24"/>
            <w:rPrChange w:id="10545" w:author="Bryce Raffle" w:date="2016-09-06T11:42:00Z">
              <w:rPr>
                <w:rFonts w:ascii="Times New Roman" w:hAnsi="Times New Roman" w:cs="Times New Roman"/>
                <w:kern w:val="1"/>
                <w:sz w:val="24"/>
                <w:szCs w:val="24"/>
              </w:rPr>
            </w:rPrChange>
          </w:rPr>
          <w:delText>was</w:delText>
        </w:r>
        <w:r w:rsidRPr="009400B4">
          <w:rPr>
            <w:rFonts w:ascii="Times New Roman" w:hAnsi="Times New Roman"/>
            <w:kern w:val="1"/>
            <w:sz w:val="24"/>
            <w:rPrChange w:id="10546" w:author="Andrea Stafford Hintz" w:date="2016-09-18T16:51:00Z">
              <w:rPr>
                <w:rFonts w:ascii="Times New Roman" w:eastAsia="Times New Roman" w:hAnsi="Times New Roman" w:cs="Times New Roman"/>
                <w:kern w:val="1"/>
                <w:sz w:val="24"/>
                <w:szCs w:val="24"/>
              </w:rPr>
            </w:rPrChange>
          </w:rPr>
          <w:delText xml:space="preserve"> </w:delText>
        </w:r>
      </w:del>
      <w:r w:rsidRPr="009400B4">
        <w:rPr>
          <w:rFonts w:ascii="Times New Roman" w:hAnsi="Times New Roman"/>
          <w:kern w:val="1"/>
          <w:sz w:val="24"/>
          <w:rPrChange w:id="10547" w:author="Andrea Stafford Hintz" w:date="2016-09-18T16:51:00Z">
            <w:rPr>
              <w:rFonts w:ascii="Times New Roman" w:eastAsia="Times New Roman" w:hAnsi="Times New Roman" w:cs="Times New Roman"/>
              <w:kern w:val="1"/>
              <w:sz w:val="24"/>
              <w:szCs w:val="24"/>
            </w:rPr>
          </w:rPrChange>
        </w:rPr>
        <w:t>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14:paraId="4D6103DC" w14:textId="5C1D48B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48" w:author="Andrea Stafford Hintz" w:date="2016-09-18T16:51:00Z">
            <w:rPr>
              <w:rFonts w:ascii="Times New Roman" w:eastAsia="Times New Roman" w:hAnsi="Times New Roman" w:cs="Times New Roman"/>
              <w:kern w:val="1"/>
              <w:sz w:val="24"/>
              <w:szCs w:val="24"/>
            </w:rPr>
          </w:rPrChange>
        </w:rPr>
        <w:t xml:space="preserve">“They’re quarantining the city,” said </w:t>
      </w:r>
      <w:ins w:id="10549" w:author="Andrea Stafford Hintz" w:date="2016-09-18T16:51:00Z">
        <w:r w:rsidR="00A22D6C" w:rsidRPr="009400B4">
          <w:rPr>
            <w:rFonts w:ascii="Times New Roman" w:eastAsia="Times New Roman" w:hAnsi="Times New Roman" w:cs="Times New Roman"/>
            <w:kern w:val="1"/>
            <w:sz w:val="24"/>
            <w:szCs w:val="24"/>
          </w:rPr>
          <w:t>Kas</w:t>
        </w:r>
      </w:ins>
      <w:del w:id="10550" w:author="Andrea Stafford Hintz" w:date="2016-09-18T16:51:00Z">
        <w:r w:rsidRPr="6EA56396">
          <w:rPr>
            <w:rFonts w:ascii="Times New Roman" w:eastAsia="Times New Roman" w:hAnsi="Times New Roman" w:cs="Times New Roman"/>
            <w:kern w:val="1"/>
            <w:sz w:val="24"/>
            <w:szCs w:val="24"/>
            <w:rPrChange w:id="10551" w:author="Bryce Raffle" w:date="2016-09-06T11:42:00Z">
              <w:rPr>
                <w:rFonts w:ascii="Times New Roman" w:hAnsi="Times New Roman" w:cs="Times New Roman"/>
                <w:kern w:val="1"/>
                <w:sz w:val="24"/>
                <w:szCs w:val="24"/>
              </w:rPr>
            </w:rPrChange>
          </w:rPr>
          <w:delText>Kas</w:delText>
        </w:r>
      </w:del>
      <w:del w:id="10552" w:author="Bryce Raffle" w:date="2016-09-04T18:44:00Z">
        <w:r w:rsidRPr="6EA56396">
          <w:rPr>
            <w:rFonts w:ascii="Times New Roman" w:eastAsia="Times New Roman" w:hAnsi="Times New Roman" w:cs="Times New Roman"/>
            <w:kern w:val="1"/>
            <w:sz w:val="24"/>
            <w:szCs w:val="24"/>
            <w:rPrChange w:id="10553"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554" w:author="Andrea Stafford Hintz" w:date="2016-09-18T16:51:00Z">
            <w:rPr>
              <w:rFonts w:ascii="Times New Roman" w:eastAsia="Times New Roman" w:hAnsi="Times New Roman" w:cs="Times New Roman"/>
              <w:kern w:val="1"/>
              <w:sz w:val="24"/>
              <w:szCs w:val="24"/>
            </w:rPr>
          </w:rPrChange>
        </w:rPr>
        <w:t>. “Trying to keep the zombies inside.”</w:t>
      </w:r>
    </w:p>
    <w:p w14:paraId="1DDDF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55" w:author="Andrea Stafford Hintz" w:date="2016-09-18T16:51:00Z">
            <w:rPr>
              <w:rFonts w:ascii="Times New Roman" w:eastAsia="Times New Roman" w:hAnsi="Times New Roman" w:cs="Times New Roman"/>
              <w:kern w:val="1"/>
              <w:sz w:val="24"/>
              <w:szCs w:val="24"/>
            </w:rPr>
          </w:rPrChange>
        </w:rPr>
        <w:t>“What about the living?” Annabel exclaimed. “There are still survivors living in the city. They’ll be trapped inside with them.”</w:t>
      </w:r>
    </w:p>
    <w:p w14:paraId="6750DA53" w14:textId="6A7AF60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56" w:author="Andrea Stafford Hintz" w:date="2016-09-18T16:51:00Z">
            <w:rPr>
              <w:rFonts w:ascii="Times New Roman" w:eastAsia="Times New Roman" w:hAnsi="Times New Roman" w:cs="Times New Roman"/>
              <w:kern w:val="1"/>
              <w:sz w:val="24"/>
              <w:szCs w:val="24"/>
            </w:rPr>
          </w:rPrChange>
        </w:rPr>
        <w:t>“</w:t>
      </w:r>
      <w:proofErr w:type="spellStart"/>
      <w:ins w:id="10557" w:author="Andrea Stafford Hintz" w:date="2016-09-18T16:51:00Z">
        <w:r w:rsidR="00A22D6C">
          <w:rPr>
            <w:rFonts w:ascii="Times New Roman" w:eastAsia="Times New Roman" w:hAnsi="Times New Roman" w:cs="Times New Roman"/>
            <w:kern w:val="1"/>
            <w:sz w:val="24"/>
            <w:szCs w:val="24"/>
          </w:rPr>
          <w:t>W</w:t>
        </w:r>
        <w:r w:rsidR="00A22D6C" w:rsidRPr="009400B4">
          <w:rPr>
            <w:rFonts w:ascii="Times New Roman" w:eastAsia="Times New Roman" w:hAnsi="Times New Roman" w:cs="Times New Roman"/>
            <w:kern w:val="1"/>
            <w:sz w:val="24"/>
            <w:szCs w:val="24"/>
          </w:rPr>
          <w:t>on’t</w:t>
        </w:r>
      </w:ins>
      <w:del w:id="10558" w:author="Andrea Stafford Hintz" w:date="2016-09-09T12:08:00Z">
        <w:r w:rsidRPr="6EA56396" w:rsidDel="0054531D">
          <w:rPr>
            <w:rFonts w:ascii="Times New Roman" w:eastAsia="Times New Roman" w:hAnsi="Times New Roman" w:cs="Times New Roman"/>
            <w:kern w:val="1"/>
            <w:sz w:val="24"/>
            <w:szCs w:val="24"/>
            <w:rPrChange w:id="10559" w:author="Bryce Raffle" w:date="2016-09-06T11:42:00Z">
              <w:rPr>
                <w:rFonts w:ascii="Times New Roman" w:hAnsi="Times New Roman" w:cs="Times New Roman"/>
                <w:kern w:val="1"/>
                <w:sz w:val="24"/>
                <w:szCs w:val="24"/>
              </w:rPr>
            </w:rPrChange>
          </w:rPr>
          <w:delText>Soon w</w:delText>
        </w:r>
      </w:del>
      <w:ins w:id="10560" w:author="Andrea Stafford Hintz" w:date="2016-09-09T12:08:00Z">
        <w:r w:rsidR="0054531D">
          <w:rPr>
            <w:rFonts w:ascii="Times New Roman" w:eastAsia="Times New Roman" w:hAnsi="Times New Roman" w:cs="Times New Roman"/>
            <w:kern w:val="1"/>
            <w:sz w:val="24"/>
            <w:szCs w:val="24"/>
          </w:rPr>
          <w:t>W</w:t>
        </w:r>
      </w:ins>
      <w:proofErr w:type="spellEnd"/>
      <w:del w:id="10561" w:author="Andrea Stafford Hintz" w:date="2016-09-18T16:51:00Z">
        <w:r w:rsidRPr="6EA56396">
          <w:rPr>
            <w:rFonts w:ascii="Times New Roman" w:eastAsia="Times New Roman" w:hAnsi="Times New Roman" w:cs="Times New Roman"/>
            <w:kern w:val="1"/>
            <w:sz w:val="24"/>
            <w:szCs w:val="24"/>
            <w:rPrChange w:id="10562" w:author="Bryce Raffle" w:date="2016-09-06T11:42:00Z">
              <w:rPr>
                <w:rFonts w:ascii="Times New Roman" w:hAnsi="Times New Roman" w:cs="Times New Roman"/>
                <w:kern w:val="1"/>
                <w:sz w:val="24"/>
                <w:szCs w:val="24"/>
              </w:rPr>
            </w:rPrChange>
          </w:rPr>
          <w:delText>on’t</w:delText>
        </w:r>
      </w:del>
      <w:r w:rsidRPr="009400B4">
        <w:rPr>
          <w:rFonts w:ascii="Times New Roman" w:hAnsi="Times New Roman"/>
          <w:kern w:val="1"/>
          <w:sz w:val="24"/>
          <w:rPrChange w:id="10563" w:author="Andrea Stafford Hintz" w:date="2016-09-18T16:51:00Z">
            <w:rPr>
              <w:rFonts w:ascii="Times New Roman" w:eastAsia="Times New Roman" w:hAnsi="Times New Roman" w:cs="Times New Roman"/>
              <w:kern w:val="1"/>
              <w:sz w:val="24"/>
              <w:szCs w:val="24"/>
            </w:rPr>
          </w:rPrChange>
        </w:rPr>
        <w:t xml:space="preserve"> be too many living people left,” said Kip.</w:t>
      </w:r>
    </w:p>
    <w:p w14:paraId="23D49E89" w14:textId="0C30AD3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64" w:author="Andrea Stafford Hintz" w:date="2016-09-18T16:51:00Z">
            <w:rPr>
              <w:rFonts w:ascii="Times New Roman" w:eastAsia="Times New Roman" w:hAnsi="Times New Roman" w:cs="Times New Roman"/>
              <w:kern w:val="1"/>
              <w:sz w:val="24"/>
              <w:szCs w:val="24"/>
            </w:rPr>
          </w:rPrChange>
        </w:rPr>
        <w:t xml:space="preserve">“God,” Annabel breathed. “It really will be Dead London. A city </w:t>
      </w:r>
      <w:commentRangeStart w:id="10565"/>
      <w:r w:rsidRPr="009400B4">
        <w:rPr>
          <w:rFonts w:ascii="Times New Roman" w:hAnsi="Times New Roman"/>
          <w:kern w:val="1"/>
          <w:sz w:val="24"/>
          <w:rPrChange w:id="10566" w:author="Andrea Stafford Hintz" w:date="2016-09-18T16:51:00Z">
            <w:rPr>
              <w:rFonts w:ascii="Times New Roman" w:eastAsia="Times New Roman" w:hAnsi="Times New Roman" w:cs="Times New Roman"/>
              <w:kern w:val="1"/>
              <w:sz w:val="24"/>
              <w:szCs w:val="24"/>
            </w:rPr>
          </w:rPrChange>
        </w:rPr>
        <w:t>of</w:t>
      </w:r>
      <w:del w:id="10567" w:author="Andrea Stafford Hintz" w:date="2016-09-09T12:09:00Z">
        <w:r w:rsidRPr="6EA56396" w:rsidDel="0054531D">
          <w:rPr>
            <w:rFonts w:ascii="Times New Roman" w:eastAsia="Times New Roman" w:hAnsi="Times New Roman" w:cs="Times New Roman"/>
            <w:kern w:val="1"/>
            <w:sz w:val="24"/>
            <w:szCs w:val="24"/>
            <w:rPrChange w:id="10568" w:author="Bryce Raffle" w:date="2016-09-06T11:42:00Z">
              <w:rPr>
                <w:rFonts w:ascii="Times New Roman" w:hAnsi="Times New Roman" w:cs="Times New Roman"/>
                <w:kern w:val="1"/>
                <w:sz w:val="24"/>
                <w:szCs w:val="24"/>
              </w:rPr>
            </w:rPrChange>
          </w:rPr>
          <w:delText xml:space="preserve"> the </w:delText>
        </w:r>
      </w:del>
      <w:ins w:id="10569" w:author="Andrea Stafford Hintz" w:date="2016-09-09T12:09:00Z">
        <w:r w:rsidR="0054531D">
          <w:rPr>
            <w:rFonts w:ascii="Times New Roman" w:eastAsia="Times New Roman" w:hAnsi="Times New Roman" w:cs="Times New Roman"/>
            <w:kern w:val="1"/>
            <w:sz w:val="24"/>
            <w:szCs w:val="24"/>
          </w:rPr>
          <w:t xml:space="preserve"> </w:t>
        </w:r>
      </w:ins>
      <w:r w:rsidRPr="009400B4">
        <w:rPr>
          <w:rFonts w:ascii="Times New Roman" w:hAnsi="Times New Roman"/>
          <w:kern w:val="1"/>
          <w:sz w:val="24"/>
          <w:rPrChange w:id="10570" w:author="Andrea Stafford Hintz" w:date="2016-09-18T16:51:00Z">
            <w:rPr>
              <w:rFonts w:ascii="Times New Roman" w:eastAsia="Times New Roman" w:hAnsi="Times New Roman" w:cs="Times New Roman"/>
              <w:kern w:val="1"/>
              <w:sz w:val="24"/>
              <w:szCs w:val="24"/>
            </w:rPr>
          </w:rPrChange>
        </w:rPr>
        <w:t>walking dead</w:t>
      </w:r>
      <w:commentRangeEnd w:id="10565"/>
      <w:r w:rsidR="0054531D">
        <w:rPr>
          <w:rStyle w:val="CommentReference"/>
        </w:rPr>
        <w:commentReference w:id="10565"/>
      </w:r>
      <w:r w:rsidRPr="009400B4">
        <w:rPr>
          <w:rFonts w:ascii="Times New Roman" w:hAnsi="Times New Roman"/>
          <w:kern w:val="1"/>
          <w:sz w:val="24"/>
          <w:rPrChange w:id="10571" w:author="Andrea Stafford Hintz" w:date="2016-09-18T16:51:00Z">
            <w:rPr>
              <w:rFonts w:ascii="Times New Roman" w:eastAsia="Times New Roman" w:hAnsi="Times New Roman" w:cs="Times New Roman"/>
              <w:kern w:val="1"/>
              <w:sz w:val="24"/>
              <w:szCs w:val="24"/>
            </w:rPr>
          </w:rPrChange>
        </w:rPr>
        <w:t>. Can we get any lower?”</w:t>
      </w:r>
    </w:p>
    <w:p w14:paraId="2ED2B5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2" w:author="Andrea Stafford Hintz" w:date="2016-09-18T16:51:00Z">
            <w:rPr>
              <w:rFonts w:ascii="Times New Roman" w:eastAsia="Times New Roman" w:hAnsi="Times New Roman" w:cs="Times New Roman"/>
              <w:kern w:val="1"/>
              <w:sz w:val="24"/>
              <w:szCs w:val="24"/>
            </w:rPr>
          </w:rPrChange>
        </w:rPr>
        <w:t>The ship was circling near the wall, just outside the range of the wall’s gun turrets. Just then, the captain’s voice came through the speaking tube, distorted and tinny as it resonated from a little metal box in the top right corner of the lounge.</w:t>
      </w:r>
    </w:p>
    <w:p w14:paraId="64831C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3" w:author="Andrea Stafford Hintz" w:date="2016-09-18T16:51:00Z">
            <w:rPr>
              <w:rFonts w:ascii="Times New Roman" w:eastAsia="Times New Roman" w:hAnsi="Times New Roman" w:cs="Times New Roman"/>
              <w:kern w:val="1"/>
              <w:sz w:val="24"/>
              <w:szCs w:val="24"/>
            </w:rPr>
          </w:rPrChange>
        </w:rPr>
        <w:t>“Mr. Grimmer, you’re needed on deck, please.”</w:t>
      </w:r>
    </w:p>
    <w:p w14:paraId="14F885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4" w:author="Andrea Stafford Hintz" w:date="2016-09-18T16:51:00Z">
            <w:rPr>
              <w:rFonts w:ascii="Times New Roman" w:eastAsia="Times New Roman" w:hAnsi="Times New Roman" w:cs="Times New Roman"/>
              <w:kern w:val="1"/>
              <w:sz w:val="24"/>
              <w:szCs w:val="24"/>
            </w:rPr>
          </w:rPrChange>
        </w:rPr>
        <w:t>“Excuse me a moment,” said Jonathan. To Annabel, he added, “I’ll see about getting us lower.”</w:t>
      </w:r>
    </w:p>
    <w:p w14:paraId="1D149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5" w:author="Andrea Stafford Hintz" w:date="2016-09-18T16:51:00Z">
            <w:rPr>
              <w:rFonts w:ascii="Times New Roman" w:eastAsia="Times New Roman" w:hAnsi="Times New Roman" w:cs="Times New Roman"/>
              <w:kern w:val="1"/>
              <w:sz w:val="24"/>
              <w:szCs w:val="24"/>
            </w:rPr>
          </w:rPrChange>
        </w:rP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38EBC3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6" w:author="Andrea Stafford Hintz" w:date="2016-09-18T16:51:00Z">
            <w:rPr>
              <w:rFonts w:ascii="Times New Roman" w:eastAsia="Times New Roman" w:hAnsi="Times New Roman" w:cs="Times New Roman"/>
              <w:kern w:val="1"/>
              <w:sz w:val="24"/>
              <w:szCs w:val="24"/>
            </w:rPr>
          </w:rPrChange>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47A58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7" w:author="Andrea Stafford Hintz" w:date="2016-09-18T16:51:00Z">
            <w:rPr>
              <w:rFonts w:ascii="Times New Roman" w:eastAsia="Times New Roman" w:hAnsi="Times New Roman" w:cs="Times New Roman"/>
              <w:kern w:val="1"/>
              <w:sz w:val="24"/>
              <w:szCs w:val="24"/>
            </w:rPr>
          </w:rPrChange>
        </w:rPr>
        <w:t>“Resurrectionists.”</w:t>
      </w:r>
    </w:p>
    <w:p w14:paraId="34DC2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8" w:author="Andrea Stafford Hintz" w:date="2016-09-18T16:51:00Z">
            <w:rPr>
              <w:rFonts w:ascii="Times New Roman" w:eastAsia="Times New Roman" w:hAnsi="Times New Roman" w:cs="Times New Roman"/>
              <w:kern w:val="1"/>
              <w:sz w:val="24"/>
              <w:szCs w:val="24"/>
            </w:rPr>
          </w:rPrChange>
        </w:rP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14:paraId="7BE2D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79" w:author="Andrea Stafford Hintz" w:date="2016-09-18T16:51:00Z">
            <w:rPr>
              <w:rFonts w:ascii="Times New Roman" w:eastAsia="Times New Roman" w:hAnsi="Times New Roman" w:cs="Times New Roman"/>
              <w:kern w:val="1"/>
              <w:sz w:val="24"/>
              <w:szCs w:val="24"/>
            </w:rPr>
          </w:rPrChange>
        </w:rPr>
        <w:t>“This city is under quarantine. No citizens are to leave without clearing inspection. By the order of the British Military, turn your airship around.”</w:t>
      </w:r>
    </w:p>
    <w:p w14:paraId="49B6E6DD" w14:textId="0A3E810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80" w:author="Andrea Stafford Hintz" w:date="2016-09-18T16:51:00Z">
            <w:rPr>
              <w:rFonts w:ascii="Times New Roman" w:eastAsia="Times New Roman" w:hAnsi="Times New Roman" w:cs="Times New Roman"/>
              <w:kern w:val="1"/>
              <w:sz w:val="24"/>
              <w:szCs w:val="24"/>
            </w:rPr>
          </w:rPrChange>
        </w:rPr>
        <w:t xml:space="preserve">She looked at </w:t>
      </w:r>
      <w:ins w:id="10581" w:author="Andrea Stafford Hintz" w:date="2016-09-18T16:51:00Z">
        <w:r w:rsidR="00A22D6C" w:rsidRPr="009400B4">
          <w:rPr>
            <w:rFonts w:ascii="Times New Roman" w:eastAsia="Times New Roman" w:hAnsi="Times New Roman" w:cs="Times New Roman"/>
            <w:kern w:val="1"/>
            <w:sz w:val="24"/>
            <w:szCs w:val="24"/>
          </w:rPr>
          <w:t>Kas</w:t>
        </w:r>
      </w:ins>
      <w:del w:id="10582" w:author="Andrea Stafford Hintz" w:date="2016-09-18T16:51:00Z">
        <w:r w:rsidRPr="6EA56396">
          <w:rPr>
            <w:rFonts w:ascii="Times New Roman" w:eastAsia="Times New Roman" w:hAnsi="Times New Roman" w:cs="Times New Roman"/>
            <w:kern w:val="1"/>
            <w:sz w:val="24"/>
            <w:szCs w:val="24"/>
            <w:rPrChange w:id="10583" w:author="Bryce Raffle" w:date="2016-09-06T11:42:00Z">
              <w:rPr>
                <w:rFonts w:ascii="Times New Roman" w:hAnsi="Times New Roman" w:cs="Times New Roman"/>
                <w:kern w:val="1"/>
                <w:sz w:val="24"/>
                <w:szCs w:val="24"/>
              </w:rPr>
            </w:rPrChange>
          </w:rPr>
          <w:delText>Kas</w:delText>
        </w:r>
      </w:del>
      <w:del w:id="10584" w:author="Bryce Raffle" w:date="2016-09-04T18:44:00Z">
        <w:r w:rsidRPr="6EA56396">
          <w:rPr>
            <w:rFonts w:ascii="Times New Roman" w:eastAsia="Times New Roman" w:hAnsi="Times New Roman" w:cs="Times New Roman"/>
            <w:kern w:val="1"/>
            <w:sz w:val="24"/>
            <w:szCs w:val="24"/>
            <w:rPrChange w:id="10585"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586" w:author="Andrea Stafford Hintz" w:date="2016-09-18T16:51:00Z">
            <w:rPr>
              <w:rFonts w:ascii="Times New Roman" w:eastAsia="Times New Roman" w:hAnsi="Times New Roman" w:cs="Times New Roman"/>
              <w:kern w:val="1"/>
              <w:sz w:val="24"/>
              <w:szCs w:val="24"/>
            </w:rPr>
          </w:rPrChange>
        </w:rPr>
        <w:t>, but she was stoic and unreadable. She wasn’t sure if that was sang-froid or if she was just keeping her fears to herself. Mrs. Thompson, meanwhile, was fanning herself, her eyes wide.</w:t>
      </w:r>
    </w:p>
    <w:p w14:paraId="08C387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87" w:author="Andrea Stafford Hintz" w:date="2016-09-18T16:51:00Z">
            <w:rPr>
              <w:rFonts w:ascii="Times New Roman" w:eastAsia="Times New Roman" w:hAnsi="Times New Roman" w:cs="Times New Roman"/>
              <w:kern w:val="1"/>
              <w:sz w:val="24"/>
              <w:szCs w:val="24"/>
            </w:rPr>
          </w:rPrChange>
        </w:rPr>
        <w:t>The Resurrectionist’s voice interrupted her thoughts, loud enough to hear even over the rumble of the ship’s engines.</w:t>
      </w:r>
    </w:p>
    <w:p w14:paraId="50424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88" w:author="Andrea Stafford Hintz" w:date="2016-09-18T16:51:00Z">
            <w:rPr>
              <w:rFonts w:ascii="Times New Roman" w:eastAsia="Times New Roman" w:hAnsi="Times New Roman" w:cs="Times New Roman"/>
              <w:kern w:val="1"/>
              <w:sz w:val="24"/>
              <w:szCs w:val="24"/>
            </w:rPr>
          </w:rPrChange>
        </w:rPr>
        <w:t>“Again, this city is under quarantine. Turn your ship around. If you do not comply, it will be taken as a hostile act, and we will open fire upon your vessel.”</w:t>
      </w:r>
    </w:p>
    <w:p w14:paraId="19D869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89" w:author="Andrea Stafford Hintz" w:date="2016-09-18T16:51:00Z">
            <w:rPr>
              <w:rFonts w:ascii="Times New Roman" w:eastAsia="Times New Roman" w:hAnsi="Times New Roman" w:cs="Times New Roman"/>
              <w:kern w:val="1"/>
              <w:sz w:val="24"/>
              <w:szCs w:val="24"/>
            </w:rPr>
          </w:rPrChange>
        </w:rPr>
        <w:t>In reply, a voice came through the speaking tube again. It was Jonathan’s voice, however, not Captain Merrick’s.</w:t>
      </w:r>
    </w:p>
    <w:p w14:paraId="1E4F5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90" w:author="Andrea Stafford Hintz" w:date="2016-09-18T16:51:00Z">
            <w:rPr>
              <w:rFonts w:ascii="Times New Roman" w:eastAsia="Times New Roman" w:hAnsi="Times New Roman" w:cs="Times New Roman"/>
              <w:kern w:val="1"/>
              <w:sz w:val="24"/>
              <w:szCs w:val="24"/>
            </w:rPr>
          </w:rPrChange>
        </w:rPr>
        <w:t>“All hands on deck. We’re going to fight back.”</w:t>
      </w:r>
    </w:p>
    <w:p w14:paraId="65FFDF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591" w:author="Andrea Stafford Hintz" w:date="2016-09-18T16:51:00Z">
            <w:rPr>
              <w:rFonts w:ascii="Times New Roman" w:eastAsia="Times New Roman" w:hAnsi="Times New Roman" w:cs="Times New Roman"/>
              <w:kern w:val="1"/>
              <w:sz w:val="24"/>
              <w:szCs w:val="24"/>
            </w:rPr>
          </w:rPrChange>
        </w:rPr>
        <w:t>“Fight back?” Annabel repeated. “Against their gun turrets?”</w:t>
      </w:r>
    </w:p>
    <w:p w14:paraId="2434E663" w14:textId="70E99DC2"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ins w:id="10592" w:author="Andrea Stafford Hintz" w:date="2016-09-18T16:51:00Z">
        <w:r w:rsidRPr="009400B4">
          <w:rPr>
            <w:rFonts w:ascii="Times New Roman" w:eastAsia="Times New Roman" w:hAnsi="Times New Roman" w:cs="Times New Roman"/>
            <w:kern w:val="1"/>
            <w:sz w:val="24"/>
            <w:szCs w:val="24"/>
          </w:rPr>
          <w:t>Kas</w:t>
        </w:r>
      </w:ins>
      <w:del w:id="10593" w:author="Andrea Stafford Hintz" w:date="2016-09-18T16:51:00Z">
        <w:r w:rsidR="00B67EA3" w:rsidRPr="6EA56396">
          <w:rPr>
            <w:rFonts w:ascii="Times New Roman" w:eastAsia="Times New Roman" w:hAnsi="Times New Roman" w:cs="Times New Roman"/>
            <w:kern w:val="1"/>
            <w:sz w:val="24"/>
            <w:szCs w:val="24"/>
            <w:rPrChange w:id="10594" w:author="Bryce Raffle" w:date="2016-09-06T11:42:00Z">
              <w:rPr>
                <w:rFonts w:ascii="Times New Roman" w:hAnsi="Times New Roman" w:cs="Times New Roman"/>
                <w:kern w:val="1"/>
                <w:sz w:val="24"/>
                <w:szCs w:val="24"/>
              </w:rPr>
            </w:rPrChange>
          </w:rPr>
          <w:delText>Kas</w:delText>
        </w:r>
      </w:del>
      <w:del w:id="10595" w:author="Bryce Raffle" w:date="2016-09-04T18:44:00Z">
        <w:r w:rsidR="00B67EA3" w:rsidRPr="6EA56396">
          <w:rPr>
            <w:rFonts w:ascii="Times New Roman" w:eastAsia="Times New Roman" w:hAnsi="Times New Roman" w:cs="Times New Roman"/>
            <w:kern w:val="1"/>
            <w:sz w:val="24"/>
            <w:szCs w:val="24"/>
            <w:rPrChange w:id="10596" w:author="Bryce Raffle" w:date="2016-09-06T11:42:00Z">
              <w:rPr>
                <w:rFonts w:ascii="Times New Roman" w:hAnsi="Times New Roman" w:cs="Times New Roman"/>
                <w:kern w:val="1"/>
                <w:sz w:val="24"/>
                <w:szCs w:val="24"/>
              </w:rPr>
            </w:rPrChange>
          </w:rPr>
          <w:delText>s</w:delText>
        </w:r>
      </w:del>
      <w:r w:rsidR="00B67EA3" w:rsidRPr="009400B4">
        <w:rPr>
          <w:rFonts w:ascii="Times New Roman" w:hAnsi="Times New Roman"/>
          <w:kern w:val="1"/>
          <w:sz w:val="24"/>
          <w:rPrChange w:id="10597" w:author="Andrea Stafford Hintz" w:date="2016-09-18T16:51:00Z">
            <w:rPr>
              <w:rFonts w:ascii="Times New Roman" w:eastAsia="Times New Roman" w:hAnsi="Times New Roman" w:cs="Times New Roman"/>
              <w:kern w:val="1"/>
              <w:sz w:val="24"/>
              <w:szCs w:val="24"/>
            </w:rPr>
          </w:rPrChange>
        </w:rPr>
        <w:t xml:space="preserve"> grinned. “Oh, you haven’t seen what this beauty can do,” she said. “</w:t>
      </w:r>
      <w:proofErr w:type="spellStart"/>
      <w:ins w:id="10598" w:author="Andrea Stafford Hintz" w:date="2016-09-18T16:51:00Z">
        <w:r>
          <w:rPr>
            <w:rFonts w:ascii="Times New Roman" w:eastAsia="Times New Roman" w:hAnsi="Times New Roman" w:cs="Times New Roman"/>
            <w:kern w:val="1"/>
            <w:sz w:val="24"/>
            <w:szCs w:val="24"/>
          </w:rPr>
          <w:t>S</w:t>
        </w:r>
        <w:r w:rsidRPr="009400B4">
          <w:rPr>
            <w:rFonts w:ascii="Times New Roman" w:eastAsia="Times New Roman" w:hAnsi="Times New Roman" w:cs="Times New Roman"/>
            <w:kern w:val="1"/>
            <w:sz w:val="24"/>
            <w:szCs w:val="24"/>
          </w:rPr>
          <w:t>he</w:t>
        </w:r>
      </w:ins>
      <w:del w:id="10599" w:author="Andrea Stafford Hintz" w:date="2016-09-09T12:11:00Z">
        <w:r w:rsidR="00B67EA3" w:rsidRPr="6EA56396" w:rsidDel="0054531D">
          <w:rPr>
            <w:rFonts w:ascii="Times New Roman" w:eastAsia="Times New Roman" w:hAnsi="Times New Roman" w:cs="Times New Roman"/>
            <w:kern w:val="1"/>
            <w:sz w:val="24"/>
            <w:szCs w:val="24"/>
            <w:rPrChange w:id="10600" w:author="Bryce Raffle" w:date="2016-09-06T11:42:00Z">
              <w:rPr>
                <w:rFonts w:ascii="Times New Roman" w:hAnsi="Times New Roman" w:cs="Times New Roman"/>
                <w:kern w:val="1"/>
                <w:sz w:val="24"/>
                <w:szCs w:val="24"/>
              </w:rPr>
            </w:rPrChange>
          </w:rPr>
          <w:delText>Oh, s</w:delText>
        </w:r>
      </w:del>
      <w:ins w:id="10601" w:author="Andrea Stafford Hintz" w:date="2016-09-09T12:11:00Z">
        <w:r w:rsidR="0054531D">
          <w:rPr>
            <w:rFonts w:ascii="Times New Roman" w:eastAsia="Times New Roman" w:hAnsi="Times New Roman" w:cs="Times New Roman"/>
            <w:kern w:val="1"/>
            <w:sz w:val="24"/>
            <w:szCs w:val="24"/>
          </w:rPr>
          <w:t>S</w:t>
        </w:r>
      </w:ins>
      <w:proofErr w:type="spellEnd"/>
      <w:del w:id="10602" w:author="Andrea Stafford Hintz" w:date="2016-09-18T16:51:00Z">
        <w:r w:rsidR="00B67EA3" w:rsidRPr="6EA56396">
          <w:rPr>
            <w:rFonts w:ascii="Times New Roman" w:eastAsia="Times New Roman" w:hAnsi="Times New Roman" w:cs="Times New Roman"/>
            <w:kern w:val="1"/>
            <w:sz w:val="24"/>
            <w:szCs w:val="24"/>
            <w:rPrChange w:id="10603" w:author="Bryce Raffle" w:date="2016-09-06T11:42:00Z">
              <w:rPr>
                <w:rFonts w:ascii="Times New Roman" w:hAnsi="Times New Roman" w:cs="Times New Roman"/>
                <w:kern w:val="1"/>
                <w:sz w:val="24"/>
                <w:szCs w:val="24"/>
              </w:rPr>
            </w:rPrChange>
          </w:rPr>
          <w:delText>he</w:delText>
        </w:r>
      </w:del>
      <w:r w:rsidR="00B67EA3" w:rsidRPr="009400B4">
        <w:rPr>
          <w:rFonts w:ascii="Times New Roman" w:hAnsi="Times New Roman"/>
          <w:kern w:val="1"/>
          <w:sz w:val="24"/>
          <w:rPrChange w:id="10604" w:author="Andrea Stafford Hintz" w:date="2016-09-18T16:51:00Z">
            <w:rPr>
              <w:rFonts w:ascii="Times New Roman" w:eastAsia="Times New Roman" w:hAnsi="Times New Roman" w:cs="Times New Roman"/>
              <w:kern w:val="1"/>
              <w:sz w:val="24"/>
              <w:szCs w:val="24"/>
            </w:rPr>
          </w:rPrChange>
        </w:rPr>
        <w:t xml:space="preserve"> might look like a civilian vessel, but Mr. Grimmer had the </w:t>
      </w:r>
      <w:r w:rsidR="00B67EA3" w:rsidRPr="009400B4">
        <w:rPr>
          <w:rFonts w:ascii="Times New Roman" w:hAnsi="Times New Roman"/>
          <w:i/>
          <w:kern w:val="1"/>
          <w:sz w:val="24"/>
          <w:rPrChange w:id="10605" w:author="Andrea Stafford Hintz" w:date="2016-09-18T16:51:00Z">
            <w:rPr>
              <w:rFonts w:ascii="Times New Roman" w:eastAsia="Times New Roman" w:hAnsi="Times New Roman" w:cs="Times New Roman"/>
              <w:i/>
              <w:kern w:val="1"/>
              <w:sz w:val="24"/>
              <w:szCs w:val="24"/>
            </w:rPr>
          </w:rPrChange>
        </w:rPr>
        <w:t>Dreadful</w:t>
      </w:r>
      <w:r w:rsidR="00B67EA3" w:rsidRPr="009400B4">
        <w:rPr>
          <w:rFonts w:ascii="Times New Roman" w:hAnsi="Times New Roman"/>
          <w:kern w:val="1"/>
          <w:sz w:val="24"/>
          <w:rPrChange w:id="10606" w:author="Andrea Stafford Hintz" w:date="2016-09-18T16:51:00Z">
            <w:rPr>
              <w:rFonts w:ascii="Times New Roman" w:eastAsia="Times New Roman" w:hAnsi="Times New Roman" w:cs="Times New Roman"/>
              <w:kern w:val="1"/>
              <w:sz w:val="24"/>
              <w:szCs w:val="24"/>
            </w:rPr>
          </w:rPrChange>
        </w:rPr>
        <w:t xml:space="preserve"> built to support his </w:t>
      </w:r>
      <w:r w:rsidR="00B67EA3" w:rsidRPr="009400B4">
        <w:rPr>
          <w:rFonts w:ascii="Times New Roman" w:hAnsi="Times New Roman"/>
          <w:i/>
          <w:kern w:val="1"/>
          <w:sz w:val="24"/>
          <w:rPrChange w:id="10607" w:author="Andrea Stafford Hintz" w:date="2016-09-18T16:51:00Z">
            <w:rPr>
              <w:rFonts w:ascii="Times New Roman" w:eastAsia="Times New Roman" w:hAnsi="Times New Roman" w:cs="Times New Roman"/>
              <w:i/>
              <w:kern w:val="1"/>
              <w:sz w:val="24"/>
              <w:szCs w:val="24"/>
            </w:rPr>
          </w:rPrChange>
        </w:rPr>
        <w:t>Hunting Society</w:t>
      </w:r>
      <w:r w:rsidR="00B67EA3" w:rsidRPr="009400B4">
        <w:rPr>
          <w:rFonts w:ascii="Times New Roman" w:hAnsi="Times New Roman"/>
          <w:kern w:val="1"/>
          <w:sz w:val="24"/>
          <w:rPrChange w:id="10608" w:author="Andrea Stafford Hintz" w:date="2016-09-18T16:51:00Z">
            <w:rPr>
              <w:rFonts w:ascii="Times New Roman" w:eastAsia="Times New Roman" w:hAnsi="Times New Roman" w:cs="Times New Roman"/>
              <w:kern w:val="1"/>
              <w:sz w:val="24"/>
              <w:szCs w:val="24"/>
            </w:rPr>
          </w:rPrChange>
        </w:rPr>
        <w:t>. She’s not exactly unarmed.”</w:t>
      </w:r>
    </w:p>
    <w:p w14:paraId="1C7725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09" w:author="Andrea Stafford Hintz" w:date="2016-09-18T16:51:00Z">
            <w:rPr>
              <w:rFonts w:ascii="Times New Roman" w:eastAsia="Times New Roman" w:hAnsi="Times New Roman" w:cs="Times New Roman"/>
              <w:kern w:val="1"/>
              <w:sz w:val="24"/>
              <w:szCs w:val="24"/>
            </w:rPr>
          </w:rPrChange>
        </w:rPr>
        <w:t>“I’ll take the portside cannon,” said Kip.</w:t>
      </w:r>
    </w:p>
    <w:p w14:paraId="21D644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10" w:author="Andrea Stafford Hintz" w:date="2016-09-18T16:51:00Z">
            <w:rPr>
              <w:rFonts w:ascii="Times New Roman" w:eastAsia="Times New Roman" w:hAnsi="Times New Roman" w:cs="Times New Roman"/>
              <w:kern w:val="1"/>
              <w:sz w:val="24"/>
              <w:szCs w:val="24"/>
            </w:rPr>
          </w:rPrChange>
        </w:rPr>
        <w:t xml:space="preserve">Annabel’s eyes widened. </w:t>
      </w:r>
      <w:r w:rsidRPr="009400B4">
        <w:rPr>
          <w:rFonts w:ascii="Times New Roman" w:hAnsi="Times New Roman"/>
          <w:i/>
          <w:kern w:val="1"/>
          <w:sz w:val="24"/>
          <w:rPrChange w:id="10611" w:author="Andrea Stafford Hintz" w:date="2016-09-18T16:51:00Z">
            <w:rPr>
              <w:rFonts w:ascii="Times New Roman" w:eastAsia="Times New Roman" w:hAnsi="Times New Roman" w:cs="Times New Roman"/>
              <w:i/>
              <w:kern w:val="1"/>
              <w:sz w:val="24"/>
              <w:szCs w:val="24"/>
            </w:rPr>
          </w:rPrChange>
        </w:rPr>
        <w:t>Cannon?</w:t>
      </w:r>
    </w:p>
    <w:p w14:paraId="3402A9B3" w14:textId="4D561A6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12" w:author="Andrea Stafford Hintz" w:date="2016-09-18T16:51:00Z">
            <w:rPr>
              <w:rFonts w:ascii="Times New Roman" w:eastAsia="Times New Roman" w:hAnsi="Times New Roman" w:cs="Times New Roman"/>
              <w:kern w:val="1"/>
              <w:sz w:val="24"/>
              <w:szCs w:val="24"/>
            </w:rPr>
          </w:rPrChange>
        </w:rPr>
        <w:t xml:space="preserve">“Starboard cannon’s got my name on it,” said </w:t>
      </w:r>
      <w:ins w:id="10613" w:author="Andrea Stafford Hintz" w:date="2016-09-18T16:51:00Z">
        <w:r w:rsidR="00A22D6C" w:rsidRPr="009400B4">
          <w:rPr>
            <w:rFonts w:ascii="Times New Roman" w:eastAsia="Times New Roman" w:hAnsi="Times New Roman" w:cs="Times New Roman"/>
            <w:kern w:val="1"/>
            <w:sz w:val="24"/>
            <w:szCs w:val="24"/>
          </w:rPr>
          <w:t>Kas</w:t>
        </w:r>
      </w:ins>
      <w:del w:id="10614" w:author="Andrea Stafford Hintz" w:date="2016-09-18T16:51:00Z">
        <w:r w:rsidRPr="6EA56396">
          <w:rPr>
            <w:rFonts w:ascii="Times New Roman" w:eastAsia="Times New Roman" w:hAnsi="Times New Roman" w:cs="Times New Roman"/>
            <w:kern w:val="1"/>
            <w:sz w:val="24"/>
            <w:szCs w:val="24"/>
            <w:rPrChange w:id="10615" w:author="Bryce Raffle" w:date="2016-09-06T11:42:00Z">
              <w:rPr>
                <w:rFonts w:ascii="Times New Roman" w:hAnsi="Times New Roman" w:cs="Times New Roman"/>
                <w:kern w:val="1"/>
                <w:sz w:val="24"/>
                <w:szCs w:val="24"/>
              </w:rPr>
            </w:rPrChange>
          </w:rPr>
          <w:delText>Kas</w:delText>
        </w:r>
      </w:del>
      <w:del w:id="10616" w:author="Bryce Raffle" w:date="2016-09-04T18:44:00Z">
        <w:r w:rsidRPr="6EA56396">
          <w:rPr>
            <w:rFonts w:ascii="Times New Roman" w:eastAsia="Times New Roman" w:hAnsi="Times New Roman" w:cs="Times New Roman"/>
            <w:kern w:val="1"/>
            <w:sz w:val="24"/>
            <w:szCs w:val="24"/>
            <w:rPrChange w:id="1061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18" w:author="Andrea Stafford Hintz" w:date="2016-09-18T16:51:00Z">
            <w:rPr>
              <w:rFonts w:ascii="Times New Roman" w:eastAsia="Times New Roman" w:hAnsi="Times New Roman" w:cs="Times New Roman"/>
              <w:kern w:val="1"/>
              <w:sz w:val="24"/>
              <w:szCs w:val="24"/>
            </w:rPr>
          </w:rPrChange>
        </w:rPr>
        <w:t>. “I’ll raise the shields.”</w:t>
      </w:r>
    </w:p>
    <w:p w14:paraId="6534FD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19" w:author="Andrea Stafford Hintz" w:date="2016-09-18T16:51:00Z">
            <w:rPr>
              <w:rFonts w:ascii="Times New Roman" w:eastAsia="Times New Roman" w:hAnsi="Times New Roman" w:cs="Times New Roman"/>
              <w:kern w:val="1"/>
              <w:sz w:val="24"/>
              <w:szCs w:val="24"/>
            </w:rPr>
          </w:rPrChange>
        </w:rPr>
        <w:t xml:space="preserve">“Miss Monday, the </w:t>
      </w:r>
      <w:proofErr w:type="spellStart"/>
      <w:r w:rsidRPr="009400B4">
        <w:rPr>
          <w:rFonts w:ascii="Times New Roman" w:hAnsi="Times New Roman"/>
          <w:kern w:val="1"/>
          <w:sz w:val="24"/>
          <w:rPrChange w:id="10620" w:author="Andrea Stafford Hintz" w:date="2016-09-18T16:51:00Z">
            <w:rPr>
              <w:rFonts w:ascii="Times New Roman" w:eastAsia="Times New Roman" w:hAnsi="Times New Roman" w:cs="Times New Roman"/>
              <w:kern w:val="1"/>
              <w:sz w:val="24"/>
              <w:szCs w:val="24"/>
            </w:rPr>
          </w:rPrChange>
        </w:rPr>
        <w:t>gatlin</w:t>
      </w:r>
      <w:proofErr w:type="spellEnd"/>
      <w:r w:rsidRPr="009400B4">
        <w:rPr>
          <w:rFonts w:ascii="Times New Roman" w:hAnsi="Times New Roman"/>
          <w:kern w:val="1"/>
          <w:sz w:val="24"/>
          <w:rPrChange w:id="10621" w:author="Andrea Stafford Hintz" w:date="2016-09-18T16:51:00Z">
            <w:rPr>
              <w:rFonts w:ascii="Times New Roman" w:eastAsia="Times New Roman" w:hAnsi="Times New Roman" w:cs="Times New Roman"/>
              <w:kern w:val="1"/>
              <w:sz w:val="24"/>
              <w:szCs w:val="24"/>
            </w:rPr>
          </w:rPrChange>
        </w:rPr>
        <w:t>’ gun’s all yours,” said Kip. “Let’s blow these Resurrectionists t’ smithereens.”</w:t>
      </w:r>
    </w:p>
    <w:p w14:paraId="3CF6061C" w14:textId="7B3FD63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22" w:author="Andrea Stafford Hintz" w:date="2016-09-18T16:51:00Z">
            <w:rPr>
              <w:rFonts w:ascii="Times New Roman" w:eastAsia="Times New Roman" w:hAnsi="Times New Roman" w:cs="Times New Roman"/>
              <w:kern w:val="1"/>
              <w:sz w:val="24"/>
              <w:szCs w:val="24"/>
            </w:rPr>
          </w:rPrChange>
        </w:rPr>
        <w:t xml:space="preserve">Annabel shared a grin with </w:t>
      </w:r>
      <w:ins w:id="10623" w:author="Andrea Stafford Hintz" w:date="2016-09-18T16:51:00Z">
        <w:r w:rsidR="00A22D6C" w:rsidRPr="009400B4">
          <w:rPr>
            <w:rFonts w:ascii="Times New Roman" w:eastAsia="Times New Roman" w:hAnsi="Times New Roman" w:cs="Times New Roman"/>
            <w:kern w:val="1"/>
            <w:sz w:val="24"/>
            <w:szCs w:val="24"/>
          </w:rPr>
          <w:t>Kas</w:t>
        </w:r>
      </w:ins>
      <w:del w:id="10624" w:author="Andrea Stafford Hintz" w:date="2016-09-18T16:51:00Z">
        <w:r w:rsidRPr="6EA56396">
          <w:rPr>
            <w:rFonts w:ascii="Times New Roman" w:eastAsia="Times New Roman" w:hAnsi="Times New Roman" w:cs="Times New Roman"/>
            <w:kern w:val="1"/>
            <w:sz w:val="24"/>
            <w:szCs w:val="24"/>
            <w:rPrChange w:id="10625" w:author="Bryce Raffle" w:date="2016-09-06T11:42:00Z">
              <w:rPr>
                <w:rFonts w:ascii="Times New Roman" w:hAnsi="Times New Roman" w:cs="Times New Roman"/>
                <w:kern w:val="1"/>
                <w:sz w:val="24"/>
                <w:szCs w:val="24"/>
              </w:rPr>
            </w:rPrChange>
          </w:rPr>
          <w:delText>Kas</w:delText>
        </w:r>
      </w:del>
      <w:del w:id="10626" w:author="Bryce Raffle" w:date="2016-09-04T18:44:00Z">
        <w:r w:rsidRPr="6EA56396">
          <w:rPr>
            <w:rFonts w:ascii="Times New Roman" w:eastAsia="Times New Roman" w:hAnsi="Times New Roman" w:cs="Times New Roman"/>
            <w:kern w:val="1"/>
            <w:sz w:val="24"/>
            <w:szCs w:val="24"/>
            <w:rPrChange w:id="1062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28" w:author="Andrea Stafford Hintz" w:date="2016-09-18T16:51:00Z">
            <w:rPr>
              <w:rFonts w:ascii="Times New Roman" w:eastAsia="Times New Roman" w:hAnsi="Times New Roman" w:cs="Times New Roman"/>
              <w:kern w:val="1"/>
              <w:sz w:val="24"/>
              <w:szCs w:val="24"/>
            </w:rPr>
          </w:rPrChange>
        </w:rPr>
        <w:t>.</w:t>
      </w:r>
    </w:p>
    <w:p w14:paraId="455535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29" w:author="Andrea Stafford Hintz" w:date="2016-09-18T16:51:00Z">
            <w:rPr>
              <w:rFonts w:ascii="Times New Roman" w:eastAsia="Times New Roman" w:hAnsi="Times New Roman" w:cs="Times New Roman"/>
              <w:kern w:val="1"/>
              <w:sz w:val="24"/>
              <w:szCs w:val="24"/>
            </w:rPr>
          </w:rPrChange>
        </w:rPr>
        <w:t>“Gatling gun, eh?” she said.</w:t>
      </w:r>
    </w:p>
    <w:p w14:paraId="70F5BE64" w14:textId="5B0A7617"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ins w:id="10630" w:author="Andrea Stafford Hintz" w:date="2016-09-18T16:51:00Z">
        <w:r w:rsidRPr="009400B4">
          <w:rPr>
            <w:rFonts w:ascii="Times New Roman" w:eastAsia="Times New Roman" w:hAnsi="Times New Roman" w:cs="Times New Roman"/>
            <w:kern w:val="1"/>
            <w:sz w:val="24"/>
            <w:szCs w:val="24"/>
          </w:rPr>
          <w:t>Kas</w:t>
        </w:r>
      </w:ins>
      <w:del w:id="10631" w:author="Andrea Stafford Hintz" w:date="2016-09-18T16:51:00Z">
        <w:r w:rsidR="00B67EA3" w:rsidRPr="6EA56396">
          <w:rPr>
            <w:rFonts w:ascii="Times New Roman" w:eastAsia="Times New Roman" w:hAnsi="Times New Roman" w:cs="Times New Roman"/>
            <w:kern w:val="1"/>
            <w:sz w:val="24"/>
            <w:szCs w:val="24"/>
            <w:rPrChange w:id="10632" w:author="Bryce Raffle" w:date="2016-09-06T11:42:00Z">
              <w:rPr>
                <w:rFonts w:ascii="Times New Roman" w:hAnsi="Times New Roman" w:cs="Times New Roman"/>
                <w:kern w:val="1"/>
                <w:sz w:val="24"/>
                <w:szCs w:val="24"/>
              </w:rPr>
            </w:rPrChange>
          </w:rPr>
          <w:delText>Kas</w:delText>
        </w:r>
      </w:del>
      <w:del w:id="10633" w:author="Bryce Raffle" w:date="2016-09-04T18:44:00Z">
        <w:r w:rsidR="00B67EA3" w:rsidRPr="6EA56396">
          <w:rPr>
            <w:rFonts w:ascii="Times New Roman" w:eastAsia="Times New Roman" w:hAnsi="Times New Roman" w:cs="Times New Roman"/>
            <w:kern w:val="1"/>
            <w:sz w:val="24"/>
            <w:szCs w:val="24"/>
            <w:rPrChange w:id="10634" w:author="Bryce Raffle" w:date="2016-09-06T11:42:00Z">
              <w:rPr>
                <w:rFonts w:ascii="Times New Roman" w:hAnsi="Times New Roman" w:cs="Times New Roman"/>
                <w:kern w:val="1"/>
                <w:sz w:val="24"/>
                <w:szCs w:val="24"/>
              </w:rPr>
            </w:rPrChange>
          </w:rPr>
          <w:delText>s</w:delText>
        </w:r>
      </w:del>
      <w:r w:rsidR="00B67EA3" w:rsidRPr="009400B4">
        <w:rPr>
          <w:rFonts w:ascii="Times New Roman" w:hAnsi="Times New Roman"/>
          <w:kern w:val="1"/>
          <w:sz w:val="24"/>
          <w:rPrChange w:id="10635" w:author="Andrea Stafford Hintz" w:date="2016-09-18T16:51:00Z">
            <w:rPr>
              <w:rFonts w:ascii="Times New Roman" w:eastAsia="Times New Roman" w:hAnsi="Times New Roman" w:cs="Times New Roman"/>
              <w:kern w:val="1"/>
              <w:sz w:val="24"/>
              <w:szCs w:val="24"/>
            </w:rPr>
          </w:rPrChange>
        </w:rPr>
        <w:t xml:space="preserve"> nodded. “I’ll show you.”</w:t>
      </w:r>
    </w:p>
    <w:p w14:paraId="1E95E8AF" w14:textId="3B61367C"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36" w:author="Andrea Stafford Hintz" w:date="2016-09-18T16:51:00Z">
            <w:rPr>
              <w:rFonts w:ascii="Times New Roman" w:eastAsia="Times New Roman" w:hAnsi="Times New Roman" w:cs="Times New Roman"/>
              <w:kern w:val="1"/>
              <w:sz w:val="24"/>
              <w:szCs w:val="24"/>
            </w:rPr>
          </w:rPrChange>
        </w:rPr>
        <w:t xml:space="preserve">Annabel followed her through the door. They headed topside, and </w:t>
      </w:r>
      <w:ins w:id="10637" w:author="Andrea Stafford Hintz" w:date="2016-09-18T16:51:00Z">
        <w:r w:rsidR="00A22D6C" w:rsidRPr="009400B4">
          <w:rPr>
            <w:rFonts w:ascii="Times New Roman" w:eastAsia="Times New Roman" w:hAnsi="Times New Roman" w:cs="Times New Roman"/>
            <w:kern w:val="1"/>
            <w:sz w:val="24"/>
            <w:szCs w:val="24"/>
          </w:rPr>
          <w:t>Kas</w:t>
        </w:r>
      </w:ins>
      <w:del w:id="10638" w:author="Andrea Stafford Hintz" w:date="2016-09-18T16:51:00Z">
        <w:r w:rsidRPr="6EA56396">
          <w:rPr>
            <w:rFonts w:ascii="Times New Roman" w:eastAsia="Times New Roman" w:hAnsi="Times New Roman" w:cs="Times New Roman"/>
            <w:kern w:val="1"/>
            <w:sz w:val="24"/>
            <w:szCs w:val="24"/>
            <w:rPrChange w:id="10639" w:author="Bryce Raffle" w:date="2016-09-06T11:42:00Z">
              <w:rPr>
                <w:rFonts w:ascii="Times New Roman" w:hAnsi="Times New Roman" w:cs="Times New Roman"/>
                <w:kern w:val="1"/>
                <w:sz w:val="24"/>
                <w:szCs w:val="24"/>
              </w:rPr>
            </w:rPrChange>
          </w:rPr>
          <w:delText>Kas</w:delText>
        </w:r>
      </w:del>
      <w:del w:id="10640" w:author="Bryce Raffle" w:date="2016-09-04T18:44:00Z">
        <w:r w:rsidRPr="6EA56396">
          <w:rPr>
            <w:rFonts w:ascii="Times New Roman" w:eastAsia="Times New Roman" w:hAnsi="Times New Roman" w:cs="Times New Roman"/>
            <w:kern w:val="1"/>
            <w:sz w:val="24"/>
            <w:szCs w:val="24"/>
            <w:rPrChange w:id="10641"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42" w:author="Andrea Stafford Hintz" w:date="2016-09-18T16:51:00Z">
            <w:rPr>
              <w:rFonts w:ascii="Times New Roman" w:eastAsia="Times New Roman" w:hAnsi="Times New Roman" w:cs="Times New Roman"/>
              <w:kern w:val="1"/>
              <w:sz w:val="24"/>
              <w:szCs w:val="24"/>
            </w:rPr>
          </w:rPrChange>
        </w:rPr>
        <w:t xml:space="preserve"> showed her to her station. As promised, the </w:t>
      </w:r>
      <w:r w:rsidR="00C245FD" w:rsidRPr="009400B4">
        <w:rPr>
          <w:rFonts w:ascii="Times New Roman" w:hAnsi="Times New Roman"/>
          <w:kern w:val="1"/>
          <w:sz w:val="24"/>
          <w:rPrChange w:id="10643" w:author="Andrea Stafford Hintz" w:date="2016-09-18T16:51:00Z">
            <w:rPr>
              <w:rFonts w:ascii="Times New Roman" w:eastAsia="Times New Roman" w:hAnsi="Times New Roman" w:cs="Times New Roman"/>
              <w:kern w:val="1"/>
              <w:sz w:val="24"/>
              <w:szCs w:val="24"/>
            </w:rPr>
          </w:rPrChange>
        </w:rPr>
        <w:t>Gatling</w:t>
      </w:r>
      <w:r w:rsidRPr="009400B4">
        <w:rPr>
          <w:rFonts w:ascii="Times New Roman" w:hAnsi="Times New Roman"/>
          <w:kern w:val="1"/>
          <w:sz w:val="24"/>
          <w:rPrChange w:id="10644" w:author="Andrea Stafford Hintz" w:date="2016-09-18T16:51:00Z">
            <w:rPr>
              <w:rFonts w:ascii="Times New Roman" w:eastAsia="Times New Roman" w:hAnsi="Times New Roman" w:cs="Times New Roman"/>
              <w:kern w:val="1"/>
              <w:sz w:val="24"/>
              <w:szCs w:val="24"/>
            </w:rPr>
          </w:rPrChange>
        </w:rPr>
        <w:t xml:space="preserve"> gun stood front and center, a huge cannon on either side of the ship.</w:t>
      </w:r>
    </w:p>
    <w:p w14:paraId="780C39D8" w14:textId="1B73FCA1"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proofErr w:type="spellStart"/>
      <w:ins w:id="10645" w:author="Andrea Stafford Hintz" w:date="2016-09-18T16:51:00Z">
        <w:r w:rsidRPr="009400B4">
          <w:rPr>
            <w:rFonts w:ascii="Times New Roman" w:eastAsia="Times New Roman" w:hAnsi="Times New Roman" w:cs="Times New Roman"/>
            <w:kern w:val="1"/>
            <w:sz w:val="24"/>
            <w:szCs w:val="24"/>
          </w:rPr>
          <w:t>Kasumi</w:t>
        </w:r>
      </w:ins>
      <w:ins w:id="10646" w:author="Bryce Raffle" w:date="2016-09-04T18:41:00Z">
        <w:r w:rsidR="600052EA" w:rsidRPr="6EA56396">
          <w:rPr>
            <w:rFonts w:ascii="Times New Roman" w:eastAsia="Times New Roman" w:hAnsi="Times New Roman" w:cs="Times New Roman"/>
            <w:kern w:val="1"/>
            <w:sz w:val="24"/>
            <w:szCs w:val="24"/>
            <w:rPrChange w:id="10647" w:author="Bryce Raffle" w:date="2016-09-04T16:39:00Z">
              <w:rPr>
                <w:rFonts w:ascii="Times New Roman" w:hAnsi="Times New Roman" w:cs="Times New Roman"/>
                <w:kern w:val="1"/>
                <w:sz w:val="24"/>
                <w:szCs w:val="24"/>
              </w:rPr>
            </w:rPrChange>
          </w:rPr>
          <w:t>Kasumi</w:t>
        </w:r>
      </w:ins>
      <w:proofErr w:type="spellEnd"/>
      <w:del w:id="10648" w:author="Bryce Raffle" w:date="2016-09-04T18:41:00Z">
        <w:r w:rsidR="00B67EA3" w:rsidRPr="6EA56396">
          <w:rPr>
            <w:rFonts w:ascii="Times New Roman" w:eastAsia="Times New Roman" w:hAnsi="Times New Roman" w:cs="Times New Roman"/>
            <w:kern w:val="1"/>
            <w:sz w:val="24"/>
            <w:szCs w:val="24"/>
            <w:rPrChange w:id="10649" w:author="Bryce Raffle" w:date="2016-09-06T11:42:00Z">
              <w:rPr>
                <w:rFonts w:ascii="Times New Roman" w:hAnsi="Times New Roman" w:cs="Times New Roman"/>
                <w:kern w:val="1"/>
                <w:sz w:val="24"/>
                <w:szCs w:val="24"/>
              </w:rPr>
            </w:rPrChange>
          </w:rPr>
          <w:delText>Clementine</w:delText>
        </w:r>
      </w:del>
      <w:r w:rsidR="00B67EA3" w:rsidRPr="009400B4">
        <w:rPr>
          <w:rFonts w:ascii="Times New Roman" w:hAnsi="Times New Roman"/>
          <w:kern w:val="1"/>
          <w:sz w:val="24"/>
          <w:rPrChange w:id="10650" w:author="Andrea Stafford Hintz" w:date="2016-09-18T16:51:00Z">
            <w:rPr>
              <w:rFonts w:ascii="Times New Roman" w:eastAsia="Times New Roman" w:hAnsi="Times New Roman" w:cs="Times New Roman"/>
              <w:kern w:val="1"/>
              <w:sz w:val="24"/>
              <w:szCs w:val="24"/>
            </w:rPr>
          </w:rPrChange>
        </w:rPr>
        <w:t xml:space="preserve">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14:paraId="0813F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51" w:author="Andrea Stafford Hintz" w:date="2016-09-18T16:51:00Z">
            <w:rPr>
              <w:rFonts w:ascii="Times New Roman" w:eastAsia="Times New Roman" w:hAnsi="Times New Roman" w:cs="Times New Roman"/>
              <w:kern w:val="1"/>
              <w:sz w:val="24"/>
              <w:szCs w:val="24"/>
            </w:rPr>
          </w:rPrChange>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01E2463D" w14:textId="4BAF6E3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52" w:author="Andrea Stafford Hintz" w:date="2016-09-18T16:51:00Z">
            <w:rPr>
              <w:rFonts w:ascii="Times New Roman" w:eastAsia="Times New Roman" w:hAnsi="Times New Roman" w:cs="Times New Roman"/>
              <w:kern w:val="1"/>
              <w:sz w:val="24"/>
              <w:szCs w:val="24"/>
            </w:rPr>
          </w:rPrChange>
        </w:rPr>
        <w:t xml:space="preserve">With </w:t>
      </w:r>
      <w:proofErr w:type="spellStart"/>
      <w:ins w:id="10653" w:author="Andrea Stafford Hintz" w:date="2016-09-18T16:51:00Z">
        <w:r w:rsidR="00A22D6C" w:rsidRPr="009400B4">
          <w:rPr>
            <w:rFonts w:ascii="Times New Roman" w:eastAsia="Times New Roman" w:hAnsi="Times New Roman" w:cs="Times New Roman"/>
            <w:kern w:val="1"/>
            <w:sz w:val="24"/>
            <w:szCs w:val="24"/>
          </w:rPr>
          <w:t>Kas’s</w:t>
        </w:r>
      </w:ins>
      <w:ins w:id="10654" w:author="Bryce Raffle" w:date="2016-09-09T01:57:00Z">
        <w:r w:rsidR="27BD7D48" w:rsidRPr="6EA56396">
          <w:rPr>
            <w:rFonts w:ascii="Times New Roman" w:eastAsia="Times New Roman" w:hAnsi="Times New Roman" w:cs="Times New Roman"/>
            <w:kern w:val="1"/>
            <w:sz w:val="24"/>
            <w:szCs w:val="24"/>
            <w:rPrChange w:id="10655" w:author="Bryce Raffle" w:date="2016-09-06T11:42:00Z">
              <w:rPr>
                <w:rFonts w:ascii="Times New Roman" w:hAnsi="Times New Roman" w:cs="Times New Roman"/>
                <w:kern w:val="1"/>
                <w:sz w:val="24"/>
                <w:szCs w:val="24"/>
              </w:rPr>
            </w:rPrChange>
          </w:rPr>
          <w:t>Kas</w:t>
        </w:r>
      </w:ins>
      <w:proofErr w:type="spellEnd"/>
      <w:del w:id="10656" w:author="Bryce Raffle" w:date="2016-09-09T01:57:00Z">
        <w:r w:rsidRPr="6EA56396">
          <w:rPr>
            <w:rFonts w:ascii="Times New Roman" w:eastAsia="Times New Roman" w:hAnsi="Times New Roman" w:cs="Times New Roman"/>
            <w:kern w:val="1"/>
            <w:sz w:val="24"/>
            <w:szCs w:val="24"/>
            <w:rPrChange w:id="10657" w:author="Bryce Raffle" w:date="2016-09-06T11:42:00Z">
              <w:rPr>
                <w:rFonts w:ascii="Times New Roman" w:hAnsi="Times New Roman" w:cs="Times New Roman"/>
                <w:kern w:val="1"/>
                <w:sz w:val="24"/>
                <w:szCs w:val="24"/>
              </w:rPr>
            </w:rPrChange>
          </w:rPr>
          <w:delText>Clem</w:delText>
        </w:r>
      </w:del>
      <w:del w:id="10658" w:author="Andrea Stafford Hintz" w:date="2016-09-18T16:51:00Z">
        <w:r w:rsidRPr="6EA56396">
          <w:rPr>
            <w:rFonts w:ascii="Times New Roman" w:eastAsia="Times New Roman" w:hAnsi="Times New Roman" w:cs="Times New Roman"/>
            <w:kern w:val="1"/>
            <w:sz w:val="24"/>
            <w:szCs w:val="24"/>
            <w:rPrChange w:id="10659"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60" w:author="Andrea Stafford Hintz" w:date="2016-09-18T16:51:00Z">
            <w:rPr>
              <w:rFonts w:ascii="Times New Roman" w:eastAsia="Times New Roman" w:hAnsi="Times New Roman" w:cs="Times New Roman"/>
              <w:kern w:val="1"/>
              <w:sz w:val="24"/>
              <w:szCs w:val="24"/>
            </w:rPr>
          </w:rPrChange>
        </w:rPr>
        <w:t xml:space="preserve">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60AD39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61" w:author="Andrea Stafford Hintz" w:date="2016-09-18T16:51:00Z">
            <w:rPr>
              <w:rFonts w:ascii="Times New Roman" w:eastAsia="Times New Roman" w:hAnsi="Times New Roman" w:cs="Times New Roman"/>
              <w:kern w:val="1"/>
              <w:sz w:val="24"/>
              <w:szCs w:val="24"/>
            </w:rPr>
          </w:rPrChange>
        </w:rPr>
        <w:t>“God bless you, Dr. Gatling!” she cried triumphantly.</w:t>
      </w:r>
    </w:p>
    <w:p w14:paraId="708684B5" w14:textId="24237FD5" w:rsidR="00952343" w:rsidRPr="00C245FD" w:rsidRDefault="00A22D6C"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proofErr w:type="spellStart"/>
      <w:ins w:id="10662" w:author="Andrea Stafford Hintz" w:date="2016-09-18T16:51:00Z">
        <w:r w:rsidRPr="009400B4">
          <w:rPr>
            <w:rFonts w:ascii="Times New Roman" w:eastAsia="Times New Roman" w:hAnsi="Times New Roman" w:cs="Times New Roman"/>
            <w:kern w:val="1"/>
            <w:sz w:val="24"/>
            <w:szCs w:val="24"/>
          </w:rPr>
          <w:t>Kasumi</w:t>
        </w:r>
      </w:ins>
      <w:ins w:id="10663" w:author="Bryce Raffle" w:date="2016-09-04T18:41:00Z">
        <w:r w:rsidR="600052EA" w:rsidRPr="6EA56396">
          <w:rPr>
            <w:rFonts w:ascii="Times New Roman" w:eastAsia="Times New Roman" w:hAnsi="Times New Roman" w:cs="Times New Roman"/>
            <w:kern w:val="1"/>
            <w:sz w:val="24"/>
            <w:szCs w:val="24"/>
            <w:rPrChange w:id="10664" w:author="Bryce Raffle" w:date="2016-09-04T16:39:00Z">
              <w:rPr>
                <w:rFonts w:ascii="Times New Roman" w:hAnsi="Times New Roman" w:cs="Times New Roman"/>
                <w:kern w:val="1"/>
                <w:sz w:val="24"/>
                <w:szCs w:val="24"/>
              </w:rPr>
            </w:rPrChange>
          </w:rPr>
          <w:t>Kasumi</w:t>
        </w:r>
      </w:ins>
      <w:proofErr w:type="spellEnd"/>
      <w:del w:id="10665" w:author="Bryce Raffle" w:date="2016-09-04T18:41:00Z">
        <w:r w:rsidR="00B67EA3" w:rsidRPr="6EA56396">
          <w:rPr>
            <w:rFonts w:ascii="Times New Roman" w:eastAsia="Times New Roman" w:hAnsi="Times New Roman" w:cs="Times New Roman"/>
            <w:kern w:val="1"/>
            <w:sz w:val="24"/>
            <w:szCs w:val="24"/>
            <w:rPrChange w:id="10666" w:author="Bryce Raffle" w:date="2016-09-06T11:42:00Z">
              <w:rPr>
                <w:rFonts w:ascii="Times New Roman" w:hAnsi="Times New Roman" w:cs="Times New Roman"/>
                <w:kern w:val="1"/>
                <w:sz w:val="24"/>
                <w:szCs w:val="24"/>
              </w:rPr>
            </w:rPrChange>
          </w:rPr>
          <w:delText>Clementine</w:delText>
        </w:r>
      </w:del>
      <w:r w:rsidR="00B67EA3" w:rsidRPr="009400B4">
        <w:rPr>
          <w:rFonts w:ascii="Times New Roman" w:hAnsi="Times New Roman"/>
          <w:kern w:val="1"/>
          <w:sz w:val="24"/>
          <w:rPrChange w:id="10667" w:author="Andrea Stafford Hintz" w:date="2016-09-18T16:51:00Z">
            <w:rPr>
              <w:rFonts w:ascii="Times New Roman" w:eastAsia="Times New Roman" w:hAnsi="Times New Roman" w:cs="Times New Roman"/>
              <w:kern w:val="1"/>
              <w:sz w:val="24"/>
              <w:szCs w:val="24"/>
            </w:rPr>
          </w:rPrChange>
        </w:rPr>
        <w:t xml:space="preserve"> left her to her devices, heading for the starboard cannon.</w:t>
      </w:r>
    </w:p>
    <w:p w14:paraId="739E0F75" w14:textId="72CB99F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9400B4">
        <w:rPr>
          <w:rFonts w:ascii="Times New Roman" w:hAnsi="Times New Roman"/>
          <w:kern w:val="1"/>
          <w:sz w:val="24"/>
          <w:rPrChange w:id="10668" w:author="Andrea Stafford Hintz" w:date="2016-09-18T16:51:00Z">
            <w:rPr>
              <w:rFonts w:ascii="Times New Roman" w:eastAsia="Times New Roman" w:hAnsi="Times New Roman" w:cs="Times New Roman"/>
              <w:kern w:val="1"/>
              <w:sz w:val="24"/>
              <w:szCs w:val="24"/>
            </w:rPr>
          </w:rPrChange>
        </w:rPr>
        <w:t xml:space="preserve">Annabel aimed the weapon at the next Resurrectionist and gave him the same fate as his friend. </w:t>
      </w:r>
      <w:r w:rsidRPr="009400B4">
        <w:rPr>
          <w:rFonts w:ascii="Times New Roman" w:hAnsi="Times New Roman"/>
          <w:i/>
          <w:kern w:val="1"/>
          <w:sz w:val="24"/>
          <w:rPrChange w:id="10669" w:author="Andrea Stafford Hintz" w:date="2016-09-18T16:51:00Z">
            <w:rPr>
              <w:rFonts w:ascii="Times New Roman" w:eastAsia="Times New Roman" w:hAnsi="Times New Roman" w:cs="Times New Roman"/>
              <w:i/>
              <w:kern w:val="1"/>
              <w:sz w:val="24"/>
              <w:szCs w:val="24"/>
            </w:rPr>
          </w:rPrChange>
        </w:rPr>
        <w:t>The</w:t>
      </w:r>
      <w:r w:rsidRPr="009400B4">
        <w:rPr>
          <w:rFonts w:ascii="Times New Roman" w:hAnsi="Times New Roman"/>
          <w:kern w:val="1"/>
          <w:sz w:val="24"/>
          <w:rPrChange w:id="10670"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10671" w:author="Andrea Stafford Hintz" w:date="2016-09-18T16:51:00Z">
            <w:rPr>
              <w:rFonts w:ascii="Times New Roman" w:eastAsia="Times New Roman" w:hAnsi="Times New Roman" w:cs="Times New Roman"/>
              <w:i/>
              <w:kern w:val="1"/>
              <w:sz w:val="24"/>
              <w:szCs w:val="24"/>
            </w:rPr>
          </w:rPrChange>
        </w:rPr>
        <w:t>Penny Dreadful</w:t>
      </w:r>
      <w:r w:rsidRPr="009400B4">
        <w:rPr>
          <w:rFonts w:ascii="Times New Roman" w:hAnsi="Times New Roman"/>
          <w:kern w:val="1"/>
          <w:sz w:val="24"/>
          <w:rPrChange w:id="10672" w:author="Andrea Stafford Hintz" w:date="2016-09-18T16:51:00Z">
            <w:rPr>
              <w:rFonts w:ascii="Times New Roman" w:eastAsia="Times New Roman" w:hAnsi="Times New Roman" w:cs="Times New Roman"/>
              <w:kern w:val="1"/>
              <w:sz w:val="24"/>
              <w:szCs w:val="24"/>
            </w:rPr>
          </w:rPrChange>
        </w:rPr>
        <w:t xml:space="preserve"> shuddered as Kip fired his cannon, and again as </w:t>
      </w:r>
      <w:ins w:id="10673" w:author="Andrea Stafford Hintz" w:date="2016-09-18T16:51:00Z">
        <w:r w:rsidR="00A22D6C" w:rsidRPr="009400B4">
          <w:rPr>
            <w:rFonts w:ascii="Times New Roman" w:eastAsia="Times New Roman" w:hAnsi="Times New Roman" w:cs="Times New Roman"/>
            <w:kern w:val="1"/>
            <w:sz w:val="24"/>
            <w:szCs w:val="24"/>
          </w:rPr>
          <w:t>Kas</w:t>
        </w:r>
      </w:ins>
      <w:del w:id="10674" w:author="Andrea Stafford Hintz" w:date="2016-09-18T16:51:00Z">
        <w:r w:rsidRPr="6EA56396">
          <w:rPr>
            <w:rFonts w:ascii="Times New Roman" w:eastAsia="Times New Roman" w:hAnsi="Times New Roman" w:cs="Times New Roman"/>
            <w:kern w:val="1"/>
            <w:sz w:val="24"/>
            <w:szCs w:val="24"/>
            <w:rPrChange w:id="10675" w:author="Bryce Raffle" w:date="2016-09-06T11:42:00Z">
              <w:rPr>
                <w:rFonts w:ascii="Times New Roman" w:hAnsi="Times New Roman" w:cs="Times New Roman"/>
                <w:kern w:val="1"/>
                <w:sz w:val="24"/>
                <w:szCs w:val="24"/>
              </w:rPr>
            </w:rPrChange>
          </w:rPr>
          <w:delText>Kas</w:delText>
        </w:r>
      </w:del>
      <w:del w:id="10676" w:author="Bryce Raffle" w:date="2016-09-04T18:44:00Z">
        <w:r w:rsidRPr="6EA56396">
          <w:rPr>
            <w:rFonts w:ascii="Times New Roman" w:eastAsia="Times New Roman" w:hAnsi="Times New Roman" w:cs="Times New Roman"/>
            <w:kern w:val="1"/>
            <w:sz w:val="24"/>
            <w:szCs w:val="24"/>
            <w:rPrChange w:id="10677"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78" w:author="Andrea Stafford Hintz" w:date="2016-09-18T16:51:00Z">
            <w:rPr>
              <w:rFonts w:ascii="Times New Roman" w:eastAsia="Times New Roman" w:hAnsi="Times New Roman" w:cs="Times New Roman"/>
              <w:kern w:val="1"/>
              <w:sz w:val="24"/>
              <w:szCs w:val="24"/>
            </w:rPr>
          </w:rPrChange>
        </w:rPr>
        <w:t xml:space="preserve"> did the same. Kip’s cannonball missed its mark, sailing over the wall, but </w:t>
      </w:r>
      <w:proofErr w:type="spellStart"/>
      <w:ins w:id="10679" w:author="Andrea Stafford Hintz" w:date="2016-09-18T16:51:00Z">
        <w:r w:rsidR="00A22D6C" w:rsidRPr="009400B4">
          <w:rPr>
            <w:rFonts w:ascii="Times New Roman" w:eastAsia="Times New Roman" w:hAnsi="Times New Roman" w:cs="Times New Roman"/>
            <w:kern w:val="1"/>
            <w:sz w:val="24"/>
            <w:szCs w:val="24"/>
          </w:rPr>
          <w:t>Kas's</w:t>
        </w:r>
      </w:ins>
      <w:ins w:id="10680" w:author="Bryce Raffle" w:date="2016-09-09T01:58:00Z">
        <w:r w:rsidR="62B5219A" w:rsidRPr="6EA56396">
          <w:rPr>
            <w:rFonts w:ascii="Times New Roman" w:eastAsia="Times New Roman" w:hAnsi="Times New Roman" w:cs="Times New Roman"/>
            <w:kern w:val="1"/>
            <w:sz w:val="24"/>
            <w:szCs w:val="24"/>
            <w:rPrChange w:id="10681" w:author="Bryce Raffle" w:date="2016-09-06T11:42:00Z">
              <w:rPr>
                <w:rFonts w:ascii="Times New Roman" w:hAnsi="Times New Roman" w:cs="Times New Roman"/>
                <w:kern w:val="1"/>
                <w:sz w:val="24"/>
                <w:szCs w:val="24"/>
              </w:rPr>
            </w:rPrChange>
          </w:rPr>
          <w:t>Kas</w:t>
        </w:r>
        <w:proofErr w:type="spellEnd"/>
        <w:r w:rsidR="62B5219A" w:rsidRPr="6EA56396">
          <w:rPr>
            <w:rFonts w:ascii="Times New Roman" w:eastAsia="Times New Roman" w:hAnsi="Times New Roman" w:cs="Times New Roman"/>
            <w:kern w:val="1"/>
            <w:sz w:val="24"/>
            <w:szCs w:val="24"/>
            <w:rPrChange w:id="10682" w:author="Bryce Raffle" w:date="2016-09-06T11:42:00Z">
              <w:rPr>
                <w:rFonts w:ascii="Times New Roman" w:hAnsi="Times New Roman" w:cs="Times New Roman"/>
                <w:kern w:val="1"/>
                <w:sz w:val="24"/>
                <w:szCs w:val="24"/>
              </w:rPr>
            </w:rPrChange>
          </w:rPr>
          <w:t>'</w:t>
        </w:r>
      </w:ins>
      <w:del w:id="10683" w:author="Bryce Raffle" w:date="2016-09-09T01:58:00Z">
        <w:r w:rsidRPr="6EA56396">
          <w:rPr>
            <w:rFonts w:ascii="Times New Roman" w:eastAsia="Times New Roman" w:hAnsi="Times New Roman" w:cs="Times New Roman"/>
            <w:kern w:val="1"/>
            <w:sz w:val="24"/>
            <w:szCs w:val="24"/>
            <w:rPrChange w:id="10684" w:author="Bryce Raffle" w:date="2016-09-06T11:42:00Z">
              <w:rPr>
                <w:rFonts w:ascii="Times New Roman" w:hAnsi="Times New Roman" w:cs="Times New Roman"/>
                <w:kern w:val="1"/>
                <w:sz w:val="24"/>
                <w:szCs w:val="24"/>
              </w:rPr>
            </w:rPrChange>
          </w:rPr>
          <w:delText>Clem’</w:delText>
        </w:r>
      </w:del>
      <w:del w:id="10685" w:author="Andrea Stafford Hintz" w:date="2016-09-18T16:51:00Z">
        <w:r w:rsidRPr="6EA56396">
          <w:rPr>
            <w:rFonts w:ascii="Times New Roman" w:eastAsia="Times New Roman" w:hAnsi="Times New Roman" w:cs="Times New Roman"/>
            <w:kern w:val="1"/>
            <w:sz w:val="24"/>
            <w:szCs w:val="24"/>
            <w:rPrChange w:id="10686" w:author="Bryce Raffle" w:date="2016-09-06T11:42:00Z">
              <w:rPr>
                <w:rFonts w:ascii="Times New Roman" w:hAnsi="Times New Roman" w:cs="Times New Roman"/>
                <w:kern w:val="1"/>
                <w:sz w:val="24"/>
                <w:szCs w:val="24"/>
              </w:rPr>
            </w:rPrChange>
          </w:rPr>
          <w:delText>s</w:delText>
        </w:r>
      </w:del>
      <w:r w:rsidRPr="009400B4">
        <w:rPr>
          <w:rFonts w:ascii="Times New Roman" w:hAnsi="Times New Roman"/>
          <w:kern w:val="1"/>
          <w:sz w:val="24"/>
          <w:rPrChange w:id="10687" w:author="Andrea Stafford Hintz" w:date="2016-09-18T16:51:00Z">
            <w:rPr>
              <w:rFonts w:ascii="Times New Roman" w:eastAsia="Times New Roman" w:hAnsi="Times New Roman" w:cs="Times New Roman"/>
              <w:kern w:val="1"/>
              <w:sz w:val="24"/>
              <w:szCs w:val="24"/>
            </w:rPr>
          </w:rPrChange>
        </w:rPr>
        <w:t xml:space="preserve"> struck home, utterly destroying one of the gun towers.</w:t>
      </w:r>
    </w:p>
    <w:p w14:paraId="07DDE077" w14:textId="77777777" w:rsidR="00A22D6C" w:rsidRPr="00C245FD" w:rsidRDefault="00B67EA3" w:rsidP="00A22D6C">
      <w:pPr>
        <w:tabs>
          <w:tab w:val="left" w:pos="1440"/>
          <w:tab w:val="left" w:pos="2160"/>
          <w:tab w:val="left" w:pos="2880"/>
        </w:tabs>
        <w:spacing w:line="480" w:lineRule="auto"/>
        <w:ind w:firstLine="359"/>
        <w:jc w:val="both"/>
        <w:rPr>
          <w:ins w:id="10688" w:author="Andrea Stafford Hintz" w:date="2016-09-18T16:51:00Z"/>
          <w:rFonts w:ascii="Times New Roman" w:hAnsi="Times New Roman" w:cs="Times New Roman"/>
          <w:kern w:val="1"/>
          <w:sz w:val="24"/>
          <w:szCs w:val="24"/>
        </w:rPr>
      </w:pPr>
      <w:r w:rsidRPr="009400B4">
        <w:rPr>
          <w:rFonts w:ascii="Times New Roman" w:hAnsi="Times New Roman"/>
          <w:kern w:val="1"/>
          <w:sz w:val="24"/>
          <w:rPrChange w:id="10689" w:author="Andrea Stafford Hintz" w:date="2016-09-18T16:51:00Z">
            <w:rPr>
              <w:rFonts w:ascii="Times New Roman" w:eastAsia="Times New Roman" w:hAnsi="Times New Roman" w:cs="Times New Roman"/>
              <w:kern w:val="1"/>
              <w:sz w:val="24"/>
              <w:szCs w:val="24"/>
            </w:rPr>
          </w:rPrChange>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sidRPr="009400B4">
        <w:rPr>
          <w:rFonts w:ascii="Times New Roman" w:hAnsi="Times New Roman"/>
          <w:i/>
          <w:kern w:val="1"/>
          <w:sz w:val="24"/>
          <w:rPrChange w:id="10690" w:author="Andrea Stafford Hintz" w:date="2016-09-18T16:51:00Z">
            <w:rPr>
              <w:rFonts w:ascii="Times New Roman" w:eastAsia="Times New Roman" w:hAnsi="Times New Roman" w:cs="Times New Roman"/>
              <w:i/>
              <w:kern w:val="1"/>
              <w:sz w:val="24"/>
              <w:szCs w:val="24"/>
            </w:rPr>
          </w:rPrChange>
        </w:rPr>
        <w:t>The</w:t>
      </w:r>
      <w:r w:rsidRPr="009400B4">
        <w:rPr>
          <w:rFonts w:ascii="Times New Roman" w:hAnsi="Times New Roman"/>
          <w:kern w:val="1"/>
          <w:sz w:val="24"/>
          <w:rPrChange w:id="10691" w:author="Andrea Stafford Hintz" w:date="2016-09-18T16:51:00Z">
            <w:rPr>
              <w:rFonts w:ascii="Times New Roman" w:eastAsia="Times New Roman" w:hAnsi="Times New Roman" w:cs="Times New Roman"/>
              <w:kern w:val="1"/>
              <w:sz w:val="24"/>
              <w:szCs w:val="24"/>
            </w:rPr>
          </w:rPrChange>
        </w:rPr>
        <w:t xml:space="preserve"> </w:t>
      </w:r>
      <w:r w:rsidRPr="009400B4">
        <w:rPr>
          <w:rFonts w:ascii="Times New Roman" w:hAnsi="Times New Roman"/>
          <w:i/>
          <w:kern w:val="1"/>
          <w:sz w:val="24"/>
          <w:rPrChange w:id="10692" w:author="Andrea Stafford Hintz" w:date="2016-09-18T16:51:00Z">
            <w:rPr>
              <w:rFonts w:ascii="Times New Roman" w:eastAsia="Times New Roman" w:hAnsi="Times New Roman" w:cs="Times New Roman"/>
              <w:i/>
              <w:kern w:val="1"/>
              <w:sz w:val="24"/>
              <w:szCs w:val="24"/>
            </w:rPr>
          </w:rPrChange>
        </w:rPr>
        <w:t>Penny Dreadful</w:t>
      </w:r>
      <w:r w:rsidRPr="009400B4">
        <w:rPr>
          <w:rFonts w:ascii="Times New Roman" w:hAnsi="Times New Roman"/>
          <w:kern w:val="1"/>
          <w:sz w:val="24"/>
          <w:rPrChange w:id="10693" w:author="Andrea Stafford Hintz" w:date="2016-09-18T16:51:00Z">
            <w:rPr>
              <w:rFonts w:ascii="Times New Roman" w:eastAsia="Times New Roman" w:hAnsi="Times New Roman" w:cs="Times New Roman"/>
              <w:kern w:val="1"/>
              <w:sz w:val="24"/>
              <w:szCs w:val="24"/>
            </w:rPr>
          </w:rPrChange>
        </w:rPr>
        <w:t xml:space="preserve"> lowered its shields, and continued on its way.</w:t>
      </w:r>
    </w:p>
    <w:p w14:paraId="11C3F783" w14:textId="77777777" w:rsidR="00952343" w:rsidRDefault="00952343">
      <w:pPr>
        <w:rPr>
          <w:rPrChange w:id="10694" w:author="Andrea Stafford Hintz" w:date="2016-09-18T16:51:00Z">
            <w:rPr>
              <w:rFonts w:ascii="Times New Roman" w:hAnsi="Times New Roman" w:cs="Times New Roman"/>
              <w:kern w:val="1"/>
              <w:sz w:val="24"/>
              <w:szCs w:val="24"/>
            </w:rPr>
          </w:rPrChange>
        </w:rPr>
        <w:pPrChange w:id="10695" w:author="Andrea Stafford Hintz" w:date="2016-09-18T16:51:00Z">
          <w:pPr>
            <w:tabs>
              <w:tab w:val="left" w:pos="1440"/>
              <w:tab w:val="left" w:pos="2160"/>
              <w:tab w:val="left" w:pos="2880"/>
            </w:tabs>
            <w:spacing w:line="480" w:lineRule="auto"/>
            <w:ind w:firstLine="359"/>
            <w:jc w:val="both"/>
          </w:pPr>
        </w:pPrChange>
      </w:pPr>
    </w:p>
    <w:sectPr w:rsidR="00952343" w:rsidSect="00E015AB">
      <w:headerReference w:type="even" r:id="rId236"/>
      <w:headerReference w:type="default" r:id="rId237"/>
      <w:footerReference w:type="even" r:id="rId238"/>
      <w:footerReference w:type="default" r:id="rId239"/>
      <w:headerReference w:type="first" r:id="rId240"/>
      <w:footerReference w:type="first" r:id="rId241"/>
      <w:pgSz w:w="12242" w:h="15842"/>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2" w:author="Andrea Stafford Hintz" w:date="2016-08-10T11:06:00Z" w:initials="ASH">
    <w:p w14:paraId="569B3361" w14:textId="6DBB95AE" w:rsidR="00205791" w:rsidRDefault="00205791">
      <w:pPr>
        <w:pStyle w:val="CommentText"/>
      </w:pPr>
      <w:r>
        <w:rPr>
          <w:rStyle w:val="CommentReference"/>
        </w:rPr>
        <w:annotationRef/>
      </w:r>
      <w:r>
        <w:t>Awkward structure.</w:t>
      </w:r>
    </w:p>
  </w:comment>
  <w:comment w:id="288" w:author="Andrea Stafford Hintz" w:date="2016-09-11T21:52:00Z" w:initials="ASH">
    <w:p w14:paraId="6C225796" w14:textId="77777777" w:rsidR="00205791" w:rsidRDefault="00205791">
      <w:pPr>
        <w:pStyle w:val="CommentText"/>
      </w:pPr>
      <w:r>
        <w:rPr>
          <w:rStyle w:val="CommentReference"/>
        </w:rPr>
        <w:annotationRef/>
      </w:r>
      <w:r>
        <w:t xml:space="preserve">I think this might be a more appropriate beginning for your story. It introduces your Main POV in an interesting way, to hook the reader. </w:t>
      </w:r>
    </w:p>
  </w:comment>
  <w:comment w:id="298" w:author="Andrea Stafford Hintz" w:date="2016-08-10T13:25:00Z" w:initials="ASH">
    <w:p w14:paraId="04CE188D" w14:textId="77777777" w:rsidR="00205791" w:rsidRDefault="00205791">
      <w:pPr>
        <w:pStyle w:val="CommentText"/>
      </w:pPr>
      <w:r>
        <w:rPr>
          <w:rStyle w:val="CommentReference"/>
        </w:rPr>
        <w:annotationRef/>
      </w:r>
      <w:r>
        <w:t xml:space="preserve">This is a French word, no? I believe it should be in italics. </w:t>
      </w:r>
    </w:p>
  </w:comment>
  <w:comment w:id="303" w:author="Andrea Stafford Hintz" w:date="2016-08-10T13:26:00Z" w:initials="ASH">
    <w:p w14:paraId="71908115" w14:textId="77777777" w:rsidR="00205791" w:rsidRDefault="00205791">
      <w:pPr>
        <w:pStyle w:val="CommentText"/>
      </w:pPr>
      <w:r>
        <w:rPr>
          <w:rStyle w:val="CommentReference"/>
        </w:rPr>
        <w:annotationRef/>
      </w:r>
      <w:r>
        <w:t xml:space="preserve">Velocipede generally means an early bicycle, so he should arrive ON it rather than in it. </w:t>
      </w:r>
    </w:p>
  </w:comment>
  <w:comment w:id="308" w:author="Andrea Stafford Hintz" w:date="2016-09-11T21:54:00Z" w:initials="ASH">
    <w:p w14:paraId="4FB4F4BE" w14:textId="77777777" w:rsidR="00205791" w:rsidRDefault="00205791">
      <w:pPr>
        <w:pStyle w:val="CommentText"/>
      </w:pPr>
      <w:r>
        <w:rPr>
          <w:rStyle w:val="CommentReference"/>
        </w:rPr>
        <w:annotationRef/>
      </w:r>
      <w:r>
        <w:t xml:space="preserve">This line supports his potential playboy image. </w:t>
      </w:r>
    </w:p>
  </w:comment>
  <w:comment w:id="314" w:author="Andrea Stafford Hintz" w:date="2016-08-10T13:27:00Z" w:initials="ASH">
    <w:p w14:paraId="6C1E0F70" w14:textId="77777777" w:rsidR="00205791" w:rsidRDefault="00205791">
      <w:pPr>
        <w:pStyle w:val="CommentText"/>
      </w:pPr>
      <w:r>
        <w:rPr>
          <w:rStyle w:val="CommentReference"/>
        </w:rPr>
        <w:annotationRef/>
      </w:r>
      <w:r>
        <w:t>Why is he trying to make a scene? He might just get tossed out.</w:t>
      </w:r>
    </w:p>
  </w:comment>
  <w:comment w:id="329" w:author="Andrea Stafford Hintz" w:date="2016-09-11T22:01:00Z" w:initials="ASH">
    <w:p w14:paraId="22B735AF" w14:textId="77777777" w:rsidR="0061612B" w:rsidRDefault="0061612B">
      <w:pPr>
        <w:pStyle w:val="CommentText"/>
      </w:pPr>
      <w:r>
        <w:rPr>
          <w:rStyle w:val="CommentReference"/>
        </w:rPr>
        <w:annotationRef/>
      </w:r>
      <w:r>
        <w:t xml:space="preserve">Something a bit more flirty here wouldn’t go amiss. </w:t>
      </w:r>
    </w:p>
  </w:comment>
  <w:comment w:id="357" w:author="Andrea Stafford Hintz" w:date="2016-08-10T13:31:00Z" w:initials="ASH">
    <w:p w14:paraId="2D837513" w14:textId="0FF61EB9" w:rsidR="00205791" w:rsidRDefault="00205791">
      <w:pPr>
        <w:pStyle w:val="CommentText"/>
      </w:pPr>
      <w:r>
        <w:rPr>
          <w:rStyle w:val="CommentReference"/>
        </w:rPr>
        <w:annotationRef/>
      </w:r>
      <w:r>
        <w:t xml:space="preserve">Like attached to some fake glasses/nose? That kind of mask eh? ;) I’d just change it to had, since eyebrows aren’t generally </w:t>
      </w:r>
      <w:r w:rsidR="00B34B9C">
        <w:t>removable</w:t>
      </w:r>
      <w:r>
        <w:t>.</w:t>
      </w:r>
    </w:p>
  </w:comment>
  <w:comment w:id="360" w:author="Andrea Stafford Hintz" w:date="2016-08-10T13:32:00Z" w:initials="ASH">
    <w:p w14:paraId="272F2402" w14:textId="77777777" w:rsidR="00205791" w:rsidRDefault="00205791">
      <w:pPr>
        <w:pStyle w:val="CommentText"/>
      </w:pPr>
      <w:r>
        <w:rPr>
          <w:rStyle w:val="CommentReference"/>
        </w:rPr>
        <w:annotationRef/>
      </w:r>
      <w:r>
        <w:t xml:space="preserve">Same. Though you should also watch repetitive use of the same descriptive words. </w:t>
      </w:r>
    </w:p>
  </w:comment>
  <w:comment w:id="366" w:author="Andrea Stafford Hintz" w:date="2016-08-10T13:29:00Z" w:initials="ASH">
    <w:p w14:paraId="56852CDA" w14:textId="77777777" w:rsidR="00205791" w:rsidRDefault="00205791">
      <w:pPr>
        <w:pStyle w:val="CommentText"/>
      </w:pPr>
      <w:r>
        <w:rPr>
          <w:rStyle w:val="CommentReference"/>
        </w:rPr>
        <w:annotationRef/>
      </w:r>
      <w:r>
        <w:t>Intentionally hilarious reference to zombies and/or the nursery rhyme?</w:t>
      </w:r>
    </w:p>
  </w:comment>
  <w:comment w:id="374" w:author="Andrea Stafford Hintz" w:date="2016-08-10T13:33:00Z" w:initials="ASH">
    <w:p w14:paraId="534F818D" w14:textId="77777777" w:rsidR="00205791" w:rsidRDefault="00205791">
      <w:pPr>
        <w:pStyle w:val="CommentText"/>
      </w:pPr>
      <w:r>
        <w:rPr>
          <w:rStyle w:val="CommentReference"/>
        </w:rPr>
        <w:annotationRef/>
      </w:r>
      <w:r>
        <w:t xml:space="preserve">If it is in reference to the nursery rhyme, then is this party on Saturday? Should well informed readers expect this character to turn up dead??? Because that would be awesome. </w:t>
      </w:r>
    </w:p>
  </w:comment>
  <w:comment w:id="387" w:author="Andrea Stafford Hintz" w:date="2016-09-11T21:40:00Z" w:initials="ASH">
    <w:p w14:paraId="0FDE8929" w14:textId="3B2622B3" w:rsidR="00205791" w:rsidRDefault="00205791">
      <w:pPr>
        <w:pStyle w:val="CommentText"/>
      </w:pPr>
      <w:r>
        <w:rPr>
          <w:rStyle w:val="CommentReference"/>
        </w:rPr>
        <w:annotationRef/>
      </w:r>
      <w:r>
        <w:t xml:space="preserve">This is where the </w:t>
      </w:r>
      <w:r w:rsidR="00B34B9C">
        <w:t>story begins, this is THE HOOK…for Annabel.</w:t>
      </w:r>
    </w:p>
  </w:comment>
  <w:comment w:id="431" w:author="Andrea Stafford Hintz" w:date="2016-08-10T11:12:00Z" w:initials="ASH">
    <w:p w14:paraId="3B44DC16" w14:textId="21FC0608" w:rsidR="00205791" w:rsidRDefault="00205791">
      <w:pPr>
        <w:pStyle w:val="CommentText"/>
      </w:pPr>
      <w:r>
        <w:rPr>
          <w:rStyle w:val="CommentReference"/>
        </w:rPr>
        <w:annotationRef/>
      </w:r>
      <w:r>
        <w:t>I’m a</w:t>
      </w:r>
      <w:r w:rsidR="00B34B9C">
        <w:t xml:space="preserve">ssuming this comes into play </w:t>
      </w:r>
      <w:r w:rsidR="00B34B9C">
        <w:t>la</w:t>
      </w:r>
      <w:bookmarkStart w:id="434" w:name="_GoBack"/>
      <w:bookmarkEnd w:id="434"/>
      <w:r>
        <w:t>ter, which eye is it? Is there something that replaces the eye?</w:t>
      </w:r>
    </w:p>
  </w:comment>
  <w:comment w:id="442" w:author="Andrea Stafford Hintz" w:date="2016-08-10T11:14:00Z" w:initials="ASH">
    <w:p w14:paraId="36EDC14B" w14:textId="767F2347" w:rsidR="00205791" w:rsidRDefault="00205791">
      <w:pPr>
        <w:pStyle w:val="CommentText"/>
      </w:pPr>
      <w:r>
        <w:rPr>
          <w:rStyle w:val="CommentReference"/>
        </w:rPr>
        <w:annotationRef/>
      </w:r>
      <w:r>
        <w:t>I suppose she isn’t very small or ‘feminine’ shaped? Perhaps tallish and stick-like? This would help her adopt a gentlemanly air…though, if she isn’t flat chested, something must be done or she will be outed. Breast binding?</w:t>
      </w:r>
    </w:p>
  </w:comment>
  <w:comment w:id="450" w:author="Andrea Stafford Hintz" w:date="2016-08-10T11:17:00Z" w:initials="ASH">
    <w:p w14:paraId="40E2B5B7" w14:textId="6B570C5C" w:rsidR="00205791" w:rsidRDefault="00205791">
      <w:pPr>
        <w:pStyle w:val="CommentText"/>
      </w:pPr>
      <w:r>
        <w:rPr>
          <w:rStyle w:val="CommentReference"/>
        </w:rPr>
        <w:annotationRef/>
      </w:r>
      <w:r>
        <w:t>Marvelous! I wondered how she would get in without an invitation. Well done.</w:t>
      </w:r>
    </w:p>
  </w:comment>
  <w:comment w:id="467" w:author="Andrea Stafford Hintz" w:date="2016-08-10T13:34:00Z" w:initials="ASH">
    <w:p w14:paraId="6CD7857C" w14:textId="77777777" w:rsidR="00205791" w:rsidRDefault="00205791">
      <w:pPr>
        <w:pStyle w:val="CommentText"/>
      </w:pPr>
      <w:r>
        <w:rPr>
          <w:rStyle w:val="CommentReference"/>
        </w:rPr>
        <w:annotationRef/>
      </w:r>
      <w:r>
        <w:t>Of what? Despair, hope, anger, confusion?</w:t>
      </w:r>
    </w:p>
  </w:comment>
  <w:comment w:id="494" w:author="Andrea Stafford Hintz" w:date="2016-08-10T13:39:00Z" w:initials="ASH">
    <w:p w14:paraId="2A96042B" w14:textId="77777777" w:rsidR="00205791" w:rsidRDefault="00205791">
      <w:pPr>
        <w:pStyle w:val="CommentText"/>
      </w:pPr>
      <w:r>
        <w:rPr>
          <w:rStyle w:val="CommentReference"/>
        </w:rPr>
        <w:annotationRef/>
      </w:r>
      <w:r>
        <w:t>Who said this?</w:t>
      </w:r>
    </w:p>
  </w:comment>
  <w:comment w:id="514" w:author="Andrea Stafford Hintz" w:date="2016-08-10T13:41:00Z" w:initials="ASH">
    <w:p w14:paraId="32F32406" w14:textId="77777777" w:rsidR="00205791" w:rsidRDefault="00205791">
      <w:pPr>
        <w:pStyle w:val="CommentText"/>
      </w:pPr>
      <w:r>
        <w:rPr>
          <w:rStyle w:val="CommentReference"/>
        </w:rPr>
        <w:annotationRef/>
      </w:r>
      <w:r>
        <w:t xml:space="preserve">You use in fact, actually, etc. many times when, in fact, you don’t really need to use it at all. It just clutters up the writing and doesn’t add anything to the scene Disregard for dialogue, of course. </w:t>
      </w:r>
    </w:p>
  </w:comment>
  <w:comment w:id="520" w:author="Andrea Stafford Hintz" w:date="2016-08-10T13:43:00Z" w:initials="ASH">
    <w:p w14:paraId="34B9D42B" w14:textId="77777777" w:rsidR="00205791" w:rsidRDefault="00205791">
      <w:pPr>
        <w:pStyle w:val="CommentText"/>
      </w:pPr>
      <w:r>
        <w:rPr>
          <w:rStyle w:val="CommentReference"/>
        </w:rPr>
        <w:annotationRef/>
      </w:r>
      <w:r>
        <w:t>Jonathon’s office, or his father’s office was full of his father’s belongings? Probably his father’s, and he needed to clean that out before he could take ownership of the room.</w:t>
      </w:r>
    </w:p>
  </w:comment>
  <w:comment w:id="524" w:author="Andrea Stafford Hintz" w:date="2016-08-10T13:45:00Z" w:initials="ASH">
    <w:p w14:paraId="580D553A" w14:textId="77777777" w:rsidR="00205791" w:rsidRDefault="00205791">
      <w:pPr>
        <w:pStyle w:val="CommentText"/>
      </w:pPr>
      <w:r>
        <w:rPr>
          <w:rStyle w:val="CommentReference"/>
        </w:rPr>
        <w:annotationRef/>
      </w:r>
      <w:r>
        <w:t xml:space="preserve">Because you’re talking about the more distant past, I’d suggest using he had written instead of he wrote, like you used ‘he’d looked up to’ in the previous sentence. </w:t>
      </w:r>
    </w:p>
  </w:comment>
  <w:comment w:id="527" w:author="Andrea Stafford Hintz" w:date="2016-08-10T13:47:00Z" w:initials="ASH">
    <w:p w14:paraId="128B8996" w14:textId="77777777" w:rsidR="00205791" w:rsidRDefault="00205791">
      <w:pPr>
        <w:pStyle w:val="CommentText"/>
      </w:pPr>
      <w:r>
        <w:rPr>
          <w:rStyle w:val="CommentReference"/>
        </w:rPr>
        <w:annotationRef/>
      </w:r>
      <w:r>
        <w:t>Instead of continuing to fight, maybe something saying he wanted to avoid the risk of losing what little affection his father might have for him. “Jonathan turned his back on the family business rather than risk losing what little was left of his father’s regard.” This is a more active sentence.</w:t>
      </w:r>
    </w:p>
  </w:comment>
  <w:comment w:id="530" w:author="Andrea Stafford Hintz" w:date="2016-08-10T13:51:00Z" w:initials="ASH">
    <w:p w14:paraId="0E29E81B" w14:textId="77777777" w:rsidR="00205791" w:rsidRDefault="00205791">
      <w:pPr>
        <w:pStyle w:val="CommentText"/>
      </w:pPr>
      <w:r>
        <w:rPr>
          <w:rStyle w:val="CommentReference"/>
        </w:rPr>
        <w:annotationRef/>
      </w:r>
      <w:r>
        <w:t>Was she involved with the company? Did she have him promoted, or beg her husband to do so? It might affect him differently either way. Did he EARN it? Also, is this a recent promotion?</w:t>
      </w:r>
    </w:p>
  </w:comment>
  <w:comment w:id="547" w:author="Andrea Stafford Hintz" w:date="2016-08-10T13:56:00Z" w:initials="ASH">
    <w:p w14:paraId="78BACD18" w14:textId="77777777" w:rsidR="00205791" w:rsidRDefault="00205791">
      <w:pPr>
        <w:pStyle w:val="CommentText"/>
      </w:pPr>
      <w:r>
        <w:rPr>
          <w:rStyle w:val="CommentReference"/>
        </w:rPr>
        <w:annotationRef/>
      </w:r>
      <w:r>
        <w:t>Is this important right now? Find a way to show it instead of telling. Maybe he was bequeathed something special on the father’s death &amp; Jonathan has to give it to him?? I would cut this line out.</w:t>
      </w:r>
    </w:p>
  </w:comment>
  <w:comment w:id="544" w:author="Andrea Stafford Hintz" w:date="2016-08-10T13:57:00Z" w:initials="ASH">
    <w:p w14:paraId="315B0B07" w14:textId="77777777" w:rsidR="00205791" w:rsidRDefault="00205791">
      <w:pPr>
        <w:pStyle w:val="CommentText"/>
      </w:pPr>
      <w:r>
        <w:rPr>
          <w:rStyle w:val="CommentReference"/>
        </w:rPr>
        <w:annotationRef/>
      </w:r>
      <w:r>
        <w:t xml:space="preserve">This whole paragraph can be rewritten as a short scene that explains all these things with dialogue, which would be much better than telling us all this info. You would need to move it somewhere else,  perhaps. </w:t>
      </w:r>
    </w:p>
  </w:comment>
  <w:comment w:id="572" w:author="Andrea Stafford Hintz" w:date="2016-08-10T14:00:00Z" w:initials="ASH">
    <w:p w14:paraId="0CC2E862" w14:textId="77777777" w:rsidR="00205791" w:rsidRDefault="00205791">
      <w:pPr>
        <w:pStyle w:val="CommentText"/>
      </w:pPr>
      <w:r>
        <w:rPr>
          <w:rStyle w:val="CommentReference"/>
        </w:rPr>
        <w:annotationRef/>
      </w:r>
      <w:r>
        <w:t xml:space="preserve">This entire section could be made into a separate scene, or even two. You have it plunked down in the middle of important action, and while it IS important as well, it isn’t really the best place to go on a tangent. </w:t>
      </w:r>
    </w:p>
  </w:comment>
  <w:comment w:id="561" w:author="Andrea Stafford Hintz" w:date="2016-08-10T14:03:00Z" w:initials="ASH">
    <w:p w14:paraId="2C59AD1A" w14:textId="77777777" w:rsidR="00205791" w:rsidRDefault="00205791">
      <w:pPr>
        <w:pStyle w:val="CommentText"/>
      </w:pPr>
      <w:r>
        <w:rPr>
          <w:rStyle w:val="CommentReference"/>
        </w:rPr>
        <w:annotationRef/>
      </w:r>
      <w:r>
        <w:t xml:space="preserve">I would move all this up to right after he puts his hand in his pocket to feel the note. Makes it more immediate, and relevant. The stuff in between can go somewhere else.  Add a line that connects the two sections and BOOM. </w:t>
      </w:r>
      <w:proofErr w:type="spellStart"/>
      <w:r>
        <w:t>Awesomesauce</w:t>
      </w:r>
      <w:proofErr w:type="spellEnd"/>
      <w:r>
        <w:t>.</w:t>
      </w:r>
    </w:p>
  </w:comment>
  <w:comment w:id="629" w:author="Andrea Stafford Hintz" w:date="2016-08-10T11:19:00Z" w:initials="ASH">
    <w:p w14:paraId="63DCA050" w14:textId="1DD12D3B" w:rsidR="00205791" w:rsidRDefault="00205791">
      <w:pPr>
        <w:pStyle w:val="CommentText"/>
      </w:pPr>
      <w:r>
        <w:rPr>
          <w:rStyle w:val="CommentReference"/>
        </w:rPr>
        <w:annotationRef/>
      </w:r>
      <w:r>
        <w:t>He said is appropriate here, he hasn’t said anything previously.</w:t>
      </w:r>
    </w:p>
  </w:comment>
  <w:comment w:id="637" w:author="Andrea Stafford Hintz" w:date="2016-08-10T11:20:00Z" w:initials="ASH">
    <w:p w14:paraId="5EF2898B" w14:textId="70E3D7BF" w:rsidR="00205791" w:rsidRDefault="00205791">
      <w:pPr>
        <w:pStyle w:val="CommentText"/>
      </w:pPr>
      <w:r>
        <w:rPr>
          <w:rStyle w:val="CommentReference"/>
        </w:rPr>
        <w:annotationRef/>
      </w:r>
      <w:r>
        <w:t xml:space="preserve">This is at least the second mention of her not caring about the fancy stuff. I would just leave it out, because noting that she doesn’t notice makes her seem sort of…pretending that she doesn’t like fancy things? Focus on what she does notice. </w:t>
      </w:r>
    </w:p>
  </w:comment>
  <w:comment w:id="643" w:author="Andrea Stafford Hintz" w:date="2016-08-10T11:23:00Z" w:initials="ASH">
    <w:p w14:paraId="5E4649D5" w14:textId="0E01372E" w:rsidR="00205791" w:rsidRDefault="00205791">
      <w:pPr>
        <w:pStyle w:val="CommentText"/>
      </w:pPr>
      <w:r>
        <w:rPr>
          <w:rStyle w:val="CommentReference"/>
        </w:rPr>
        <w:annotationRef/>
      </w:r>
      <w:r>
        <w:t>It was maybe a bit TOO easy for her to get in?</w:t>
      </w:r>
    </w:p>
  </w:comment>
  <w:comment w:id="652" w:author="Andrea Stafford Hintz" w:date="2016-08-10T11:25:00Z" w:initials="ASH">
    <w:p w14:paraId="6B9784F1" w14:textId="36553D12" w:rsidR="00205791" w:rsidRDefault="00205791">
      <w:pPr>
        <w:pStyle w:val="CommentText"/>
      </w:pPr>
      <w:r>
        <w:rPr>
          <w:rStyle w:val="CommentReference"/>
        </w:rPr>
        <w:annotationRef/>
      </w:r>
      <w:r>
        <w:t>Why would he give her directions to the apartments if she wasn’t supposed to go up there? Wouldn’t he just say, he’ll be down shortly? Then she could infer he was upstairs, and try the nearest staircase. Unless the servant WANTS her to go up there and potentially get them both into trouble?</w:t>
      </w:r>
    </w:p>
  </w:comment>
  <w:comment w:id="685" w:author="Andrea Stafford Hintz" w:date="2016-08-10T14:09:00Z" w:initials="ASH">
    <w:p w14:paraId="6BD468A8" w14:textId="77777777" w:rsidR="0061612B" w:rsidRDefault="0061612B" w:rsidP="00A22D6C">
      <w:pPr>
        <w:pStyle w:val="CommentText"/>
      </w:pPr>
      <w:r>
        <w:rPr>
          <w:rStyle w:val="CommentReference"/>
        </w:rPr>
        <w:annotationRef/>
      </w:r>
      <w:r>
        <w:t xml:space="preserve">No mention of Miss Karnstein until now, I’d just drop this part. Or change to, the others did the same. </w:t>
      </w:r>
    </w:p>
  </w:comment>
  <w:comment w:id="708" w:author="Andrea Stafford Hintz" w:date="2016-09-16T12:20:00Z" w:initials="ASH">
    <w:p w14:paraId="4AEC9E0F" w14:textId="77777777" w:rsidR="0061612B" w:rsidRDefault="0061612B">
      <w:pPr>
        <w:pStyle w:val="CommentText"/>
      </w:pPr>
      <w:r>
        <w:rPr>
          <w:rStyle w:val="CommentReference"/>
        </w:rPr>
        <w:annotationRef/>
      </w:r>
    </w:p>
  </w:comment>
  <w:comment w:id="709" w:author="Andrea Stafford Hintz" w:date="2016-09-16T12:20:00Z" w:initials="ASH">
    <w:p w14:paraId="72787864" w14:textId="77777777" w:rsidR="0061612B" w:rsidRDefault="0061612B">
      <w:pPr>
        <w:pStyle w:val="CommentText"/>
      </w:pPr>
      <w:r>
        <w:rPr>
          <w:rStyle w:val="CommentReference"/>
        </w:rPr>
        <w:annotationRef/>
      </w:r>
      <w:r>
        <w:rPr>
          <w:noProof/>
        </w:rPr>
        <w:t>There should be some  flirting going on here! Jonathan trying to be cute, Camille trying to distract him, maybe? Then it wold make some sense that she doesn't 'hear' the gunshot later..,</w:t>
      </w:r>
    </w:p>
  </w:comment>
  <w:comment w:id="734" w:author="Andrea Stafford Hintz" w:date="2016-08-10T14:12:00Z" w:initials="ASH">
    <w:p w14:paraId="08EA6E19" w14:textId="77777777" w:rsidR="00205791" w:rsidRDefault="00205791">
      <w:pPr>
        <w:pStyle w:val="CommentText"/>
      </w:pPr>
      <w:r>
        <w:rPr>
          <w:rStyle w:val="CommentReference"/>
        </w:rPr>
        <w:annotationRef/>
      </w:r>
      <w:r>
        <w:t xml:space="preserve">You’ve got three things happening here. I’d put the gunshot in its own sentence to make more of an impact. </w:t>
      </w:r>
    </w:p>
  </w:comment>
  <w:comment w:id="752" w:author="Andrea Stafford Hintz" w:date="2016-08-10T14:14:00Z" w:initials="ASH">
    <w:p w14:paraId="700DD0A7" w14:textId="77777777" w:rsidR="00205791" w:rsidRDefault="00205791">
      <w:pPr>
        <w:pStyle w:val="CommentText"/>
      </w:pPr>
      <w:r>
        <w:rPr>
          <w:rStyle w:val="CommentReference"/>
        </w:rPr>
        <w:annotationRef/>
      </w:r>
      <w:r>
        <w:t xml:space="preserve">I’d forgotten about this… how in the world are they dancing while the floor is in motion? Also, more mention should be made of this, it’s pretty steampunk. </w:t>
      </w:r>
      <w:r>
        <w:sym w:font="Wingdings" w:char="F04A"/>
      </w:r>
      <w:r>
        <w:t xml:space="preserve"> Don’t let your steampunk be superficial!</w:t>
      </w:r>
    </w:p>
  </w:comment>
  <w:comment w:id="778" w:author="Andrea Stafford Hintz" w:date="2016-08-10T14:16:00Z" w:initials="ASH">
    <w:p w14:paraId="35F0CC5B" w14:textId="77777777" w:rsidR="00205791" w:rsidRDefault="00205791">
      <w:pPr>
        <w:pStyle w:val="CommentText"/>
      </w:pPr>
      <w:r>
        <w:rPr>
          <w:rStyle w:val="CommentReference"/>
        </w:rPr>
        <w:annotationRef/>
      </w:r>
      <w:r>
        <w:t>I think that to make him more believable as a womanizer or skirt chaser type, you need to put at least one instance of it happening BEFORE he doesn’t do it here. Or at least he should flirt with her while they’re dancing and wink, regretfully, as he walks away. Something. Otherwise, it really just doesn’t seem to fit his character thus far.</w:t>
      </w:r>
    </w:p>
  </w:comment>
  <w:comment w:id="801" w:author="Andrea Stafford Hintz" w:date="2016-08-10T11:28:00Z" w:initials="ASH">
    <w:p w14:paraId="4C26B322" w14:textId="77777777" w:rsidR="00205791" w:rsidRDefault="00205791">
      <w:pPr>
        <w:pStyle w:val="CommentText"/>
      </w:pPr>
      <w:r>
        <w:rPr>
          <w:rStyle w:val="CommentReference"/>
        </w:rPr>
        <w:annotationRef/>
      </w:r>
      <w:r>
        <w:t>Was this mentioned when describing her gentlemanly clothing? Likely a man wouldn’t have a visible weapon (gun belt) at a party, unless it’s the Old West. Perhaps a hidden shoulder holster.</w:t>
      </w:r>
    </w:p>
    <w:p w14:paraId="5F392C9C" w14:textId="54FEC05E" w:rsidR="00205791" w:rsidRDefault="00205791">
      <w:pPr>
        <w:pStyle w:val="CommentText"/>
      </w:pPr>
    </w:p>
  </w:comment>
  <w:comment w:id="808" w:author="Andrea Stafford Hintz" w:date="2016-08-10T11:30:00Z" w:initials="ASH">
    <w:p w14:paraId="6BFAA01F" w14:textId="2EED548B" w:rsidR="00205791" w:rsidRDefault="00205791">
      <w:pPr>
        <w:pStyle w:val="CommentText"/>
      </w:pPr>
      <w:r>
        <w:rPr>
          <w:rStyle w:val="CommentReference"/>
        </w:rPr>
        <w:annotationRef/>
      </w:r>
      <w:r>
        <w:t>Not a huge deal, but most bedroom doors open inward, closets might open outward. Also, in one of the following sentences it seems as though she’s pushing it closed from the inside.</w:t>
      </w:r>
    </w:p>
  </w:comment>
  <w:comment w:id="820" w:author="Andrea Stafford Hintz" w:date="2016-08-10T11:33:00Z" w:initials="ASH">
    <w:p w14:paraId="638C57C7" w14:textId="4B07C42F" w:rsidR="00205791" w:rsidRDefault="00205791">
      <w:pPr>
        <w:pStyle w:val="CommentText"/>
      </w:pPr>
      <w:r>
        <w:rPr>
          <w:rStyle w:val="CommentReference"/>
        </w:rPr>
        <w:annotationRef/>
      </w:r>
      <w:r>
        <w:t>Give us a visual. A what? Mirror, fireplace, bookcase, map of Mars, window? Make the reader feel like we’re in the room.</w:t>
      </w:r>
    </w:p>
  </w:comment>
  <w:comment w:id="840" w:author="Andrea Stafford Hintz" w:date="2016-08-10T11:35:00Z" w:initials="ASH">
    <w:p w14:paraId="5495FAB2" w14:textId="424FBF58" w:rsidR="00205791" w:rsidRDefault="00205791">
      <w:pPr>
        <w:pStyle w:val="CommentText"/>
      </w:pPr>
      <w:r>
        <w:rPr>
          <w:rStyle w:val="CommentReference"/>
        </w:rPr>
        <w:annotationRef/>
      </w:r>
      <w:r>
        <w:t>Unnecessary</w:t>
      </w:r>
    </w:p>
  </w:comment>
  <w:comment w:id="844" w:author="Andrea Stafford Hintz" w:date="2016-08-10T11:35:00Z" w:initials="ASH">
    <w:p w14:paraId="3B54E27F" w14:textId="26319F70" w:rsidR="00205791" w:rsidRDefault="00205791">
      <w:pPr>
        <w:pStyle w:val="CommentText"/>
      </w:pPr>
      <w:r>
        <w:rPr>
          <w:rStyle w:val="CommentReference"/>
        </w:rPr>
        <w:annotationRef/>
      </w:r>
      <w:r>
        <w:t>So he’s been dead for a day or two, at least? The body will start to smell usually at approximately 3 days. Don’t ask…;)</w:t>
      </w:r>
    </w:p>
  </w:comment>
  <w:comment w:id="852" w:author="Andrea Stafford Hintz" w:date="2016-08-10T11:39:00Z" w:initials="ASH">
    <w:p w14:paraId="4919E2E0" w14:textId="2AE75940" w:rsidR="00205791" w:rsidRDefault="00205791">
      <w:pPr>
        <w:pStyle w:val="CommentText"/>
      </w:pPr>
      <w:r>
        <w:rPr>
          <w:rStyle w:val="CommentReference"/>
        </w:rPr>
        <w:annotationRef/>
      </w:r>
      <w:r>
        <w:t xml:space="preserve">I would occasionally throw her name in there instead of using she all over the place. </w:t>
      </w:r>
    </w:p>
  </w:comment>
  <w:comment w:id="848" w:author="Andrea Stafford Hintz" w:date="2016-08-10T11:39:00Z" w:initials="ASH">
    <w:p w14:paraId="0C961604" w14:textId="4499E209" w:rsidR="00205791" w:rsidRDefault="00205791">
      <w:pPr>
        <w:pStyle w:val="CommentText"/>
      </w:pPr>
      <w:r>
        <w:rPr>
          <w:rStyle w:val="CommentReference"/>
        </w:rPr>
        <w:annotationRef/>
      </w:r>
      <w:r>
        <w:t xml:space="preserve">I would occasionally use her name instead of she, so we don’t forget who we’re reading about. Average of once per page of the scenes the character is in is fine. </w:t>
      </w:r>
    </w:p>
  </w:comment>
  <w:comment w:id="861" w:author="Andrea Stafford Hintz" w:date="2016-08-10T11:41:00Z" w:initials="ASH">
    <w:p w14:paraId="65DD125A" w14:textId="5148C4A4" w:rsidR="00205791" w:rsidRDefault="00205791">
      <w:pPr>
        <w:pStyle w:val="CommentText"/>
      </w:pPr>
      <w:r>
        <w:rPr>
          <w:rStyle w:val="CommentReference"/>
        </w:rPr>
        <w:annotationRef/>
      </w:r>
      <w:r>
        <w:t xml:space="preserve">There it is! I only had to wait a bit longer. </w:t>
      </w:r>
    </w:p>
  </w:comment>
  <w:comment w:id="859" w:author="Andrea Stafford Hintz" w:date="2016-08-10T11:42:00Z" w:initials="ASH">
    <w:p w14:paraId="1A09EE5F" w14:textId="742421B7" w:rsidR="00205791" w:rsidRDefault="00205791">
      <w:pPr>
        <w:pStyle w:val="CommentText"/>
      </w:pPr>
      <w:r>
        <w:rPr>
          <w:rStyle w:val="CommentReference"/>
        </w:rPr>
        <w:annotationRef/>
      </w:r>
      <w:r>
        <w:t>How was she able to do this? We need to know, otherwise why bother to say it was disguised as a tea trolley?</w:t>
      </w:r>
    </w:p>
  </w:comment>
  <w:comment w:id="866" w:author="Andrea Stafford Hintz" w:date="2016-08-10T11:43:00Z" w:initials="ASH">
    <w:p w14:paraId="5B07A992" w14:textId="6FDA7257" w:rsidR="00205791" w:rsidRDefault="00205791">
      <w:pPr>
        <w:pStyle w:val="CommentText"/>
      </w:pPr>
      <w:r>
        <w:rPr>
          <w:rStyle w:val="CommentReference"/>
        </w:rPr>
        <w:annotationRef/>
      </w:r>
      <w:r>
        <w:t xml:space="preserve">This is great description, but instead of just laying it out there, maybe have her see her reflection in  a mirror or a teapot or something. This would make it more showing instead of telling. </w:t>
      </w:r>
    </w:p>
  </w:comment>
  <w:comment w:id="870" w:author="Andrea Stafford Hintz" w:date="2016-08-10T11:46:00Z" w:initials="ASH">
    <w:p w14:paraId="58C8120A" w14:textId="389375DA" w:rsidR="00205791" w:rsidRDefault="00205791">
      <w:pPr>
        <w:pStyle w:val="CommentText"/>
      </w:pPr>
      <w:r>
        <w:rPr>
          <w:rStyle w:val="CommentReference"/>
        </w:rPr>
        <w:annotationRef/>
      </w:r>
      <w:r>
        <w:t>Oho! So not dead then? Probably doesn’t smell like a three-day old corpse then… maybe? Is he a zombie??? Please let him be a zombie.</w:t>
      </w:r>
    </w:p>
  </w:comment>
  <w:comment w:id="875" w:author="Andrea Stafford Hintz" w:date="2016-08-10T11:47:00Z" w:initials="ASH">
    <w:p w14:paraId="403FBE65" w14:textId="1E7BED60" w:rsidR="00205791" w:rsidRDefault="00205791">
      <w:pPr>
        <w:pStyle w:val="CommentText"/>
      </w:pPr>
      <w:r>
        <w:rPr>
          <w:rStyle w:val="CommentReference"/>
        </w:rPr>
        <w:annotationRef/>
      </w:r>
      <w:r>
        <w:t>You said cold already, how about clammy or maybe dry, damp, bumpy…etc.</w:t>
      </w:r>
    </w:p>
  </w:comment>
  <w:comment w:id="883" w:author="Andrea Stafford Hintz" w:date="2016-08-10T11:50:00Z" w:initials="ASH">
    <w:p w14:paraId="16C888B2" w14:textId="2D3B3C90" w:rsidR="00205791" w:rsidRDefault="00205791">
      <w:pPr>
        <w:pStyle w:val="CommentText"/>
      </w:pPr>
      <w:r>
        <w:rPr>
          <w:rStyle w:val="CommentReference"/>
        </w:rPr>
        <w:annotationRef/>
      </w:r>
      <w:proofErr w:type="spellStart"/>
      <w:r>
        <w:t>Soooo</w:t>
      </w:r>
      <w:proofErr w:type="spellEnd"/>
      <w:r>
        <w:t>. Why doesn’t she get up? She just fell against the desk, he didn’t throw her across the room. Did she break her leg somehow? Does she pass out? It seems unlikely that Annabel, who thus far has been resourceful and cool under pressure, would totally wimp out.</w:t>
      </w:r>
    </w:p>
  </w:comment>
  <w:comment w:id="908" w:author="Andrea Stafford Hintz" w:date="2016-08-10T11:52:00Z" w:initials="ASH">
    <w:p w14:paraId="4E9C3130" w14:textId="1FCA89C9" w:rsidR="00205791" w:rsidRDefault="00205791">
      <w:pPr>
        <w:pStyle w:val="CommentText"/>
      </w:pPr>
      <w:r>
        <w:rPr>
          <w:rStyle w:val="CommentReference"/>
        </w:rPr>
        <w:annotationRef/>
      </w:r>
      <w:r>
        <w:t xml:space="preserve">I would get rid of this line, the next is a more powerful opener. </w:t>
      </w:r>
    </w:p>
  </w:comment>
  <w:comment w:id="927" w:author="Andrea Stafford Hintz" w:date="2016-08-10T11:53:00Z" w:initials="ASH">
    <w:p w14:paraId="210A7699" w14:textId="604F71F3" w:rsidR="00205791" w:rsidRDefault="00205791">
      <w:pPr>
        <w:pStyle w:val="CommentText"/>
      </w:pPr>
      <w:r>
        <w:rPr>
          <w:rStyle w:val="CommentReference"/>
        </w:rPr>
        <w:annotationRef/>
      </w:r>
      <w:r>
        <w:t xml:space="preserve">There it is. </w:t>
      </w:r>
    </w:p>
  </w:comment>
  <w:comment w:id="929" w:author="Andrea Stafford Hintz" w:date="2016-08-10T11:54:00Z" w:initials="ASH">
    <w:p w14:paraId="0E2E05F1" w14:textId="1001C289" w:rsidR="00205791" w:rsidRDefault="00205791">
      <w:pPr>
        <w:pStyle w:val="CommentText"/>
      </w:pPr>
      <w:r>
        <w:rPr>
          <w:rStyle w:val="CommentReference"/>
        </w:rPr>
        <w:annotationRef/>
      </w:r>
      <w:r>
        <w:t>When binding the breasts, you don’t bind the diaphragm. This wouldn’t cause her to have trouble breathing, but maybe cause pain in her breasts.</w:t>
      </w:r>
    </w:p>
  </w:comment>
  <w:comment w:id="933" w:author="Andrea Stafford Hintz" w:date="2016-08-10T11:57:00Z" w:initials="ASH">
    <w:p w14:paraId="2269D297" w14:textId="3C27EB0D" w:rsidR="00205791" w:rsidRDefault="00205791">
      <w:pPr>
        <w:pStyle w:val="CommentText"/>
      </w:pPr>
      <w:r>
        <w:rPr>
          <w:rStyle w:val="CommentReference"/>
        </w:rPr>
        <w:annotationRef/>
      </w:r>
      <w:r>
        <w:t xml:space="preserve">Telling. We need you to expand on the next few sentences so we get some showing. </w:t>
      </w:r>
      <w:r>
        <w:sym w:font="Wingdings" w:char="F04A"/>
      </w:r>
    </w:p>
  </w:comment>
  <w:comment w:id="939" w:author="Andrea Stafford Hintz" w:date="2016-08-10T11:56:00Z" w:initials="ASH">
    <w:p w14:paraId="14273AFB" w14:textId="4BF3262A" w:rsidR="00205791" w:rsidRDefault="00205791">
      <w:pPr>
        <w:pStyle w:val="CommentText"/>
      </w:pPr>
      <w:r>
        <w:rPr>
          <w:rStyle w:val="CommentReference"/>
        </w:rPr>
        <w:annotationRef/>
      </w:r>
      <w:r>
        <w:t>I would avoid using the words ‘flashing back’ in your flashbacks.</w:t>
      </w:r>
    </w:p>
  </w:comment>
  <w:comment w:id="959" w:author="Andrea Stafford Hintz" w:date="2016-08-10T12:00:00Z" w:initials="ASH">
    <w:p w14:paraId="2B1A2CCA" w14:textId="0CB3EDEF" w:rsidR="00205791" w:rsidRDefault="00205791">
      <w:pPr>
        <w:pStyle w:val="CommentText"/>
      </w:pPr>
      <w:r>
        <w:rPr>
          <w:rStyle w:val="CommentReference"/>
        </w:rPr>
        <w:annotationRef/>
      </w:r>
      <w:r>
        <w:t xml:space="preserve">This should probably be mentioned before the previous paragraph. You have her having a bunch of thoughts, then going, Oh, btw, I have this guy on me, I guess I should worry about that. </w:t>
      </w:r>
    </w:p>
  </w:comment>
  <w:comment w:id="961" w:author="Andrea Stafford Hintz" w:date="2016-08-10T11:59:00Z" w:initials="ASH">
    <w:p w14:paraId="6F372777" w14:textId="2148B86D" w:rsidR="00205791" w:rsidRDefault="00205791">
      <w:pPr>
        <w:pStyle w:val="CommentText"/>
      </w:pPr>
      <w:r>
        <w:rPr>
          <w:rStyle w:val="CommentReference"/>
        </w:rPr>
        <w:annotationRef/>
      </w:r>
      <w:r>
        <w:t xml:space="preserve">She didn’t realize he was ON TOP OF HER? Is she an android maybe? No feelings in the body? </w:t>
      </w:r>
    </w:p>
  </w:comment>
  <w:comment w:id="1009" w:author="Andrea Stafford Hintz" w:date="2016-09-12T13:46:00Z" w:initials="ASH">
    <w:p w14:paraId="363FA9CD" w14:textId="77777777" w:rsidR="0061612B" w:rsidRDefault="0061612B">
      <w:pPr>
        <w:pStyle w:val="CommentText"/>
      </w:pPr>
      <w:r>
        <w:rPr>
          <w:rStyle w:val="CommentReference"/>
        </w:rPr>
        <w:annotationRef/>
      </w:r>
      <w:r>
        <w:t>One of her arms is mechanical, you reveal much later in the story. This scene is a more opportune time to let the READER know that, and which arm. She could be using it to her advantage, as she does later on. It’s ok to hide things from the other characters, but something like that shouldn’t be hidden from the reader.</w:t>
      </w:r>
    </w:p>
  </w:comment>
  <w:comment w:id="1020" w:author="Andrea Stafford Hintz" w:date="2016-08-10T12:04:00Z" w:initials="ASH">
    <w:p w14:paraId="13C50E85" w14:textId="3BD488E1" w:rsidR="00205791" w:rsidRDefault="00205791">
      <w:pPr>
        <w:pStyle w:val="CommentText"/>
      </w:pPr>
      <w:r>
        <w:rPr>
          <w:rStyle w:val="CommentReference"/>
        </w:rPr>
        <w:annotationRef/>
      </w:r>
      <w:r>
        <w:t>So, he’s holding onto her but not taking any bites out of her legs?</w:t>
      </w:r>
    </w:p>
  </w:comment>
  <w:comment w:id="1034" w:author="Andrea Stafford Hintz" w:date="2016-08-10T12:05:00Z" w:initials="ASH">
    <w:p w14:paraId="013938AB" w14:textId="1327E50B" w:rsidR="00205791" w:rsidRDefault="00205791">
      <w:pPr>
        <w:pStyle w:val="CommentText"/>
      </w:pPr>
      <w:r>
        <w:rPr>
          <w:rStyle w:val="CommentReference"/>
        </w:rPr>
        <w:annotationRef/>
      </w:r>
      <w:r>
        <w:t>Not necessary… and really, why would she be calm? What appears to be a zombie is trying to eat her. I’d skip this sentence and add the next paragraph to this one.</w:t>
      </w:r>
    </w:p>
  </w:comment>
  <w:comment w:id="1038" w:author="Andrea Stafford Hintz" w:date="2016-08-10T12:07:00Z" w:initials="ASH">
    <w:p w14:paraId="7B9E2FFD" w14:textId="6B8C4C86" w:rsidR="00205791" w:rsidRDefault="00205791">
      <w:pPr>
        <w:pStyle w:val="CommentText"/>
      </w:pPr>
      <w:r>
        <w:rPr>
          <w:rStyle w:val="CommentReference"/>
        </w:rPr>
        <w:annotationRef/>
      </w:r>
      <w:r>
        <w:t>If she has this one ON her, why try to get the one under the desk? Much easier to squirm around until she can get her hand in her pocket or wherever.</w:t>
      </w:r>
    </w:p>
  </w:comment>
  <w:comment w:id="1049" w:author="Andrea Stafford Hintz" w:date="2016-08-10T12:08:00Z" w:initials="ASH">
    <w:p w14:paraId="1CD2AF96" w14:textId="066ED6C4" w:rsidR="00205791" w:rsidRDefault="00205791">
      <w:pPr>
        <w:pStyle w:val="CommentText"/>
      </w:pPr>
      <w:r>
        <w:rPr>
          <w:rStyle w:val="CommentReference"/>
        </w:rPr>
        <w:annotationRef/>
      </w:r>
      <w:r>
        <w:t>Do you mean her pocket? Or into her waistband, maybe at the small of her back?</w:t>
      </w:r>
    </w:p>
  </w:comment>
  <w:comment w:id="1053" w:author="Andrea Stafford Hintz" w:date="2016-08-10T12:09:00Z" w:initials="ASH">
    <w:p w14:paraId="6542CDCD" w14:textId="2760C6E8" w:rsidR="00205791" w:rsidRDefault="00205791">
      <w:pPr>
        <w:pStyle w:val="CommentText"/>
      </w:pPr>
      <w:r>
        <w:rPr>
          <w:rStyle w:val="CommentReference"/>
        </w:rPr>
        <w:annotationRef/>
      </w:r>
      <w:r>
        <w:t xml:space="preserve">This pistol is so much easier for her to get than the one she dropped. You might rework the scene a bit, or have her forget about the Derringer or something. </w:t>
      </w:r>
    </w:p>
  </w:comment>
  <w:comment w:id="1062" w:author="Andrea Stafford Hintz" w:date="2016-08-10T12:11:00Z" w:initials="ASH">
    <w:p w14:paraId="3CD476F5" w14:textId="72E2F7A2" w:rsidR="00205791" w:rsidRDefault="00205791">
      <w:pPr>
        <w:pStyle w:val="CommentText"/>
      </w:pPr>
      <w:r>
        <w:rPr>
          <w:rStyle w:val="CommentReference"/>
        </w:rPr>
        <w:annotationRef/>
      </w:r>
      <w:r>
        <w:t>Wait, what music?</w:t>
      </w:r>
    </w:p>
  </w:comment>
  <w:comment w:id="1069" w:author="Andrea Stafford Hintz" w:date="2016-09-12T13:49:00Z" w:initials="ASH">
    <w:p w14:paraId="7B8D9429" w14:textId="77777777" w:rsidR="0061612B" w:rsidRDefault="0061612B">
      <w:pPr>
        <w:pStyle w:val="CommentText"/>
      </w:pPr>
      <w:r>
        <w:rPr>
          <w:rStyle w:val="CommentReference"/>
        </w:rPr>
        <w:annotationRef/>
      </w:r>
      <w:r>
        <w:t>Again? That just happened!</w:t>
      </w:r>
    </w:p>
  </w:comment>
  <w:comment w:id="1085" w:author="Andrea Stafford Hintz" w:date="2016-09-11T21:52:00Z" w:initials="ASH">
    <w:p w14:paraId="19D21832" w14:textId="0F123525" w:rsidR="00205791" w:rsidRDefault="00205791">
      <w:pPr>
        <w:pStyle w:val="CommentText"/>
      </w:pPr>
      <w:r>
        <w:rPr>
          <w:rStyle w:val="CommentReference"/>
        </w:rPr>
        <w:annotationRef/>
      </w:r>
      <w:r>
        <w:t xml:space="preserve">I think this might be a more appropriate beginning for your story. It introduces your Main POV in an interesting way, to hook the reader. </w:t>
      </w:r>
    </w:p>
  </w:comment>
  <w:comment w:id="1108" w:author="Andrea Stafford Hintz" w:date="2016-08-10T13:25:00Z" w:initials="ASH">
    <w:p w14:paraId="4D8F7E93" w14:textId="002B153D" w:rsidR="00205791" w:rsidRDefault="00205791">
      <w:pPr>
        <w:pStyle w:val="CommentText"/>
      </w:pPr>
      <w:r>
        <w:rPr>
          <w:rStyle w:val="CommentReference"/>
        </w:rPr>
        <w:annotationRef/>
      </w:r>
      <w:r>
        <w:t xml:space="preserve">This is a French word, no? I believe it should be in italics. </w:t>
      </w:r>
    </w:p>
  </w:comment>
  <w:comment w:id="1113" w:author="Andrea Stafford Hintz" w:date="2016-08-10T13:26:00Z" w:initials="ASH">
    <w:p w14:paraId="7573466D" w14:textId="2C3230E6" w:rsidR="00205791" w:rsidRDefault="00205791">
      <w:pPr>
        <w:pStyle w:val="CommentText"/>
      </w:pPr>
      <w:r>
        <w:rPr>
          <w:rStyle w:val="CommentReference"/>
        </w:rPr>
        <w:annotationRef/>
      </w:r>
      <w:r>
        <w:t xml:space="preserve">Velocipede generally means an early bicycle, so he should arrive ON it rather than in it. </w:t>
      </w:r>
    </w:p>
  </w:comment>
  <w:comment w:id="1118" w:author="Andrea Stafford Hintz" w:date="2016-09-11T21:54:00Z" w:initials="ASH">
    <w:p w14:paraId="189B51E0" w14:textId="63C957F9" w:rsidR="00205791" w:rsidRDefault="00205791">
      <w:pPr>
        <w:pStyle w:val="CommentText"/>
      </w:pPr>
      <w:r>
        <w:rPr>
          <w:rStyle w:val="CommentReference"/>
        </w:rPr>
        <w:annotationRef/>
      </w:r>
      <w:r>
        <w:t xml:space="preserve">This line supports his potential playboy image. </w:t>
      </w:r>
    </w:p>
  </w:comment>
  <w:comment w:id="1124" w:author="Andrea Stafford Hintz" w:date="2016-08-10T13:27:00Z" w:initials="ASH">
    <w:p w14:paraId="781A13AE" w14:textId="20B5D38E" w:rsidR="00205791" w:rsidRDefault="00205791">
      <w:pPr>
        <w:pStyle w:val="CommentText"/>
      </w:pPr>
      <w:r>
        <w:rPr>
          <w:rStyle w:val="CommentReference"/>
        </w:rPr>
        <w:annotationRef/>
      </w:r>
      <w:r>
        <w:t>Why is he trying to make a scene? He might just get tossed out.</w:t>
      </w:r>
    </w:p>
  </w:comment>
  <w:comment w:id="1169" w:author="Andrea Stafford Hintz" w:date="2016-08-10T13:31:00Z" w:initials="ASH">
    <w:p w14:paraId="346B2F9E" w14:textId="4C6E84C8" w:rsidR="00205791" w:rsidRDefault="00205791">
      <w:pPr>
        <w:pStyle w:val="CommentText"/>
      </w:pPr>
      <w:r>
        <w:rPr>
          <w:rStyle w:val="CommentReference"/>
        </w:rPr>
        <w:annotationRef/>
      </w:r>
      <w:r>
        <w:t xml:space="preserve">Like attached to some fake glasses/nose? That kind of mask eh? ;) I’d just change it to had, since eyebrows aren’t generally </w:t>
      </w:r>
      <w:proofErr w:type="spellStart"/>
      <w:r>
        <w:t>removeable</w:t>
      </w:r>
      <w:proofErr w:type="spellEnd"/>
      <w:r>
        <w:t>.</w:t>
      </w:r>
    </w:p>
  </w:comment>
  <w:comment w:id="1172" w:author="Andrea Stafford Hintz" w:date="2016-08-10T13:32:00Z" w:initials="ASH">
    <w:p w14:paraId="26BB79C0" w14:textId="0BF3CC53" w:rsidR="00205791" w:rsidRDefault="00205791">
      <w:pPr>
        <w:pStyle w:val="CommentText"/>
      </w:pPr>
      <w:r>
        <w:rPr>
          <w:rStyle w:val="CommentReference"/>
        </w:rPr>
        <w:annotationRef/>
      </w:r>
      <w:r>
        <w:t xml:space="preserve">Same. Though you should also watch repetitive use of the same descriptive words. </w:t>
      </w:r>
    </w:p>
  </w:comment>
  <w:comment w:id="1178" w:author="Andrea Stafford Hintz" w:date="2016-08-10T13:29:00Z" w:initials="ASH">
    <w:p w14:paraId="0DB79197" w14:textId="6378EB5A" w:rsidR="00205791" w:rsidRDefault="00205791">
      <w:pPr>
        <w:pStyle w:val="CommentText"/>
      </w:pPr>
      <w:r>
        <w:rPr>
          <w:rStyle w:val="CommentReference"/>
        </w:rPr>
        <w:annotationRef/>
      </w:r>
      <w:r>
        <w:t>Intentionally hilarious reference to zombies and/or the nursery rhyme?</w:t>
      </w:r>
    </w:p>
  </w:comment>
  <w:comment w:id="1187" w:author="Andrea Stafford Hintz" w:date="2016-08-10T13:33:00Z" w:initials="ASH">
    <w:p w14:paraId="0CEC0228" w14:textId="686BEF97" w:rsidR="00205791" w:rsidRDefault="00205791">
      <w:pPr>
        <w:pStyle w:val="CommentText"/>
      </w:pPr>
      <w:r>
        <w:rPr>
          <w:rStyle w:val="CommentReference"/>
        </w:rPr>
        <w:annotationRef/>
      </w:r>
      <w:r>
        <w:t xml:space="preserve">If it is in reference to the nursery rhyme, then is this party on Saturday? Should well informed readers expect this character to turn up dead??? Because that would be awesome. </w:t>
      </w:r>
    </w:p>
  </w:comment>
  <w:comment w:id="1202" w:author="Andrea Stafford Hintz" w:date="2016-08-10T13:34:00Z" w:initials="ASH">
    <w:p w14:paraId="17DEA04A" w14:textId="4D7C03F3" w:rsidR="00205791" w:rsidRDefault="00205791">
      <w:pPr>
        <w:pStyle w:val="CommentText"/>
      </w:pPr>
      <w:r>
        <w:rPr>
          <w:rStyle w:val="CommentReference"/>
        </w:rPr>
        <w:annotationRef/>
      </w:r>
      <w:r>
        <w:t>Of what? Despair, hope, anger, confusion?</w:t>
      </w:r>
    </w:p>
  </w:comment>
  <w:comment w:id="1225" w:author="Andrea Stafford Hintz" w:date="2016-08-10T13:36:00Z" w:initials="ASH">
    <w:p w14:paraId="45ECB80C" w14:textId="5E8E2D01" w:rsidR="00205791" w:rsidRDefault="00205791">
      <w:pPr>
        <w:pStyle w:val="CommentText"/>
      </w:pPr>
      <w:r>
        <w:rPr>
          <w:rStyle w:val="CommentReference"/>
        </w:rPr>
        <w:annotationRef/>
      </w:r>
      <w:r>
        <w:t xml:space="preserve">This makes it seem as though someone has just asked him a question. You might just get rid of Actually. </w:t>
      </w:r>
    </w:p>
  </w:comment>
  <w:comment w:id="1249" w:author="Andrea Stafford Hintz" w:date="2016-08-10T13:39:00Z" w:initials="ASH">
    <w:p w14:paraId="6B2F4D09" w14:textId="57178527" w:rsidR="00205791" w:rsidRDefault="00205791">
      <w:pPr>
        <w:pStyle w:val="CommentText"/>
      </w:pPr>
      <w:r>
        <w:rPr>
          <w:rStyle w:val="CommentReference"/>
        </w:rPr>
        <w:annotationRef/>
      </w:r>
      <w:r>
        <w:t>Who said this?</w:t>
      </w:r>
    </w:p>
  </w:comment>
  <w:comment w:id="1275" w:author="Andrea Stafford Hintz" w:date="2016-08-10T13:41:00Z" w:initials="ASH">
    <w:p w14:paraId="2B047AB7" w14:textId="6F18FE4A" w:rsidR="00205791" w:rsidRDefault="00205791">
      <w:pPr>
        <w:pStyle w:val="CommentText"/>
      </w:pPr>
      <w:r>
        <w:rPr>
          <w:rStyle w:val="CommentReference"/>
        </w:rPr>
        <w:annotationRef/>
      </w:r>
      <w:r>
        <w:t xml:space="preserve">You use in fact, actually, etc. many times when, in fact, you don’t really need to use it at all. It just clutters up the writing and doesn’t add anything to the scene Disregard for dialogue, of course. </w:t>
      </w:r>
    </w:p>
  </w:comment>
  <w:comment w:id="1282" w:author="Andrea Stafford Hintz" w:date="2016-08-10T13:43:00Z" w:initials="ASH">
    <w:p w14:paraId="3A863285" w14:textId="30C995BA" w:rsidR="00205791" w:rsidRDefault="00205791">
      <w:pPr>
        <w:pStyle w:val="CommentText"/>
      </w:pPr>
      <w:r>
        <w:rPr>
          <w:rStyle w:val="CommentReference"/>
        </w:rPr>
        <w:annotationRef/>
      </w:r>
      <w:r>
        <w:t>Jonathon’s office, or his father’s office was full of his father’s belongings? Probably his father’s, and he needed to clean that out before he could take ownership of the room.</w:t>
      </w:r>
    </w:p>
  </w:comment>
  <w:comment w:id="1286" w:author="Andrea Stafford Hintz" w:date="2016-08-10T13:45:00Z" w:initials="ASH">
    <w:p w14:paraId="06688D2E" w14:textId="74944C19" w:rsidR="00205791" w:rsidRDefault="00205791">
      <w:pPr>
        <w:pStyle w:val="CommentText"/>
      </w:pPr>
      <w:r>
        <w:rPr>
          <w:rStyle w:val="CommentReference"/>
        </w:rPr>
        <w:annotationRef/>
      </w:r>
      <w:r>
        <w:t xml:space="preserve">Because you’re talking about the more distant past, I’d suggest using he had written instead of he wrote, like you used ‘he’d looked up to’ in the previous sentence. </w:t>
      </w:r>
    </w:p>
  </w:comment>
  <w:comment w:id="1289" w:author="Andrea Stafford Hintz" w:date="2016-08-10T13:47:00Z" w:initials="ASH">
    <w:p w14:paraId="4765E36D" w14:textId="42F576C7" w:rsidR="00205791" w:rsidRDefault="00205791">
      <w:pPr>
        <w:pStyle w:val="CommentText"/>
      </w:pPr>
      <w:r>
        <w:rPr>
          <w:rStyle w:val="CommentReference"/>
        </w:rPr>
        <w:annotationRef/>
      </w:r>
      <w:r>
        <w:t>Instead of continuing to fight, maybe something saying he wanted to avoid the risk of losing what little affection his father might have for him. “Jonathan turned his back on the family business rather than risk losing what little was left of his father’s regard.” This is a more active sentence.</w:t>
      </w:r>
    </w:p>
  </w:comment>
  <w:comment w:id="1292" w:author="Andrea Stafford Hintz" w:date="2016-08-10T13:51:00Z" w:initials="ASH">
    <w:p w14:paraId="6CF950E0" w14:textId="7B6F4E7C" w:rsidR="00205791" w:rsidRDefault="00205791">
      <w:pPr>
        <w:pStyle w:val="CommentText"/>
      </w:pPr>
      <w:r>
        <w:rPr>
          <w:rStyle w:val="CommentReference"/>
        </w:rPr>
        <w:annotationRef/>
      </w:r>
      <w:r>
        <w:t>Was she involved with the company? Did she have him promoted, or beg her husband to do so? It might affect him differently either way. Did he EARN it? Also, is this a recent promotion?</w:t>
      </w:r>
    </w:p>
  </w:comment>
  <w:comment w:id="1314" w:author="Andrea Stafford Hintz" w:date="2016-08-10T13:56:00Z" w:initials="ASH">
    <w:p w14:paraId="5BAA273D" w14:textId="468EAD74" w:rsidR="00205791" w:rsidRDefault="00205791">
      <w:pPr>
        <w:pStyle w:val="CommentText"/>
      </w:pPr>
      <w:r>
        <w:rPr>
          <w:rStyle w:val="CommentReference"/>
        </w:rPr>
        <w:annotationRef/>
      </w:r>
      <w:r>
        <w:t>Is this important right now? Find a way to show it instead of telling. Maybe he was bequeathed something special on the father’s death &amp; Jonathan has to give it to him?? I would cut this line out.</w:t>
      </w:r>
    </w:p>
  </w:comment>
  <w:comment w:id="1311" w:author="Andrea Stafford Hintz" w:date="2016-08-10T13:57:00Z" w:initials="ASH">
    <w:p w14:paraId="37FA3BBB" w14:textId="2E0C9B64" w:rsidR="00205791" w:rsidRDefault="00205791">
      <w:pPr>
        <w:pStyle w:val="CommentText"/>
      </w:pPr>
      <w:r>
        <w:rPr>
          <w:rStyle w:val="CommentReference"/>
        </w:rPr>
        <w:annotationRef/>
      </w:r>
      <w:r>
        <w:t xml:space="preserve">This whole paragraph can be rewritten as a short scene that explains all these things with dialogue, which would be much better than telling us all this info. You would need to move it somewhere else,  perhaps. </w:t>
      </w:r>
    </w:p>
  </w:comment>
  <w:comment w:id="1279" w:author="Andrea Stafford Hintz" w:date="2016-08-10T14:00:00Z" w:initials="ASH">
    <w:p w14:paraId="56C23C07" w14:textId="4FEC0E32" w:rsidR="00205791" w:rsidRDefault="00205791">
      <w:pPr>
        <w:pStyle w:val="CommentText"/>
      </w:pPr>
      <w:r>
        <w:rPr>
          <w:rStyle w:val="CommentReference"/>
        </w:rPr>
        <w:annotationRef/>
      </w:r>
      <w:r>
        <w:t xml:space="preserve">This entire section could be made into a separate scene, or even two. You have it plunked down in the middle of important action, and while it IS important as well, it isn’t really the best place to go on a tangent. </w:t>
      </w:r>
    </w:p>
  </w:comment>
  <w:comment w:id="1326" w:author="Andrea Stafford Hintz" w:date="2016-08-10T14:03:00Z" w:initials="ASH">
    <w:p w14:paraId="6419E58F" w14:textId="54102D1D" w:rsidR="00205791" w:rsidRDefault="00205791">
      <w:pPr>
        <w:pStyle w:val="CommentText"/>
      </w:pPr>
      <w:r>
        <w:rPr>
          <w:rStyle w:val="CommentReference"/>
        </w:rPr>
        <w:annotationRef/>
      </w:r>
      <w:r>
        <w:t xml:space="preserve">I would move all this up to right after he puts his hand in his pocket to feel the note. Makes it more immediate, and relevant. The stuff in between can go somewhere else.  Add a line that connects the two sections and BOOM. </w:t>
      </w:r>
      <w:proofErr w:type="spellStart"/>
      <w:r>
        <w:t>Awesomesauce</w:t>
      </w:r>
      <w:proofErr w:type="spellEnd"/>
      <w:r>
        <w:t>.</w:t>
      </w:r>
    </w:p>
  </w:comment>
  <w:comment w:id="1402" w:author="Andrea Stafford Hintz" w:date="2016-08-10T14:09:00Z" w:initials="ASH">
    <w:p w14:paraId="00DD7420" w14:textId="64B48F78" w:rsidR="00205791" w:rsidRDefault="00205791">
      <w:pPr>
        <w:pStyle w:val="CommentText"/>
      </w:pPr>
      <w:r>
        <w:rPr>
          <w:rStyle w:val="CommentReference"/>
        </w:rPr>
        <w:annotationRef/>
      </w:r>
      <w:r>
        <w:t xml:space="preserve">No mention of Miss Marshall until now, I’d just drop this part. Or change to, the others did the same. </w:t>
      </w:r>
    </w:p>
  </w:comment>
  <w:comment w:id="1463" w:author="Andrea Stafford Hintz" w:date="2016-08-10T14:12:00Z" w:initials="ASH">
    <w:p w14:paraId="0E22F99A" w14:textId="4B5F1CC9" w:rsidR="00205791" w:rsidRDefault="00205791">
      <w:pPr>
        <w:pStyle w:val="CommentText"/>
      </w:pPr>
      <w:r>
        <w:rPr>
          <w:rStyle w:val="CommentReference"/>
        </w:rPr>
        <w:annotationRef/>
      </w:r>
      <w:r>
        <w:t xml:space="preserve">You’ve got three things happening here. I’d put the gunshot in its own sentence to make more of an impact. </w:t>
      </w:r>
    </w:p>
  </w:comment>
  <w:comment w:id="1483" w:author="Andrea Stafford Hintz" w:date="2016-08-10T14:14:00Z" w:initials="ASH">
    <w:p w14:paraId="1370262D" w14:textId="5C4EEAFF" w:rsidR="00205791" w:rsidRDefault="00205791">
      <w:pPr>
        <w:pStyle w:val="CommentText"/>
      </w:pPr>
      <w:r>
        <w:rPr>
          <w:rStyle w:val="CommentReference"/>
        </w:rPr>
        <w:annotationRef/>
      </w:r>
      <w:r>
        <w:t xml:space="preserve">I’d forgotten about this… how in the world are they dancing while the floor is in motion? Also, more mention should be made of this, it’s pretty steampunk. </w:t>
      </w:r>
      <w:r>
        <w:sym w:font="Wingdings" w:char="F04A"/>
      </w:r>
      <w:r>
        <w:t xml:space="preserve"> Don’t let your steampunk be superficial!</w:t>
      </w:r>
    </w:p>
  </w:comment>
  <w:comment w:id="1509" w:author="Andrea Stafford Hintz" w:date="2016-08-10T14:16:00Z" w:initials="ASH">
    <w:p w14:paraId="0BAF331D" w14:textId="704A7385" w:rsidR="00205791" w:rsidRDefault="00205791">
      <w:pPr>
        <w:pStyle w:val="CommentText"/>
      </w:pPr>
      <w:r>
        <w:rPr>
          <w:rStyle w:val="CommentReference"/>
        </w:rPr>
        <w:annotationRef/>
      </w:r>
      <w:r>
        <w:t>I think that to make him more believable as a womanizer or skirt chaser type, you need to put at least one instance of it happening BEFORE he doesn’t do it here. Or at least he should flirt with her while they’re dancing and wink, regretfully, as he walks away. Something. Otherwise, it really just doesn’t seem to fit his character thus far.</w:t>
      </w:r>
    </w:p>
  </w:comment>
  <w:comment w:id="1565" w:author="Andrea Stafford Hintz" w:date="2016-08-10T14:27:00Z" w:initials="ASH">
    <w:p w14:paraId="12827AAD" w14:textId="39564542" w:rsidR="00205791" w:rsidRDefault="00205791">
      <w:pPr>
        <w:pStyle w:val="CommentText"/>
      </w:pPr>
      <w:r>
        <w:rPr>
          <w:rStyle w:val="CommentReference"/>
        </w:rPr>
        <w:annotationRef/>
      </w:r>
      <w:r>
        <w:t>Unnecessary, Jonathan just said this on the previous page.</w:t>
      </w:r>
    </w:p>
  </w:comment>
  <w:comment w:id="1569" w:author="Andrea Stafford Hintz" w:date="2016-08-10T14:30:00Z" w:initials="ASH">
    <w:p w14:paraId="030818A6" w14:textId="4A2A9CA4" w:rsidR="00205791" w:rsidRDefault="00205791">
      <w:pPr>
        <w:pStyle w:val="CommentText"/>
      </w:pPr>
      <w:r>
        <w:rPr>
          <w:rStyle w:val="CommentReference"/>
        </w:rPr>
        <w:annotationRef/>
      </w:r>
      <w:r>
        <w:t xml:space="preserve">Instead of saying he thought to draw his weapon, he DREW his weapon. He needs to make it an active choice or it’s telling. </w:t>
      </w:r>
    </w:p>
  </w:comment>
  <w:comment w:id="1572" w:author="Andrea Stafford Hintz" w:date="2016-08-10T14:28:00Z" w:initials="ASH">
    <w:p w14:paraId="454280C1" w14:textId="3EB60AD9" w:rsidR="00205791" w:rsidRDefault="00205791">
      <w:pPr>
        <w:pStyle w:val="CommentText"/>
      </w:pPr>
      <w:r>
        <w:rPr>
          <w:rStyle w:val="CommentReference"/>
        </w:rPr>
        <w:annotationRef/>
      </w:r>
      <w:r>
        <w:t>Again, pistols aren’t usually formal party attire. He might have one hidden somewhere, but unlikely to be on his belt (somewhere).</w:t>
      </w:r>
    </w:p>
  </w:comment>
  <w:comment w:id="1587" w:author="Andrea Stafford Hintz" w:date="2016-08-10T14:31:00Z" w:initials="ASH">
    <w:p w14:paraId="10E491A0" w14:textId="579A1E52" w:rsidR="00205791" w:rsidRDefault="00205791">
      <w:pPr>
        <w:pStyle w:val="CommentText"/>
      </w:pPr>
      <w:r>
        <w:rPr>
          <w:rStyle w:val="CommentReference"/>
        </w:rPr>
        <w:annotationRef/>
      </w:r>
      <w:r>
        <w:t xml:space="preserve">Seemed is used 3 times in the last 3 sentences! </w:t>
      </w:r>
    </w:p>
  </w:comment>
  <w:comment w:id="1591" w:author="Andrea Stafford Hintz" w:date="2016-08-10T14:32:00Z" w:initials="ASH">
    <w:p w14:paraId="3304B0FA" w14:textId="1559AFA6" w:rsidR="00205791" w:rsidRDefault="00205791">
      <w:pPr>
        <w:pStyle w:val="CommentText"/>
      </w:pPr>
      <w:r>
        <w:rPr>
          <w:rStyle w:val="CommentReference"/>
        </w:rPr>
        <w:annotationRef/>
      </w:r>
      <w:r>
        <w:t>Instead of he did it, he put the toe of his ski boots under the barrel of his pea shooter and punted that thing her way…etc. describe. No telling!</w:t>
      </w:r>
    </w:p>
  </w:comment>
  <w:comment w:id="1593" w:author="Andrea Stafford Hintz" w:date="2016-08-10T14:34:00Z" w:initials="ASH">
    <w:p w14:paraId="7E2E37E0" w14:textId="77777777" w:rsidR="00205791" w:rsidRDefault="00205791">
      <w:pPr>
        <w:pStyle w:val="CommentText"/>
      </w:pPr>
      <w:r>
        <w:rPr>
          <w:rStyle w:val="CommentReference"/>
        </w:rPr>
        <w:annotationRef/>
      </w:r>
      <w:r>
        <w:t>2 things. 1, this could be reworded much better, and 2, you need to make sure we know which gun is where…so..</w:t>
      </w:r>
    </w:p>
    <w:p w14:paraId="647947D3" w14:textId="5055AC9B" w:rsidR="00205791" w:rsidRDefault="00205791">
      <w:pPr>
        <w:pStyle w:val="CommentText"/>
      </w:pPr>
      <w:r>
        <w:t>“When Jonathan was standing, the killer leaned over and picked up his discarded pistol, careful to keep his own gun trained on Jonathan’s forehead. He stuffed the gun into his belt, and asked him, ‘What are you doing here?’”</w:t>
      </w:r>
    </w:p>
  </w:comment>
  <w:comment w:id="1599" w:author="Andrea Stafford Hintz" w:date="2016-08-10T14:39:00Z" w:initials="ASH">
    <w:p w14:paraId="707374E5" w14:textId="53696CAF" w:rsidR="00205791" w:rsidRDefault="00205791">
      <w:pPr>
        <w:pStyle w:val="CommentText"/>
      </w:pPr>
      <w:r>
        <w:rPr>
          <w:rStyle w:val="CommentReference"/>
        </w:rPr>
        <w:annotationRef/>
      </w:r>
      <w:r>
        <w:t>A skirt-chaser and a drinker? Opium was also popular in Victorian times. If you’re going to give characters vices, that’s great! But you need to make it a part of them, and there should be a reason why they do things, just like real people. You touched on it briefly with Jonathan’s backstory w/his father, but might want to expand on that somewhere to make it more real.</w:t>
      </w:r>
    </w:p>
  </w:comment>
  <w:comment w:id="1602" w:author="Andrea Stafford Hintz" w:date="2016-08-10T14:42:00Z" w:initials="ASH">
    <w:p w14:paraId="35025036" w14:textId="38BCDD75" w:rsidR="00205791" w:rsidRDefault="00205791">
      <w:pPr>
        <w:pStyle w:val="CommentText"/>
      </w:pPr>
      <w:r>
        <w:rPr>
          <w:rStyle w:val="CommentReference"/>
        </w:rPr>
        <w:annotationRef/>
      </w:r>
      <w:r>
        <w:t xml:space="preserve">You could just write the curse word into the dialogue and avoid this first sentence. Damn, shit, or something invented would be nice. </w:t>
      </w:r>
    </w:p>
  </w:comment>
  <w:comment w:id="1608" w:author="Andrea Stafford Hintz" w:date="2016-08-10T14:45:00Z" w:initials="ASH">
    <w:p w14:paraId="4C9E1B0D" w14:textId="77777777" w:rsidR="00205791" w:rsidRDefault="00205791">
      <w:pPr>
        <w:pStyle w:val="CommentText"/>
      </w:pPr>
      <w:r>
        <w:rPr>
          <w:rStyle w:val="CommentReference"/>
        </w:rPr>
        <w:annotationRef/>
      </w:r>
      <w:r>
        <w:t xml:space="preserve">I think this isn’t a good enough excuse, really. Many of the aristocracy would be sport hunters, so unless they don’t do that in your world (which you’d have to make a point of saying earlier on) or they all have terrible hearing, at least a few other people would have heard it. ESPECIALLY those men smoking on the balcony. This needs to be fixed. Either he needs to have super keen hearing, was the only one near the stairs/balcony, or something else inventive. Maybe he has a mechanical earpiece to enhance his own hearing, implanted in his eardrum?? </w:t>
      </w:r>
      <w:r>
        <w:sym w:font="Wingdings" w:char="F04A"/>
      </w:r>
      <w:r>
        <w:t xml:space="preserve"> </w:t>
      </w:r>
    </w:p>
    <w:p w14:paraId="3B47933D" w14:textId="77777777" w:rsidR="00205791" w:rsidRDefault="00205791">
      <w:pPr>
        <w:pStyle w:val="CommentText"/>
      </w:pPr>
    </w:p>
    <w:p w14:paraId="0CDA797C" w14:textId="32899FD3" w:rsidR="00205791" w:rsidRDefault="00205791">
      <w:pPr>
        <w:pStyle w:val="CommentText"/>
      </w:pPr>
      <w:r>
        <w:t xml:space="preserve">OR, a bunch of people better burst in the room any second. </w:t>
      </w:r>
    </w:p>
  </w:comment>
  <w:comment w:id="1613" w:author="Andrea Stafford Hintz" w:date="2016-08-10T14:50:00Z" w:initials="ASH">
    <w:p w14:paraId="00DBD602" w14:textId="4CFB6CAF" w:rsidR="00205791" w:rsidRDefault="00205791">
      <w:pPr>
        <w:pStyle w:val="CommentText"/>
      </w:pPr>
      <w:r>
        <w:rPr>
          <w:rStyle w:val="CommentReference"/>
        </w:rPr>
        <w:annotationRef/>
      </w:r>
      <w:r>
        <w:t>Thus far, this is NOT usual. We need to see evidence beforehand of his sarcastic ways if you want to refute them.</w:t>
      </w:r>
    </w:p>
  </w:comment>
  <w:comment w:id="1618" w:author="Andrea Stafford Hintz" w:date="2016-08-10T14:54:00Z" w:initials="ASH">
    <w:p w14:paraId="38E03FC7" w14:textId="77777777" w:rsidR="00205791" w:rsidRDefault="00205791">
      <w:pPr>
        <w:pStyle w:val="CommentText"/>
      </w:pPr>
      <w:r>
        <w:rPr>
          <w:rStyle w:val="CommentReference"/>
        </w:rPr>
        <w:annotationRef/>
      </w:r>
      <w:r>
        <w:t xml:space="preserve">He didn’t actually see it happen… in theory, he heard it, but she could have been shooting in the air for all he knows. </w:t>
      </w:r>
    </w:p>
    <w:p w14:paraId="49E794A0" w14:textId="6BEE0084" w:rsidR="00205791" w:rsidRDefault="00205791">
      <w:pPr>
        <w:pStyle w:val="CommentText"/>
      </w:pPr>
      <w:r>
        <w:t>Maybe, “You think I’m a murderer. Why would you help me?”</w:t>
      </w:r>
    </w:p>
  </w:comment>
  <w:comment w:id="1635" w:author="Andrea Stafford Hintz" w:date="2016-08-10T14:57:00Z" w:initials="ASH">
    <w:p w14:paraId="5B080932" w14:textId="77777777" w:rsidR="00205791" w:rsidRDefault="00205791">
      <w:pPr>
        <w:pStyle w:val="CommentText"/>
      </w:pPr>
      <w:r>
        <w:rPr>
          <w:rStyle w:val="CommentReference"/>
        </w:rPr>
        <w:annotationRef/>
      </w:r>
      <w:r>
        <w:t xml:space="preserve">I don’t know why you killed him, but I wanted to. OR, I would have done the same, etc. </w:t>
      </w:r>
    </w:p>
    <w:p w14:paraId="2CA9DBBB" w14:textId="77777777" w:rsidR="00205791" w:rsidRDefault="00205791">
      <w:pPr>
        <w:pStyle w:val="CommentText"/>
      </w:pPr>
    </w:p>
    <w:p w14:paraId="7F18065C" w14:textId="6A0F27CD" w:rsidR="00205791" w:rsidRDefault="00205791">
      <w:pPr>
        <w:pStyle w:val="CommentText"/>
      </w:pPr>
      <w:r>
        <w:t xml:space="preserve">He can’t ‘would like to’ kill someone that’s already dead. </w:t>
      </w:r>
    </w:p>
  </w:comment>
  <w:comment w:id="1640" w:author="Andrea Stafford Hintz" w:date="2016-08-10T15:01:00Z" w:initials="ASH">
    <w:p w14:paraId="534AB3FD" w14:textId="269B501E" w:rsidR="00205791" w:rsidRDefault="00205791">
      <w:pPr>
        <w:pStyle w:val="CommentText"/>
      </w:pPr>
      <w:r>
        <w:rPr>
          <w:rStyle w:val="CommentReference"/>
        </w:rPr>
        <w:annotationRef/>
      </w:r>
      <w:r>
        <w:t>If it’s too dark to see clearly, as per the previous statement, then this can’t be seen.</w:t>
      </w:r>
    </w:p>
  </w:comment>
  <w:comment w:id="1652" w:author="Andrea Stafford Hintz" w:date="2016-08-10T15:00:00Z" w:initials="ASH">
    <w:p w14:paraId="013E6243" w14:textId="6BE4899E" w:rsidR="00205791" w:rsidRDefault="00205791">
      <w:pPr>
        <w:pStyle w:val="CommentText"/>
      </w:pPr>
      <w:r>
        <w:rPr>
          <w:rStyle w:val="CommentReference"/>
        </w:rPr>
        <w:annotationRef/>
      </w:r>
      <w:r>
        <w:t>Had she lowered it before?</w:t>
      </w:r>
    </w:p>
  </w:comment>
  <w:comment w:id="1664" w:author="Andrea Stafford Hintz" w:date="2016-08-10T15:02:00Z" w:initials="ASH">
    <w:p w14:paraId="7D090E41" w14:textId="76B33263" w:rsidR="00205791" w:rsidRDefault="00205791">
      <w:pPr>
        <w:pStyle w:val="CommentText"/>
      </w:pPr>
      <w:r>
        <w:rPr>
          <w:rStyle w:val="CommentReference"/>
        </w:rPr>
        <w:annotationRef/>
      </w:r>
      <w:r>
        <w:t>Is this is any way related to the Solomon Grundy nursery rhyme, or just a coincidence? If just a coincidence and her fake name is not important, you might consider changing it, though perhaps not very many people will make that connection?</w:t>
      </w:r>
    </w:p>
  </w:comment>
  <w:comment w:id="1669" w:author="Andrea Stafford Hintz" w:date="2016-08-12T13:31:00Z" w:initials="ASH">
    <w:p w14:paraId="7CE82AFE" w14:textId="5DA219E1" w:rsidR="00205791" w:rsidRDefault="00205791">
      <w:pPr>
        <w:pStyle w:val="CommentText"/>
      </w:pPr>
      <w:r>
        <w:rPr>
          <w:rStyle w:val="CommentReference"/>
        </w:rPr>
        <w:annotationRef/>
      </w:r>
      <w:r>
        <w:t xml:space="preserve">I love this. </w:t>
      </w:r>
      <w:r>
        <w:sym w:font="Wingdings" w:char="F04A"/>
      </w:r>
      <w:r>
        <w:t xml:space="preserve"> </w:t>
      </w:r>
    </w:p>
  </w:comment>
  <w:comment w:id="1674" w:author="Andrea Stafford Hintz" w:date="2016-08-12T13:32:00Z" w:initials="ASH">
    <w:p w14:paraId="16CFA363" w14:textId="09BBCEE4" w:rsidR="00205791" w:rsidRDefault="00205791">
      <w:pPr>
        <w:pStyle w:val="CommentText"/>
      </w:pPr>
      <w:r>
        <w:rPr>
          <w:rStyle w:val="CommentReference"/>
        </w:rPr>
        <w:annotationRef/>
      </w:r>
      <w:r>
        <w:t>You’ve used back three times in three lines, I’d remove the second one and say she heaved him over.</w:t>
      </w:r>
    </w:p>
  </w:comment>
  <w:comment w:id="1680" w:author="Andrea Stafford Hintz" w:date="2016-08-12T13:33:00Z" w:initials="ASH">
    <w:p w14:paraId="6ADCCA13" w14:textId="3A1C2A19" w:rsidR="00205791" w:rsidRDefault="00205791">
      <w:pPr>
        <w:pStyle w:val="CommentText"/>
      </w:pPr>
      <w:r>
        <w:rPr>
          <w:rStyle w:val="CommentReference"/>
        </w:rPr>
        <w:annotationRef/>
      </w:r>
      <w:r>
        <w:t xml:space="preserve">I don’t think she can see this from the way he’s lying? </w:t>
      </w:r>
    </w:p>
  </w:comment>
  <w:comment w:id="1690" w:author="Andrea Stafford Hintz" w:date="2016-08-12T13:35:00Z" w:initials="ASH">
    <w:p w14:paraId="595728F9" w14:textId="7C3FA9FD" w:rsidR="00205791" w:rsidRDefault="00205791">
      <w:pPr>
        <w:pStyle w:val="CommentText"/>
      </w:pPr>
      <w:r>
        <w:rPr>
          <w:rStyle w:val="CommentReference"/>
        </w:rPr>
        <w:annotationRef/>
      </w:r>
      <w:r>
        <w:t xml:space="preserve">This type of description makes it seem as though she’s ‘checking him out.’ You might reword it a bit to be less </w:t>
      </w:r>
      <w:proofErr w:type="spellStart"/>
      <w:r>
        <w:t>romancy</w:t>
      </w:r>
      <w:proofErr w:type="spellEnd"/>
      <w:r>
        <w:t>. Or even just leave this part out. Most people will assume he’s taller, as a man, so unless he’s a very small guy you might not need to mention this here.</w:t>
      </w:r>
    </w:p>
  </w:comment>
  <w:comment w:id="1710" w:author="Andrea Stafford Hintz" w:date="2016-08-12T13:39:00Z" w:initials="ASH">
    <w:p w14:paraId="2EC4E0F6" w14:textId="67D64387" w:rsidR="00205791" w:rsidRDefault="00205791">
      <w:pPr>
        <w:pStyle w:val="CommentText"/>
      </w:pPr>
      <w:r>
        <w:rPr>
          <w:rStyle w:val="CommentReference"/>
        </w:rPr>
        <w:annotationRef/>
      </w:r>
      <w:r>
        <w:t>She already did this on the previous page, unless she has several revolvers.</w:t>
      </w:r>
    </w:p>
  </w:comment>
  <w:comment w:id="1711" w:author="Andrea Stafford Hintz" w:date="2016-08-12T13:39:00Z" w:initials="ASH">
    <w:p w14:paraId="7F31A3A8" w14:textId="24151578" w:rsidR="00205791" w:rsidRDefault="00205791">
      <w:pPr>
        <w:pStyle w:val="CommentText"/>
      </w:pPr>
      <w:r>
        <w:rPr>
          <w:rStyle w:val="CommentReference"/>
        </w:rPr>
        <w:annotationRef/>
      </w:r>
      <w:r>
        <w:t xml:space="preserve">Strike this comment, either here or in the previous paragraph. Exactly the same. </w:t>
      </w:r>
    </w:p>
  </w:comment>
  <w:comment w:id="1707" w:author="Andrea Stafford Hintz" w:date="2016-08-12T13:41:00Z" w:initials="ASH">
    <w:p w14:paraId="684E9E13" w14:textId="1947968D" w:rsidR="00205791" w:rsidRDefault="00205791">
      <w:pPr>
        <w:pStyle w:val="CommentText"/>
      </w:pPr>
      <w:r>
        <w:rPr>
          <w:rStyle w:val="CommentReference"/>
        </w:rPr>
        <w:annotationRef/>
      </w:r>
    </w:p>
  </w:comment>
  <w:comment w:id="1708" w:author="Andrea Stafford Hintz" w:date="2016-08-12T13:41:00Z" w:initials="ASH">
    <w:p w14:paraId="6997A796" w14:textId="7D3D2501" w:rsidR="00205791" w:rsidRDefault="00205791">
      <w:pPr>
        <w:pStyle w:val="CommentText"/>
      </w:pPr>
      <w:r>
        <w:rPr>
          <w:rStyle w:val="CommentReference"/>
        </w:rPr>
        <w:annotationRef/>
      </w:r>
      <w:r>
        <w:t>Deleted previous paragraph, it was almost exactly the same as what had been previously said.</w:t>
      </w:r>
    </w:p>
  </w:comment>
  <w:comment w:id="1732" w:author="Andrea Stafford Hintz" w:date="2016-08-12T13:43:00Z" w:initials="ASH">
    <w:p w14:paraId="6996D869" w14:textId="7000995D" w:rsidR="00205791" w:rsidRDefault="00205791">
      <w:pPr>
        <w:pStyle w:val="CommentText"/>
      </w:pPr>
      <w:r>
        <w:rPr>
          <w:rStyle w:val="CommentReference"/>
        </w:rPr>
        <w:annotationRef/>
      </w:r>
      <w:r>
        <w:t xml:space="preserve">This safe is a great opportunity for MOAR steampunk. It was disguised as a tea tray, perhaps that can be incorporated in how it opens? Maybe lifting the teapot lid does something, and there are gears and cranks, etc. </w:t>
      </w:r>
    </w:p>
  </w:comment>
  <w:comment w:id="1749" w:author="Andrea Stafford Hintz" w:date="2016-08-12T13:46:00Z" w:initials="ASH">
    <w:p w14:paraId="6DCA2F37" w14:textId="77777777" w:rsidR="00205791" w:rsidRDefault="00205791">
      <w:pPr>
        <w:pStyle w:val="CommentText"/>
      </w:pPr>
      <w:r>
        <w:rPr>
          <w:rStyle w:val="CommentReference"/>
        </w:rPr>
        <w:annotationRef/>
      </w:r>
      <w:r>
        <w:t xml:space="preserve">Not necessary to tell us this. We know due to you showing us! </w:t>
      </w:r>
    </w:p>
    <w:p w14:paraId="184BAB5E" w14:textId="77777777" w:rsidR="00205791" w:rsidRDefault="00205791">
      <w:pPr>
        <w:pStyle w:val="CommentText"/>
      </w:pPr>
    </w:p>
    <w:p w14:paraId="11E2300D" w14:textId="2FAD6F36" w:rsidR="00205791" w:rsidRDefault="00205791">
      <w:pPr>
        <w:pStyle w:val="CommentText"/>
      </w:pPr>
      <w:r>
        <w:t xml:space="preserve">Also, they BOTH have crazy good hearing? Wouldn’t Jonathan have heard the click too since his hearing is so amazing? I think her proximity to the safe might have more to do with it, OR you can give her a cool listening device. </w:t>
      </w:r>
      <w:r>
        <w:sym w:font="Wingdings" w:char="F04A"/>
      </w:r>
    </w:p>
  </w:comment>
  <w:comment w:id="1753" w:author="Andrea Stafford Hintz" w:date="2016-08-12T13:49:00Z" w:initials="ASH">
    <w:p w14:paraId="376F50A6" w14:textId="22EB2436" w:rsidR="00205791" w:rsidRDefault="00205791">
      <w:pPr>
        <w:pStyle w:val="CommentText"/>
      </w:pPr>
      <w:r>
        <w:rPr>
          <w:rStyle w:val="CommentReference"/>
        </w:rPr>
        <w:annotationRef/>
      </w:r>
      <w:r>
        <w:t>No need for stealth, really. O knows she’s there. Don’t go stomping around and it will be fine. ;)</w:t>
      </w:r>
    </w:p>
  </w:comment>
  <w:comment w:id="1758" w:author="Andrea Stafford Hintz" w:date="2016-08-12T13:50:00Z" w:initials="ASH">
    <w:p w14:paraId="06374981" w14:textId="65111D6D" w:rsidR="00205791" w:rsidRDefault="00205791">
      <w:pPr>
        <w:pStyle w:val="CommentText"/>
      </w:pPr>
      <w:r>
        <w:rPr>
          <w:rStyle w:val="CommentReference"/>
        </w:rPr>
        <w:annotationRef/>
      </w:r>
      <w:r>
        <w:t>So there is romance to be had…I’m definitely ok with that, but I don’t think now is the time for her to be noticing his eyes. They are in some danger…maybe save this for later, when they are safe? It makes her seem silly and weak, which we know she isn’t, to do this right now.</w:t>
      </w:r>
    </w:p>
  </w:comment>
  <w:comment w:id="1762" w:author="Andrea Stafford Hintz" w:date="2016-08-12T13:54:00Z" w:initials="ASH">
    <w:p w14:paraId="370CE69C" w14:textId="4F4F67E0" w:rsidR="00205791" w:rsidRDefault="00205791">
      <w:pPr>
        <w:pStyle w:val="CommentText"/>
      </w:pPr>
      <w:r>
        <w:rPr>
          <w:rStyle w:val="CommentReference"/>
        </w:rPr>
        <w:annotationRef/>
      </w:r>
      <w:r>
        <w:t>Reworked the sentence, now more smooth, and more ACTIVE.</w:t>
      </w:r>
    </w:p>
  </w:comment>
  <w:comment w:id="1811" w:author="Andrea Stafford Hintz" w:date="2016-08-12T13:57:00Z" w:initials="ASH">
    <w:p w14:paraId="4CC4E046" w14:textId="3887DAA8" w:rsidR="00205791" w:rsidRDefault="00205791">
      <w:pPr>
        <w:pStyle w:val="CommentText"/>
      </w:pPr>
      <w:r>
        <w:rPr>
          <w:rStyle w:val="CommentReference"/>
        </w:rPr>
        <w:annotationRef/>
      </w:r>
      <w:r>
        <w:t>Ignoring is better here, it would be hard for him NOT to notice.</w:t>
      </w:r>
    </w:p>
  </w:comment>
  <w:comment w:id="1824" w:author="Andrea Stafford Hintz" w:date="2016-08-12T13:59:00Z" w:initials="ASH">
    <w:p w14:paraId="16BA14EE" w14:textId="1619633A" w:rsidR="00205791" w:rsidRDefault="00205791">
      <w:pPr>
        <w:pStyle w:val="CommentText"/>
      </w:pPr>
      <w:r>
        <w:rPr>
          <w:rStyle w:val="CommentReference"/>
        </w:rPr>
        <w:annotationRef/>
      </w:r>
      <w:r>
        <w:t>I thought he was using it to fly around and have a good time before his Dad died?</w:t>
      </w:r>
    </w:p>
  </w:comment>
  <w:comment w:id="1861" w:author="Andrea Stafford Hintz" w:date="2016-08-12T14:02:00Z" w:initials="ASH">
    <w:p w14:paraId="076AC308" w14:textId="1F7EAD24" w:rsidR="00205791" w:rsidRDefault="00205791">
      <w:pPr>
        <w:pStyle w:val="CommentText"/>
      </w:pPr>
      <w:r>
        <w:rPr>
          <w:rStyle w:val="CommentReference"/>
        </w:rPr>
        <w:annotationRef/>
      </w:r>
      <w:r>
        <w:t>Did he give her the Jacket?</w:t>
      </w:r>
    </w:p>
  </w:comment>
  <w:comment w:id="1868" w:author="Andrea Stafford Hintz" w:date="2016-08-12T14:05:00Z" w:initials="ASH">
    <w:p w14:paraId="1B9C02B8" w14:textId="0D5D9F88" w:rsidR="00205791" w:rsidRDefault="00205791">
      <w:pPr>
        <w:pStyle w:val="CommentText"/>
      </w:pPr>
      <w:r>
        <w:rPr>
          <w:rStyle w:val="CommentReference"/>
        </w:rPr>
        <w:annotationRef/>
      </w:r>
      <w:r>
        <w:t>This line either needs another sentence of explanation, or to be removed.</w:t>
      </w:r>
    </w:p>
  </w:comment>
  <w:comment w:id="1901" w:author="Andrea Stafford Hintz" w:date="2016-08-12T14:06:00Z" w:initials="ASH">
    <w:p w14:paraId="052197A0" w14:textId="5ACB492C" w:rsidR="00205791" w:rsidRDefault="00205791">
      <w:pPr>
        <w:pStyle w:val="CommentText"/>
      </w:pPr>
      <w:r>
        <w:rPr>
          <w:rStyle w:val="CommentReference"/>
        </w:rPr>
        <w:annotationRef/>
      </w:r>
      <w:r>
        <w:t>Instead of saying Connor a dozen times in this paragraph, can you call him his lordship or something once, to break it up?</w:t>
      </w:r>
    </w:p>
  </w:comment>
  <w:comment w:id="1871" w:author="Andrea Stafford Hintz" w:date="2016-08-12T14:10:00Z" w:initials="ASH">
    <w:p w14:paraId="19C44CFE" w14:textId="49739891" w:rsidR="00205791" w:rsidRDefault="00205791">
      <w:pPr>
        <w:pStyle w:val="CommentText"/>
      </w:pPr>
      <w:r>
        <w:rPr>
          <w:rStyle w:val="CommentReference"/>
        </w:rPr>
        <w:annotationRef/>
      </w:r>
      <w:r>
        <w:t>Reworked these 2 sentences, changed think to assume. I think this is a bit more clear.</w:t>
      </w:r>
    </w:p>
  </w:comment>
  <w:comment w:id="1909" w:author="Andrea Stafford Hintz" w:date="2016-08-12T14:12:00Z" w:initials="ASH">
    <w:p w14:paraId="1C796D90" w14:textId="46356DCF" w:rsidR="00205791" w:rsidRDefault="00205791">
      <w:pPr>
        <w:pStyle w:val="CommentText"/>
      </w:pPr>
      <w:r>
        <w:rPr>
          <w:rStyle w:val="CommentReference"/>
        </w:rPr>
        <w:annotationRef/>
      </w:r>
      <w:r>
        <w:t xml:space="preserve">These 3 sentences were all about the same length, reworked so it flows better. </w:t>
      </w:r>
    </w:p>
  </w:comment>
  <w:comment w:id="1944" w:author="Andrea Stafford Hintz" w:date="2016-08-12T14:14:00Z" w:initials="ASH">
    <w:p w14:paraId="67EA679B" w14:textId="77777777" w:rsidR="00205791" w:rsidRDefault="00205791">
      <w:pPr>
        <w:pStyle w:val="CommentText"/>
      </w:pPr>
      <w:r>
        <w:rPr>
          <w:rStyle w:val="CommentReference"/>
        </w:rPr>
        <w:annotationRef/>
      </w:r>
      <w:r>
        <w:t xml:space="preserve">How can we tell? Does he get the sweats, upset stomach, </w:t>
      </w:r>
      <w:proofErr w:type="spellStart"/>
      <w:r>
        <w:t>etc</w:t>
      </w:r>
      <w:proofErr w:type="spellEnd"/>
      <w:r>
        <w:t>? Show us how he feels right now. He should be pretty upset!</w:t>
      </w:r>
    </w:p>
    <w:p w14:paraId="5890A9BE" w14:textId="64CB578B" w:rsidR="00205791" w:rsidRDefault="00205791">
      <w:pPr>
        <w:pStyle w:val="CommentText"/>
      </w:pPr>
    </w:p>
  </w:comment>
  <w:comment w:id="1947" w:author="Andrea Stafford Hintz" w:date="2016-08-12T14:16:00Z" w:initials="ASH">
    <w:p w14:paraId="1426D39F" w14:textId="02988F07" w:rsidR="00205791" w:rsidRDefault="00205791">
      <w:pPr>
        <w:pStyle w:val="CommentText"/>
      </w:pPr>
      <w:r>
        <w:rPr>
          <w:rStyle w:val="CommentReference"/>
        </w:rPr>
        <w:annotationRef/>
      </w:r>
      <w:r>
        <w:t>You’ve used sickening sense of dread, and deepening sense of panic in the same paragraph, in conjunction with ‘he thought.’ I’d describe those emotions better and leave out the he thought business.</w:t>
      </w:r>
    </w:p>
  </w:comment>
  <w:comment w:id="1953" w:author="Andrea Stafford Hintz" w:date="2016-08-12T14:18:00Z" w:initials="ASH">
    <w:p w14:paraId="55722A08" w14:textId="45E27D0F" w:rsidR="00205791" w:rsidRDefault="00205791">
      <w:pPr>
        <w:pStyle w:val="CommentText"/>
      </w:pPr>
      <w:r>
        <w:rPr>
          <w:rStyle w:val="CommentReference"/>
        </w:rPr>
        <w:annotationRef/>
      </w:r>
      <w:r>
        <w:t>Has he ever heard Connor’s voice? If not, you could say an imitation of a lord’s Southern drawl or Western Twang or whatever. A highborn cadence?</w:t>
      </w:r>
    </w:p>
  </w:comment>
  <w:comment w:id="1957" w:author="Andrea Stafford Hintz" w:date="2016-08-12T14:19:00Z" w:initials="ASH">
    <w:p w14:paraId="42A183CC" w14:textId="4EC21DA3" w:rsidR="00205791" w:rsidRDefault="00205791">
      <w:pPr>
        <w:pStyle w:val="CommentText"/>
      </w:pPr>
      <w:r>
        <w:rPr>
          <w:rStyle w:val="CommentReference"/>
        </w:rPr>
        <w:annotationRef/>
      </w:r>
      <w:r>
        <w:t>Why isn’t there a lock on this guy’s study? Seems like that should be the one place there IS one, since he keeps important things there. Maybe Annabel broke it coming in or something?  This seems minor, but really should be addressed. Either leave this line out, or go back and write up some reason as to why the lock isn’t there/doesn’t work.</w:t>
      </w:r>
    </w:p>
  </w:comment>
  <w:comment w:id="1973" w:author="Andrea Stafford Hintz" w:date="2016-08-12T14:23:00Z" w:initials="ASH">
    <w:p w14:paraId="4EB21A89" w14:textId="5038DA88" w:rsidR="00205791" w:rsidRDefault="00205791">
      <w:pPr>
        <w:pStyle w:val="CommentText"/>
      </w:pPr>
      <w:r>
        <w:rPr>
          <w:rStyle w:val="CommentReference"/>
        </w:rPr>
        <w:annotationRef/>
      </w:r>
      <w:r>
        <w:t xml:space="preserve">Took him long enough to decide this. </w:t>
      </w:r>
    </w:p>
  </w:comment>
  <w:comment w:id="1995" w:author="Andrea Stafford Hintz" w:date="2016-08-12T14:27:00Z" w:initials="ASH">
    <w:p w14:paraId="7C78F273" w14:textId="4396977E" w:rsidR="00205791" w:rsidRDefault="00205791">
      <w:pPr>
        <w:pStyle w:val="CommentText"/>
      </w:pPr>
      <w:r>
        <w:rPr>
          <w:rStyle w:val="CommentReference"/>
        </w:rPr>
        <w:annotationRef/>
      </w:r>
      <w:r>
        <w:t>If the ship is close enough that the Captain can hear him from inside the ship, why doesn’t he just throw him a line and then take off? He can climb up the rope, or the crew can haul him up.</w:t>
      </w:r>
    </w:p>
  </w:comment>
  <w:comment w:id="1999" w:author="Andrea Stafford Hintz" w:date="2016-08-12T14:28:00Z" w:initials="ASH">
    <w:p w14:paraId="4B35FF1F" w14:textId="18506E27" w:rsidR="00205791" w:rsidRDefault="00205791">
      <w:pPr>
        <w:pStyle w:val="CommentText"/>
      </w:pPr>
      <w:r>
        <w:rPr>
          <w:rStyle w:val="CommentReference"/>
        </w:rPr>
        <w:annotationRef/>
      </w:r>
      <w:r>
        <w:t xml:space="preserve">Don’t tell us about his nervous habit. Say, he chewed on his lips as he waited, picking franticly at the little scabs of flesh with his teeth while he waited… that lets us know right there that A) he does it when he’s nervous, and B) he’s done it enough times to leave little scabs. </w:t>
      </w:r>
    </w:p>
  </w:comment>
  <w:comment w:id="2012" w:author="Andrea Stafford Hintz" w:date="2016-08-12T14:32:00Z" w:initials="ASH">
    <w:p w14:paraId="73C1FFF3" w14:textId="176B12D1" w:rsidR="00205791" w:rsidRDefault="00205791">
      <w:pPr>
        <w:pStyle w:val="CommentText"/>
      </w:pPr>
      <w:r>
        <w:rPr>
          <w:rStyle w:val="CommentReference"/>
        </w:rPr>
        <w:annotationRef/>
      </w:r>
      <w:r>
        <w:t>Can Jonathan see this happen? We are in his POV right now. Maybe the Captain just yells to the crew? Though I love the tube idea, maybe use it later?</w:t>
      </w:r>
    </w:p>
  </w:comment>
  <w:comment w:id="2025" w:author="Andrea Stafford Hintz" w:date="2016-08-12T14:35:00Z" w:initials="ASH">
    <w:p w14:paraId="7A085EFD" w14:textId="57993204" w:rsidR="00205791" w:rsidRDefault="00205791">
      <w:pPr>
        <w:pStyle w:val="CommentText"/>
      </w:pPr>
      <w:r>
        <w:rPr>
          <w:rStyle w:val="CommentReference"/>
        </w:rPr>
        <w:annotationRef/>
      </w:r>
      <w:r>
        <w:t>Very happy he’s turned up!</w:t>
      </w:r>
    </w:p>
  </w:comment>
  <w:comment w:id="2058" w:author="Andrea Stafford Hintz" w:date="2016-08-12T14:39:00Z" w:initials="ASH">
    <w:p w14:paraId="543F40EC" w14:textId="4634BD62" w:rsidR="00205791" w:rsidRDefault="00205791">
      <w:pPr>
        <w:pStyle w:val="CommentText"/>
      </w:pPr>
      <w:r>
        <w:rPr>
          <w:rStyle w:val="CommentReference"/>
        </w:rPr>
        <w:annotationRef/>
      </w:r>
      <w:r>
        <w:t>“I’m not dead yet!”</w:t>
      </w:r>
    </w:p>
  </w:comment>
  <w:comment w:id="2064" w:author="Andrea Stafford Hintz" w:date="2016-08-12T14:40:00Z" w:initials="ASH">
    <w:p w14:paraId="282017CD" w14:textId="5127867B" w:rsidR="00205791" w:rsidRDefault="00205791">
      <w:pPr>
        <w:pStyle w:val="CommentText"/>
      </w:pPr>
      <w:r>
        <w:rPr>
          <w:rStyle w:val="CommentReference"/>
        </w:rPr>
        <w:annotationRef/>
      </w:r>
      <w:r>
        <w:t>If he FAILS to make the jump, the Resurrectionists will just arrest him. If he makes the jump, THEN he might break something, or land in the prop.</w:t>
      </w:r>
    </w:p>
  </w:comment>
  <w:comment w:id="2066" w:author="Andrea Stafford Hintz" w:date="2016-08-12T14:44:00Z" w:initials="ASH">
    <w:p w14:paraId="02D0DD2D" w14:textId="75403135" w:rsidR="00205791" w:rsidRDefault="00205791">
      <w:pPr>
        <w:pStyle w:val="CommentText"/>
      </w:pPr>
      <w:r>
        <w:rPr>
          <w:rStyle w:val="CommentReference"/>
        </w:rPr>
        <w:annotationRef/>
      </w:r>
      <w:r>
        <w:t>Reworded for better effect</w:t>
      </w:r>
    </w:p>
  </w:comment>
  <w:comment w:id="2111" w:author="Andrea Stafford Hintz" w:date="2016-08-12T14:47:00Z" w:initials="ASH">
    <w:p w14:paraId="49C081D8" w14:textId="51BCD6F7" w:rsidR="00205791" w:rsidRDefault="00205791">
      <w:pPr>
        <w:pStyle w:val="CommentText"/>
      </w:pPr>
      <w:r>
        <w:rPr>
          <w:rStyle w:val="CommentReference"/>
        </w:rPr>
        <w:annotationRef/>
      </w:r>
      <w:r>
        <w:t>Reworded for clarity</w:t>
      </w:r>
    </w:p>
  </w:comment>
  <w:comment w:id="2138" w:author="Andrea Stafford Hintz" w:date="2016-08-12T14:48:00Z" w:initials="ASH">
    <w:p w14:paraId="77E8C7FB" w14:textId="4E0CFE76" w:rsidR="00205791" w:rsidRDefault="00205791">
      <w:pPr>
        <w:pStyle w:val="CommentText"/>
      </w:pPr>
      <w:r>
        <w:rPr>
          <w:rStyle w:val="CommentReference"/>
        </w:rPr>
        <w:annotationRef/>
      </w:r>
      <w:r>
        <w:t>This guy is in some seriously bad shape here, and I’m okay with that. Too many ‘heroes’ are basically invincible.</w:t>
      </w:r>
    </w:p>
  </w:comment>
  <w:comment w:id="2145" w:author="Andrea Stafford Hintz" w:date="2016-08-12T14:50:00Z" w:initials="ASH">
    <w:p w14:paraId="50050438" w14:textId="34361F5B" w:rsidR="00205791" w:rsidRDefault="00205791">
      <w:pPr>
        <w:pStyle w:val="CommentText"/>
      </w:pPr>
      <w:r>
        <w:rPr>
          <w:rStyle w:val="CommentReference"/>
        </w:rPr>
        <w:annotationRef/>
      </w:r>
      <w:r>
        <w:t>How big is this airship, to have a bar and bartender?</w:t>
      </w:r>
    </w:p>
  </w:comment>
  <w:comment w:id="2151" w:author="Andrea Stafford Hintz" w:date="2016-08-12T15:11:00Z" w:initials="ASH">
    <w:p w14:paraId="7E35775B" w14:textId="19BF0D74" w:rsidR="00205791" w:rsidRDefault="00205791">
      <w:pPr>
        <w:pStyle w:val="CommentText"/>
      </w:pPr>
      <w:r>
        <w:rPr>
          <w:rStyle w:val="CommentReference"/>
        </w:rPr>
        <w:annotationRef/>
      </w:r>
      <w:r>
        <w:t>Of course it was the night’s episodes, what else???</w:t>
      </w:r>
    </w:p>
  </w:comment>
  <w:comment w:id="2188" w:author="Andrea Stafford Hintz" w:date="2016-08-12T15:16:00Z" w:initials="ASH">
    <w:p w14:paraId="43D24C60" w14:textId="7D7042E7" w:rsidR="00205791" w:rsidRDefault="00205791">
      <w:pPr>
        <w:pStyle w:val="CommentText"/>
      </w:pPr>
      <w:r>
        <w:rPr>
          <w:rStyle w:val="CommentReference"/>
        </w:rPr>
        <w:annotationRef/>
      </w:r>
      <w:r>
        <w:t xml:space="preserve">A proper pour. </w:t>
      </w:r>
      <w:r>
        <w:sym w:font="Wingdings" w:char="F04A"/>
      </w:r>
    </w:p>
  </w:comment>
  <w:comment w:id="2198" w:author="Andrea Stafford Hintz" w:date="2016-08-12T15:21:00Z" w:initials="ASH">
    <w:p w14:paraId="2B8EA2D7" w14:textId="593B8F3A" w:rsidR="00205791" w:rsidRDefault="00205791">
      <w:pPr>
        <w:pStyle w:val="CommentText"/>
      </w:pPr>
      <w:r>
        <w:rPr>
          <w:rStyle w:val="CommentReference"/>
        </w:rPr>
        <w:annotationRef/>
      </w:r>
      <w:r>
        <w:t xml:space="preserve">I took out the part about the friend being awake because we’ll find that out in the next scene, and it sort of negates him hating to call unannounced if he knows the guy is just hanging out waiting for him to show up late at night. </w:t>
      </w:r>
    </w:p>
  </w:comment>
  <w:comment w:id="2267" w:author="Andrea Stafford Hintz" w:date="2016-08-12T15:29:00Z" w:initials="ASH">
    <w:p w14:paraId="11E86FD0" w14:textId="55A9D9D0" w:rsidR="00205791" w:rsidRDefault="00205791">
      <w:pPr>
        <w:pStyle w:val="CommentText"/>
      </w:pPr>
      <w:r>
        <w:rPr>
          <w:rStyle w:val="CommentReference"/>
        </w:rPr>
        <w:annotationRef/>
      </w:r>
      <w:r>
        <w:t>So, to make it look like they are or aren’t together? ‘To dispel’ would be for ‘aren’t.’</w:t>
      </w:r>
    </w:p>
  </w:comment>
  <w:comment w:id="2286" w:author="Andrea Stafford Hintz" w:date="2016-08-12T15:33:00Z" w:initials="ASH">
    <w:p w14:paraId="1E117F82" w14:textId="77777777" w:rsidR="0061612B" w:rsidRDefault="0061612B" w:rsidP="00A22D6C">
      <w:pPr>
        <w:pStyle w:val="CommentText"/>
      </w:pPr>
      <w:r>
        <w:rPr>
          <w:rStyle w:val="CommentReference"/>
        </w:rPr>
        <w:annotationRef/>
      </w:r>
      <w:r>
        <w:t>Better than she supposed.</w:t>
      </w:r>
    </w:p>
  </w:comment>
  <w:comment w:id="2293" w:author="Andrea Stafford Hintz" w:date="2016-08-12T15:33:00Z" w:initials="ASH">
    <w:p w14:paraId="5A5B8EB5" w14:textId="687525B0" w:rsidR="00205791" w:rsidRDefault="00205791">
      <w:pPr>
        <w:pStyle w:val="CommentText"/>
      </w:pPr>
      <w:r>
        <w:rPr>
          <w:rStyle w:val="CommentReference"/>
        </w:rPr>
        <w:annotationRef/>
      </w:r>
      <w:r>
        <w:t>Better than she supposed.</w:t>
      </w:r>
    </w:p>
  </w:comment>
  <w:comment w:id="2303" w:author="Andrea Stafford Hintz" w:date="2016-08-12T15:34:00Z" w:initials="ASH">
    <w:p w14:paraId="3C1C35CE" w14:textId="525E33B7" w:rsidR="00205791" w:rsidRDefault="00205791">
      <w:pPr>
        <w:pStyle w:val="CommentText"/>
      </w:pPr>
      <w:r>
        <w:rPr>
          <w:rStyle w:val="CommentReference"/>
        </w:rPr>
        <w:annotationRef/>
      </w:r>
      <w:r>
        <w:t xml:space="preserve">Moved here. She needs to recall this statement before she can dismiss it or wonder about it. </w:t>
      </w:r>
    </w:p>
  </w:comment>
  <w:comment w:id="2323" w:author="Andrea Stafford Hintz" w:date="2016-08-12T15:35:00Z" w:initials="ASH">
    <w:p w14:paraId="60786107" w14:textId="33EDFD9D" w:rsidR="00205791" w:rsidRDefault="00205791">
      <w:pPr>
        <w:pStyle w:val="CommentText"/>
      </w:pPr>
      <w:r>
        <w:rPr>
          <w:rStyle w:val="CommentReference"/>
        </w:rPr>
        <w:annotationRef/>
      </w:r>
      <w:r>
        <w:t>We don’t need to be told when she thinks, it’</w:t>
      </w:r>
    </w:p>
  </w:comment>
  <w:comment w:id="2336" w:author="Andrea Stafford Hintz" w:date="2016-08-12T15:35:00Z" w:initials="ASH">
    <w:p w14:paraId="4E7CDB28" w14:textId="77777777" w:rsidR="00205791" w:rsidRDefault="00205791" w:rsidP="008F40AF">
      <w:pPr>
        <w:pStyle w:val="CommentText"/>
      </w:pPr>
      <w:r>
        <w:rPr>
          <w:rStyle w:val="CommentReference"/>
        </w:rPr>
        <w:annotationRef/>
      </w:r>
      <w:r>
        <w:t>We don’t need to be told when she thinks, it’</w:t>
      </w:r>
    </w:p>
  </w:comment>
  <w:comment w:id="2310" w:author="Andrea Stafford Hintz" w:date="2016-08-12T15:39:00Z" w:initials="ASH">
    <w:p w14:paraId="4F120954" w14:textId="76742186" w:rsidR="00205791" w:rsidRDefault="00205791">
      <w:pPr>
        <w:pStyle w:val="CommentText"/>
      </w:pPr>
      <w:r>
        <w:rPr>
          <w:rStyle w:val="CommentReference"/>
        </w:rPr>
        <w:annotationRef/>
      </w:r>
      <w:r>
        <w:t xml:space="preserve">Ok, rearranged these sentences a bit so they make better sense. </w:t>
      </w:r>
    </w:p>
  </w:comment>
  <w:comment w:id="2346" w:author="Andrea Stafford Hintz" w:date="2016-08-12T15:41:00Z" w:initials="ASH">
    <w:p w14:paraId="031DCA31" w14:textId="1BB431A6" w:rsidR="00205791" w:rsidRDefault="00205791">
      <w:pPr>
        <w:pStyle w:val="CommentText"/>
      </w:pPr>
      <w:r>
        <w:rPr>
          <w:rStyle w:val="CommentReference"/>
        </w:rPr>
        <w:annotationRef/>
      </w:r>
      <w:r>
        <w:t xml:space="preserve">While this might be important backstory, this isn’t a good place to dump it. She’s in a tight spot, and should be thinking about a quick exit. I’d recommend putting this somewhere else, or trimming to just one or two sentences. </w:t>
      </w:r>
    </w:p>
  </w:comment>
  <w:comment w:id="2349" w:author="Andrea Stafford Hintz" w:date="2016-08-12T15:45:00Z" w:initials="ASH">
    <w:p w14:paraId="26B3C887" w14:textId="2EF4DE88" w:rsidR="00205791" w:rsidRDefault="00205791">
      <w:pPr>
        <w:pStyle w:val="CommentText"/>
      </w:pPr>
      <w:r>
        <w:rPr>
          <w:rStyle w:val="CommentReference"/>
        </w:rPr>
        <w:annotationRef/>
      </w:r>
      <w:r>
        <w:t xml:space="preserve">A little more description here, is she standing next to a potted plant, pretending to be part of a group? What is her cover for looking around? She can’t stick out. </w:t>
      </w:r>
    </w:p>
  </w:comment>
  <w:comment w:id="2355" w:author="Andrea Stafford Hintz" w:date="2016-08-12T15:47:00Z" w:initials="ASH">
    <w:p w14:paraId="47BB94CF" w14:textId="135142B2" w:rsidR="00205791" w:rsidRDefault="00205791">
      <w:pPr>
        <w:pStyle w:val="CommentText"/>
      </w:pPr>
      <w:r>
        <w:rPr>
          <w:rStyle w:val="CommentReference"/>
        </w:rPr>
        <w:annotationRef/>
      </w:r>
      <w:r>
        <w:t>This would REALLY make her stick out. I’d suggest giving her a minimum competence level, if she’s made a study of waltz’s. They’d be on her like a pack of wolves…the party-goers and the birdmen.</w:t>
      </w:r>
    </w:p>
  </w:comment>
  <w:comment w:id="2359" w:author="Andrea Stafford Hintz" w:date="2016-08-12T15:52:00Z" w:initials="ASH">
    <w:p w14:paraId="5B6BACFA" w14:textId="7AFDBEDA" w:rsidR="00205791" w:rsidRDefault="00205791">
      <w:pPr>
        <w:pStyle w:val="CommentText"/>
      </w:pPr>
      <w:r>
        <w:rPr>
          <w:rStyle w:val="CommentReference"/>
        </w:rPr>
        <w:annotationRef/>
      </w:r>
      <w:r>
        <w:t>If they are face to face, she shouldn’t have to look up. Also, those masks stick out pretty far, she should be able to see the nose!</w:t>
      </w:r>
    </w:p>
  </w:comment>
  <w:comment w:id="2362" w:author="Andrea Stafford Hintz" w:date="2016-08-12T15:52:00Z" w:initials="ASH">
    <w:p w14:paraId="47B4CE28" w14:textId="041246BC" w:rsidR="00205791" w:rsidRDefault="00205791">
      <w:pPr>
        <w:pStyle w:val="CommentText"/>
      </w:pPr>
      <w:r>
        <w:rPr>
          <w:rStyle w:val="CommentReference"/>
        </w:rPr>
        <w:annotationRef/>
      </w:r>
      <w:r>
        <w:t xml:space="preserve">Why go quietly? We need to know. </w:t>
      </w:r>
    </w:p>
  </w:comment>
  <w:comment w:id="2374" w:author="Andrea Stafford Hintz" w:date="2016-08-12T15:56:00Z" w:initials="ASH">
    <w:p w14:paraId="3E924A83" w14:textId="1648A1A2" w:rsidR="00205791" w:rsidRDefault="00205791">
      <w:pPr>
        <w:pStyle w:val="CommentText"/>
      </w:pPr>
      <w:r>
        <w:rPr>
          <w:rStyle w:val="CommentReference"/>
        </w:rPr>
        <w:annotationRef/>
      </w:r>
      <w:r>
        <w:t>She couldn’t see that before? What else would it be? I think that he should probably just get a strong grip on her arm and escort her off the floor or something, and put the gun in her side.</w:t>
      </w:r>
    </w:p>
  </w:comment>
  <w:comment w:id="2424" w:author="Andrea Stafford Hintz" w:date="2016-08-12T15:59:00Z" w:initials="ASH">
    <w:p w14:paraId="42C8045E" w14:textId="2EA5060F" w:rsidR="00205791" w:rsidRDefault="00205791">
      <w:pPr>
        <w:pStyle w:val="CommentText"/>
      </w:pPr>
      <w:r>
        <w:rPr>
          <w:rStyle w:val="CommentReference"/>
        </w:rPr>
        <w:annotationRef/>
      </w:r>
      <w:r>
        <w:t xml:space="preserve">“The man smiled, his mask shifting on his face and crinkled lines forming near the corners of his eyes.” This is more active, something like this would be better. </w:t>
      </w:r>
    </w:p>
  </w:comment>
  <w:comment w:id="2430" w:author="Andrea Stafford Hintz" w:date="2016-08-15T09:29:00Z" w:initials="ASH">
    <w:p w14:paraId="707FABFC" w14:textId="5DB72611" w:rsidR="00205791" w:rsidRDefault="00205791">
      <w:pPr>
        <w:pStyle w:val="CommentText"/>
      </w:pPr>
      <w:r>
        <w:rPr>
          <w:rStyle w:val="CommentReference"/>
        </w:rPr>
        <w:annotationRef/>
      </w:r>
      <w:r>
        <w:t>This is awesome! My only question here, why didn’t she try this on Connor before? Does the intended target have to be in her face or what?</w:t>
      </w:r>
    </w:p>
  </w:comment>
  <w:comment w:id="2436" w:author="Andrea Stafford Hintz" w:date="2016-08-15T09:30:00Z" w:initials="ASH">
    <w:p w14:paraId="4A884317" w14:textId="1C808475" w:rsidR="00205791" w:rsidRDefault="00205791">
      <w:pPr>
        <w:pStyle w:val="CommentText"/>
      </w:pPr>
      <w:r>
        <w:rPr>
          <w:rStyle w:val="CommentReference"/>
        </w:rPr>
        <w:annotationRef/>
      </w:r>
      <w:r>
        <w:t>Again, I think more could be made of this revolving floor. It would be very tricky to maneuver, especially if this was a new thing.</w:t>
      </w:r>
    </w:p>
  </w:comment>
  <w:comment w:id="2453" w:author="Andrea Stafford Hintz" w:date="2016-08-15T09:32:00Z" w:initials="ASH">
    <w:p w14:paraId="69CFDE23" w14:textId="3BC69748" w:rsidR="00205791" w:rsidRDefault="00205791">
      <w:pPr>
        <w:pStyle w:val="CommentText"/>
      </w:pPr>
      <w:r>
        <w:rPr>
          <w:rStyle w:val="CommentReference"/>
        </w:rPr>
        <w:annotationRef/>
      </w:r>
      <w:r>
        <w:t>Instead of this, how about something like, “As she was weaving through the throngs of bystanders…etc.”  It’s more descriptive.</w:t>
      </w:r>
    </w:p>
  </w:comment>
  <w:comment w:id="2505" w:author="Andrea Stafford Hintz" w:date="2016-08-15T09:38:00Z" w:initials="ASH">
    <w:p w14:paraId="73DB0141" w14:textId="2CF2523A" w:rsidR="00205791" w:rsidRDefault="00205791">
      <w:pPr>
        <w:pStyle w:val="CommentText"/>
      </w:pPr>
      <w:r>
        <w:rPr>
          <w:rStyle w:val="CommentReference"/>
        </w:rPr>
        <w:annotationRef/>
      </w:r>
      <w:r>
        <w:t>A quick mention of how it’s her fault wouldn’t go amiss here. Might end foreshadow some guilt later?</w:t>
      </w:r>
    </w:p>
  </w:comment>
  <w:comment w:id="2510" w:author="Andrea Stafford Hintz" w:date="2016-08-15T09:36:00Z" w:initials="ASH">
    <w:p w14:paraId="772A2868" w14:textId="716F9AD7" w:rsidR="00205791" w:rsidRDefault="00205791">
      <w:pPr>
        <w:pStyle w:val="CommentText"/>
      </w:pPr>
      <w:r>
        <w:rPr>
          <w:rStyle w:val="CommentReference"/>
        </w:rPr>
        <w:annotationRef/>
      </w:r>
      <w:r>
        <w:t>You don’t need both ‘he’d have been’ and ‘to have had to’ in the same breath there! Wow that’s a mouthful!</w:t>
      </w:r>
    </w:p>
  </w:comment>
  <w:comment w:id="2521" w:author="Andrea Stafford Hintz" w:date="2016-08-15T09:39:00Z" w:initials="ASH">
    <w:p w14:paraId="1A9D3144" w14:textId="68331A5D" w:rsidR="00205791" w:rsidRDefault="00205791">
      <w:pPr>
        <w:pStyle w:val="CommentText"/>
      </w:pPr>
      <w:r>
        <w:rPr>
          <w:rStyle w:val="CommentReference"/>
        </w:rPr>
        <w:annotationRef/>
      </w:r>
      <w:r>
        <w:t>She’d done enough for Mr. O already, by letting him live. (Right?)</w:t>
      </w:r>
    </w:p>
  </w:comment>
  <w:comment w:id="2530" w:author="Andrea Stafford Hintz" w:date="2016-08-15T09:42:00Z" w:initials="ASH">
    <w:p w14:paraId="211509E1" w14:textId="534B9343" w:rsidR="00205791" w:rsidRDefault="00205791">
      <w:pPr>
        <w:pStyle w:val="CommentText"/>
      </w:pPr>
      <w:r>
        <w:rPr>
          <w:rStyle w:val="CommentReference"/>
        </w:rPr>
        <w:annotationRef/>
      </w:r>
      <w:r>
        <w:t xml:space="preserve">Using comrade, associate, crony, whatever lumps them together as a group better than the man. Also, comrade sounds cool. </w:t>
      </w:r>
      <w:r>
        <w:sym w:font="Wingdings" w:char="F04A"/>
      </w:r>
    </w:p>
  </w:comment>
  <w:comment w:id="2536" w:author="Andrea Stafford Hintz" w:date="2016-08-15T09:43:00Z" w:initials="ASH">
    <w:p w14:paraId="0FE52B35" w14:textId="08B31089" w:rsidR="00205791" w:rsidRDefault="00205791">
      <w:pPr>
        <w:pStyle w:val="CommentText"/>
      </w:pPr>
      <w:r>
        <w:rPr>
          <w:rStyle w:val="CommentReference"/>
        </w:rPr>
        <w:annotationRef/>
      </w:r>
      <w:r>
        <w:t>I had the impression from the paragraph where it says “exit unguarded” that she was right by the door? Maybe this guy is just in the doorway suddenly?</w:t>
      </w:r>
    </w:p>
  </w:comment>
  <w:comment w:id="2539" w:author="Andrea Stafford Hintz" w:date="2016-08-15T09:46:00Z" w:initials="ASH">
    <w:p w14:paraId="736209FD" w14:textId="465FC5D5" w:rsidR="00205791" w:rsidRDefault="00205791">
      <w:pPr>
        <w:pStyle w:val="CommentText"/>
      </w:pPr>
      <w:r>
        <w:rPr>
          <w:rStyle w:val="CommentReference"/>
        </w:rPr>
        <w:annotationRef/>
      </w:r>
      <w:r>
        <w:t xml:space="preserve">This makes it seem like she slapped him, which I don’t think could lay him out cold. You might describe it as a punch of some sort instead, or a judo chop to the throat or whatever. </w:t>
      </w:r>
      <w:r>
        <w:sym w:font="Wingdings" w:char="F04A"/>
      </w:r>
      <w:r>
        <w:t xml:space="preserve"> Or, when he lands hard he can knock a vase off a pedestal which then knocks him out. Etc.</w:t>
      </w:r>
    </w:p>
  </w:comment>
  <w:comment w:id="2542" w:author="Andrea Stafford Hintz" w:date="2016-08-15T09:48:00Z" w:initials="ASH">
    <w:p w14:paraId="4567C9E4" w14:textId="7B0E74DD" w:rsidR="00205791" w:rsidRDefault="00205791">
      <w:pPr>
        <w:pStyle w:val="CommentText"/>
      </w:pPr>
      <w:r>
        <w:rPr>
          <w:rStyle w:val="CommentReference"/>
        </w:rPr>
        <w:annotationRef/>
      </w:r>
      <w:r>
        <w:t xml:space="preserve">Describe his features briefly. “He was pasty, in that aristocratic way, with refined brows and a huge mole on his upper lip.” Or whatever. ;) </w:t>
      </w:r>
    </w:p>
  </w:comment>
  <w:comment w:id="2549" w:author="Andrea Stafford Hintz" w:date="2016-08-15T09:52:00Z" w:initials="ASH">
    <w:p w14:paraId="660777D3" w14:textId="0B5D7693" w:rsidR="00205791" w:rsidRDefault="00205791">
      <w:pPr>
        <w:pStyle w:val="CommentText"/>
      </w:pPr>
      <w:r>
        <w:rPr>
          <w:rStyle w:val="CommentReference"/>
        </w:rPr>
        <w:annotationRef/>
      </w:r>
      <w:r>
        <w:t>What hallway? I thought we were still in the ballroom? You might mention in the preceding paragraph that she’s moved into the hallway, as she steps over the guy.</w:t>
      </w:r>
    </w:p>
  </w:comment>
  <w:comment w:id="2559" w:author="Andrea Stafford Hintz" w:date="2016-08-15T09:51:00Z" w:initials="ASH">
    <w:p w14:paraId="73F3F4C8" w14:textId="71518875" w:rsidR="00205791" w:rsidRDefault="00205791">
      <w:pPr>
        <w:pStyle w:val="CommentText"/>
      </w:pPr>
      <w:r>
        <w:rPr>
          <w:rStyle w:val="CommentReference"/>
        </w:rPr>
        <w:annotationRef/>
      </w:r>
      <w:r>
        <w:t xml:space="preserve">Is this the same guy she darted a minute ago, or someone she knows from her past? You might want to make that distinction. </w:t>
      </w:r>
    </w:p>
  </w:comment>
  <w:comment w:id="2571" w:author="Andrea Stafford Hintz" w:date="2016-08-15T10:00:00Z" w:initials="ASH">
    <w:p w14:paraId="6D9D39C2" w14:textId="0900405A" w:rsidR="00205791" w:rsidRDefault="00205791">
      <w:pPr>
        <w:pStyle w:val="CommentText"/>
      </w:pPr>
      <w:r>
        <w:rPr>
          <w:rStyle w:val="CommentReference"/>
        </w:rPr>
        <w:annotationRef/>
      </w:r>
      <w:r>
        <w:t>This could use more description, maybe just another line.</w:t>
      </w:r>
    </w:p>
  </w:comment>
  <w:comment w:id="2579" w:author="Andrea Stafford Hintz" w:date="2016-08-15T09:54:00Z" w:initials="ASH">
    <w:p w14:paraId="29F2D4DF" w14:textId="79035B99" w:rsidR="00205791" w:rsidRDefault="00205791">
      <w:pPr>
        <w:pStyle w:val="CommentText"/>
      </w:pPr>
      <w:r>
        <w:rPr>
          <w:rStyle w:val="CommentReference"/>
        </w:rPr>
        <w:annotationRef/>
      </w:r>
      <w:r>
        <w:t>This seems a bit sexy for the situation, how about chewing her lip instead? Or clenching her fists even.</w:t>
      </w:r>
    </w:p>
  </w:comment>
  <w:comment w:id="2607" w:author="Andrea Stafford Hintz" w:date="2016-08-15T10:01:00Z" w:initials="ASH">
    <w:p w14:paraId="4DAA3719" w14:textId="582BE2DA" w:rsidR="00205791" w:rsidRDefault="00205791">
      <w:pPr>
        <w:pStyle w:val="CommentText"/>
      </w:pPr>
      <w:r>
        <w:rPr>
          <w:rStyle w:val="CommentReference"/>
        </w:rPr>
        <w:annotationRef/>
      </w:r>
      <w:r>
        <w:t>Good. Well-written.</w:t>
      </w:r>
    </w:p>
  </w:comment>
  <w:comment w:id="2630" w:author="Andrea Stafford Hintz" w:date="2016-08-15T10:04:00Z" w:initials="ASH">
    <w:p w14:paraId="70D87FE1" w14:textId="3B3618F6" w:rsidR="00205791" w:rsidRDefault="00205791">
      <w:pPr>
        <w:pStyle w:val="CommentText"/>
      </w:pPr>
      <w:r>
        <w:rPr>
          <w:rStyle w:val="CommentReference"/>
        </w:rPr>
        <w:annotationRef/>
      </w:r>
      <w:r>
        <w:t xml:space="preserve">The way this is written, it seems as though there is an envelope AND a package? Reword to indicate whichever is correct (just the envelope, right?) </w:t>
      </w:r>
    </w:p>
  </w:comment>
  <w:comment w:id="2633" w:author="Andrea Stafford Hintz" w:date="2016-08-15T10:18:00Z" w:initials="ASH">
    <w:p w14:paraId="646FAA10" w14:textId="7883ADB8" w:rsidR="00205791" w:rsidRDefault="00205791">
      <w:pPr>
        <w:pStyle w:val="CommentText"/>
      </w:pPr>
      <w:r>
        <w:rPr>
          <w:rStyle w:val="CommentReference"/>
        </w:rPr>
        <w:annotationRef/>
      </w:r>
      <w:r>
        <w:t xml:space="preserve">I think this is obvious, with your previous remarks, and unnecessary. </w:t>
      </w:r>
    </w:p>
  </w:comment>
  <w:comment w:id="2658" w:author="Andrea Stafford Hintz" w:date="2016-08-15T10:25:00Z" w:initials="ASH">
    <w:p w14:paraId="31CA4CAA" w14:textId="35E29445" w:rsidR="00205791" w:rsidRDefault="00205791">
      <w:pPr>
        <w:pStyle w:val="CommentText"/>
      </w:pPr>
      <w:r>
        <w:rPr>
          <w:rStyle w:val="CommentReference"/>
        </w:rPr>
        <w:annotationRef/>
      </w:r>
      <w:r>
        <w:t xml:space="preserve">How large? Is it the same size as an actual raven, or bigger? This matter  below, when it seems as though he’s holding it in his hand. </w:t>
      </w:r>
    </w:p>
  </w:comment>
  <w:comment w:id="2656" w:author="Andrea Stafford Hintz" w:date="2016-08-15T10:19:00Z" w:initials="ASH">
    <w:p w14:paraId="757B2EAA" w14:textId="5C94A73E" w:rsidR="00205791" w:rsidRDefault="00205791">
      <w:pPr>
        <w:pStyle w:val="CommentText"/>
      </w:pPr>
      <w:r>
        <w:rPr>
          <w:rStyle w:val="CommentReference"/>
        </w:rPr>
        <w:annotationRef/>
      </w:r>
      <w:r>
        <w:t xml:space="preserve">You might break this up into 2 sentences, one with the man bringing the </w:t>
      </w:r>
      <w:proofErr w:type="spellStart"/>
      <w:r>
        <w:t>mech</w:t>
      </w:r>
      <w:proofErr w:type="spellEnd"/>
      <w:r>
        <w:t xml:space="preserve"> raven into the scene, then description, then have him hand it over. </w:t>
      </w:r>
    </w:p>
  </w:comment>
  <w:comment w:id="2662" w:author="Andrea Stafford Hintz" w:date="2016-08-15T10:21:00Z" w:initials="ASH">
    <w:p w14:paraId="5560F599" w14:textId="47112547" w:rsidR="00205791" w:rsidRDefault="00205791">
      <w:pPr>
        <w:pStyle w:val="CommentText"/>
      </w:pPr>
      <w:r>
        <w:rPr>
          <w:rStyle w:val="CommentReference"/>
        </w:rPr>
        <w:annotationRef/>
      </w:r>
      <w:r>
        <w:t xml:space="preserve">Beneath real raven feathers glued into place…might make better sense to just attach the entire wing at the joint, but IDK. Worth thinking about. The real feathers wouldn’t be very practical though, they’d need to be treated somehow so they wouldn’t decay over time. Maybe black leather feathers, carefully etched to resemble the real thing? </w:t>
      </w:r>
    </w:p>
  </w:comment>
  <w:comment w:id="2677" w:author="Andrea Stafford Hintz" w:date="2016-08-15T10:26:00Z" w:initials="ASH">
    <w:p w14:paraId="52122F5A" w14:textId="210F30B2" w:rsidR="00205791" w:rsidRDefault="00205791">
      <w:pPr>
        <w:pStyle w:val="CommentText"/>
      </w:pPr>
      <w:r>
        <w:rPr>
          <w:rStyle w:val="CommentReference"/>
        </w:rPr>
        <w:annotationRef/>
      </w:r>
      <w:r>
        <w:t>Again, how big is this bird? Ravens are about the size of a chicken, and weigh up to 4 pounds or so. Does size matter? Will it be carrying things?</w:t>
      </w:r>
    </w:p>
  </w:comment>
  <w:comment w:id="2695" w:author="Andrea Stafford Hintz" w:date="2016-08-15T10:33:00Z" w:initials="ASH">
    <w:p w14:paraId="771351F1" w14:textId="112B91FA" w:rsidR="00205791" w:rsidRDefault="00205791">
      <w:pPr>
        <w:pStyle w:val="CommentText"/>
      </w:pPr>
      <w:r>
        <w:rPr>
          <w:rStyle w:val="CommentReference"/>
        </w:rPr>
        <w:annotationRef/>
      </w:r>
      <w:r>
        <w:t xml:space="preserve">Why would she automatically think this was bad? A line saying whatever it is, it can’t be good would be great at the beginning here. </w:t>
      </w:r>
    </w:p>
  </w:comment>
  <w:comment w:id="2709" w:author="Andrea Stafford Hintz" w:date="2016-08-15T10:33:00Z" w:initials="ASH">
    <w:p w14:paraId="7A710815" w14:textId="77777777" w:rsidR="00205791" w:rsidRDefault="00205791" w:rsidP="002856D6">
      <w:pPr>
        <w:pStyle w:val="CommentText"/>
      </w:pPr>
      <w:r>
        <w:rPr>
          <w:rStyle w:val="CommentReference"/>
        </w:rPr>
        <w:annotationRef/>
      </w:r>
      <w:r>
        <w:t xml:space="preserve">Why would she automatically think this was bad? A line saying whatever it is, it can’t be good would be great at the beginning here. </w:t>
      </w:r>
    </w:p>
  </w:comment>
  <w:comment w:id="2712" w:author="Andrea Stafford Hintz" w:date="2016-08-15T10:36:00Z" w:initials="ASH">
    <w:p w14:paraId="1E867D1B" w14:textId="4383EED1" w:rsidR="00205791" w:rsidRDefault="00205791">
      <w:pPr>
        <w:pStyle w:val="CommentText"/>
      </w:pPr>
      <w:r>
        <w:rPr>
          <w:rStyle w:val="CommentReference"/>
        </w:rPr>
        <w:annotationRef/>
      </w:r>
      <w:r>
        <w:t>This sentence is better at the end, as we finish the chapter with an action.</w:t>
      </w:r>
    </w:p>
  </w:comment>
  <w:comment w:id="2720" w:author="Andrea Stafford Hintz" w:date="2016-08-15T10:41:00Z" w:initials="ASH">
    <w:p w14:paraId="3ACAD1B0" w14:textId="1575BE92" w:rsidR="00205791" w:rsidRDefault="00205791">
      <w:pPr>
        <w:pStyle w:val="CommentText"/>
      </w:pPr>
      <w:r>
        <w:rPr>
          <w:rStyle w:val="CommentReference"/>
        </w:rPr>
        <w:annotationRef/>
      </w:r>
      <w:r>
        <w:t xml:space="preserve">Smelt is the British spelling. Normally, North American writers use smelled. If you want to use British spellings, make sure you do it throughout; also, your copy editor should check and see if NA publishers prefer NA spellings, etc. Just something for the future. </w:t>
      </w:r>
      <w:r>
        <w:sym w:font="Wingdings" w:char="F04A"/>
      </w:r>
      <w:r>
        <w:t xml:space="preserve"> </w:t>
      </w:r>
    </w:p>
  </w:comment>
  <w:comment w:id="2730" w:author="Andrea Stafford Hintz" w:date="2016-08-15T11:02:00Z" w:initials="ASH">
    <w:p w14:paraId="56C69B8E" w14:textId="01F9E315" w:rsidR="00205791" w:rsidRDefault="00205791">
      <w:pPr>
        <w:pStyle w:val="CommentText"/>
      </w:pPr>
      <w:r>
        <w:rPr>
          <w:rStyle w:val="CommentReference"/>
        </w:rPr>
        <w:annotationRef/>
      </w:r>
      <w:r>
        <w:t>I’d change this line to, “What do you think he meant by that, Bailey?” So there’s no confusion as to who he’s talking to/about.</w:t>
      </w:r>
    </w:p>
  </w:comment>
  <w:comment w:id="2740" w:author="Andrea Stafford Hintz" w:date="2016-08-15T11:00:00Z" w:initials="ASH">
    <w:p w14:paraId="7B106430" w14:textId="5DE58C60" w:rsidR="00205791" w:rsidRDefault="00205791">
      <w:pPr>
        <w:pStyle w:val="CommentText"/>
      </w:pPr>
      <w:r>
        <w:rPr>
          <w:rStyle w:val="CommentReference"/>
        </w:rPr>
        <w:annotationRef/>
      </w:r>
      <w:r>
        <w:t>Gander seems very offhand, not what an artist would do while painting. Maybe he can pause to consider his subject, observe, examine, etc.</w:t>
      </w:r>
    </w:p>
  </w:comment>
  <w:comment w:id="2743" w:author="Andrea Stafford Hintz" w:date="2016-08-15T10:59:00Z" w:initials="ASH">
    <w:p w14:paraId="5A8EAF0E" w14:textId="0521A703" w:rsidR="00205791" w:rsidRDefault="00205791">
      <w:pPr>
        <w:pStyle w:val="CommentText"/>
      </w:pPr>
      <w:r>
        <w:rPr>
          <w:rStyle w:val="CommentReference"/>
        </w:rPr>
        <w:annotationRef/>
      </w:r>
      <w:r>
        <w:t>Well. About those homosexual tendencies…this does seem to imply that, a bit? Is that what YOU are implying?</w:t>
      </w:r>
    </w:p>
    <w:p w14:paraId="3A046B0B" w14:textId="77777777" w:rsidR="00205791" w:rsidRDefault="00205791">
      <w:pPr>
        <w:pStyle w:val="CommentText"/>
      </w:pPr>
    </w:p>
    <w:p w14:paraId="16A92A24" w14:textId="2FDA2EFB" w:rsidR="00205791" w:rsidRDefault="00205791">
      <w:pPr>
        <w:pStyle w:val="CommentText"/>
      </w:pPr>
      <w:r>
        <w:t xml:space="preserve">Though you have really great imagery going on in this scene! </w:t>
      </w:r>
      <w:r>
        <w:sym w:font="Wingdings" w:char="F04A"/>
      </w:r>
    </w:p>
  </w:comment>
  <w:comment w:id="2749" w:author="Andrea Stafford Hintz" w:date="2016-08-15T11:03:00Z" w:initials="ASH">
    <w:p w14:paraId="74181918" w14:textId="68DBF5F2" w:rsidR="00205791" w:rsidRDefault="00205791">
      <w:pPr>
        <w:pStyle w:val="CommentText"/>
      </w:pPr>
      <w:r>
        <w:rPr>
          <w:rStyle w:val="CommentReference"/>
        </w:rPr>
        <w:annotationRef/>
      </w:r>
      <w:r>
        <w:t>The name implies French, but for some reason I thought Russian…so maybe just say which?</w:t>
      </w:r>
    </w:p>
  </w:comment>
  <w:comment w:id="2752" w:author="Andrea Stafford Hintz" w:date="2016-08-15T11:04:00Z" w:initials="ASH">
    <w:p w14:paraId="7D80B437" w14:textId="593334F4" w:rsidR="00205791" w:rsidRDefault="00205791">
      <w:pPr>
        <w:pStyle w:val="CommentText"/>
      </w:pPr>
      <w:r>
        <w:rPr>
          <w:rStyle w:val="CommentReference"/>
        </w:rPr>
        <w:annotationRef/>
      </w:r>
      <w:r>
        <w:t>Perhaps use the French/Russian/Klingon word for compliment here, for a nice touch? Le homage is French for praise/compliment/tribute, you’re on your own for the Klingon.</w:t>
      </w:r>
    </w:p>
  </w:comment>
  <w:comment w:id="2757" w:author="Andrea Stafford Hintz" w:date="2016-08-15T11:08:00Z" w:initials="ASH">
    <w:p w14:paraId="39C0E1F9" w14:textId="77777777" w:rsidR="0061612B" w:rsidRDefault="0061612B" w:rsidP="00A22D6C">
      <w:pPr>
        <w:pStyle w:val="CommentText"/>
      </w:pPr>
      <w:r>
        <w:rPr>
          <w:rStyle w:val="CommentReference"/>
        </w:rPr>
        <w:annotationRef/>
      </w:r>
      <w:r>
        <w:t xml:space="preserve">This sentence is a messy mess. Too many commas, fillers, adverbs. </w:t>
      </w:r>
    </w:p>
    <w:p w14:paraId="37A9D564" w14:textId="77777777" w:rsidR="0061612B" w:rsidRDefault="0061612B" w:rsidP="00A22D6C">
      <w:pPr>
        <w:pStyle w:val="CommentText"/>
      </w:pPr>
    </w:p>
    <w:p w14:paraId="096C1F32" w14:textId="77777777" w:rsidR="0061612B" w:rsidRDefault="0061612B" w:rsidP="00A22D6C">
      <w:pPr>
        <w:pStyle w:val="CommentText"/>
      </w:pPr>
      <w:r>
        <w:t>Try: Bailey cocked his head and listened to their banter, puzzled by (whatever it is that made him quizzical).</w:t>
      </w:r>
    </w:p>
    <w:p w14:paraId="13F567AE" w14:textId="77777777" w:rsidR="0061612B" w:rsidRDefault="0061612B" w:rsidP="00A22D6C">
      <w:pPr>
        <w:pStyle w:val="CommentText"/>
      </w:pPr>
    </w:p>
    <w:p w14:paraId="48973FA0" w14:textId="77777777" w:rsidR="0061612B" w:rsidRDefault="0061612B" w:rsidP="00A22D6C">
      <w:pPr>
        <w:pStyle w:val="CommentText"/>
      </w:pPr>
      <w:r>
        <w:t>Also, this line is randomly thrown in there between Remy and Roderick’s speaking parts. I’d give Bailey a speaking line, or a few lines of describing what he’s seeing. Otherwise it’s just head-hopping to Bailey.</w:t>
      </w:r>
    </w:p>
  </w:comment>
  <w:comment w:id="2758" w:author="Andrea Stafford Hintz" w:date="2016-08-15T11:08:00Z" w:initials="ASH">
    <w:p w14:paraId="08095668" w14:textId="77777777" w:rsidR="00205791" w:rsidRDefault="00205791">
      <w:pPr>
        <w:pStyle w:val="CommentText"/>
      </w:pPr>
      <w:r>
        <w:rPr>
          <w:rStyle w:val="CommentReference"/>
        </w:rPr>
        <w:annotationRef/>
      </w:r>
      <w:r>
        <w:t xml:space="preserve">This sentence is a messy mess. Too many commas, fillers, adverbs. </w:t>
      </w:r>
    </w:p>
    <w:p w14:paraId="5047F583" w14:textId="77777777" w:rsidR="00205791" w:rsidRDefault="00205791">
      <w:pPr>
        <w:pStyle w:val="CommentText"/>
      </w:pPr>
    </w:p>
    <w:p w14:paraId="634BE10E" w14:textId="77777777" w:rsidR="00205791" w:rsidRDefault="00205791">
      <w:pPr>
        <w:pStyle w:val="CommentText"/>
      </w:pPr>
      <w:r>
        <w:t>Try: Bailey cocked his head and listened to their banter, puzzled by (whatever it is that made him quizzical).</w:t>
      </w:r>
    </w:p>
    <w:p w14:paraId="1E19523C" w14:textId="77777777" w:rsidR="00205791" w:rsidRDefault="00205791">
      <w:pPr>
        <w:pStyle w:val="CommentText"/>
      </w:pPr>
    </w:p>
    <w:p w14:paraId="0B8300BF" w14:textId="327AFEEC" w:rsidR="00205791" w:rsidRDefault="00205791">
      <w:pPr>
        <w:pStyle w:val="CommentText"/>
      </w:pPr>
      <w:r>
        <w:t>Also, this line is randomly thrown in there between Remy and Roderick’s speaking parts. I’d give Bailey a speaking line, or a few lines of describing what he’s seeing. Otherwise it’s just head-hopping to Bailey.</w:t>
      </w:r>
    </w:p>
  </w:comment>
  <w:comment w:id="2759" w:author="Andrea Stafford Hintz" w:date="2016-08-15T11:16:00Z" w:initials="ASH">
    <w:p w14:paraId="01AEEB43" w14:textId="0FD594EC" w:rsidR="00205791" w:rsidRDefault="00205791">
      <w:pPr>
        <w:pStyle w:val="CommentText"/>
      </w:pPr>
      <w:r>
        <w:rPr>
          <w:rStyle w:val="CommentReference"/>
        </w:rPr>
        <w:annotationRef/>
      </w:r>
      <w:r>
        <w:t>This format is much more clear.</w:t>
      </w:r>
    </w:p>
  </w:comment>
  <w:comment w:id="2792" w:author="Andrea Stafford Hintz" w:date="2016-08-15T11:17:00Z" w:initials="ASH">
    <w:p w14:paraId="285F9297" w14:textId="2B7E064D" w:rsidR="00205791" w:rsidRDefault="00205791">
      <w:pPr>
        <w:pStyle w:val="CommentText"/>
      </w:pPr>
      <w:r>
        <w:rPr>
          <w:rStyle w:val="CommentReference"/>
        </w:rPr>
        <w:annotationRef/>
      </w:r>
      <w:r>
        <w:t xml:space="preserve">Is he scornful/sarcastic/mocking here, or quizzical? I moved the quizzical sentence below, but it WAS just about this. </w:t>
      </w:r>
    </w:p>
  </w:comment>
  <w:comment w:id="2831" w:author="Andrea Stafford Hintz" w:date="2016-08-15T11:35:00Z" w:initials="ASH">
    <w:p w14:paraId="20313BA0" w14:textId="41CBD994" w:rsidR="00205791" w:rsidRDefault="00205791">
      <w:pPr>
        <w:pStyle w:val="CommentText"/>
      </w:pPr>
      <w:r>
        <w:rPr>
          <w:rStyle w:val="CommentReference"/>
        </w:rPr>
        <w:annotationRef/>
      </w:r>
      <w:r>
        <w:t>This is obvious.</w:t>
      </w:r>
    </w:p>
  </w:comment>
  <w:comment w:id="2834" w:author="Andrea Stafford Hintz" w:date="2016-08-15T11:37:00Z" w:initials="ASH">
    <w:p w14:paraId="556FB45D" w14:textId="5D1FC35E" w:rsidR="00205791" w:rsidRPr="003F47BD" w:rsidRDefault="00205791">
      <w:pPr>
        <w:pStyle w:val="CommentText"/>
        <w:rPr>
          <w:rFonts w:ascii="Times New Roman" w:hAnsi="Times New Roman" w:cs="Times New Roman"/>
          <w:sz w:val="24"/>
          <w:szCs w:val="24"/>
        </w:rPr>
      </w:pPr>
      <w:r w:rsidRPr="003F47BD">
        <w:rPr>
          <w:rStyle w:val="CommentReference"/>
          <w:rFonts w:ascii="Times New Roman" w:hAnsi="Times New Roman" w:cs="Times New Roman"/>
          <w:sz w:val="24"/>
          <w:szCs w:val="24"/>
        </w:rPr>
        <w:annotationRef/>
      </w:r>
      <w:r w:rsidRPr="003F47BD">
        <w:rPr>
          <w:rFonts w:ascii="Times New Roman" w:hAnsi="Times New Roman" w:cs="Times New Roman"/>
          <w:sz w:val="24"/>
          <w:szCs w:val="24"/>
        </w:rPr>
        <w:t xml:space="preserve">This should be the masculine, mon </w:t>
      </w:r>
      <w:proofErr w:type="spellStart"/>
      <w:r w:rsidRPr="003F47BD">
        <w:rPr>
          <w:rFonts w:ascii="Times New Roman" w:hAnsi="Times New Roman" w:cs="Times New Roman"/>
          <w:sz w:val="24"/>
          <w:szCs w:val="24"/>
        </w:rPr>
        <w:t>cher</w:t>
      </w:r>
      <w:proofErr w:type="spellEnd"/>
      <w:r w:rsidRPr="003F47BD">
        <w:rPr>
          <w:rFonts w:ascii="Times New Roman" w:hAnsi="Times New Roman" w:cs="Times New Roman"/>
          <w:sz w:val="24"/>
          <w:szCs w:val="24"/>
        </w:rPr>
        <w:t xml:space="preserve">, or mon </w:t>
      </w:r>
      <w:proofErr w:type="spellStart"/>
      <w:r w:rsidRPr="003F47BD">
        <w:rPr>
          <w:rFonts w:ascii="Times New Roman" w:hAnsi="Times New Roman" w:cs="Times New Roman"/>
          <w:sz w:val="24"/>
          <w:szCs w:val="24"/>
        </w:rPr>
        <w:t>chéri</w:t>
      </w:r>
      <w:proofErr w:type="spellEnd"/>
      <w:r w:rsidRPr="003F47BD">
        <w:rPr>
          <w:rFonts w:ascii="Times New Roman" w:hAnsi="Times New Roman" w:cs="Times New Roman"/>
          <w:sz w:val="24"/>
          <w:szCs w:val="24"/>
        </w:rPr>
        <w:t xml:space="preserve">. Feminine is ma </w:t>
      </w:r>
      <w:proofErr w:type="spellStart"/>
      <w:r w:rsidRPr="003F47BD">
        <w:rPr>
          <w:rFonts w:ascii="Times New Roman" w:hAnsi="Times New Roman" w:cs="Times New Roman"/>
          <w:sz w:val="24"/>
          <w:szCs w:val="24"/>
        </w:rPr>
        <w:t>chére</w:t>
      </w:r>
      <w:proofErr w:type="spellEnd"/>
      <w:r w:rsidRPr="003F47BD">
        <w:rPr>
          <w:rFonts w:ascii="Times New Roman" w:hAnsi="Times New Roman" w:cs="Times New Roman"/>
          <w:sz w:val="24"/>
          <w:szCs w:val="24"/>
        </w:rPr>
        <w:t xml:space="preserve">, ma </w:t>
      </w:r>
      <w:proofErr w:type="spellStart"/>
      <w:r w:rsidRPr="003F47BD">
        <w:rPr>
          <w:rFonts w:ascii="Times New Roman" w:hAnsi="Times New Roman" w:cs="Times New Roman"/>
          <w:sz w:val="24"/>
          <w:szCs w:val="24"/>
        </w:rPr>
        <w:t>chérie</w:t>
      </w:r>
      <w:proofErr w:type="spellEnd"/>
      <w:r w:rsidRPr="003F47BD">
        <w:rPr>
          <w:rFonts w:ascii="Times New Roman" w:hAnsi="Times New Roman" w:cs="Times New Roman"/>
          <w:sz w:val="24"/>
          <w:szCs w:val="24"/>
        </w:rPr>
        <w:t xml:space="preserve">.  I’d suggest using mon </w:t>
      </w:r>
      <w:proofErr w:type="spellStart"/>
      <w:r w:rsidRPr="003F47BD">
        <w:rPr>
          <w:rFonts w:ascii="Times New Roman" w:hAnsi="Times New Roman" w:cs="Times New Roman"/>
          <w:sz w:val="24"/>
          <w:szCs w:val="24"/>
        </w:rPr>
        <w:t>chéri</w:t>
      </w:r>
      <w:proofErr w:type="spellEnd"/>
      <w:r w:rsidRPr="003F47BD">
        <w:rPr>
          <w:rFonts w:ascii="Times New Roman" w:hAnsi="Times New Roman" w:cs="Times New Roman"/>
          <w:sz w:val="24"/>
          <w:szCs w:val="24"/>
        </w:rPr>
        <w:t xml:space="preserve">, it’s more for a lover. </w:t>
      </w:r>
      <w:r>
        <w:rPr>
          <w:rFonts w:ascii="Times New Roman" w:hAnsi="Times New Roman" w:cs="Times New Roman"/>
          <w:sz w:val="24"/>
          <w:szCs w:val="24"/>
        </w:rPr>
        <w:t xml:space="preserve">Also, italicize whichever version you choose. </w:t>
      </w:r>
    </w:p>
  </w:comment>
  <w:comment w:id="2864" w:author="Andrea Stafford Hintz" w:date="2016-08-15T11:42:00Z" w:initials="ASH">
    <w:p w14:paraId="7718336B" w14:textId="6F2FDE21" w:rsidR="00205791" w:rsidRDefault="00205791">
      <w:pPr>
        <w:pStyle w:val="CommentText"/>
      </w:pPr>
      <w:r>
        <w:rPr>
          <w:rStyle w:val="CommentReference"/>
        </w:rPr>
        <w:annotationRef/>
      </w:r>
      <w:r>
        <w:t xml:space="preserve">This is great information, but should be framed as though Roderick is thinking it himself, and knows he is being ridiculous but doesn’t care. </w:t>
      </w:r>
    </w:p>
  </w:comment>
  <w:comment w:id="2869" w:author="Andrea Stafford Hintz" w:date="2016-08-15T11:45:00Z" w:initials="ASH">
    <w:p w14:paraId="0E1E8CEF" w14:textId="60BAB269" w:rsidR="00205791" w:rsidRDefault="00205791">
      <w:pPr>
        <w:pStyle w:val="CommentText"/>
      </w:pPr>
      <w:r>
        <w:rPr>
          <w:rStyle w:val="CommentReference"/>
        </w:rPr>
        <w:annotationRef/>
      </w:r>
      <w:r>
        <w:t xml:space="preserve">Reworded for clarity. You might change tacit to implicit, or implied, which more people might understand. Up to you. </w:t>
      </w:r>
    </w:p>
  </w:comment>
  <w:comment w:id="2885" w:author="Andrea Stafford Hintz" w:date="2016-08-15T11:48:00Z" w:initials="ASH">
    <w:p w14:paraId="6D0E0876" w14:textId="31DBE93E" w:rsidR="00205791" w:rsidRDefault="00205791">
      <w:pPr>
        <w:pStyle w:val="CommentText"/>
      </w:pPr>
      <w:r>
        <w:rPr>
          <w:rStyle w:val="CommentReference"/>
        </w:rPr>
        <w:annotationRef/>
      </w:r>
      <w:r>
        <w:t>Bailey is the companion?</w:t>
      </w:r>
    </w:p>
  </w:comment>
  <w:comment w:id="2888" w:author="Andrea Stafford Hintz" w:date="2016-08-15T11:47:00Z" w:initials="ASH">
    <w:p w14:paraId="177F7B2B" w14:textId="07037BE7" w:rsidR="00205791" w:rsidRDefault="00205791">
      <w:pPr>
        <w:pStyle w:val="CommentText"/>
      </w:pPr>
      <w:r>
        <w:rPr>
          <w:rStyle w:val="CommentReference"/>
        </w:rPr>
        <w:annotationRef/>
      </w:r>
      <w:r>
        <w:t>Uh, is Bailey a dog? Having read below, I see that he is. I’d just go ahead and mention that when you say companion. Furry companion…</w:t>
      </w:r>
    </w:p>
  </w:comment>
  <w:comment w:id="2896" w:author="Andrea Stafford Hintz" w:date="2016-08-15T11:49:00Z" w:initials="ASH">
    <w:p w14:paraId="6ACE89CF" w14:textId="7AEB7DAC" w:rsidR="00205791" w:rsidRDefault="00205791">
      <w:pPr>
        <w:pStyle w:val="CommentText"/>
      </w:pPr>
      <w:r>
        <w:rPr>
          <w:rStyle w:val="CommentReference"/>
        </w:rPr>
        <w:annotationRef/>
      </w:r>
      <w:r>
        <w:t xml:space="preserve">I don’t know that the payoff here is great enough to keep the fact that Bailey is a dog hidden for so long. I do appreciate the attempt at humor, but there should be some sort of hints leading up to this…also, if Bailey isn’t playing a big part in the rest of the story, I’d scrap his big reveal. </w:t>
      </w:r>
    </w:p>
  </w:comment>
  <w:comment w:id="2908" w:author="Andrea Stafford Hintz" w:date="2016-08-15T11:55:00Z" w:initials="ASH">
    <w:p w14:paraId="564FFE83" w14:textId="77777777" w:rsidR="00205791" w:rsidRDefault="00205791">
      <w:pPr>
        <w:pStyle w:val="CommentText"/>
      </w:pPr>
      <w:r>
        <w:rPr>
          <w:rStyle w:val="CommentReference"/>
        </w:rPr>
        <w:annotationRef/>
      </w:r>
      <w:r>
        <w:t>I love your literary references!</w:t>
      </w:r>
    </w:p>
    <w:p w14:paraId="26B6FC7C" w14:textId="77777777" w:rsidR="00205791" w:rsidRDefault="00205791">
      <w:pPr>
        <w:pStyle w:val="CommentText"/>
      </w:pPr>
    </w:p>
    <w:p w14:paraId="717EC592" w14:textId="411FF224" w:rsidR="00205791" w:rsidRDefault="00205791">
      <w:pPr>
        <w:pStyle w:val="CommentText"/>
      </w:pPr>
      <w:r>
        <w:t>Dorian was published in 1890, and you had some other literary references. What year is this set? You want to make sure that the books are already written, if you’re keeping close to the regular timeline.</w:t>
      </w:r>
    </w:p>
  </w:comment>
  <w:comment w:id="2950" w:author="Andrea Stafford Hintz" w:date="2016-08-15T12:00:00Z" w:initials="ASH">
    <w:p w14:paraId="5E8E1BE6" w14:textId="1E862776" w:rsidR="00205791" w:rsidRDefault="00205791">
      <w:pPr>
        <w:pStyle w:val="CommentText"/>
      </w:pPr>
      <w:r>
        <w:rPr>
          <w:rStyle w:val="CommentReference"/>
        </w:rPr>
        <w:annotationRef/>
      </w:r>
      <w:r>
        <w:t>My only issue is, with this scene we haven’t really learned anything that furthers the story, only some fun things about Roderick, Remy &amp; Bailey. Maybe the scene should end with him opening the door to something/one that links him to the rest of the story? “and then he opened the door to a monstrous alien in a dress…” etc.</w:t>
      </w:r>
    </w:p>
    <w:p w14:paraId="44416A6D" w14:textId="4BEE8F09" w:rsidR="00205791" w:rsidRDefault="00205791">
      <w:pPr>
        <w:pStyle w:val="CommentText"/>
      </w:pPr>
    </w:p>
    <w:p w14:paraId="19F2304D" w14:textId="1EC71C32" w:rsidR="00205791" w:rsidRDefault="00205791">
      <w:pPr>
        <w:pStyle w:val="CommentText"/>
      </w:pPr>
      <w:r>
        <w:t xml:space="preserve">I do love Roderick. He makes me happy. </w:t>
      </w:r>
      <w:r>
        <w:sym w:font="Wingdings" w:char="F04A"/>
      </w:r>
    </w:p>
  </w:comment>
  <w:comment w:id="2948" w:author="Andrea Stafford Hintz" w:date="2016-08-15T11:59:00Z" w:initials="ASH">
    <w:p w14:paraId="7D043CEF" w14:textId="46F00836" w:rsidR="00205791" w:rsidRDefault="00205791">
      <w:pPr>
        <w:pStyle w:val="CommentText"/>
      </w:pPr>
      <w:r>
        <w:rPr>
          <w:rStyle w:val="CommentReference"/>
        </w:rPr>
        <w:annotationRef/>
      </w:r>
      <w:r>
        <w:t xml:space="preserve">Love. </w:t>
      </w:r>
      <w:proofErr w:type="spellStart"/>
      <w:r>
        <w:t>Lol’d</w:t>
      </w:r>
      <w:proofErr w:type="spellEnd"/>
      <w:r>
        <w:t xml:space="preserve"> here. </w:t>
      </w:r>
      <w:r>
        <w:sym w:font="Wingdings" w:char="F04A"/>
      </w:r>
    </w:p>
  </w:comment>
  <w:comment w:id="2991" w:author="Andrea Stafford Hintz" w:date="2016-08-15T12:05:00Z" w:initials="ASH">
    <w:p w14:paraId="2AB54AB9" w14:textId="73A87D61" w:rsidR="00205791" w:rsidRDefault="00205791">
      <w:pPr>
        <w:pStyle w:val="CommentText"/>
      </w:pPr>
      <w:r>
        <w:rPr>
          <w:rStyle w:val="CommentReference"/>
        </w:rPr>
        <w:annotationRef/>
      </w:r>
      <w:r>
        <w:t>Guess he didn’t get those trousers after all. :D</w:t>
      </w:r>
    </w:p>
  </w:comment>
  <w:comment w:id="3038" w:author="Andrea Stafford Hintz" w:date="2016-08-15T12:19:00Z" w:initials="ASH">
    <w:p w14:paraId="5E4E06EE" w14:textId="4A745819" w:rsidR="00205791" w:rsidRDefault="00205791">
      <w:pPr>
        <w:pStyle w:val="CommentText"/>
      </w:pPr>
      <w:r>
        <w:rPr>
          <w:rStyle w:val="CommentReference"/>
        </w:rPr>
        <w:annotationRef/>
      </w:r>
      <w:r>
        <w:t>Again, we have yet to really see this reputation.</w:t>
      </w:r>
    </w:p>
  </w:comment>
  <w:comment w:id="3087" w:author="Andrea Stafford Hintz" w:date="2016-08-15T12:23:00Z" w:initials="ASH">
    <w:p w14:paraId="3AFF0F7E" w14:textId="01C3EBB2" w:rsidR="00205791" w:rsidRDefault="00205791">
      <w:pPr>
        <w:pStyle w:val="CommentText"/>
      </w:pPr>
      <w:r>
        <w:rPr>
          <w:rStyle w:val="CommentReference"/>
        </w:rPr>
        <w:annotationRef/>
      </w:r>
      <w:r>
        <w:t xml:space="preserve">I only remember the scrap of paper in his hand? Might want to elaborate here. </w:t>
      </w:r>
    </w:p>
  </w:comment>
  <w:comment w:id="3096" w:author="Andrea Stafford Hintz" w:date="2016-08-15T12:26:00Z" w:initials="ASH">
    <w:p w14:paraId="526B6A15" w14:textId="6DDAF618" w:rsidR="00205791" w:rsidRDefault="00205791">
      <w:pPr>
        <w:pStyle w:val="CommentText"/>
      </w:pPr>
      <w:r>
        <w:rPr>
          <w:rStyle w:val="CommentReference"/>
        </w:rPr>
        <w:annotationRef/>
      </w:r>
      <w:r>
        <w:t xml:space="preserve">This should be mentioned earlier, when he’s been compared to Sherlock Holmes. Here it just seems like an “as you know, Bob,” type of thing. </w:t>
      </w:r>
    </w:p>
  </w:comment>
  <w:comment w:id="3105" w:author="Andrea Stafford Hintz" w:date="2016-08-15T12:27:00Z" w:initials="ASH">
    <w:p w14:paraId="1EEE1CCE" w14:textId="77777777" w:rsidR="00205791" w:rsidRDefault="00205791">
      <w:pPr>
        <w:pStyle w:val="CommentText"/>
      </w:pPr>
      <w:r>
        <w:rPr>
          <w:rStyle w:val="CommentReference"/>
        </w:rPr>
        <w:annotationRef/>
      </w:r>
      <w:r>
        <w:t xml:space="preserve">All of this info belongs in the previous scene, with Roderick &amp; Remy, it would easily correlate with the comparison to Sherlock, and you wouldn’t have to info dump all this stuff. </w:t>
      </w:r>
    </w:p>
    <w:p w14:paraId="7DD04535" w14:textId="77777777" w:rsidR="00205791" w:rsidRDefault="00205791">
      <w:pPr>
        <w:pStyle w:val="CommentText"/>
      </w:pPr>
    </w:p>
    <w:p w14:paraId="7A4438AF" w14:textId="52B9606F" w:rsidR="00205791" w:rsidRDefault="00205791">
      <w:pPr>
        <w:pStyle w:val="CommentText"/>
      </w:pPr>
      <w:r>
        <w:t xml:space="preserve">Cut completely, or cut it down and move it. </w:t>
      </w:r>
    </w:p>
  </w:comment>
  <w:comment w:id="3117" w:author="Andrea Stafford Hintz" w:date="2016-08-17T15:14:00Z" w:initials="ASH">
    <w:p w14:paraId="05B3D6B0" w14:textId="1DAA8C63" w:rsidR="00205791" w:rsidRDefault="00205791">
      <w:pPr>
        <w:pStyle w:val="CommentText"/>
      </w:pPr>
      <w:r>
        <w:rPr>
          <w:rStyle w:val="CommentReference"/>
        </w:rPr>
        <w:annotationRef/>
      </w:r>
      <w:r>
        <w:t>So… he is a bit famous for something? I’d drop ‘that,’ or change famous to ‘well-known’</w:t>
      </w:r>
    </w:p>
  </w:comment>
  <w:comment w:id="3122" w:author="Andrea Stafford Hintz" w:date="2016-08-17T15:11:00Z" w:initials="ASH">
    <w:p w14:paraId="58F26F7E" w14:textId="0842145A" w:rsidR="00205791" w:rsidRDefault="00205791">
      <w:pPr>
        <w:pStyle w:val="CommentText"/>
      </w:pPr>
      <w:r>
        <w:rPr>
          <w:rStyle w:val="CommentReference"/>
        </w:rPr>
        <w:annotationRef/>
      </w:r>
      <w:r>
        <w:t xml:space="preserve">Why would Grundy not tell them? Maybe reword to say something like, force him to keep it quiet, etc. The way this is written, it </w:t>
      </w:r>
      <w:proofErr w:type="spellStart"/>
      <w:r>
        <w:t>implys</w:t>
      </w:r>
      <w:proofErr w:type="spellEnd"/>
      <w:r>
        <w:t xml:space="preserve"> that he and Grundy are better friends than Grundy is with his Resurrectionists.</w:t>
      </w:r>
    </w:p>
  </w:comment>
  <w:comment w:id="3125" w:author="Andrea Stafford Hintz" w:date="2016-08-17T15:17:00Z" w:initials="ASH">
    <w:p w14:paraId="7D3892E1" w14:textId="08A53DCD" w:rsidR="00205791" w:rsidRDefault="00205791">
      <w:pPr>
        <w:pStyle w:val="CommentText"/>
      </w:pPr>
      <w:r>
        <w:rPr>
          <w:rStyle w:val="CommentReference"/>
        </w:rPr>
        <w:annotationRef/>
      </w:r>
      <w:r>
        <w:t xml:space="preserve">This needs to be reworked to show more, I think you can rearrange the sentences a bit and maybe combine them to get more description and less Roderick sits &amp; stares. </w:t>
      </w:r>
    </w:p>
  </w:comment>
  <w:comment w:id="3131" w:author="Andrea Stafford Hintz" w:date="2016-08-17T15:20:00Z" w:initials="ASH">
    <w:p w14:paraId="33FC2B08" w14:textId="011E0227" w:rsidR="00205791" w:rsidRDefault="00205791">
      <w:pPr>
        <w:pStyle w:val="CommentText"/>
      </w:pPr>
      <w:r>
        <w:rPr>
          <w:rStyle w:val="CommentReference"/>
        </w:rPr>
        <w:annotationRef/>
      </w:r>
      <w:r>
        <w:t xml:space="preserve">Changed the wording a bit, to better reflect Roderick’s speech patterns. </w:t>
      </w:r>
    </w:p>
  </w:comment>
  <w:comment w:id="3137" w:author="Andrea Stafford Hintz" w:date="2016-08-17T15:21:00Z" w:initials="ASH">
    <w:p w14:paraId="66EDA310" w14:textId="3E935EC0" w:rsidR="00205791" w:rsidRDefault="00205791">
      <w:pPr>
        <w:pStyle w:val="CommentText"/>
      </w:pPr>
      <w:r>
        <w:rPr>
          <w:rStyle w:val="CommentReference"/>
        </w:rPr>
        <w:annotationRef/>
      </w:r>
      <w:r>
        <w:t xml:space="preserve">Is this the Big Idea? The main story line? </w:t>
      </w:r>
    </w:p>
  </w:comment>
  <w:comment w:id="3141" w:author="Andrea Stafford Hintz" w:date="2016-08-17T15:22:00Z" w:initials="ASH">
    <w:p w14:paraId="74C206AA" w14:textId="14ED2278" w:rsidR="00205791" w:rsidRDefault="00205791">
      <w:pPr>
        <w:pStyle w:val="CommentText"/>
      </w:pPr>
      <w:r>
        <w:rPr>
          <w:rStyle w:val="CommentReference"/>
        </w:rPr>
        <w:annotationRef/>
      </w:r>
      <w:r>
        <w:t xml:space="preserve">Is this how Jonathan and others would get this idea across? I feel like they’d say intoxicated, inebriated, or some other delightful euphemism. </w:t>
      </w:r>
    </w:p>
  </w:comment>
  <w:comment w:id="3145" w:author="Andrea Stafford Hintz" w:date="2016-08-17T15:23:00Z" w:initials="ASH">
    <w:p w14:paraId="72603FB5" w14:textId="79163246" w:rsidR="00205791" w:rsidRDefault="00205791">
      <w:pPr>
        <w:pStyle w:val="CommentText"/>
      </w:pPr>
      <w:r>
        <w:rPr>
          <w:rStyle w:val="CommentReference"/>
        </w:rPr>
        <w:annotationRef/>
      </w:r>
      <w:r>
        <w:t>This needs to be seen from Jonathan’s perspective, to avoid head-hopping. Try: “Jonathan noted the critical look on Roderick’s face, right down to the arched brow and haughtily angled neck.” Or something.</w:t>
      </w:r>
    </w:p>
  </w:comment>
  <w:comment w:id="3152" w:author="Andrea Stafford Hintz" w:date="2016-08-17T15:30:00Z" w:initials="ASH">
    <w:p w14:paraId="68567916" w14:textId="1A76F163" w:rsidR="00205791" w:rsidRDefault="00205791">
      <w:pPr>
        <w:pStyle w:val="CommentText"/>
      </w:pPr>
      <w:r>
        <w:rPr>
          <w:rStyle w:val="CommentReference"/>
        </w:rPr>
        <w:annotationRef/>
      </w:r>
      <w:r>
        <w:t xml:space="preserve">Not necessary, I’d cut. </w:t>
      </w:r>
    </w:p>
  </w:comment>
  <w:comment w:id="3162" w:author="Andrea Stafford Hintz" w:date="2016-08-17T15:32:00Z" w:initials="ASH">
    <w:p w14:paraId="4A3D86D6" w14:textId="79983122" w:rsidR="00205791" w:rsidRDefault="00205791">
      <w:pPr>
        <w:pStyle w:val="CommentText"/>
      </w:pPr>
      <w:r>
        <w:rPr>
          <w:rStyle w:val="CommentReference"/>
        </w:rPr>
        <w:annotationRef/>
      </w:r>
      <w:r>
        <w:t xml:space="preserve">Added for a bit of action, but you can change to whatever. Maybe he scratches his butt or picks his nose. </w:t>
      </w:r>
      <w:r>
        <w:sym w:font="Wingdings" w:char="F04A"/>
      </w:r>
    </w:p>
  </w:comment>
  <w:comment w:id="3190" w:author="Andrea Stafford Hintz" w:date="2016-08-17T15:35:00Z" w:initials="ASH">
    <w:p w14:paraId="2582BE08" w14:textId="08D0095C" w:rsidR="00205791" w:rsidRDefault="00205791">
      <w:pPr>
        <w:pStyle w:val="CommentText"/>
      </w:pPr>
      <w:r>
        <w:rPr>
          <w:rStyle w:val="CommentReference"/>
        </w:rPr>
        <w:annotationRef/>
      </w:r>
      <w:r>
        <w:t>Is he really a Parson, or is this his first name? Love the name Parson Sinews either way, but maybe that should be made clear, if he’s a man of god. Makes it even more creepy.</w:t>
      </w:r>
    </w:p>
  </w:comment>
  <w:comment w:id="3220" w:author="Andrea Stafford Hintz" w:date="2016-08-17T15:39:00Z" w:initials="ASH">
    <w:p w14:paraId="2AB14DB6" w14:textId="6F1087EA" w:rsidR="00205791" w:rsidRDefault="00205791">
      <w:pPr>
        <w:pStyle w:val="CommentText"/>
      </w:pPr>
      <w:r>
        <w:rPr>
          <w:rStyle w:val="CommentReference"/>
        </w:rPr>
        <w:annotationRef/>
      </w:r>
      <w:r>
        <w:t xml:space="preserve">A letter of introduction, that is. </w:t>
      </w:r>
    </w:p>
  </w:comment>
  <w:comment w:id="3258" w:author="Andrea Stafford Hintz" w:date="2016-08-17T15:42:00Z" w:initials="ASH">
    <w:p w14:paraId="7476212C" w14:textId="3F594C58" w:rsidR="00205791" w:rsidRDefault="00205791">
      <w:pPr>
        <w:pStyle w:val="CommentText"/>
      </w:pPr>
      <w:r>
        <w:rPr>
          <w:rStyle w:val="CommentReference"/>
        </w:rPr>
        <w:annotationRef/>
      </w:r>
      <w:r>
        <w:t xml:space="preserve">Damage control. Roderick is a good friend to have. </w:t>
      </w:r>
    </w:p>
  </w:comment>
  <w:comment w:id="3270" w:author="Andrea Stafford Hintz" w:date="2016-08-17T15:43:00Z" w:initials="ASH">
    <w:p w14:paraId="4C8DC641" w14:textId="1C2687FA" w:rsidR="00205791" w:rsidRDefault="00205791">
      <w:pPr>
        <w:pStyle w:val="CommentText"/>
      </w:pPr>
      <w:r>
        <w:rPr>
          <w:rStyle w:val="CommentReference"/>
        </w:rPr>
        <w:annotationRef/>
      </w:r>
      <w:r>
        <w:t xml:space="preserve">My only problem with this comment is, if Jonathan is all those other things, a womanizer, a drinker, etc. etc., it might not be in character for him to admit that he’s frightened of someone. Though I do like him as an honest, normal dude. </w:t>
      </w:r>
    </w:p>
  </w:comment>
  <w:comment w:id="3295" w:author="Andrea Stafford Hintz" w:date="2016-08-17T15:54:00Z" w:initials="ASH">
    <w:p w14:paraId="34C7EF84" w14:textId="187BEF5A" w:rsidR="00205791" w:rsidRDefault="00205791">
      <w:pPr>
        <w:pStyle w:val="CommentText"/>
      </w:pPr>
      <w:r>
        <w:rPr>
          <w:rStyle w:val="CommentReference"/>
        </w:rPr>
        <w:annotationRef/>
      </w:r>
      <w:r>
        <w:t xml:space="preserve">Do you mean the airship’s balloon, or envelope? Or the basket? </w:t>
      </w:r>
    </w:p>
  </w:comment>
  <w:comment w:id="3308" w:author="Andrea Stafford Hintz" w:date="2016-08-17T15:49:00Z" w:initials="ASH">
    <w:p w14:paraId="3093F008" w14:textId="51A9E3EC" w:rsidR="00205791" w:rsidRDefault="00205791">
      <w:pPr>
        <w:pStyle w:val="CommentText"/>
      </w:pPr>
      <w:r>
        <w:rPr>
          <w:rStyle w:val="CommentReference"/>
        </w:rPr>
        <w:annotationRef/>
      </w:r>
      <w:r>
        <w:t>Both of these highlighted bits basically say, HEY, I’M SPECIAL!!!! I’d leave them out. It’s pretty clear that she’s different already.</w:t>
      </w:r>
    </w:p>
  </w:comment>
  <w:comment w:id="3310" w:author="Andrea Stafford Hintz" w:date="2016-08-17T15:51:00Z" w:initials="ASH">
    <w:p w14:paraId="2D63D42E" w14:textId="42A08CD1" w:rsidR="00205791" w:rsidRDefault="00205791">
      <w:pPr>
        <w:pStyle w:val="CommentText"/>
      </w:pPr>
      <w:r>
        <w:rPr>
          <w:rStyle w:val="CommentReference"/>
        </w:rPr>
        <w:annotationRef/>
      </w:r>
      <w:r>
        <w:t>Does she need to adjust the lens, or does it automatically adjust? Opportunity here to put in some steamy bits.</w:t>
      </w:r>
    </w:p>
  </w:comment>
  <w:comment w:id="3339" w:author="Andrea Stafford Hintz" w:date="2016-08-22T11:32:00Z" w:initials="ASH">
    <w:p w14:paraId="34D1974E" w14:textId="7AD08E53" w:rsidR="00205791" w:rsidRDefault="00205791">
      <w:pPr>
        <w:pStyle w:val="CommentText"/>
      </w:pPr>
      <w:r>
        <w:rPr>
          <w:rStyle w:val="CommentReference"/>
        </w:rPr>
        <w:annotationRef/>
      </w:r>
      <w:r>
        <w:t>Deleted sentence, it’s duplicated in the next line.</w:t>
      </w:r>
    </w:p>
  </w:comment>
  <w:comment w:id="3359" w:author="Andrea Stafford Hintz" w:date="2016-08-22T11:34:00Z" w:initials="ASH">
    <w:p w14:paraId="46F3FC0C" w14:textId="53DA0D42" w:rsidR="00205791" w:rsidRDefault="00205791">
      <w:pPr>
        <w:pStyle w:val="CommentText"/>
      </w:pPr>
      <w:r>
        <w:rPr>
          <w:rStyle w:val="CommentReference"/>
        </w:rPr>
        <w:annotationRef/>
      </w:r>
      <w:r>
        <w:t>We need some action to support this statement. Does she punch something, kick something, pull her hair out?</w:t>
      </w:r>
    </w:p>
  </w:comment>
  <w:comment w:id="3369" w:author="Andrea Stafford Hintz" w:date="2016-08-22T11:36:00Z" w:initials="ASH">
    <w:p w14:paraId="4330FB03" w14:textId="60B50F40" w:rsidR="00205791" w:rsidRDefault="00205791">
      <w:pPr>
        <w:pStyle w:val="CommentText"/>
      </w:pPr>
      <w:r>
        <w:rPr>
          <w:rStyle w:val="CommentReference"/>
        </w:rPr>
        <w:annotationRef/>
      </w:r>
      <w:r>
        <w:t>Changed to improve flow.</w:t>
      </w:r>
    </w:p>
  </w:comment>
  <w:comment w:id="3391" w:author="Andrea Stafford Hintz" w:date="2016-08-22T11:39:00Z" w:initials="ASH">
    <w:p w14:paraId="64D41ADB" w14:textId="6A1F7D4D" w:rsidR="00205791" w:rsidRDefault="00205791">
      <w:pPr>
        <w:pStyle w:val="CommentText"/>
      </w:pPr>
      <w:r>
        <w:rPr>
          <w:rStyle w:val="CommentReference"/>
        </w:rPr>
        <w:annotationRef/>
      </w:r>
      <w:r>
        <w:t>Edited for flow. Words like “really” work better in dialogue, and can ruin the flow for the reader when peppered in the text.</w:t>
      </w:r>
    </w:p>
  </w:comment>
  <w:comment w:id="3420" w:author="Andrea Stafford Hintz" w:date="2016-08-22T11:55:00Z" w:initials="ASH">
    <w:p w14:paraId="7D0BE616" w14:textId="1CA4D017" w:rsidR="00205791" w:rsidRDefault="00205791">
      <w:pPr>
        <w:pStyle w:val="CommentText"/>
      </w:pPr>
      <w:r>
        <w:rPr>
          <w:rStyle w:val="CommentReference"/>
        </w:rPr>
        <w:annotationRef/>
      </w:r>
      <w:r>
        <w:t xml:space="preserve">What do you mean here? She could see a haze drifting through the curtains? As in the fog was escaping the windows? This sentence is unclear. </w:t>
      </w:r>
    </w:p>
  </w:comment>
  <w:comment w:id="3424" w:author="Andrea Stafford Hintz" w:date="2016-08-22T11:57:00Z" w:initials="ASH">
    <w:p w14:paraId="41BDC68E" w14:textId="1B9BF001" w:rsidR="00205791" w:rsidRDefault="00205791" w:rsidP="009D3AC9">
      <w:pPr>
        <w:pStyle w:val="CommentText"/>
      </w:pPr>
      <w:r>
        <w:rPr>
          <w:rStyle w:val="CommentReference"/>
        </w:rPr>
        <w:annotationRef/>
      </w:r>
      <w:r>
        <w:t>This sentence works better with this paragraph, though you might try a different placement/wording.</w:t>
      </w:r>
    </w:p>
  </w:comment>
  <w:comment w:id="3440" w:author="Andrea Stafford Hintz" w:date="2016-08-22T12:00:00Z" w:initials="ASH">
    <w:p w14:paraId="01B87473" w14:textId="2D579BFA" w:rsidR="00205791" w:rsidRDefault="00205791">
      <w:pPr>
        <w:pStyle w:val="CommentText"/>
      </w:pPr>
      <w:r>
        <w:rPr>
          <w:rStyle w:val="CommentReference"/>
        </w:rPr>
        <w:annotationRef/>
      </w:r>
      <w:r>
        <w:t xml:space="preserve">Better to put exactly what they’re doing; poisoning the rich folks? </w:t>
      </w:r>
    </w:p>
  </w:comment>
  <w:comment w:id="3449" w:author="Andrea Stafford Hintz" w:date="2016-08-22T12:01:00Z" w:initials="ASH">
    <w:p w14:paraId="088E40B5" w14:textId="6D407F6C" w:rsidR="00205791" w:rsidRDefault="00205791">
      <w:pPr>
        <w:pStyle w:val="CommentText"/>
      </w:pPr>
      <w:r>
        <w:rPr>
          <w:rStyle w:val="CommentReference"/>
        </w:rPr>
        <w:annotationRef/>
      </w:r>
      <w:r>
        <w:t>I thought he did offer her payment? I will double-check.</w:t>
      </w:r>
    </w:p>
  </w:comment>
  <w:comment w:id="3470" w:author="Andrea Stafford Hintz" w:date="2016-08-22T12:04:00Z" w:initials="ASH">
    <w:p w14:paraId="1B2EDCA0" w14:textId="51C3144E" w:rsidR="00205791" w:rsidRDefault="00205791">
      <w:pPr>
        <w:pStyle w:val="CommentText"/>
      </w:pPr>
      <w:r>
        <w:rPr>
          <w:rStyle w:val="CommentReference"/>
        </w:rPr>
        <w:annotationRef/>
      </w:r>
      <w:r>
        <w:t>Ok, so she can’t have the package because she gave that to the Resurrectionists, and he put the vial from the package into the bird. He also gave her an envelope in payment.  So this could potentially be a big problem? Stay tuned!</w:t>
      </w:r>
    </w:p>
  </w:comment>
  <w:comment w:id="3474" w:author="Andrea Stafford Hintz" w:date="2016-08-22T12:12:00Z" w:initials="ASH">
    <w:p w14:paraId="0ACEB415" w14:textId="437AE26C" w:rsidR="00205791" w:rsidRDefault="00205791">
      <w:pPr>
        <w:pStyle w:val="CommentText"/>
      </w:pPr>
      <w:r>
        <w:rPr>
          <w:rStyle w:val="CommentReference"/>
        </w:rPr>
        <w:annotationRef/>
      </w:r>
      <w:r>
        <w:t>My only problem with this: she has a third party arrange things so that neither party knows who the other is…so she couldn’t know. I’d change to something like, from now on, she’d know who she was working for, damn the consequences.</w:t>
      </w:r>
    </w:p>
  </w:comment>
  <w:comment w:id="3507" w:author="Andrea Stafford Hintz" w:date="2016-08-22T12:31:00Z" w:initials="ASH">
    <w:p w14:paraId="4D18D262" w14:textId="7313A034" w:rsidR="00205791" w:rsidRDefault="00205791">
      <w:pPr>
        <w:pStyle w:val="CommentText"/>
      </w:pPr>
      <w:r>
        <w:rPr>
          <w:rStyle w:val="CommentReference"/>
        </w:rPr>
        <w:annotationRef/>
      </w:r>
      <w:r>
        <w:t>This isn’t a proper sentence on its own, combined with previous.</w:t>
      </w:r>
    </w:p>
  </w:comment>
  <w:comment w:id="3519" w:author="Andrea Stafford Hintz" w:date="2016-08-22T12:31:00Z" w:initials="ASH">
    <w:p w14:paraId="08D24A5B" w14:textId="3F47EEAC" w:rsidR="00205791" w:rsidRDefault="00205791">
      <w:pPr>
        <w:pStyle w:val="CommentText"/>
      </w:pPr>
      <w:r>
        <w:rPr>
          <w:rStyle w:val="CommentReference"/>
        </w:rPr>
        <w:annotationRef/>
      </w:r>
      <w:r>
        <w:t xml:space="preserve">Are all these plant names relevant? If not, shorten to bushes or some such. Also, in the next line it’s “too dark to make out the details” so how does she recognize all these plants? Is she a botanist in her spare time? ;) </w:t>
      </w:r>
    </w:p>
  </w:comment>
  <w:comment w:id="3522" w:author="Andrea Stafford Hintz" w:date="2016-08-22T12:34:00Z" w:initials="ASH">
    <w:p w14:paraId="4D718206" w14:textId="3B6BBF9C" w:rsidR="00205791" w:rsidRDefault="00205791">
      <w:pPr>
        <w:pStyle w:val="CommentText"/>
      </w:pPr>
      <w:r>
        <w:rPr>
          <w:rStyle w:val="CommentReference"/>
        </w:rPr>
        <w:annotationRef/>
      </w:r>
      <w:r>
        <w:t>If she can hear screams from outside, why can’t anyone else? Are the neighbors too far away? I had the impression this was a more urban environment.</w:t>
      </w:r>
    </w:p>
  </w:comment>
  <w:comment w:id="3549" w:author="Andrea Stafford Hintz" w:date="2016-08-22T12:42:00Z" w:initials="ASH">
    <w:p w14:paraId="3818F8F1" w14:textId="4F44609B" w:rsidR="00205791" w:rsidRDefault="00205791">
      <w:pPr>
        <w:pStyle w:val="CommentText"/>
      </w:pPr>
      <w:r>
        <w:rPr>
          <w:rStyle w:val="CommentReference"/>
        </w:rPr>
        <w:annotationRef/>
      </w:r>
      <w:r>
        <w:t>Reworded for clarity</w:t>
      </w:r>
    </w:p>
  </w:comment>
  <w:comment w:id="3616" w:author="Andrea Stafford Hintz" w:date="2016-08-22T12:47:00Z" w:initials="ASH">
    <w:p w14:paraId="0B730466" w14:textId="685D2537" w:rsidR="00205791" w:rsidRDefault="00205791">
      <w:pPr>
        <w:pStyle w:val="CommentText"/>
      </w:pPr>
      <w:r>
        <w:rPr>
          <w:rStyle w:val="CommentReference"/>
        </w:rPr>
        <w:annotationRef/>
      </w:r>
      <w:r>
        <w:t>Instead of her wondering all the time, how about she listens for any sounds of the neighbors coming, maybe she hears some shouting and realizes she has to hurry before the police get there? It would be an easy fix to give more action to this part, less wondering/thinking/telling</w:t>
      </w:r>
    </w:p>
  </w:comment>
  <w:comment w:id="3624" w:author="Andrea Stafford Hintz" w:date="2016-08-22T12:49:00Z" w:initials="ASH">
    <w:p w14:paraId="373D1860" w14:textId="1EB34D5D" w:rsidR="00205791" w:rsidRDefault="00205791">
      <w:pPr>
        <w:pStyle w:val="CommentText"/>
      </w:pPr>
      <w:r>
        <w:rPr>
          <w:rStyle w:val="CommentReference"/>
        </w:rPr>
        <w:annotationRef/>
      </w:r>
      <w:r>
        <w:t>From the ground floor, or off the balcony she was trying to get to? The windows on this side of the house don’t lead into the ballroom, for whatever reason.</w:t>
      </w:r>
    </w:p>
  </w:comment>
  <w:comment w:id="3648" w:author="Andrea Stafford Hintz" w:date="2016-08-22T13:09:00Z" w:initials="ASH">
    <w:p w14:paraId="503B6070" w14:textId="2A3E4F6D" w:rsidR="00205791" w:rsidRDefault="00205791">
      <w:pPr>
        <w:pStyle w:val="CommentText"/>
      </w:pPr>
      <w:r>
        <w:rPr>
          <w:rStyle w:val="CommentReference"/>
        </w:rPr>
        <w:annotationRef/>
      </w:r>
      <w:r>
        <w:t>You used hardly twice in this sentence, corrected.</w:t>
      </w:r>
    </w:p>
  </w:comment>
  <w:comment w:id="3679" w:author="Andrea Stafford Hintz" w:date="2016-08-22T13:11:00Z" w:initials="ASH">
    <w:p w14:paraId="431F1217" w14:textId="1A49D223" w:rsidR="00205791" w:rsidRDefault="00205791">
      <w:pPr>
        <w:pStyle w:val="CommentText"/>
      </w:pPr>
      <w:r>
        <w:rPr>
          <w:rStyle w:val="CommentReference"/>
        </w:rPr>
        <w:annotationRef/>
      </w:r>
      <w:r>
        <w:t xml:space="preserve">I would exchange reached for something like, “place her hand on,” simply because in the next paragraph you have her whipping out the gun, which she can’t do if she’s already got it out. </w:t>
      </w:r>
    </w:p>
  </w:comment>
  <w:comment w:id="3715" w:author="Andrea Stafford Hintz" w:date="2016-08-22T13:15:00Z" w:initials="ASH">
    <w:p w14:paraId="54695DAA" w14:textId="7CFB0527" w:rsidR="00205791" w:rsidRDefault="00205791">
      <w:pPr>
        <w:pStyle w:val="CommentText"/>
      </w:pPr>
      <w:r>
        <w:rPr>
          <w:rStyle w:val="CommentReference"/>
        </w:rPr>
        <w:annotationRef/>
      </w:r>
      <w:r>
        <w:t xml:space="preserve">So this one is dead, I am assuming? A mention of him crumpling to the ground, or falling over the railing would be nice. </w:t>
      </w:r>
    </w:p>
  </w:comment>
  <w:comment w:id="3757" w:author="Andrea Stafford Hintz" w:date="2016-08-22T13:39:00Z" w:initials="ASH">
    <w:p w14:paraId="424E1C4F" w14:textId="2739D1AE" w:rsidR="00205791" w:rsidRDefault="00205791">
      <w:pPr>
        <w:pStyle w:val="CommentText"/>
      </w:pPr>
      <w:r>
        <w:rPr>
          <w:rStyle w:val="CommentReference"/>
        </w:rPr>
        <w:annotationRef/>
      </w:r>
      <w:r>
        <w:t>This is good; she recognizes that torturing him is wrong, but it also gives her a sense of control. Good characterization for Annabel, generally speaking.  I think maybe you identify better with her? ;) Anyway, she is trying to become more ruthless, and this is a good part of her progression. It makes me wonder, why does she feel the need to be even more ruthless? What happened to her in the past??</w:t>
      </w:r>
    </w:p>
  </w:comment>
  <w:comment w:id="3764" w:author="Andrea Stafford Hintz" w:date="2016-08-22T13:43:00Z" w:initials="ASH">
    <w:p w14:paraId="2D5BEB3B" w14:textId="4A8EBF37" w:rsidR="00205791" w:rsidRDefault="00205791">
      <w:pPr>
        <w:pStyle w:val="CommentText"/>
      </w:pPr>
      <w:r>
        <w:rPr>
          <w:rStyle w:val="CommentReference"/>
        </w:rPr>
        <w:annotationRef/>
      </w:r>
      <w:r>
        <w:t>Really not the time to notice his handsomeness. She seems to think everyone is handsome!</w:t>
      </w:r>
    </w:p>
  </w:comment>
  <w:comment w:id="3778" w:author="Andrea Stafford Hintz" w:date="2016-08-22T13:46:00Z" w:initials="ASH">
    <w:p w14:paraId="7093F9BE" w14:textId="748FAE1D" w:rsidR="00205791" w:rsidRDefault="00205791">
      <w:pPr>
        <w:pStyle w:val="CommentText"/>
      </w:pPr>
      <w:r>
        <w:rPr>
          <w:rStyle w:val="CommentReference"/>
        </w:rPr>
        <w:annotationRef/>
      </w:r>
      <w:r>
        <w:t>Doesn’t she already know this? If so, she could show her irritation and torture him a bit more for telling her something she already knows.</w:t>
      </w:r>
    </w:p>
  </w:comment>
  <w:comment w:id="3819" w:author="Andrea Stafford Hintz" w:date="2016-08-22T13:51:00Z" w:initials="ASH">
    <w:p w14:paraId="29E907D5" w14:textId="749EA3E5" w:rsidR="00205791" w:rsidRDefault="00205791">
      <w:pPr>
        <w:pStyle w:val="CommentText"/>
      </w:pPr>
      <w:r>
        <w:rPr>
          <w:rStyle w:val="CommentReference"/>
        </w:rPr>
        <w:annotationRef/>
      </w:r>
      <w:r>
        <w:t>So, she puts him out of his misery? Not so ruthless after all, and a great counterpoint to her attempts at ruthlessness. I’d be a bit more clear where she fires, though.</w:t>
      </w:r>
    </w:p>
  </w:comment>
  <w:comment w:id="3862" w:author="Andrea Stafford Hintz" w:date="2016-08-22T13:58:00Z" w:initials="ASH">
    <w:p w14:paraId="70CD92B5" w14:textId="4D2D4E87" w:rsidR="00205791" w:rsidRDefault="00205791">
      <w:pPr>
        <w:pStyle w:val="CommentText"/>
      </w:pPr>
      <w:r>
        <w:rPr>
          <w:rStyle w:val="CommentReference"/>
        </w:rPr>
        <w:annotationRef/>
      </w:r>
      <w:r>
        <w:t>If he’s given them the night off, wouldn’t the ship be docked somewhere with a minimal guard, and the rest of the crew out on the town? The ship wouldn’t really be easily accessible to him then. Maybe he’s just taking the night off the ship, and letting them do as they please on board.</w:t>
      </w:r>
    </w:p>
  </w:comment>
  <w:comment w:id="3866" w:author="Andrea Stafford Hintz" w:date="2016-08-22T13:56:00Z" w:initials="ASH">
    <w:p w14:paraId="33E89A20" w14:textId="5BF002F0" w:rsidR="00205791" w:rsidRDefault="00205791">
      <w:pPr>
        <w:pStyle w:val="CommentText"/>
      </w:pPr>
      <w:r>
        <w:rPr>
          <w:rStyle w:val="CommentReference"/>
        </w:rPr>
        <w:annotationRef/>
      </w:r>
      <w:r>
        <w:t>Is this a flying carriage? Or a regular carriage that is called a Fly carriage because it is quick? I’d be sure to clarify which you mean.</w:t>
      </w:r>
    </w:p>
  </w:comment>
  <w:comment w:id="3898" w:author="Andrea Stafford Hintz" w:date="2016-08-22T14:01:00Z" w:initials="ASH">
    <w:p w14:paraId="2482C840" w14:textId="212A189D" w:rsidR="00205791" w:rsidRDefault="00205791">
      <w:pPr>
        <w:pStyle w:val="CommentText"/>
      </w:pPr>
      <w:r>
        <w:rPr>
          <w:rStyle w:val="CommentReference"/>
        </w:rPr>
        <w:annotationRef/>
      </w:r>
      <w:r>
        <w:t>Do you mean auspicious, or suspicious? Auspicious is favorable, lucky, good, etc. Just checking.</w:t>
      </w:r>
    </w:p>
  </w:comment>
  <w:comment w:id="3906" w:author="Andrea Stafford Hintz" w:date="2016-08-22T14:04:00Z" w:initials="ASH">
    <w:p w14:paraId="3BC5FC3D" w14:textId="02510082" w:rsidR="00205791" w:rsidRDefault="00205791">
      <w:pPr>
        <w:pStyle w:val="CommentText"/>
      </w:pPr>
      <w:r>
        <w:rPr>
          <w:rStyle w:val="CommentReference"/>
        </w:rPr>
        <w:annotationRef/>
      </w:r>
      <w:r>
        <w:t xml:space="preserve">Delete. Telling, plus we already know this. </w:t>
      </w:r>
    </w:p>
  </w:comment>
  <w:comment w:id="3918" w:author="Andrea Stafford Hintz" w:date="2016-08-22T14:06:00Z" w:initials="ASH">
    <w:p w14:paraId="305DFE20" w14:textId="3188018B" w:rsidR="00205791" w:rsidRDefault="00205791">
      <w:pPr>
        <w:pStyle w:val="CommentText"/>
      </w:pPr>
      <w:r>
        <w:rPr>
          <w:rStyle w:val="CommentReference"/>
        </w:rPr>
        <w:annotationRef/>
      </w:r>
      <w:r>
        <w:t>Unnecessary</w:t>
      </w:r>
    </w:p>
  </w:comment>
  <w:comment w:id="3928" w:author="Andrea Stafford Hintz" w:date="2016-08-22T14:40:00Z" w:initials="ASH">
    <w:p w14:paraId="23064664" w14:textId="2627A86F" w:rsidR="00205791" w:rsidRDefault="00205791">
      <w:pPr>
        <w:pStyle w:val="CommentText"/>
      </w:pPr>
      <w:r>
        <w:rPr>
          <w:rStyle w:val="CommentReference"/>
        </w:rPr>
        <w:annotationRef/>
      </w:r>
      <w:r>
        <w:t>Why curious? Maybe a brief explanation of the meaning behind it?</w:t>
      </w:r>
    </w:p>
  </w:comment>
  <w:comment w:id="3933" w:author="Andrea Stafford Hintz" w:date="2016-08-22T14:57:00Z" w:initials="ASH">
    <w:p w14:paraId="2E300B21" w14:textId="5508A7F8" w:rsidR="00205791" w:rsidRDefault="00205791">
      <w:pPr>
        <w:pStyle w:val="CommentText"/>
      </w:pPr>
      <w:r>
        <w:rPr>
          <w:rStyle w:val="CommentReference"/>
        </w:rPr>
        <w:annotationRef/>
      </w:r>
      <w:r>
        <w:t>I get what you’re saying here, but this needs some rewording.</w:t>
      </w:r>
    </w:p>
  </w:comment>
  <w:comment w:id="3943" w:author="Andrea Stafford Hintz" w:date="2016-08-22T14:58:00Z" w:initials="ASH">
    <w:p w14:paraId="1FE88D61" w14:textId="2CA149EF" w:rsidR="00205791" w:rsidRDefault="00205791">
      <w:pPr>
        <w:pStyle w:val="CommentText"/>
      </w:pPr>
      <w:r>
        <w:rPr>
          <w:rStyle w:val="CommentReference"/>
        </w:rPr>
        <w:annotationRef/>
      </w:r>
      <w:r>
        <w:t xml:space="preserve">Don’t tell us the first thing Johnathan noticed; start describing him. We are in Jonathan’s POV, we know he’s noticing this. </w:t>
      </w:r>
    </w:p>
  </w:comment>
  <w:comment w:id="3947" w:author="Andrea Stafford Hintz" w:date="2016-08-22T14:59:00Z" w:initials="ASH">
    <w:p w14:paraId="7FAC5692" w14:textId="446D2607" w:rsidR="00205791" w:rsidRDefault="00205791">
      <w:pPr>
        <w:pStyle w:val="CommentText"/>
      </w:pPr>
      <w:r>
        <w:rPr>
          <w:rStyle w:val="CommentReference"/>
        </w:rPr>
        <w:annotationRef/>
      </w:r>
      <w:r>
        <w:t>Do you mean that the necklace was made of bones, then painted a brass color? Usually you would say a necklace of bone, painted to resemble brass, or something like that instead of “brass-painted”</w:t>
      </w:r>
    </w:p>
  </w:comment>
  <w:comment w:id="3951" w:author="Andrea Stafford Hintz" w:date="2016-08-22T15:02:00Z" w:initials="ASH">
    <w:p w14:paraId="3EE9C224" w14:textId="1A429CB2" w:rsidR="00205791" w:rsidRDefault="00205791">
      <w:pPr>
        <w:pStyle w:val="CommentText"/>
      </w:pPr>
      <w:r>
        <w:rPr>
          <w:rStyle w:val="CommentReference"/>
        </w:rPr>
        <w:annotationRef/>
      </w:r>
      <w:r>
        <w:t xml:space="preserve">He who? The man? I’d say the man here. </w:t>
      </w:r>
    </w:p>
  </w:comment>
  <w:comment w:id="3962" w:author="Andrea Stafford Hintz" w:date="2016-08-22T15:03:00Z" w:initials="ASH">
    <w:p w14:paraId="58AF0029" w14:textId="14F04AA1" w:rsidR="00205791" w:rsidRDefault="00205791">
      <w:pPr>
        <w:pStyle w:val="CommentText"/>
      </w:pPr>
      <w:r>
        <w:rPr>
          <w:rStyle w:val="CommentReference"/>
        </w:rPr>
        <w:annotationRef/>
      </w:r>
      <w:r>
        <w:t>These are not mutually exclusive things, though the way it’s written you indicate such.</w:t>
      </w:r>
    </w:p>
  </w:comment>
  <w:comment w:id="3976" w:author="Andrea Stafford Hintz" w:date="2016-08-22T15:05:00Z" w:initials="ASH">
    <w:p w14:paraId="4F762D67" w14:textId="6F6F8F42" w:rsidR="00205791" w:rsidRDefault="00205791">
      <w:pPr>
        <w:pStyle w:val="CommentText"/>
      </w:pPr>
      <w:r>
        <w:rPr>
          <w:rStyle w:val="CommentReference"/>
        </w:rPr>
        <w:annotationRef/>
      </w:r>
      <w:r>
        <w:t xml:space="preserve">Too much wondering, noticing, considering, etc. Action, not telling. You can tell us SOME things, not all the things. </w:t>
      </w:r>
    </w:p>
  </w:comment>
  <w:comment w:id="4000" w:author="Andrea Stafford Hintz" w:date="2016-08-22T15:08:00Z" w:initials="ASH">
    <w:p w14:paraId="4BB25A9C" w14:textId="4F175E10" w:rsidR="00205791" w:rsidRDefault="00205791">
      <w:pPr>
        <w:pStyle w:val="CommentText"/>
      </w:pPr>
      <w:r>
        <w:rPr>
          <w:rStyle w:val="CommentReference"/>
        </w:rPr>
        <w:annotationRef/>
      </w:r>
      <w:r>
        <w:t>Too many ‘filler’ words/phrases. Some are ok, especially in dialogue. Too many are distracting.</w:t>
      </w:r>
    </w:p>
  </w:comment>
  <w:comment w:id="4019" w:author="Andrea Stafford Hintz" w:date="2016-08-22T15:13:00Z" w:initials="ASH">
    <w:p w14:paraId="71977FFB" w14:textId="23893E8D" w:rsidR="00205791" w:rsidRDefault="00205791">
      <w:pPr>
        <w:pStyle w:val="CommentText"/>
      </w:pPr>
      <w:r>
        <w:rPr>
          <w:rStyle w:val="CommentReference"/>
        </w:rPr>
        <w:annotationRef/>
      </w:r>
      <w:r>
        <w:t xml:space="preserve">Shouldn’t he have been admitted to a sitting room or something? Since he had a card and was properly announced…didn’t just show up. </w:t>
      </w:r>
    </w:p>
  </w:comment>
  <w:comment w:id="4029" w:author="Andrea Stafford Hintz" w:date="2016-08-22T15:16:00Z" w:initials="ASH">
    <w:p w14:paraId="44BC7553" w14:textId="79CBF865" w:rsidR="00205791" w:rsidRDefault="00205791">
      <w:pPr>
        <w:pStyle w:val="CommentText"/>
      </w:pPr>
      <w:r>
        <w:rPr>
          <w:rStyle w:val="CommentReference"/>
        </w:rPr>
        <w:annotationRef/>
      </w:r>
      <w:r>
        <w:t>Here again, the rake reputation. Also, this wording does leave open the possibility of romantic interest in THIS man, later on. You might want to change the wording if that’s not going to be the case.  “Preference” indicates a first choice, out of perhaps several. Either way is fine, just wanted to be sure you meant it to be seen this way.</w:t>
      </w:r>
    </w:p>
  </w:comment>
  <w:comment w:id="4075" w:author="Andrea Stafford Hintz" w:date="2016-08-22T15:22:00Z" w:initials="ASH">
    <w:p w14:paraId="22D5F37D" w14:textId="78C14AE1" w:rsidR="00205791" w:rsidRDefault="00205791">
      <w:pPr>
        <w:pStyle w:val="CommentText"/>
      </w:pPr>
      <w:r>
        <w:rPr>
          <w:rStyle w:val="CommentReference"/>
        </w:rPr>
        <w:annotationRef/>
      </w:r>
      <w:r>
        <w:t>Now we know!</w:t>
      </w:r>
    </w:p>
  </w:comment>
  <w:comment w:id="4086" w:author="Andrea Stafford Hintz" w:date="2016-08-22T15:23:00Z" w:initials="ASH">
    <w:p w14:paraId="6022B458" w14:textId="30F02532" w:rsidR="00205791" w:rsidRDefault="00205791">
      <w:pPr>
        <w:pStyle w:val="CommentText"/>
      </w:pPr>
      <w:r>
        <w:rPr>
          <w:rStyle w:val="CommentReference"/>
        </w:rPr>
        <w:annotationRef/>
      </w:r>
      <w:r>
        <w:t xml:space="preserve">Please verify spelling, US publishers preferred spelling is smelled, some CA publishers as well. </w:t>
      </w:r>
    </w:p>
  </w:comment>
  <w:comment w:id="4091" w:author="Andrea Stafford Hintz" w:date="2016-08-22T15:26:00Z" w:initials="ASH">
    <w:p w14:paraId="2BDB2DB2" w14:textId="77777777" w:rsidR="00205791" w:rsidRDefault="00205791">
      <w:pPr>
        <w:pStyle w:val="CommentText"/>
      </w:pPr>
      <w:r>
        <w:rPr>
          <w:rStyle w:val="CommentReference"/>
        </w:rPr>
        <w:annotationRef/>
      </w:r>
      <w:r>
        <w:t>!!! Vampires?</w:t>
      </w:r>
    </w:p>
    <w:p w14:paraId="40548F84" w14:textId="09F58AD1" w:rsidR="00205791" w:rsidRDefault="00205791">
      <w:pPr>
        <w:pStyle w:val="CommentText"/>
      </w:pPr>
    </w:p>
  </w:comment>
  <w:comment w:id="4099" w:author="Andrea Stafford Hintz" w:date="2016-08-22T15:26:00Z" w:initials="ASH">
    <w:p w14:paraId="4495D5BA" w14:textId="7A04703B" w:rsidR="00205791" w:rsidRDefault="00205791">
      <w:pPr>
        <w:pStyle w:val="CommentText"/>
      </w:pPr>
      <w:r>
        <w:rPr>
          <w:rStyle w:val="CommentReference"/>
        </w:rPr>
        <w:annotationRef/>
      </w:r>
      <w:r>
        <w:t>This particular scene is fairly well done, and I’m excited to see where this goes!</w:t>
      </w:r>
    </w:p>
  </w:comment>
  <w:comment w:id="4129" w:author="Andrea Stafford Hintz" w:date="2016-08-22T15:45:00Z" w:initials="ASH">
    <w:p w14:paraId="367A9489" w14:textId="30816826" w:rsidR="00205791" w:rsidRDefault="00205791">
      <w:pPr>
        <w:pStyle w:val="CommentText"/>
      </w:pPr>
      <w:r>
        <w:rPr>
          <w:rStyle w:val="CommentReference"/>
        </w:rPr>
        <w:annotationRef/>
      </w:r>
      <w:r>
        <w:t>What? Why? He just prefers to be barefoot? Wants to put his toes in the blood??</w:t>
      </w:r>
    </w:p>
  </w:comment>
  <w:comment w:id="4212" w:author="Andrea Stafford Hintz" w:date="2016-08-22T15:52:00Z" w:initials="ASH">
    <w:p w14:paraId="032ED331" w14:textId="7B1E1319" w:rsidR="00205791" w:rsidRDefault="00205791">
      <w:pPr>
        <w:pStyle w:val="CommentText"/>
      </w:pPr>
      <w:r>
        <w:rPr>
          <w:rStyle w:val="CommentReference"/>
        </w:rPr>
        <w:annotationRef/>
      </w:r>
      <w:r>
        <w:t>Earlier this evening, or last night??</w:t>
      </w:r>
    </w:p>
  </w:comment>
  <w:comment w:id="4228" w:author="Andrea Stafford Hintz" w:date="2016-08-22T15:54:00Z" w:initials="ASH">
    <w:p w14:paraId="01F3811D" w14:textId="134604A6" w:rsidR="00205791" w:rsidRDefault="00205791">
      <w:pPr>
        <w:pStyle w:val="CommentText"/>
      </w:pPr>
      <w:r>
        <w:rPr>
          <w:rStyle w:val="CommentReference"/>
        </w:rPr>
        <w:annotationRef/>
      </w:r>
      <w:r>
        <w:t xml:space="preserve">A mention of the corpses piled on top of one another, or slumped against the wall, etc. would be great here. Just a line or two. </w:t>
      </w:r>
    </w:p>
  </w:comment>
  <w:comment w:id="4237" w:author="Andrea Stafford Hintz" w:date="2016-08-22T15:58:00Z" w:initials="ASH">
    <w:p w14:paraId="60E24687" w14:textId="05CE4A2D" w:rsidR="00205791" w:rsidRDefault="00205791">
      <w:pPr>
        <w:pStyle w:val="CommentText"/>
      </w:pPr>
      <w:r>
        <w:rPr>
          <w:rStyle w:val="CommentReference"/>
        </w:rPr>
        <w:annotationRef/>
      </w:r>
      <w:proofErr w:type="spellStart"/>
      <w:r>
        <w:t>Pustulant</w:t>
      </w:r>
      <w:proofErr w:type="spellEnd"/>
      <w:r>
        <w:t xml:space="preserve"> sores is a bit redundant. You could just go with pustules, or sores. Also, pustules are actually quite small, more pimple-like. Did you mean buboes? Like Black Death style, big, nasty, seeping wounds? </w:t>
      </w:r>
    </w:p>
  </w:comment>
  <w:comment w:id="4252" w:author="Andrea Stafford Hintz" w:date="2016-08-24T13:54:00Z" w:initials="ASH">
    <w:p w14:paraId="146C1CB6" w14:textId="452A42CB" w:rsidR="00205791" w:rsidRDefault="00205791">
      <w:pPr>
        <w:pStyle w:val="CommentText"/>
      </w:pPr>
      <w:r>
        <w:rPr>
          <w:rStyle w:val="CommentReference"/>
        </w:rPr>
        <w:annotationRef/>
      </w:r>
      <w:r>
        <w:t>And how did he know this, was it already mentioned? *must research. If he didn’t actually KNOW, you could say, “He should have guessed they’d resurface at the ball…”</w:t>
      </w:r>
    </w:p>
  </w:comment>
  <w:comment w:id="4269" w:author="Andrea Stafford Hintz" w:date="2016-08-24T13:57:00Z" w:initials="ASH">
    <w:p w14:paraId="00DE96ED" w14:textId="1574594D" w:rsidR="00205791" w:rsidRDefault="00205791">
      <w:pPr>
        <w:pStyle w:val="CommentText"/>
      </w:pPr>
      <w:r>
        <w:rPr>
          <w:rStyle w:val="CommentReference"/>
        </w:rPr>
        <w:annotationRef/>
      </w:r>
      <w:r>
        <w:t xml:space="preserve">Using dead AND bodies is a bit redundant, as we don’t usually refer to the living as bodies. </w:t>
      </w:r>
      <w:r>
        <w:sym w:font="Wingdings" w:char="F04A"/>
      </w:r>
      <w:r>
        <w:t xml:space="preserve"> I’d change to the dead, or just bodies, or even the deceased for some flair. </w:t>
      </w:r>
    </w:p>
  </w:comment>
  <w:comment w:id="4290" w:author="Andrea Stafford Hintz" w:date="2016-08-24T13:59:00Z" w:initials="ASH">
    <w:p w14:paraId="76D92D81" w14:textId="405FCCAD" w:rsidR="00205791" w:rsidRDefault="00205791">
      <w:pPr>
        <w:pStyle w:val="CommentText"/>
      </w:pPr>
      <w:r>
        <w:rPr>
          <w:rStyle w:val="CommentReference"/>
        </w:rPr>
        <w:annotationRef/>
      </w:r>
      <w:r>
        <w:t xml:space="preserve">You say she mentions it’s an OLD mask here, but not in the lines above that detail what she actually said. </w:t>
      </w:r>
    </w:p>
  </w:comment>
  <w:comment w:id="4295" w:author="Andrea Stafford Hintz" w:date="2016-08-24T14:00:00Z" w:initials="ASH">
    <w:p w14:paraId="130F9EAB" w14:textId="50D23295" w:rsidR="00205791" w:rsidRDefault="00205791">
      <w:pPr>
        <w:pStyle w:val="CommentText"/>
      </w:pPr>
      <w:r>
        <w:rPr>
          <w:rStyle w:val="CommentReference"/>
        </w:rPr>
        <w:annotationRef/>
      </w:r>
      <w:r>
        <w:t xml:space="preserve">Is he a doctor of some kind? Being a mad scientist and all…if so, it would sound nice to put Doctor before his name, </w:t>
      </w:r>
      <w:proofErr w:type="spellStart"/>
      <w:r>
        <w:t>ie</w:t>
      </w:r>
      <w:proofErr w:type="spellEnd"/>
      <w:r>
        <w:t xml:space="preserve"> Dr. Anthony Tidkins. I’d imagine that some poor kid off the streets probably wouldn’t have the money or the inclination to go into mad science, but idk, really. ;)</w:t>
      </w:r>
    </w:p>
  </w:comment>
  <w:comment w:id="4312" w:author="Andrea Stafford Hintz" w:date="2016-08-24T14:03:00Z" w:initials="ASH">
    <w:p w14:paraId="7F7822AD" w14:textId="64C24B93" w:rsidR="00205791" w:rsidRDefault="00205791">
      <w:pPr>
        <w:pStyle w:val="CommentText"/>
      </w:pPr>
      <w:r>
        <w:rPr>
          <w:rStyle w:val="CommentReference"/>
        </w:rPr>
        <w:annotationRef/>
      </w:r>
      <w:r>
        <w:t>Very good question! These policemen are bumblers! That was my first thought. You might even try to rework this idea into the conversation a little earlier, since it is a pretty important thing.</w:t>
      </w:r>
    </w:p>
  </w:comment>
  <w:comment w:id="4317" w:author="Andrea Stafford Hintz" w:date="2016-08-24T14:05:00Z" w:initials="ASH">
    <w:p w14:paraId="7C1A99CF" w14:textId="067E43FA" w:rsidR="00205791" w:rsidRDefault="00205791">
      <w:pPr>
        <w:pStyle w:val="CommentText"/>
      </w:pPr>
      <w:r>
        <w:rPr>
          <w:rStyle w:val="CommentReference"/>
        </w:rPr>
        <w:annotationRef/>
      </w:r>
      <w:r>
        <w:t>NO seeming!!!  You can put whatever you like here, but have Taggert do/say it to indicate his answer is NO.</w:t>
      </w:r>
    </w:p>
  </w:comment>
  <w:comment w:id="4333" w:author="Andrea Stafford Hintz" w:date="2016-08-24T14:08:00Z" w:initials="ASH">
    <w:p w14:paraId="372436B2" w14:textId="125D0DA3" w:rsidR="00205791" w:rsidRDefault="00205791">
      <w:pPr>
        <w:pStyle w:val="CommentText"/>
      </w:pPr>
      <w:r>
        <w:rPr>
          <w:rStyle w:val="CommentReference"/>
        </w:rPr>
        <w:annotationRef/>
      </w:r>
      <w:r>
        <w:t xml:space="preserve">If he’s on cocaine right now, you might want to slide in more symptoms of his habit instead of just saying, “and I’m coked up,” during this scene. It would give more characterization to Roderick (we would know more about him by how well/not well he handles the side-effects) and give you more description in general. Maybe he is sweating a lot, a uses a handkerchief to wipe his face…etc.  </w:t>
      </w:r>
    </w:p>
  </w:comment>
  <w:comment w:id="4344" w:author="Andrea Stafford Hintz" w:date="2016-08-24T14:13:00Z" w:initials="ASH">
    <w:p w14:paraId="263867F5" w14:textId="6B5DB6A0" w:rsidR="00205791" w:rsidRDefault="00205791">
      <w:pPr>
        <w:pStyle w:val="CommentText"/>
      </w:pPr>
      <w:r>
        <w:rPr>
          <w:rStyle w:val="CommentReference"/>
        </w:rPr>
        <w:annotationRef/>
      </w:r>
      <w:r>
        <w:t>Is he relieved here? I thought maybe she would name Jonathan, to keep people off her back. Interesting!</w:t>
      </w:r>
    </w:p>
  </w:comment>
  <w:comment w:id="4348" w:author="Andrea Stafford Hintz" w:date="2016-08-24T14:12:00Z" w:initials="ASH">
    <w:p w14:paraId="54BDB673" w14:textId="0A0A6871" w:rsidR="00205791" w:rsidRDefault="00205791">
      <w:pPr>
        <w:pStyle w:val="CommentText"/>
      </w:pPr>
      <w:r>
        <w:rPr>
          <w:rStyle w:val="CommentReference"/>
        </w:rPr>
        <w:annotationRef/>
      </w:r>
      <w:proofErr w:type="spellStart"/>
      <w:r>
        <w:t>Haha</w:t>
      </w:r>
      <w:proofErr w:type="spellEnd"/>
      <w:r>
        <w:t xml:space="preserve">! A bit of a dig there. Totally great for Victorian era literature. </w:t>
      </w:r>
    </w:p>
  </w:comment>
  <w:comment w:id="4355" w:author="Andrea Stafford Hintz" w:date="2016-08-24T14:15:00Z" w:initials="ASH">
    <w:p w14:paraId="3C4EABB9" w14:textId="4F621F82" w:rsidR="00205791" w:rsidRDefault="00205791">
      <w:pPr>
        <w:pStyle w:val="CommentText"/>
      </w:pPr>
      <w:r>
        <w:rPr>
          <w:rStyle w:val="CommentReference"/>
        </w:rPr>
        <w:annotationRef/>
      </w:r>
      <w:r>
        <w:t>Since you’re starting a new scene, you need to indicate who is here, along with where you are (as you’ve already described).</w:t>
      </w:r>
    </w:p>
  </w:comment>
  <w:comment w:id="4399" w:author="Andrea Stafford Hintz" w:date="2016-08-24T14:21:00Z" w:initials="ASH">
    <w:p w14:paraId="45943469" w14:textId="1C02A232" w:rsidR="00205791" w:rsidRDefault="00205791">
      <w:pPr>
        <w:pStyle w:val="CommentText"/>
      </w:pPr>
      <w:r>
        <w:rPr>
          <w:rStyle w:val="CommentReference"/>
        </w:rPr>
        <w:annotationRef/>
      </w:r>
      <w:r>
        <w:t xml:space="preserve">This is an interesting paragraph…but WHY does he feel like he can’t trust him? What is it about Sinews that sets the alarm bells ringing? That needs to go right before this part. </w:t>
      </w:r>
    </w:p>
  </w:comment>
  <w:comment w:id="4421" w:author="Andrea Stafford Hintz" w:date="2016-08-24T14:23:00Z" w:initials="ASH">
    <w:p w14:paraId="55D6BB43" w14:textId="144F22D5" w:rsidR="00205791" w:rsidRDefault="00205791">
      <w:pPr>
        <w:pStyle w:val="CommentText"/>
      </w:pPr>
      <w:r>
        <w:rPr>
          <w:rStyle w:val="CommentReference"/>
        </w:rPr>
        <w:annotationRef/>
      </w:r>
      <w:r>
        <w:t>Does he fell as though he is compelled, perhaps? Idk if Sinews has that kind of power, but if he does, here would be a great place to put a bit of foreshadowing!</w:t>
      </w:r>
    </w:p>
  </w:comment>
  <w:comment w:id="4434" w:author="Andrea Stafford Hintz" w:date="2016-08-24T14:25:00Z" w:initials="ASH">
    <w:p w14:paraId="514C6EF3" w14:textId="3F4D9AB5" w:rsidR="00205791" w:rsidRDefault="00205791">
      <w:pPr>
        <w:pStyle w:val="CommentText"/>
      </w:pPr>
      <w:r>
        <w:rPr>
          <w:rStyle w:val="CommentReference"/>
        </w:rPr>
        <w:annotationRef/>
      </w:r>
      <w:r>
        <w:t xml:space="preserve">I believe this is French? </w:t>
      </w:r>
    </w:p>
  </w:comment>
  <w:comment w:id="4451" w:author="Andrea Stafford Hintz" w:date="2016-08-24T14:27:00Z" w:initials="ASH">
    <w:p w14:paraId="1C73CE96" w14:textId="6B7550A7" w:rsidR="00205791" w:rsidRDefault="00205791">
      <w:pPr>
        <w:pStyle w:val="CommentText"/>
      </w:pPr>
      <w:r>
        <w:rPr>
          <w:rStyle w:val="CommentReference"/>
        </w:rPr>
        <w:annotationRef/>
      </w:r>
      <w:r>
        <w:t xml:space="preserve">A better way would be to just get rid of this and leave the question. Or say, “Nothing, really; I understand…” and move on. </w:t>
      </w:r>
      <w:r>
        <w:br/>
      </w:r>
    </w:p>
  </w:comment>
  <w:comment w:id="4461" w:author="Andrea Stafford Hintz" w:date="2016-08-24T14:31:00Z" w:initials="ASH">
    <w:p w14:paraId="46E993F0" w14:textId="0C3EDAFE" w:rsidR="00205791" w:rsidRDefault="00205791">
      <w:pPr>
        <w:pStyle w:val="CommentText"/>
      </w:pPr>
      <w:r>
        <w:rPr>
          <w:rStyle w:val="CommentReference"/>
        </w:rPr>
        <w:annotationRef/>
      </w:r>
      <w:r>
        <w:t xml:space="preserve">I think pointed is a better word here, meaningful w/out the </w:t>
      </w:r>
      <w:proofErr w:type="spellStart"/>
      <w:r>
        <w:t>kinda</w:t>
      </w:r>
      <w:proofErr w:type="spellEnd"/>
      <w:r>
        <w:t xml:space="preserve"> sappy connotations. More of a direct “meaningful.” Does that make sense?</w:t>
      </w:r>
    </w:p>
  </w:comment>
  <w:comment w:id="4468" w:author="Andrea Stafford Hintz" w:date="2016-08-24T14:32:00Z" w:initials="ASH">
    <w:p w14:paraId="11DC7BBC" w14:textId="00DAC213" w:rsidR="00205791" w:rsidRDefault="00205791">
      <w:pPr>
        <w:pStyle w:val="CommentText"/>
      </w:pPr>
      <w:r>
        <w:rPr>
          <w:rStyle w:val="CommentReference"/>
        </w:rPr>
        <w:annotationRef/>
      </w:r>
      <w:r>
        <w:t xml:space="preserve">You can just say he likes men. Lots of people do. </w:t>
      </w:r>
      <w:r>
        <w:sym w:font="Wingdings" w:char="F04A"/>
      </w:r>
      <w:r>
        <w:t xml:space="preserve"> I added “in a companion,” for clarity’s sake.</w:t>
      </w:r>
    </w:p>
  </w:comment>
  <w:comment w:id="4473" w:author="Andrea Stafford Hintz" w:date="2016-08-24T14:34:00Z" w:initials="ASH">
    <w:p w14:paraId="57ED9418" w14:textId="0F2A066C" w:rsidR="00205791" w:rsidRDefault="00205791">
      <w:pPr>
        <w:pStyle w:val="CommentText"/>
      </w:pPr>
      <w:r>
        <w:rPr>
          <w:rStyle w:val="CommentReference"/>
        </w:rPr>
        <w:annotationRef/>
      </w:r>
      <w:r>
        <w:t>Also, why would this be uncomfortable for him? Roderick doesn’t bother him, and he’s as gay as they get…why would this guy? Is it because he might be attracted to him??? Hmmm.</w:t>
      </w:r>
    </w:p>
  </w:comment>
  <w:comment w:id="4496" w:author="Andrea Stafford Hintz" w:date="2016-08-24T14:38:00Z" w:initials="ASH">
    <w:p w14:paraId="1AD11A27" w14:textId="46C537AB" w:rsidR="00205791" w:rsidRDefault="00205791">
      <w:pPr>
        <w:pStyle w:val="CommentText"/>
      </w:pPr>
      <w:r>
        <w:rPr>
          <w:rStyle w:val="CommentReference"/>
        </w:rPr>
        <w:annotationRef/>
      </w:r>
      <w:r>
        <w:t xml:space="preserve">How does one sip a drink thoughtfully? Describe that, and get rid of thoughtfully! </w:t>
      </w:r>
    </w:p>
  </w:comment>
  <w:comment w:id="4517" w:author="Andrea Stafford Hintz" w:date="2016-08-24T14:44:00Z" w:initials="ASH">
    <w:p w14:paraId="61A3600A" w14:textId="77C941F6" w:rsidR="00205791" w:rsidRDefault="00205791">
      <w:pPr>
        <w:pStyle w:val="CommentText"/>
      </w:pPr>
      <w:r>
        <w:rPr>
          <w:rStyle w:val="CommentReference"/>
        </w:rPr>
        <w:annotationRef/>
      </w:r>
      <w:r>
        <w:t>How did anyone know this, if the membership was so secret??</w:t>
      </w:r>
    </w:p>
  </w:comment>
  <w:comment w:id="4527" w:author="Andrea Stafford Hintz" w:date="2016-08-24T14:47:00Z" w:initials="ASH">
    <w:p w14:paraId="1CE210E8" w14:textId="5B2E6CC0" w:rsidR="00205791" w:rsidRDefault="00205791">
      <w:pPr>
        <w:pStyle w:val="CommentText"/>
      </w:pPr>
      <w:r>
        <w:rPr>
          <w:rStyle w:val="CommentReference"/>
        </w:rPr>
        <w:annotationRef/>
      </w:r>
      <w:r>
        <w:t xml:space="preserve">Is this a foreign word? Italicize the first instance if it’s used frequently, then no italics after that, according to </w:t>
      </w:r>
      <w:proofErr w:type="spellStart"/>
      <w:r>
        <w:t>CMoS</w:t>
      </w:r>
      <w:proofErr w:type="spellEnd"/>
      <w:r>
        <w:t xml:space="preserve">. If not frequent, use italics every time. </w:t>
      </w:r>
    </w:p>
  </w:comment>
  <w:comment w:id="4535" w:author="Andrea Stafford Hintz" w:date="2016-08-24T14:51:00Z" w:initials="ASH">
    <w:p w14:paraId="2B4E275B" w14:textId="3289AE37" w:rsidR="00205791" w:rsidRDefault="00205791">
      <w:pPr>
        <w:pStyle w:val="CommentText"/>
      </w:pPr>
      <w:r>
        <w:rPr>
          <w:rStyle w:val="CommentReference"/>
        </w:rPr>
        <w:annotationRef/>
      </w:r>
      <w:r>
        <w:t xml:space="preserve">You should probably mention here that </w:t>
      </w:r>
      <w:proofErr w:type="spellStart"/>
      <w:r>
        <w:t>vodou</w:t>
      </w:r>
      <w:proofErr w:type="spellEnd"/>
      <w:r>
        <w:t xml:space="preserve"> priests are </w:t>
      </w:r>
      <w:proofErr w:type="spellStart"/>
      <w:r>
        <w:t>Hatian</w:t>
      </w:r>
      <w:proofErr w:type="spellEnd"/>
      <w:r>
        <w:t>, so they aren’t confused with New Orleans voodoo.</w:t>
      </w:r>
    </w:p>
  </w:comment>
  <w:comment w:id="4560" w:author="Andrea Stafford Hintz" w:date="2016-08-24T14:54:00Z" w:initials="ASH">
    <w:p w14:paraId="6978314E" w14:textId="276A6FD0" w:rsidR="00205791" w:rsidRDefault="00205791">
      <w:pPr>
        <w:pStyle w:val="CommentText"/>
      </w:pPr>
      <w:r>
        <w:rPr>
          <w:rStyle w:val="CommentReference"/>
        </w:rPr>
        <w:annotationRef/>
      </w:r>
      <w:r>
        <w:t>Probably from lack of oxygen while they were buried. I wonder how soon after burial they dig them up?</w:t>
      </w:r>
    </w:p>
  </w:comment>
  <w:comment w:id="4628" w:author="Andrea Stafford Hintz" w:date="2016-08-24T15:02:00Z" w:initials="ASH">
    <w:p w14:paraId="50425597" w14:textId="233A9351" w:rsidR="00205791" w:rsidRDefault="00205791">
      <w:pPr>
        <w:pStyle w:val="CommentText"/>
      </w:pPr>
      <w:r>
        <w:rPr>
          <w:rStyle w:val="CommentReference"/>
        </w:rPr>
        <w:annotationRef/>
      </w:r>
      <w:r>
        <w:t xml:space="preserve">Altered how? More menacing? Is he crying? Laughing? </w:t>
      </w:r>
    </w:p>
  </w:comment>
  <w:comment w:id="4665" w:author="Andrea Stafford Hintz" w:date="2016-08-24T15:04:00Z" w:initials="ASH">
    <w:p w14:paraId="565B13D0" w14:textId="423723E8" w:rsidR="00205791" w:rsidRDefault="00205791">
      <w:pPr>
        <w:pStyle w:val="CommentText"/>
      </w:pPr>
      <w:r>
        <w:rPr>
          <w:rStyle w:val="CommentReference"/>
        </w:rPr>
        <w:annotationRef/>
      </w:r>
      <w:r>
        <w:t>YES!</w:t>
      </w:r>
    </w:p>
  </w:comment>
  <w:comment w:id="4680" w:author="Andrea Stafford Hintz" w:date="2016-08-24T15:21:00Z" w:initials="ASH">
    <w:p w14:paraId="78FC6391" w14:textId="344FFA17" w:rsidR="00205791" w:rsidRDefault="00205791">
      <w:pPr>
        <w:pStyle w:val="CommentText"/>
      </w:pPr>
      <w:r>
        <w:rPr>
          <w:rStyle w:val="CommentReference"/>
        </w:rPr>
        <w:annotationRef/>
      </w:r>
      <w:r>
        <w:t>So he like both sexes…interesting. Who is the lady???</w:t>
      </w:r>
    </w:p>
  </w:comment>
  <w:comment w:id="4711" w:author="Andrea Stafford Hintz" w:date="2016-08-24T15:06:00Z" w:initials="ASH">
    <w:p w14:paraId="6B19E3B3" w14:textId="39EB7267" w:rsidR="00205791" w:rsidRDefault="00205791">
      <w:pPr>
        <w:pStyle w:val="CommentText"/>
      </w:pPr>
      <w:r>
        <w:rPr>
          <w:rStyle w:val="CommentReference"/>
        </w:rPr>
        <w:annotationRef/>
      </w:r>
      <w:r>
        <w:t xml:space="preserve">So. This last scene here is very good, we finally get the information we needed all along. I pretty much raced through it to find out more, and I’ll need to go back a third time more likely to check it thoroughly. </w:t>
      </w:r>
      <w:r>
        <w:sym w:font="Wingdings" w:char="F04A"/>
      </w:r>
      <w:r>
        <w:t xml:space="preserve"> There are parts that need to be improved, as they are too much ‘telling’ in the ‘as you know, Bob,’ form. But overall, this scene has great pace and tone. Good. </w:t>
      </w:r>
      <w:r>
        <w:sym w:font="Wingdings" w:char="F04A"/>
      </w:r>
    </w:p>
  </w:comment>
  <w:comment w:id="4721" w:author="Andrea Stafford Hintz" w:date="2016-08-24T15:24:00Z" w:initials="ASH">
    <w:p w14:paraId="0EC3CB96" w14:textId="33F48241" w:rsidR="00205791" w:rsidRDefault="00205791">
      <w:pPr>
        <w:pStyle w:val="CommentText"/>
      </w:pPr>
      <w:r>
        <w:rPr>
          <w:rStyle w:val="CommentReference"/>
        </w:rPr>
        <w:annotationRef/>
      </w:r>
      <w:r>
        <w:t xml:space="preserve">Was Annabel the one that survived, pointing the finger at Sinews? If so, remember that all night long she was taken for a man. So for her to be that lady, she would have to have come clean about her disguise…which would have been worth mentioning earlier. </w:t>
      </w:r>
    </w:p>
  </w:comment>
  <w:comment w:id="5032" w:author="Andrea Stafford Hintz" w:date="2016-08-29T13:07:00Z" w:initials="ASH">
    <w:p w14:paraId="25E768B7" w14:textId="7C4421B8" w:rsidR="00205791" w:rsidRDefault="00205791">
      <w:pPr>
        <w:pStyle w:val="CommentText"/>
      </w:pPr>
      <w:r>
        <w:rPr>
          <w:rStyle w:val="CommentReference"/>
        </w:rPr>
        <w:annotationRef/>
      </w:r>
      <w:r>
        <w:t xml:space="preserve">Changed posited to said…these dialogue tags are supposed to blend in, and having one here like this sticks out. </w:t>
      </w:r>
    </w:p>
  </w:comment>
  <w:comment w:id="5052" w:author="Andrea Stafford Hintz" w:date="2016-08-29T13:09:00Z" w:initials="ASH">
    <w:p w14:paraId="5ECBF92A" w14:textId="77A292A8" w:rsidR="00205791" w:rsidRDefault="00205791">
      <w:pPr>
        <w:pStyle w:val="CommentText"/>
      </w:pPr>
      <w:r>
        <w:rPr>
          <w:rStyle w:val="CommentReference"/>
        </w:rPr>
        <w:annotationRef/>
      </w:r>
      <w:r>
        <w:t>If you say he thought of another word, you need to then have that word right here.</w:t>
      </w:r>
    </w:p>
  </w:comment>
  <w:comment w:id="5039" w:author="Andrea Stafford Hintz" w:date="2016-08-29T13:19:00Z" w:initials="ASH">
    <w:p w14:paraId="5BF257F9" w14:textId="2428BBB0" w:rsidR="00205791" w:rsidRDefault="00205791">
      <w:pPr>
        <w:pStyle w:val="CommentText"/>
      </w:pPr>
      <w:r>
        <w:rPr>
          <w:rStyle w:val="CommentReference"/>
        </w:rPr>
        <w:annotationRef/>
      </w:r>
      <w:r>
        <w:t>This paragraph need some rearranging so that the flow is better.</w:t>
      </w:r>
    </w:p>
  </w:comment>
  <w:comment w:id="5151" w:author="Andrea Stafford Hintz" w:date="2016-08-29T13:23:00Z" w:initials="ASH">
    <w:p w14:paraId="3D0EA9E4" w14:textId="4A6A37E8" w:rsidR="00205791" w:rsidRDefault="00205791">
      <w:pPr>
        <w:pStyle w:val="CommentText"/>
      </w:pPr>
      <w:r>
        <w:rPr>
          <w:rStyle w:val="CommentReference"/>
        </w:rPr>
        <w:annotationRef/>
      </w:r>
      <w:r>
        <w:t>You always fire with both eyes open!</w:t>
      </w:r>
    </w:p>
  </w:comment>
  <w:comment w:id="5159" w:author="Andrea Stafford Hintz" w:date="2016-08-29T13:24:00Z" w:initials="ASH">
    <w:p w14:paraId="6692A587" w14:textId="763AEDBD" w:rsidR="00205791" w:rsidRDefault="00205791">
      <w:pPr>
        <w:pStyle w:val="CommentText"/>
      </w:pPr>
      <w:r>
        <w:rPr>
          <w:rStyle w:val="CommentReference"/>
        </w:rPr>
        <w:annotationRef/>
      </w:r>
      <w:r>
        <w:t>Where did he get all these bullets?</w:t>
      </w:r>
    </w:p>
  </w:comment>
  <w:comment w:id="5189" w:author="Andrea Stafford Hintz" w:date="2016-08-29T13:27:00Z" w:initials="ASH">
    <w:p w14:paraId="1757DBF0" w14:textId="7CB915E6" w:rsidR="00205791" w:rsidRDefault="00205791">
      <w:pPr>
        <w:pStyle w:val="CommentText"/>
      </w:pPr>
      <w:r>
        <w:rPr>
          <w:rStyle w:val="CommentReference"/>
        </w:rPr>
        <w:annotationRef/>
      </w:r>
      <w:r>
        <w:t>Changed from his to an. You could change to, his death prematurely, if you’d prefer.</w:t>
      </w:r>
    </w:p>
  </w:comment>
  <w:comment w:id="5203" w:author="Andrea Stafford Hintz" w:date="2016-08-29T13:29:00Z" w:initials="ASH">
    <w:p w14:paraId="2D141F8E" w14:textId="02EAEAD6" w:rsidR="00205791" w:rsidRDefault="00205791">
      <w:pPr>
        <w:pStyle w:val="CommentText"/>
      </w:pPr>
      <w:r>
        <w:rPr>
          <w:rStyle w:val="CommentReference"/>
        </w:rPr>
        <w:annotationRef/>
      </w:r>
      <w:r>
        <w:t xml:space="preserve">You can say he was coming FOR them, or going after them. </w:t>
      </w:r>
    </w:p>
  </w:comment>
  <w:comment w:id="5207" w:author="Andrea Stafford Hintz" w:date="2016-08-29T13:30:00Z" w:initials="ASH">
    <w:p w14:paraId="5197904F" w14:textId="2AA58AC6" w:rsidR="00205791" w:rsidRDefault="00205791">
      <w:pPr>
        <w:pStyle w:val="CommentText"/>
      </w:pPr>
      <w:r>
        <w:rPr>
          <w:rStyle w:val="CommentReference"/>
        </w:rPr>
        <w:annotationRef/>
      </w:r>
      <w:r>
        <w:t>Added likely. Does he have the evidence yet?</w:t>
      </w:r>
    </w:p>
  </w:comment>
  <w:comment w:id="5213" w:author="Andrea Stafford Hintz" w:date="2016-08-29T13:31:00Z" w:initials="ASH">
    <w:p w14:paraId="61F1CA2C" w14:textId="3045CFB5" w:rsidR="00205791" w:rsidRDefault="00205791">
      <w:pPr>
        <w:pStyle w:val="CommentText"/>
      </w:pPr>
      <w:r>
        <w:rPr>
          <w:rStyle w:val="CommentReference"/>
        </w:rPr>
        <w:annotationRef/>
      </w:r>
      <w:r>
        <w:t xml:space="preserve">Ok, so I like that he wants to save his city and his father, but this makes it all seem very “Batman” and doesn’t seem to match what’s been happening to him/his character. I’ll </w:t>
      </w:r>
      <w:proofErr w:type="spellStart"/>
      <w:r>
        <w:t>revist</w:t>
      </w:r>
      <w:proofErr w:type="spellEnd"/>
      <w:r>
        <w:t>.</w:t>
      </w:r>
    </w:p>
  </w:comment>
  <w:comment w:id="5219" w:author="Andrea Stafford Hintz" w:date="2016-08-29T13:33:00Z" w:initials="ASH">
    <w:p w14:paraId="25B8DDE6" w14:textId="449D0743" w:rsidR="00205791" w:rsidRDefault="00205791">
      <w:pPr>
        <w:pStyle w:val="CommentText"/>
      </w:pPr>
      <w:r>
        <w:rPr>
          <w:rStyle w:val="CommentReference"/>
        </w:rPr>
        <w:annotationRef/>
      </w:r>
      <w:r>
        <w:t xml:space="preserve">UNLESS HE’S TIDKINS!!!! </w:t>
      </w:r>
      <w:r>
        <w:sym w:font="Wingdings" w:char="F04A"/>
      </w:r>
    </w:p>
  </w:comment>
  <w:comment w:id="5226" w:author="Andrea Stafford Hintz" w:date="2016-08-29T13:35:00Z" w:initials="ASH">
    <w:p w14:paraId="6766CA11" w14:textId="40B065C9" w:rsidR="00205791" w:rsidRDefault="00205791">
      <w:pPr>
        <w:pStyle w:val="CommentText"/>
      </w:pPr>
      <w:r>
        <w:rPr>
          <w:rStyle w:val="CommentReference"/>
        </w:rPr>
        <w:annotationRef/>
      </w:r>
      <w:r>
        <w:t>This doesn’t make sense, unless you MAKE it make sense. Why would he decompose faster, if he was turned after all the people in the ballroom? If it has something to do with the fact that he was bitten instead of breathing in the virus, you need to mention that somehow, or have Roderick guess that’s why it happened or something.</w:t>
      </w:r>
    </w:p>
  </w:comment>
  <w:comment w:id="5234" w:author="Andrea Stafford Hintz" w:date="2016-08-29T13:39:00Z" w:initials="ASH">
    <w:p w14:paraId="69D08C19" w14:textId="6717EC58" w:rsidR="00205791" w:rsidRDefault="00205791">
      <w:pPr>
        <w:pStyle w:val="CommentText"/>
      </w:pPr>
      <w:r>
        <w:rPr>
          <w:rStyle w:val="CommentReference"/>
        </w:rPr>
        <w:annotationRef/>
      </w:r>
      <w:r>
        <w:t>You mean their skulls bashed in. Maybe just use head here?</w:t>
      </w:r>
    </w:p>
  </w:comment>
  <w:comment w:id="5323" w:author="Andrea Stafford Hintz" w:date="2016-09-02T11:49:00Z" w:initials="ASH">
    <w:p w14:paraId="138E0C9E" w14:textId="4467FE26" w:rsidR="00205791" w:rsidRDefault="00205791">
      <w:pPr>
        <w:pStyle w:val="CommentText"/>
      </w:pPr>
      <w:r>
        <w:rPr>
          <w:rStyle w:val="CommentReference"/>
        </w:rPr>
        <w:annotationRef/>
      </w:r>
      <w:r>
        <w:t>The fog and smoke are the Particular?</w:t>
      </w:r>
    </w:p>
  </w:comment>
  <w:comment w:id="5356" w:author="Andrea Stafford Hintz" w:date="2016-09-02T11:51:00Z" w:initials="ASH">
    <w:p w14:paraId="1B185226" w14:textId="4313B808" w:rsidR="00205791" w:rsidRDefault="00205791">
      <w:pPr>
        <w:pStyle w:val="CommentText"/>
      </w:pPr>
      <w:r>
        <w:rPr>
          <w:rStyle w:val="CommentReference"/>
        </w:rPr>
        <w:annotationRef/>
      </w:r>
      <w:r>
        <w:t>This isn’t really necessary, since you have Ocelot there to confirm what he saw.</w:t>
      </w:r>
    </w:p>
  </w:comment>
  <w:comment w:id="5366" w:author="Andrea Stafford Hintz" w:date="2016-09-02T11:53:00Z" w:initials="ASH">
    <w:p w14:paraId="3DACC0B9" w14:textId="3C5F379E" w:rsidR="00205791" w:rsidRDefault="00205791">
      <w:pPr>
        <w:pStyle w:val="CommentText"/>
      </w:pPr>
      <w:r>
        <w:rPr>
          <w:rStyle w:val="CommentReference"/>
        </w:rPr>
        <w:annotationRef/>
      </w:r>
      <w:r>
        <w:t xml:space="preserve">Commas used willy-nilly here, not necessary! </w:t>
      </w:r>
      <w:r>
        <w:sym w:font="Wingdings" w:char="F04A"/>
      </w:r>
    </w:p>
  </w:comment>
  <w:comment w:id="5395" w:author="Andrea Stafford Hintz" w:date="2016-09-02T11:55:00Z" w:initials="ASH">
    <w:p w14:paraId="20E90C60" w14:textId="343A9754" w:rsidR="00205791" w:rsidRDefault="00205791">
      <w:pPr>
        <w:pStyle w:val="CommentText"/>
      </w:pPr>
      <w:r>
        <w:rPr>
          <w:rStyle w:val="CommentReference"/>
        </w:rPr>
        <w:annotationRef/>
      </w:r>
      <w:r>
        <w:t xml:space="preserve">A brick wall doesn’t really strike someone, it usually receives the striking. You might want to change to “a ton of bricks,” or something that could actually hit/fall on her. </w:t>
      </w:r>
    </w:p>
  </w:comment>
  <w:comment w:id="5431" w:author="Andrea Stafford Hintz" w:date="2016-09-02T11:58:00Z" w:initials="ASH">
    <w:p w14:paraId="5D5E1E09" w14:textId="22A57882" w:rsidR="00205791" w:rsidRDefault="00205791">
      <w:pPr>
        <w:pStyle w:val="CommentText"/>
      </w:pPr>
      <w:r>
        <w:rPr>
          <w:rStyle w:val="CommentReference"/>
        </w:rPr>
        <w:annotationRef/>
      </w:r>
      <w:r>
        <w:t xml:space="preserve">Interesting, it doesn’t work like a camera lens system, which is what I’d assumed. </w:t>
      </w:r>
    </w:p>
  </w:comment>
  <w:comment w:id="5463" w:author="Andrea Stafford Hintz" w:date="2016-09-02T12:00:00Z" w:initials="ASH">
    <w:p w14:paraId="5439D43D" w14:textId="2F7C83BC" w:rsidR="00205791" w:rsidRDefault="00205791">
      <w:pPr>
        <w:pStyle w:val="CommentText"/>
      </w:pPr>
      <w:r>
        <w:rPr>
          <w:rStyle w:val="CommentReference"/>
        </w:rPr>
        <w:annotationRef/>
      </w:r>
      <w:r>
        <w:t xml:space="preserve">Doesn’t it carry more than one dart? You mentioned that she used a few, better reload them all. </w:t>
      </w:r>
    </w:p>
  </w:comment>
  <w:comment w:id="5433" w:author="Andrea Stafford Hintz" w:date="2016-09-02T12:02:00Z" w:initials="ASH">
    <w:p w14:paraId="74A91A11" w14:textId="77777777" w:rsidR="00205791" w:rsidRDefault="00205791">
      <w:pPr>
        <w:pStyle w:val="CommentText"/>
      </w:pPr>
      <w:r>
        <w:rPr>
          <w:rStyle w:val="CommentReference"/>
        </w:rPr>
        <w:annotationRef/>
      </w:r>
      <w:r>
        <w:t xml:space="preserve">I think this entire bit about the eyepiece &amp; the key should be placed MUCH earlier in the story, to both introduce the key as important w/out giving away the ending, AND to show us more about her and how this piece works. </w:t>
      </w:r>
    </w:p>
    <w:p w14:paraId="003744C1" w14:textId="77777777" w:rsidR="00205791" w:rsidRDefault="00205791">
      <w:pPr>
        <w:pStyle w:val="CommentText"/>
      </w:pPr>
    </w:p>
    <w:p w14:paraId="60B2890E" w14:textId="50DCC9B0" w:rsidR="00205791" w:rsidRDefault="00205791">
      <w:pPr>
        <w:pStyle w:val="CommentText"/>
      </w:pPr>
      <w:r>
        <w:t xml:space="preserve">I’ll go back and see if I can find a good spot for you to consider. </w:t>
      </w:r>
    </w:p>
  </w:comment>
  <w:comment w:id="5481" w:author="Andrea Stafford Hintz" w:date="2016-09-02T12:06:00Z" w:initials="ASH">
    <w:p w14:paraId="2E239DB3" w14:textId="77777777" w:rsidR="00205791" w:rsidRDefault="00205791">
      <w:pPr>
        <w:pStyle w:val="CommentText"/>
      </w:pPr>
      <w:r>
        <w:rPr>
          <w:rStyle w:val="CommentReference"/>
        </w:rPr>
        <w:annotationRef/>
      </w:r>
      <w:r>
        <w:t xml:space="preserve">Maybe change to, “so tightly she cried out/yelped etc.” </w:t>
      </w:r>
    </w:p>
    <w:p w14:paraId="52A83008" w14:textId="77777777" w:rsidR="00205791" w:rsidRDefault="00205791">
      <w:pPr>
        <w:pStyle w:val="CommentText"/>
      </w:pPr>
    </w:p>
    <w:p w14:paraId="1E0B7EF8" w14:textId="57E05F81" w:rsidR="00205791" w:rsidRDefault="00205791">
      <w:pPr>
        <w:pStyle w:val="CommentText"/>
      </w:pPr>
      <w:r>
        <w:t>“it must have been” is distancing, we want to be IN the story and feel/see/hear this girl get squeezed.</w:t>
      </w:r>
    </w:p>
  </w:comment>
  <w:comment w:id="5500" w:author="Andrea Stafford Hintz" w:date="2016-09-02T12:08:00Z" w:initials="ASH">
    <w:p w14:paraId="09926933" w14:textId="1F90D409" w:rsidR="00205791" w:rsidRDefault="00205791">
      <w:pPr>
        <w:pStyle w:val="CommentText"/>
      </w:pPr>
      <w:r>
        <w:rPr>
          <w:rStyle w:val="CommentReference"/>
        </w:rPr>
        <w:annotationRef/>
      </w:r>
      <w:r>
        <w:t xml:space="preserve">This makes her seem a bit too goody-two-shoes. I’d probably leave it out and just leave the bit about easier to hide the money trail. </w:t>
      </w:r>
    </w:p>
  </w:comment>
  <w:comment w:id="5527" w:author="Andrea Stafford Hintz" w:date="2016-09-02T12:11:00Z" w:initials="ASH">
    <w:p w14:paraId="2463BCA8" w14:textId="2FC985D7" w:rsidR="00205791" w:rsidRDefault="00205791">
      <w:pPr>
        <w:pStyle w:val="CommentText"/>
      </w:pPr>
      <w:r>
        <w:rPr>
          <w:rStyle w:val="CommentReference"/>
        </w:rPr>
        <w:annotationRef/>
      </w:r>
      <w:r>
        <w:t>Cut, you just said that.</w:t>
      </w:r>
    </w:p>
  </w:comment>
  <w:comment w:id="5567" w:author="Andrea Stafford Hintz" w:date="2016-09-02T12:19:00Z" w:initials="ASH">
    <w:p w14:paraId="474E5083" w14:textId="39075C1D" w:rsidR="00205791" w:rsidRDefault="00205791">
      <w:pPr>
        <w:pStyle w:val="CommentText"/>
      </w:pPr>
      <w:r>
        <w:rPr>
          <w:rStyle w:val="CommentReference"/>
        </w:rPr>
        <w:annotationRef/>
      </w:r>
      <w:r>
        <w:t>This being the infection in the regular people? This TOO was the Lazarus infection.</w:t>
      </w:r>
    </w:p>
  </w:comment>
  <w:comment w:id="5544" w:author="Andrea Stafford Hintz" w:date="2016-09-02T12:14:00Z" w:initials="ASH">
    <w:p w14:paraId="40EA31FD" w14:textId="7CC4948B" w:rsidR="00205791" w:rsidRDefault="00205791">
      <w:pPr>
        <w:pStyle w:val="CommentText"/>
      </w:pPr>
      <w:r>
        <w:rPr>
          <w:rStyle w:val="CommentReference"/>
        </w:rPr>
        <w:annotationRef/>
      </w:r>
      <w:r>
        <w:t>So, this bit has a lot of “she did such and such” things listed. I would try to change it to something more active, leaving out those words in most cases. The first is probably ok… “She thought immediately …masquerade. Then there was the man who’d fallen... this was the Lazarus Virus.”  If you want to put the bit about what the Res. Said, be a bit more specific. “then the man fell out the window, and the name</w:t>
      </w:r>
    </w:p>
  </w:comment>
  <w:comment w:id="5612" w:author="Andrea Stafford Hintz" w:date="2016-09-02T12:24:00Z" w:initials="ASH">
    <w:p w14:paraId="0F42B281" w14:textId="71C41948" w:rsidR="00205791" w:rsidRDefault="00205791">
      <w:pPr>
        <w:pStyle w:val="CommentText"/>
      </w:pPr>
      <w:r>
        <w:rPr>
          <w:rStyle w:val="CommentReference"/>
        </w:rPr>
        <w:annotationRef/>
      </w:r>
      <w:r>
        <w:t xml:space="preserve">Since you have established that this gentleman has an accent already, you can probably go back to using mostly correct spellings for his dialogue, and just splash a few words in here and there to make sure the reader remembers. Most of the time, once a reader has an accent in mind it will stay there. </w:t>
      </w:r>
      <w:r>
        <w:sym w:font="Wingdings" w:char="F04A"/>
      </w:r>
    </w:p>
  </w:comment>
  <w:comment w:id="5640" w:author="Andrea Stafford Hintz" w:date="2016-09-02T12:28:00Z" w:initials="ASH">
    <w:p w14:paraId="1A0B2691" w14:textId="0A03B7A2" w:rsidR="00205791" w:rsidRDefault="00205791">
      <w:pPr>
        <w:pStyle w:val="CommentText"/>
      </w:pPr>
      <w:r>
        <w:rPr>
          <w:rStyle w:val="CommentReference"/>
        </w:rPr>
        <w:annotationRef/>
      </w:r>
      <w:r>
        <w:t>Much of these pink-highlighted paragraphs could be used earlier on in the story to establish character. Here, you might need to eliminate some of this so that we still feel a bit of urgency about the current situation.</w:t>
      </w:r>
    </w:p>
    <w:p w14:paraId="4BA875B4" w14:textId="20DAB742" w:rsidR="00205791" w:rsidRDefault="00205791">
      <w:pPr>
        <w:pStyle w:val="CommentText"/>
      </w:pPr>
    </w:p>
    <w:p w14:paraId="01B51933" w14:textId="615309FE" w:rsidR="00205791" w:rsidRDefault="00205791">
      <w:pPr>
        <w:pStyle w:val="CommentText"/>
      </w:pPr>
      <w:r>
        <w:t xml:space="preserve">Generally speaking, if it isn’t relevant to the story RIGHT NOW, put it where it will be most relevant. </w:t>
      </w:r>
    </w:p>
    <w:p w14:paraId="60614EE4" w14:textId="268010A4" w:rsidR="00205791" w:rsidRDefault="00205791">
      <w:pPr>
        <w:pStyle w:val="CommentText"/>
      </w:pPr>
    </w:p>
  </w:comment>
  <w:comment w:id="5697" w:author="Andrea Stafford Hintz" w:date="2016-09-02T12:35:00Z" w:initials="ASH">
    <w:p w14:paraId="16A14B0F" w14:textId="455053BB" w:rsidR="00205791" w:rsidRDefault="00205791">
      <w:pPr>
        <w:pStyle w:val="CommentText"/>
      </w:pPr>
      <w:r>
        <w:rPr>
          <w:rStyle w:val="CommentReference"/>
        </w:rPr>
        <w:annotationRef/>
      </w:r>
      <w:r>
        <w:t>More “I am Batman.” Try having him say these things instead. Such as: He sighed. “I’d love to leave, and believe me, once I might’ve actually done it…but I can’t. Not now.”</w:t>
      </w:r>
    </w:p>
  </w:comment>
  <w:comment w:id="5750" w:author="Andrea Stafford Hintz" w:date="2016-09-02T12:41:00Z" w:initials="ASH">
    <w:p w14:paraId="6279CC0F" w14:textId="451066B9" w:rsidR="00205791" w:rsidRDefault="00205791">
      <w:pPr>
        <w:pStyle w:val="CommentText"/>
      </w:pPr>
      <w:r>
        <w:rPr>
          <w:rStyle w:val="CommentReference"/>
        </w:rPr>
        <w:annotationRef/>
      </w:r>
      <w:r>
        <w:t>I think you just said something similar in the previous paragraph.</w:t>
      </w:r>
    </w:p>
  </w:comment>
  <w:comment w:id="5762" w:author="Andrea Stafford Hintz" w:date="2016-09-02T12:42:00Z" w:initials="ASH">
    <w:p w14:paraId="35BB17B3" w14:textId="6B6343EF" w:rsidR="00205791" w:rsidRDefault="00205791">
      <w:pPr>
        <w:pStyle w:val="CommentText"/>
      </w:pPr>
      <w:r>
        <w:rPr>
          <w:rStyle w:val="CommentReference"/>
        </w:rPr>
        <w:annotationRef/>
      </w:r>
      <w:r>
        <w:t xml:space="preserve">She yelled LEFT previously, was that to turn left? If so, then I think the RIGHT wheels would come up if the cab was going to fast around the curve. </w:t>
      </w:r>
    </w:p>
  </w:comment>
  <w:comment w:id="5778" w:author="Andrea Stafford Hintz" w:date="2016-09-02T21:16:00Z" w:initials="ASH">
    <w:p w14:paraId="418ECA89" w14:textId="790E3986" w:rsidR="00205791" w:rsidRDefault="00205791">
      <w:pPr>
        <w:pStyle w:val="CommentText"/>
      </w:pPr>
      <w:r>
        <w:rPr>
          <w:rStyle w:val="CommentReference"/>
        </w:rPr>
        <w:annotationRef/>
      </w:r>
      <w:r>
        <w:t>Who says this, Roderick or Taggert?</w:t>
      </w:r>
    </w:p>
  </w:comment>
  <w:comment w:id="5807" w:author="Andrea Stafford Hintz" w:date="2016-09-02T21:18:00Z" w:initials="ASH">
    <w:p w14:paraId="15677BC0" w14:textId="2CAF8FB8" w:rsidR="00205791" w:rsidRDefault="00205791">
      <w:pPr>
        <w:pStyle w:val="CommentText"/>
      </w:pPr>
      <w:r>
        <w:rPr>
          <w:rStyle w:val="CommentReference"/>
        </w:rPr>
        <w:annotationRef/>
      </w:r>
      <w:r>
        <w:t>So he basically can run just as fast as a normal kid. Great.</w:t>
      </w:r>
    </w:p>
  </w:comment>
  <w:comment w:id="5829" w:author="Andrea Stafford Hintz" w:date="2016-09-03T20:37:00Z" w:initials="ASH">
    <w:p w14:paraId="36D04074" w14:textId="44582C17" w:rsidR="00205791" w:rsidRDefault="00205791">
      <w:pPr>
        <w:pStyle w:val="CommentText"/>
      </w:pPr>
      <w:r>
        <w:rPr>
          <w:rStyle w:val="CommentReference"/>
        </w:rPr>
        <w:annotationRef/>
      </w:r>
      <w:r>
        <w:t>You say they are clumsy here, but you’ve also said they are quick in earlier paragraphs. They can’t really be both. If they are clumsy now, you need to indicate why; something holding them back, they’re swamped in the bodies they’re eating, etc.</w:t>
      </w:r>
    </w:p>
  </w:comment>
  <w:comment w:id="5848" w:author="Andrea Stafford Hintz" w:date="2016-09-03T20:40:00Z" w:initials="ASH">
    <w:p w14:paraId="122183FA" w14:textId="77777777" w:rsidR="0061612B" w:rsidRDefault="0061612B" w:rsidP="00A22D6C">
      <w:pPr>
        <w:pStyle w:val="CommentText"/>
      </w:pPr>
      <w:r>
        <w:rPr>
          <w:rStyle w:val="CommentReference"/>
        </w:rPr>
        <w:annotationRef/>
      </w:r>
      <w:r>
        <w:t xml:space="preserve">Replaced this street with here, since you just said this street in the previous sentence. </w:t>
      </w:r>
    </w:p>
  </w:comment>
  <w:comment w:id="5856" w:author="Andrea Stafford Hintz" w:date="2016-09-03T20:40:00Z" w:initials="ASH">
    <w:p w14:paraId="24E0C75C" w14:textId="3F5CC2AA" w:rsidR="00205791" w:rsidRDefault="00205791">
      <w:pPr>
        <w:pStyle w:val="CommentText"/>
      </w:pPr>
      <w:r>
        <w:rPr>
          <w:rStyle w:val="CommentReference"/>
        </w:rPr>
        <w:annotationRef/>
      </w:r>
      <w:r>
        <w:t xml:space="preserve">Replaced this street with here, since you just said this street in the previous sentence. </w:t>
      </w:r>
    </w:p>
  </w:comment>
  <w:comment w:id="5866" w:author="Andrea Stafford Hintz" w:date="2016-09-03T20:44:00Z" w:initials="ASH">
    <w:p w14:paraId="301736EA" w14:textId="3CFA33CA" w:rsidR="00205791" w:rsidRDefault="00205791">
      <w:pPr>
        <w:pStyle w:val="CommentText"/>
      </w:pPr>
      <w:r>
        <w:rPr>
          <w:rStyle w:val="CommentReference"/>
        </w:rPr>
        <w:annotationRef/>
      </w:r>
      <w:r>
        <w:t>It was Taggert, right?</w:t>
      </w:r>
    </w:p>
  </w:comment>
  <w:comment w:id="5881" w:author="Andrea Stafford Hintz" w:date="2016-09-03T20:48:00Z" w:initials="ASH">
    <w:p w14:paraId="2F020746" w14:textId="5425E445" w:rsidR="00205791" w:rsidRDefault="00205791">
      <w:pPr>
        <w:pStyle w:val="CommentText"/>
      </w:pPr>
      <w:r>
        <w:rPr>
          <w:rStyle w:val="CommentReference"/>
        </w:rPr>
        <w:annotationRef/>
      </w:r>
      <w:r>
        <w:t>This is a tiny bit awkward, though I like what you’re trying to say. Maybe undid its own work??</w:t>
      </w:r>
    </w:p>
  </w:comment>
  <w:comment w:id="5902" w:author="Andrea Stafford Hintz" w:date="2016-09-03T20:52:00Z" w:initials="ASH">
    <w:p w14:paraId="63737136" w14:textId="3BEA4C06" w:rsidR="00205791" w:rsidRDefault="00205791">
      <w:pPr>
        <w:pStyle w:val="CommentText"/>
      </w:pPr>
      <w:r>
        <w:rPr>
          <w:rStyle w:val="CommentReference"/>
        </w:rPr>
        <w:annotationRef/>
      </w:r>
      <w:r>
        <w:t>Moved some of these sentences around for better flow.</w:t>
      </w:r>
    </w:p>
  </w:comment>
  <w:comment w:id="5913" w:author="Andrea Stafford Hintz" w:date="2016-09-03T20:43:00Z" w:initials="ASH">
    <w:p w14:paraId="0A9CFBC8" w14:textId="64EDB085" w:rsidR="00205791" w:rsidRDefault="00205791">
      <w:pPr>
        <w:pStyle w:val="CommentText"/>
      </w:pPr>
      <w:r>
        <w:rPr>
          <w:rStyle w:val="CommentReference"/>
        </w:rPr>
        <w:annotationRef/>
      </w:r>
      <w:r>
        <w:t xml:space="preserve">Minor wording change to help with flow, removed ever since as it is used again in the next sentence. </w:t>
      </w:r>
    </w:p>
  </w:comment>
  <w:comment w:id="5930" w:author="Andrea Stafford Hintz" w:date="2016-09-03T20:46:00Z" w:initials="ASH">
    <w:p w14:paraId="11893A17" w14:textId="34AA62D7" w:rsidR="00205791" w:rsidRDefault="00205791">
      <w:pPr>
        <w:pStyle w:val="CommentText"/>
      </w:pPr>
      <w:r>
        <w:rPr>
          <w:rStyle w:val="CommentReference"/>
        </w:rPr>
        <w:annotationRef/>
      </w:r>
      <w:r>
        <w:t>We know this already…but what is the importance, the repercussions?</w:t>
      </w:r>
    </w:p>
  </w:comment>
  <w:comment w:id="5985" w:author="Andrea Stafford Hintz" w:date="2016-09-03T20:55:00Z" w:initials="ASH">
    <w:p w14:paraId="0D26AF2C" w14:textId="39B4EDA0" w:rsidR="00205791" w:rsidRDefault="00205791">
      <w:pPr>
        <w:pStyle w:val="CommentText"/>
      </w:pPr>
      <w:r>
        <w:rPr>
          <w:rStyle w:val="CommentReference"/>
        </w:rPr>
        <w:annotationRef/>
      </w:r>
      <w:r>
        <w:t>Roiled isn’t entirely incorrect, it means mixed or churned, but rolled might be a better option just for reading.</w:t>
      </w:r>
    </w:p>
  </w:comment>
  <w:comment w:id="6010" w:author="Andrea Stafford Hintz" w:date="2016-09-03T20:58:00Z" w:initials="ASH">
    <w:p w14:paraId="1866EACF" w14:textId="212322CA" w:rsidR="00205791" w:rsidRDefault="00205791">
      <w:pPr>
        <w:pStyle w:val="CommentText"/>
      </w:pPr>
      <w:r>
        <w:rPr>
          <w:rStyle w:val="CommentReference"/>
        </w:rPr>
        <w:annotationRef/>
      </w:r>
      <w:r>
        <w:t>Since this is a ship, it would probably be called a stateroom, or even a cabin.</w:t>
      </w:r>
    </w:p>
  </w:comment>
  <w:comment w:id="6019" w:author="Andrea Stafford Hintz" w:date="2016-09-03T20:59:00Z" w:initials="ASH">
    <w:p w14:paraId="325D8A4E" w14:textId="269988F5" w:rsidR="00205791" w:rsidRDefault="00205791">
      <w:pPr>
        <w:pStyle w:val="CommentText"/>
      </w:pPr>
      <w:r>
        <w:rPr>
          <w:rStyle w:val="CommentReference"/>
        </w:rPr>
        <w:annotationRef/>
      </w:r>
      <w:r>
        <w:t xml:space="preserve">He needs to indicate that he’s speaking on the phone somehow… he gets up and goes over to it, something. </w:t>
      </w:r>
    </w:p>
  </w:comment>
  <w:comment w:id="6032" w:author="Andrea Stafford Hintz" w:date="2016-09-03T20:59:00Z" w:initials="ASH">
    <w:p w14:paraId="670569F8" w14:textId="77777777" w:rsidR="00205791" w:rsidRDefault="00205791" w:rsidP="004A5AD5">
      <w:pPr>
        <w:pStyle w:val="CommentText"/>
      </w:pPr>
      <w:r>
        <w:rPr>
          <w:rStyle w:val="CommentReference"/>
        </w:rPr>
        <w:annotationRef/>
      </w:r>
      <w:r>
        <w:t xml:space="preserve">He needs to indicate that he’s speaking on the phone somehow… he gets up and goes over to it, something. </w:t>
      </w:r>
    </w:p>
  </w:comment>
  <w:comment w:id="6044" w:author="Andrea Stafford Hintz" w:date="2016-09-03T21:02:00Z" w:initials="ASH">
    <w:p w14:paraId="7C78CC5F" w14:textId="0479EDA1" w:rsidR="00205791" w:rsidRDefault="00205791">
      <w:pPr>
        <w:pStyle w:val="CommentText"/>
      </w:pPr>
      <w:r>
        <w:rPr>
          <w:rStyle w:val="CommentReference"/>
        </w:rPr>
        <w:annotationRef/>
      </w:r>
      <w:r>
        <w:t>If you want to indicate the expense, say something about his mother choosing the pieces but he had to foot the bill.</w:t>
      </w:r>
    </w:p>
  </w:comment>
  <w:comment w:id="6058" w:author="Andrea Stafford Hintz" w:date="2016-09-03T21:04:00Z" w:initials="ASH">
    <w:p w14:paraId="2746B13A" w14:textId="72D134F8" w:rsidR="00205791" w:rsidRDefault="00205791">
      <w:pPr>
        <w:pStyle w:val="CommentText"/>
      </w:pPr>
      <w:r>
        <w:rPr>
          <w:rStyle w:val="CommentReference"/>
        </w:rPr>
        <w:annotationRef/>
      </w:r>
      <w:r>
        <w:t>He already put the tea down.</w:t>
      </w:r>
    </w:p>
  </w:comment>
  <w:comment w:id="6068" w:author="Andrea Stafford Hintz" w:date="2016-09-03T21:05:00Z" w:initials="ASH">
    <w:p w14:paraId="1A5A8E35" w14:textId="04A2C827" w:rsidR="00205791" w:rsidRDefault="00205791">
      <w:pPr>
        <w:pStyle w:val="CommentText"/>
      </w:pPr>
      <w:r>
        <w:rPr>
          <w:rStyle w:val="CommentReference"/>
        </w:rPr>
        <w:annotationRef/>
      </w:r>
      <w:r>
        <w:t>It’s cool now, since he let it sit.</w:t>
      </w:r>
    </w:p>
  </w:comment>
  <w:comment w:id="6180" w:author="Andrea Stafford Hintz" w:date="2016-09-03T21:14:00Z" w:initials="ASH">
    <w:p w14:paraId="7F1DF340" w14:textId="0350BA8A" w:rsidR="00205791" w:rsidRDefault="00205791">
      <w:pPr>
        <w:pStyle w:val="CommentText"/>
      </w:pPr>
      <w:r>
        <w:rPr>
          <w:rStyle w:val="CommentReference"/>
        </w:rPr>
        <w:annotationRef/>
      </w:r>
      <w:r>
        <w:t>Love this. Great imagery.</w:t>
      </w:r>
    </w:p>
  </w:comment>
  <w:comment w:id="6205" w:author="Andrea Stafford Hintz" w:date="2016-09-03T21:13:00Z" w:initials="ASH">
    <w:p w14:paraId="0AA8034F" w14:textId="51D15151" w:rsidR="00205791" w:rsidRDefault="00205791">
      <w:pPr>
        <w:pStyle w:val="CommentText"/>
      </w:pPr>
      <w:r>
        <w:rPr>
          <w:rStyle w:val="CommentReference"/>
        </w:rPr>
        <w:annotationRef/>
      </w:r>
      <w:r>
        <w:t xml:space="preserve">This scene is nicely done. </w:t>
      </w:r>
    </w:p>
  </w:comment>
  <w:comment w:id="6273" w:author="Andrea Stafford Hintz" w:date="2016-09-03T21:21:00Z" w:initials="ASH">
    <w:p w14:paraId="1CA3D133" w14:textId="3D6B2B0B" w:rsidR="00205791" w:rsidRDefault="00205791">
      <w:pPr>
        <w:pStyle w:val="CommentText"/>
      </w:pPr>
      <w:r>
        <w:rPr>
          <w:rStyle w:val="CommentReference"/>
        </w:rPr>
        <w:annotationRef/>
      </w:r>
      <w:r>
        <w:t>Interesting turn of events!</w:t>
      </w:r>
    </w:p>
  </w:comment>
  <w:comment w:id="6356" w:author="Andrea Stafford Hintz" w:date="2016-09-03T21:26:00Z" w:initials="ASH">
    <w:p w14:paraId="292C1396" w14:textId="1327906F" w:rsidR="00205791" w:rsidRDefault="00205791">
      <w:pPr>
        <w:pStyle w:val="CommentText"/>
      </w:pPr>
      <w:r>
        <w:rPr>
          <w:rStyle w:val="CommentReference"/>
        </w:rPr>
        <w:annotationRef/>
      </w:r>
      <w:r>
        <w:t xml:space="preserve">While I appreciate the connection here, it is slightly cliché to have the book be the switch to open ‘the thing,” here being the elevator. If this is the only cliché, you can probably leave it. </w:t>
      </w:r>
      <w:r>
        <w:sym w:font="Wingdings" w:char="F04A"/>
      </w:r>
      <w:r>
        <w:t xml:space="preserve"> Just be aware of it!</w:t>
      </w:r>
    </w:p>
  </w:comment>
  <w:comment w:id="6375" w:author="Andrea Stafford Hintz" w:date="2016-09-03T21:29:00Z" w:initials="ASH">
    <w:p w14:paraId="747BFEFC" w14:textId="7F974460" w:rsidR="00205791" w:rsidRDefault="00205791">
      <w:pPr>
        <w:pStyle w:val="CommentText"/>
      </w:pPr>
      <w:r>
        <w:rPr>
          <w:rStyle w:val="CommentReference"/>
        </w:rPr>
        <w:annotationRef/>
      </w:r>
      <w:r>
        <w:t xml:space="preserve">If this is a new chapter, you need to let us know up front which POV it is. So mention Annabel’s name, or the elevator, or something specific from the previous scene that can carry over here. </w:t>
      </w:r>
    </w:p>
  </w:comment>
  <w:comment w:id="6376" w:author="Andrea Stafford Hintz" w:date="2016-09-03T21:30:00Z" w:initials="ASH">
    <w:p w14:paraId="376CEBF7" w14:textId="344996CE" w:rsidR="00205791" w:rsidRDefault="00205791">
      <w:pPr>
        <w:pStyle w:val="CommentText"/>
      </w:pPr>
      <w:r>
        <w:rPr>
          <w:rStyle w:val="CommentReference"/>
        </w:rPr>
        <w:annotationRef/>
      </w:r>
      <w:r>
        <w:t xml:space="preserve">We need to know up front which POV this scene is. </w:t>
      </w:r>
    </w:p>
  </w:comment>
  <w:comment w:id="6385" w:author="Andrea Stafford Hintz" w:date="2016-09-03T21:31:00Z" w:initials="ASH">
    <w:p w14:paraId="333A5691" w14:textId="254D4884" w:rsidR="00205791" w:rsidRDefault="00205791">
      <w:pPr>
        <w:pStyle w:val="CommentText"/>
      </w:pPr>
      <w:r>
        <w:rPr>
          <w:rStyle w:val="CommentReference"/>
        </w:rPr>
        <w:annotationRef/>
      </w:r>
      <w:r>
        <w:t xml:space="preserve">Awkward structure. </w:t>
      </w:r>
    </w:p>
  </w:comment>
  <w:comment w:id="6416" w:author="Andrea Stafford Hintz" w:date="2016-09-03T21:35:00Z" w:initials="ASH">
    <w:p w14:paraId="4F9115F0" w14:textId="38B8488E" w:rsidR="00205791" w:rsidRDefault="00205791">
      <w:pPr>
        <w:pStyle w:val="CommentText"/>
      </w:pPr>
      <w:r>
        <w:rPr>
          <w:rStyle w:val="CommentReference"/>
        </w:rPr>
        <w:annotationRef/>
      </w:r>
      <w:r>
        <w:t>Do you mean the floor in Mr. Palmer’s room was rising (as she’s sinking into the floor) or that the elevator floor is rising? Not clear.</w:t>
      </w:r>
    </w:p>
  </w:comment>
  <w:comment w:id="6422" w:author="Andrea Stafford Hintz" w:date="2016-09-03T21:37:00Z" w:initials="ASH">
    <w:p w14:paraId="4D145282" w14:textId="579EF31E" w:rsidR="00205791" w:rsidRDefault="00205791">
      <w:pPr>
        <w:pStyle w:val="CommentText"/>
      </w:pPr>
      <w:r>
        <w:rPr>
          <w:rStyle w:val="CommentReference"/>
        </w:rPr>
        <w:annotationRef/>
      </w:r>
      <w:r>
        <w:t xml:space="preserve">Does she have a pocket? Otherwise it will be impossible to get to and basically useless. </w:t>
      </w:r>
    </w:p>
  </w:comment>
  <w:comment w:id="6447" w:author="Andrea Stafford Hintz" w:date="2016-09-03T21:39:00Z" w:initials="ASH">
    <w:p w14:paraId="59CC713F" w14:textId="3A39994B" w:rsidR="00205791" w:rsidRDefault="00205791">
      <w:pPr>
        <w:pStyle w:val="CommentText"/>
      </w:pPr>
      <w:r>
        <w:rPr>
          <w:rStyle w:val="CommentReference"/>
        </w:rPr>
        <w:annotationRef/>
      </w:r>
      <w:r>
        <w:t>This seems too leisurely. She might be caught at any moment. Change perused to something with more urgency.</w:t>
      </w:r>
    </w:p>
  </w:comment>
  <w:comment w:id="6490" w:author="Andrea Stafford Hintz" w:date="2016-09-03T21:42:00Z" w:initials="ASH">
    <w:p w14:paraId="7FE26E36" w14:textId="038C8953" w:rsidR="00205791" w:rsidRDefault="00205791">
      <w:pPr>
        <w:pStyle w:val="CommentText"/>
      </w:pPr>
      <w:r>
        <w:rPr>
          <w:rStyle w:val="CommentReference"/>
        </w:rPr>
        <w:annotationRef/>
      </w:r>
      <w:r>
        <w:t>Why would she light ALL the lamps? If someone comes in, they’d know she’d been there. Makes more sense for her to light one and carry it with her, so she can blow it out if need be.</w:t>
      </w:r>
    </w:p>
  </w:comment>
  <w:comment w:id="6495" w:author="Andrea Stafford Hintz" w:date="2016-09-03T21:43:00Z" w:initials="ASH">
    <w:p w14:paraId="3BE61232" w14:textId="583E8E63" w:rsidR="00205791" w:rsidRDefault="00205791">
      <w:pPr>
        <w:pStyle w:val="CommentText"/>
      </w:pPr>
      <w:r>
        <w:rPr>
          <w:rStyle w:val="CommentReference"/>
        </w:rPr>
        <w:annotationRef/>
      </w:r>
      <w:r>
        <w:t>Since you just said the contents were becoming more clear, here there should be a line indicating said contents. “Oh dearest God in heaven…Is that a real mermaid in that tank?” Or whatever.</w:t>
      </w:r>
    </w:p>
  </w:comment>
  <w:comment w:id="6516" w:author="Andrea Stafford Hintz" w:date="2016-09-03T21:47:00Z" w:initials="ASH">
    <w:p w14:paraId="742C868E" w14:textId="69808F95" w:rsidR="00205791" w:rsidRDefault="00205791">
      <w:pPr>
        <w:pStyle w:val="CommentText"/>
      </w:pPr>
      <w:r>
        <w:rPr>
          <w:rStyle w:val="CommentReference"/>
        </w:rPr>
        <w:annotationRef/>
      </w:r>
      <w:r>
        <w:t>Again, here you say they are clumsy, but that little boy earlier was very quick and not clumsy at all. They have to be consistent, or have a reason to show improvement (become quicker) or degenerate (become more clumsy).</w:t>
      </w:r>
    </w:p>
  </w:comment>
  <w:comment w:id="6522" w:author="Andrea Stafford Hintz" w:date="2016-09-03T21:49:00Z" w:initials="ASH">
    <w:p w14:paraId="61D2CBCD" w14:textId="4DD2A13B" w:rsidR="00205791" w:rsidRDefault="00205791">
      <w:pPr>
        <w:pStyle w:val="CommentText"/>
      </w:pPr>
      <w:r>
        <w:rPr>
          <w:rStyle w:val="CommentReference"/>
        </w:rPr>
        <w:annotationRef/>
      </w:r>
      <w:r>
        <w:t>You’ve mentioned his bare feet a few times now…is there a reason, plot-wise, for him to have bare feet? I know he took his shoes off early on as an eccentricity, but if it’s just for the sake of eccentricity, then cut it, or don’t mention it again. Bringing it up several times might make readers think something is going on with the feet!</w:t>
      </w:r>
    </w:p>
  </w:comment>
  <w:comment w:id="6743" w:author="Andrea Stafford Hintz" w:date="2016-09-03T22:03:00Z" w:initials="ASH">
    <w:p w14:paraId="6A9A92C8" w14:textId="2CBA31D9" w:rsidR="00205791" w:rsidRDefault="00205791">
      <w:pPr>
        <w:pStyle w:val="CommentText"/>
      </w:pPr>
      <w:r>
        <w:rPr>
          <w:rStyle w:val="CommentReference"/>
        </w:rPr>
        <w:annotationRef/>
      </w:r>
      <w:r>
        <w:t>Did what? Fragment.</w:t>
      </w:r>
    </w:p>
  </w:comment>
  <w:comment w:id="6756" w:author="Andrea Stafford Hintz" w:date="2016-09-03T22:06:00Z" w:initials="ASH">
    <w:p w14:paraId="06AC043E" w14:textId="33D7BEAE" w:rsidR="00205791" w:rsidRDefault="00205791">
      <w:pPr>
        <w:pStyle w:val="CommentText"/>
      </w:pPr>
      <w:r>
        <w:rPr>
          <w:rStyle w:val="CommentReference"/>
        </w:rPr>
        <w:annotationRef/>
      </w:r>
      <w:r>
        <w:t>Open? Do you mean on? If they open it, he’s pretty much dead.</w:t>
      </w:r>
    </w:p>
  </w:comment>
  <w:comment w:id="6757" w:author="Bryce Raffle" w:date="2016-09-04T16:30:00Z" w:initials="BR">
    <w:p w14:paraId="02F358C6" w14:textId="2ADE5B0C" w:rsidR="00205791" w:rsidRDefault="00205791">
      <w:pPr>
        <w:pStyle w:val="CommentText"/>
      </w:pPr>
      <w:r>
        <w:rPr>
          <w:rStyle w:val="CommentReference"/>
        </w:rPr>
        <w:annotationRef/>
      </w:r>
      <w:r>
        <w:t>should have been "upon." changed to "on."</w:t>
      </w:r>
    </w:p>
  </w:comment>
  <w:comment w:id="6782" w:author="Andrea Stafford Hintz" w:date="2016-09-03T22:07:00Z" w:initials="ASH">
    <w:p w14:paraId="32B79238" w14:textId="68A4072A" w:rsidR="00205791" w:rsidRDefault="00205791">
      <w:pPr>
        <w:pStyle w:val="CommentText"/>
      </w:pPr>
      <w:r>
        <w:rPr>
          <w:rStyle w:val="CommentReference"/>
        </w:rPr>
        <w:annotationRef/>
      </w:r>
      <w:r>
        <w:t>After the previous sentence, this one should say she might have preferred him more if he’d been pretty,  instead of as is.</w:t>
      </w:r>
    </w:p>
  </w:comment>
  <w:comment w:id="6808" w:author="Andrea Stafford Hintz" w:date="2016-09-03T22:10:00Z" w:initials="ASH">
    <w:p w14:paraId="0FC57D95" w14:textId="48044C0B" w:rsidR="00205791" w:rsidRDefault="00205791">
      <w:pPr>
        <w:pStyle w:val="CommentText"/>
      </w:pPr>
      <w:r>
        <w:rPr>
          <w:rStyle w:val="CommentReference"/>
        </w:rPr>
        <w:annotationRef/>
      </w:r>
      <w:r>
        <w:t>Is one eye blue, one red?</w:t>
      </w:r>
    </w:p>
  </w:comment>
  <w:comment w:id="7146" w:author="Andrea Stafford Hintz" w:date="2016-09-03T22:26:00Z" w:initials="ASH">
    <w:p w14:paraId="50FF8FB4" w14:textId="767934EA" w:rsidR="00205791" w:rsidRDefault="00205791">
      <w:pPr>
        <w:pStyle w:val="CommentText"/>
      </w:pPr>
      <w:r>
        <w:rPr>
          <w:rStyle w:val="CommentReference"/>
        </w:rPr>
        <w:annotationRef/>
      </w:r>
      <w:r>
        <w:t>Throughout this part, he has seemed older. 13 does seem a bit young, you might consider aging him up to 15. He would conceivably have a man’s voice and stature then.</w:t>
      </w:r>
    </w:p>
  </w:comment>
  <w:comment w:id="7362" w:author="Andrea Stafford Hintz" w:date="2016-09-06T10:48:00Z" w:initials="ASH">
    <w:p w14:paraId="62641E21" w14:textId="5A9A4C75" w:rsidR="00205791" w:rsidRDefault="00205791">
      <w:pPr>
        <w:pStyle w:val="CommentText"/>
      </w:pPr>
      <w:r>
        <w:rPr>
          <w:rStyle w:val="CommentReference"/>
        </w:rPr>
        <w:annotationRef/>
      </w:r>
      <w:r>
        <w:t xml:space="preserve">Good! You’ve upped the stakes nicely here. </w:t>
      </w:r>
    </w:p>
  </w:comment>
  <w:comment w:id="7378" w:author="Andrea Stafford Hintz" w:date="2016-09-06T10:50:00Z" w:initials="ASH">
    <w:p w14:paraId="19F574C8" w14:textId="6E32E99E" w:rsidR="00205791" w:rsidRDefault="00205791">
      <w:pPr>
        <w:pStyle w:val="CommentText"/>
      </w:pPr>
      <w:r>
        <w:rPr>
          <w:rStyle w:val="CommentReference"/>
        </w:rPr>
        <w:annotationRef/>
      </w:r>
      <w:r>
        <w:t xml:space="preserve">As a former lab tech/phlebotomist, I can tell you that you can’t just stick a needle in someone’s neck and get blood. It would be preferable to take it from almost anywhere else; arm, hand, leg, feet. If it’s from the neck, it must be from the external jugular, which has to be done precisely or won’t work. You might just change this to “pricked her arm…” to make it easier. </w:t>
      </w:r>
    </w:p>
  </w:comment>
  <w:comment w:id="7381" w:author="Andrea Stafford Hintz" w:date="2016-09-06T10:56:00Z" w:initials="ASH">
    <w:p w14:paraId="312706D6" w14:textId="70B270F1" w:rsidR="00205791" w:rsidRDefault="00205791">
      <w:pPr>
        <w:pStyle w:val="CommentText"/>
      </w:pPr>
      <w:r>
        <w:rPr>
          <w:rStyle w:val="CommentReference"/>
        </w:rPr>
        <w:annotationRef/>
      </w:r>
      <w:r>
        <w:t>Also, is there a good reason for her to wait? Seems like a good time to catch him off guard.</w:t>
      </w:r>
    </w:p>
  </w:comment>
  <w:comment w:id="7393" w:author="Andrea Stafford Hintz" w:date="2016-09-06T10:58:00Z" w:initials="ASH">
    <w:p w14:paraId="4035B275" w14:textId="703D3AF6" w:rsidR="00205791" w:rsidRDefault="00205791">
      <w:pPr>
        <w:pStyle w:val="CommentText"/>
      </w:pPr>
      <w:r>
        <w:rPr>
          <w:rStyle w:val="CommentReference"/>
        </w:rPr>
        <w:annotationRef/>
      </w:r>
      <w:r>
        <w:t xml:space="preserve">For some reason, I thought they were in the same cell? I’ll go back and review. If they were in the same cell in an earlier scene, you need to change that one or this one. </w:t>
      </w:r>
    </w:p>
  </w:comment>
  <w:comment w:id="7400" w:author="Andrea Stafford Hintz" w:date="2016-09-06T10:59:00Z" w:initials="ASH">
    <w:p w14:paraId="6B05AEB4" w14:textId="04BE989F" w:rsidR="00205791" w:rsidRDefault="00205791">
      <w:pPr>
        <w:pStyle w:val="CommentText"/>
      </w:pPr>
      <w:r>
        <w:rPr>
          <w:rStyle w:val="CommentReference"/>
        </w:rPr>
        <w:annotationRef/>
      </w:r>
      <w:r>
        <w:t>Ok, so she has Dr. Jekyll by the throat with one hand, and the syringe(in his neck) in the other…she can’t possibly grab another guy’s wrist here without letting go of something.</w:t>
      </w:r>
    </w:p>
  </w:comment>
  <w:comment w:id="7403" w:author="Andrea Stafford Hintz" w:date="2016-09-06T11:02:00Z" w:initials="ASH">
    <w:p w14:paraId="75995AE6" w14:textId="18689F1A" w:rsidR="00205791" w:rsidRDefault="00205791">
      <w:pPr>
        <w:pStyle w:val="CommentText"/>
      </w:pPr>
      <w:r>
        <w:rPr>
          <w:rStyle w:val="CommentReference"/>
        </w:rPr>
        <w:annotationRef/>
      </w:r>
      <w:r>
        <w:t xml:space="preserve">Of course he’s heavy, most men would be bigger than her. No need to mention it, or mention using his momentum again. </w:t>
      </w:r>
    </w:p>
  </w:comment>
  <w:comment w:id="7418" w:author="Andrea Stafford Hintz" w:date="2016-09-06T11:03:00Z" w:initials="ASH">
    <w:p w14:paraId="15AD7725" w14:textId="43DAFC49" w:rsidR="00205791" w:rsidRDefault="00205791">
      <w:pPr>
        <w:pStyle w:val="CommentText"/>
      </w:pPr>
      <w:r>
        <w:rPr>
          <w:rStyle w:val="CommentReference"/>
        </w:rPr>
        <w:annotationRef/>
      </w:r>
      <w:r>
        <w:t xml:space="preserve">This should not happen. Corsets in the ‘Victorian’ era were custom made/homemade, and she has the money to have one specially made to suit her clandestine lifestyle. A properly fitted corset will not hurt you, even while doing athletic activities. You could google “riding corsets” or “cycling corsets” for more info. </w:t>
      </w:r>
    </w:p>
  </w:comment>
  <w:comment w:id="7422" w:author="Andrea Stafford Hintz" w:date="2016-09-06T11:12:00Z" w:initials="ASH">
    <w:p w14:paraId="357E168E" w14:textId="5C3D271C" w:rsidR="00205791" w:rsidRDefault="00205791">
      <w:pPr>
        <w:pStyle w:val="CommentText"/>
      </w:pPr>
      <w:r>
        <w:rPr>
          <w:rStyle w:val="CommentReference"/>
        </w:rPr>
        <w:annotationRef/>
      </w:r>
      <w:r>
        <w:t xml:space="preserve">LITERALLY a giant. </w:t>
      </w:r>
      <w:r>
        <w:sym w:font="Wingdings" w:char="F04A"/>
      </w:r>
    </w:p>
  </w:comment>
  <w:comment w:id="7431" w:author="Andrea Stafford Hintz" w:date="2016-09-06T11:14:00Z" w:initials="ASH">
    <w:p w14:paraId="2B31C412" w14:textId="05FDE19E" w:rsidR="00205791" w:rsidRDefault="00205791">
      <w:pPr>
        <w:pStyle w:val="CommentText"/>
      </w:pPr>
      <w:r>
        <w:rPr>
          <w:rStyle w:val="CommentReference"/>
        </w:rPr>
        <w:annotationRef/>
      </w:r>
      <w:r>
        <w:t>Dialogue tag added, Sinews was the last named person so it seems to be coming from him, but the next paragraph indicates Annabel.</w:t>
      </w:r>
    </w:p>
  </w:comment>
  <w:comment w:id="7446" w:author="Andrea Stafford Hintz" w:date="2016-09-06T11:16:00Z" w:initials="ASH">
    <w:p w14:paraId="3C4EB949" w14:textId="0A58AD50" w:rsidR="00205791" w:rsidRDefault="00205791">
      <w:pPr>
        <w:pStyle w:val="CommentText"/>
      </w:pPr>
      <w:r>
        <w:rPr>
          <w:rStyle w:val="CommentReference"/>
        </w:rPr>
        <w:annotationRef/>
      </w:r>
      <w:r>
        <w:t xml:space="preserve">While I appreciate an era-appropriate vocab word, it may confuse readers. If they have to stop to look up a word, they might not go back to reading. </w:t>
      </w:r>
    </w:p>
  </w:comment>
  <w:comment w:id="7472" w:author="Andrea Stafford Hintz" w:date="2016-09-06T11:19:00Z" w:initials="ASH">
    <w:p w14:paraId="02203EAE" w14:textId="55765753" w:rsidR="00205791" w:rsidRDefault="00205791">
      <w:pPr>
        <w:pStyle w:val="CommentText"/>
      </w:pPr>
      <w:r>
        <w:rPr>
          <w:rStyle w:val="CommentReference"/>
        </w:rPr>
        <w:annotationRef/>
      </w:r>
      <w:r>
        <w:t xml:space="preserve">You’ve used even more 2x’s in this paragraph, suggest changing to something else. </w:t>
      </w:r>
    </w:p>
  </w:comment>
  <w:comment w:id="7498" w:author="Andrea Stafford Hintz" w:date="2016-09-06T11:23:00Z" w:initials="ASH">
    <w:p w14:paraId="190F5F1D" w14:textId="1AC96687" w:rsidR="00205791" w:rsidRDefault="00205791">
      <w:pPr>
        <w:pStyle w:val="CommentText"/>
      </w:pPr>
      <w:r>
        <w:rPr>
          <w:rStyle w:val="CommentReference"/>
        </w:rPr>
        <w:annotationRef/>
      </w:r>
      <w:r>
        <w:t xml:space="preserve">I don’t know that this would work this way, especially if he has both hands on her head…and he is as massive as you say. His wrist would be locked up pretty tightly. If she could get his thumb though, and bend it back, that might work better. The result would basically be the same. </w:t>
      </w:r>
    </w:p>
    <w:p w14:paraId="2FFE547C" w14:textId="77777777" w:rsidR="00205791" w:rsidRDefault="00205791">
      <w:pPr>
        <w:pStyle w:val="CommentText"/>
      </w:pPr>
    </w:p>
    <w:p w14:paraId="4114A42A" w14:textId="7ADCDAF5" w:rsidR="00205791" w:rsidRDefault="00205791">
      <w:pPr>
        <w:pStyle w:val="CommentText"/>
      </w:pPr>
      <w:r>
        <w:t xml:space="preserve">Try it both ways with a volunteer of your choice. </w:t>
      </w:r>
      <w:r>
        <w:sym w:font="Wingdings" w:char="F04A"/>
      </w:r>
    </w:p>
  </w:comment>
  <w:comment w:id="7514" w:author="Andrea Stafford Hintz" w:date="2016-09-06T11:30:00Z" w:initials="ASH">
    <w:p w14:paraId="4767F77C" w14:textId="03F21B8C" w:rsidR="00205791" w:rsidRDefault="00205791">
      <w:pPr>
        <w:pStyle w:val="CommentText"/>
      </w:pPr>
      <w:r>
        <w:rPr>
          <w:rStyle w:val="CommentReference"/>
        </w:rPr>
        <w:annotationRef/>
      </w:r>
      <w:r>
        <w:t xml:space="preserve">You need a tiny bit more acknowledgement that this is painful, other than she tried to shake it off. Maybe have her curse or something. </w:t>
      </w:r>
    </w:p>
  </w:comment>
  <w:comment w:id="7548" w:author="Andrea Stafford Hintz" w:date="2016-09-06T11:37:00Z" w:initials="ASH">
    <w:p w14:paraId="4059932B" w14:textId="3A51A983" w:rsidR="00205791" w:rsidRDefault="00205791">
      <w:pPr>
        <w:pStyle w:val="CommentText"/>
      </w:pPr>
      <w:r>
        <w:rPr>
          <w:rStyle w:val="CommentReference"/>
        </w:rPr>
        <w:annotationRef/>
      </w:r>
      <w:r>
        <w:t xml:space="preserve">What part of the compound? I thought they brought her straight to the cell? </w:t>
      </w:r>
    </w:p>
  </w:comment>
  <w:comment w:id="7561" w:author="Andrea Stafford Hintz" w:date="2016-09-06T11:38:00Z" w:initials="ASH">
    <w:p w14:paraId="303B9334" w14:textId="77777777" w:rsidR="00205791" w:rsidRDefault="00205791">
      <w:pPr>
        <w:pStyle w:val="CommentText"/>
      </w:pPr>
      <w:r>
        <w:rPr>
          <w:rStyle w:val="CommentReference"/>
        </w:rPr>
        <w:annotationRef/>
      </w:r>
      <w:r>
        <w:t xml:space="preserve">Another note about women’s clothing; it doesn’t make sense for THIS woman to wear crazy confining clothing, unless she has some way to make it easier for herself. IE, pockets, split skirts, or even pants, proper corset, etc. Regular women, sure. But she needs to be prepared even if she’s trying to make people think she’s normal. </w:t>
      </w:r>
    </w:p>
    <w:p w14:paraId="087EDFEC" w14:textId="77777777" w:rsidR="00205791" w:rsidRDefault="00205791">
      <w:pPr>
        <w:pStyle w:val="CommentText"/>
      </w:pPr>
    </w:p>
    <w:p w14:paraId="58AECA53" w14:textId="21105A4B" w:rsidR="00205791" w:rsidRDefault="00205791">
      <w:pPr>
        <w:pStyle w:val="CommentText"/>
      </w:pPr>
      <w:r>
        <w:t xml:space="preserve">You might rethink her wardrobe a bit, and check all mentions of her clothing to make sure it fits the character.  Also, wasn’t she wearing pants at one point? Did she change into a skirt? Make sure everything matches up. </w:t>
      </w:r>
    </w:p>
  </w:comment>
  <w:comment w:id="7601" w:author="Andrea Stafford Hintz" w:date="2016-09-06T13:00:00Z" w:initials="ASH">
    <w:p w14:paraId="34505D2D" w14:textId="192E75B9" w:rsidR="00205791" w:rsidRDefault="00205791">
      <w:pPr>
        <w:pStyle w:val="CommentText"/>
      </w:pPr>
      <w:r>
        <w:rPr>
          <w:rStyle w:val="CommentReference"/>
        </w:rPr>
        <w:annotationRef/>
      </w:r>
      <w:r>
        <w:t xml:space="preserve">Very nice line. </w:t>
      </w:r>
      <w:r>
        <w:sym w:font="Wingdings" w:char="F04A"/>
      </w:r>
    </w:p>
  </w:comment>
  <w:comment w:id="7608" w:author="Andrea Stafford Hintz" w:date="2016-09-06T12:59:00Z" w:initials="ASH">
    <w:p w14:paraId="456342B4" w14:textId="77777777" w:rsidR="0061612B" w:rsidRDefault="0061612B" w:rsidP="00A22D6C">
      <w:pPr>
        <w:pStyle w:val="CommentText"/>
      </w:pPr>
      <w:r>
        <w:rPr>
          <w:rStyle w:val="CommentReference"/>
        </w:rPr>
        <w:annotationRef/>
      </w:r>
      <w:r>
        <w:t>Huzzah! I’m so excited to see where this goes!!!</w:t>
      </w:r>
    </w:p>
  </w:comment>
  <w:comment w:id="7611" w:author="Andrea Stafford Hintz" w:date="2016-09-06T12:59:00Z" w:initials="ASH">
    <w:p w14:paraId="47A888CA" w14:textId="1AD9C77F" w:rsidR="00205791" w:rsidRDefault="00205791">
      <w:pPr>
        <w:pStyle w:val="CommentText"/>
      </w:pPr>
      <w:r>
        <w:rPr>
          <w:rStyle w:val="CommentReference"/>
        </w:rPr>
        <w:annotationRef/>
      </w:r>
      <w:r>
        <w:t>Huzzah! I’m so excited to see where this goes!!!</w:t>
      </w:r>
    </w:p>
  </w:comment>
  <w:comment w:id="7619" w:author="Andrea Stafford Hintz" w:date="2016-09-06T13:03:00Z" w:initials="ASH">
    <w:p w14:paraId="762D1590" w14:textId="40EF0BE2" w:rsidR="00205791" w:rsidRDefault="00205791">
      <w:pPr>
        <w:pStyle w:val="CommentText"/>
      </w:pPr>
      <w:r>
        <w:rPr>
          <w:rStyle w:val="CommentReference"/>
        </w:rPr>
        <w:annotationRef/>
      </w:r>
      <w:r>
        <w:t xml:space="preserve">Don’t get me wrong, because I love that Sinews is fey, but I think you need to drop a few more hints earlier on that this could be a possibility…I believe there were some very vague references to his being a vampire, maybe? Perhaps amp up those just a tiny bit. You don’t want to spoil the surprise, but you also don’t want readers to think you just threw that in there at the last minute to make the plot work or something. </w:t>
      </w:r>
    </w:p>
  </w:comment>
  <w:comment w:id="7620" w:author="Andrea Stafford Hintz" w:date="2016-09-06T13:08:00Z" w:initials="ASH">
    <w:p w14:paraId="693DB6D9" w14:textId="106AC15A" w:rsidR="00205791" w:rsidRDefault="00205791">
      <w:pPr>
        <w:pStyle w:val="CommentText"/>
      </w:pPr>
      <w:r>
        <w:rPr>
          <w:rStyle w:val="CommentReference"/>
        </w:rPr>
        <w:annotationRef/>
      </w:r>
      <w:r>
        <w:t xml:space="preserve">Also: this introduces magic into a story that thus far, has been about science. There are zombies, yes, but they are created through a virus. If you want magic in your story you need touches of it throughout, not starting more than halfway in. </w:t>
      </w:r>
    </w:p>
  </w:comment>
  <w:comment w:id="7628" w:author="Andrea Stafford Hintz" w:date="2016-09-06T13:01:00Z" w:initials="ASH">
    <w:p w14:paraId="33F52D1A" w14:textId="59D3F48F" w:rsidR="00205791" w:rsidRDefault="00205791">
      <w:pPr>
        <w:pStyle w:val="CommentText"/>
      </w:pPr>
      <w:r>
        <w:rPr>
          <w:rStyle w:val="CommentReference"/>
        </w:rPr>
        <w:annotationRef/>
      </w:r>
      <w:proofErr w:type="spellStart"/>
      <w:r>
        <w:t>Ooo</w:t>
      </w:r>
      <w:proofErr w:type="spellEnd"/>
      <w:r>
        <w:t>. Neat twist. Are there stories of fey blood drinkers???</w:t>
      </w:r>
    </w:p>
  </w:comment>
  <w:comment w:id="7631" w:author="Andrea Stafford Hintz" w:date="2016-09-06T13:06:00Z" w:initials="ASH">
    <w:p w14:paraId="2C24B9AA" w14:textId="06D7F4DB" w:rsidR="00205791" w:rsidRDefault="00205791">
      <w:pPr>
        <w:pStyle w:val="CommentText"/>
      </w:pPr>
      <w:r>
        <w:rPr>
          <w:rStyle w:val="CommentReference"/>
        </w:rPr>
        <w:annotationRef/>
      </w:r>
      <w:r>
        <w:t xml:space="preserve">Perhaps mentioning a </w:t>
      </w:r>
      <w:proofErr w:type="spellStart"/>
      <w:r>
        <w:t>fairie</w:t>
      </w:r>
      <w:proofErr w:type="spellEnd"/>
      <w:r>
        <w:t xml:space="preserve"> tale early on in the story?</w:t>
      </w:r>
    </w:p>
  </w:comment>
  <w:comment w:id="7676" w:author="Andrea Stafford Hintz" w:date="2016-09-06T13:12:00Z" w:initials="ASH">
    <w:p w14:paraId="49FC8BE2" w14:textId="6F4522CB" w:rsidR="00205791" w:rsidRDefault="00205791">
      <w:pPr>
        <w:pStyle w:val="CommentText"/>
      </w:pPr>
      <w:r>
        <w:rPr>
          <w:rStyle w:val="CommentReference"/>
        </w:rPr>
        <w:annotationRef/>
      </w:r>
      <w:r>
        <w:t>Do you mean her hands around his throat, as if to choke him?</w:t>
      </w:r>
    </w:p>
  </w:comment>
  <w:comment w:id="7791" w:author="Andrea Stafford Hintz" w:date="2016-09-06T13:17:00Z" w:initials="ASH">
    <w:p w14:paraId="529E9320" w14:textId="4FD3B134" w:rsidR="00205791" w:rsidRDefault="00205791">
      <w:pPr>
        <w:pStyle w:val="CommentText"/>
      </w:pPr>
      <w:r>
        <w:rPr>
          <w:rStyle w:val="CommentReference"/>
        </w:rPr>
        <w:annotationRef/>
      </w:r>
      <w:r>
        <w:t>Another main character…hmm.</w:t>
      </w:r>
    </w:p>
  </w:comment>
  <w:comment w:id="7910" w:author="Andrea Stafford Hintz" w:date="2016-09-06T13:24:00Z" w:initials="ASH">
    <w:p w14:paraId="25FCA375" w14:textId="028F67C0" w:rsidR="00205791" w:rsidRDefault="00205791">
      <w:pPr>
        <w:pStyle w:val="CommentText"/>
      </w:pPr>
      <w:r>
        <w:rPr>
          <w:rStyle w:val="CommentReference"/>
        </w:rPr>
        <w:annotationRef/>
      </w:r>
      <w:r>
        <w:t>Very unlikely anyone WOULD think of such things at a time like this. If this were a romance, I’d say leave it in, but this story doesn’t need lines like this.</w:t>
      </w:r>
    </w:p>
  </w:comment>
  <w:comment w:id="7918" w:author="Andrea Stafford Hintz" w:date="2016-09-06T13:26:00Z" w:initials="ASH">
    <w:p w14:paraId="76D20DD8" w14:textId="306B9081" w:rsidR="00205791" w:rsidRDefault="00205791">
      <w:pPr>
        <w:pStyle w:val="CommentText"/>
      </w:pPr>
      <w:r>
        <w:rPr>
          <w:rStyle w:val="CommentReference"/>
        </w:rPr>
        <w:annotationRef/>
      </w:r>
      <w:r>
        <w:sym w:font="Wingdings" w:char="F04A"/>
      </w:r>
    </w:p>
  </w:comment>
  <w:comment w:id="8024" w:author="Andrea Stafford Hintz" w:date="2016-09-06T13:32:00Z" w:initials="ASH">
    <w:p w14:paraId="106028AC" w14:textId="19FFA913" w:rsidR="00205791" w:rsidRDefault="00205791">
      <w:pPr>
        <w:pStyle w:val="CommentText"/>
      </w:pPr>
      <w:r>
        <w:rPr>
          <w:rStyle w:val="CommentReference"/>
        </w:rPr>
        <w:annotationRef/>
      </w:r>
      <w:r>
        <w:t xml:space="preserve">Do you mean ashes? Or more like a cement block? </w:t>
      </w:r>
    </w:p>
  </w:comment>
  <w:comment w:id="8034" w:author="Andrea Stafford Hintz" w:date="2016-09-06T13:33:00Z" w:initials="ASH">
    <w:p w14:paraId="67751EAF" w14:textId="11ADA75F" w:rsidR="00205791" w:rsidRDefault="00205791">
      <w:pPr>
        <w:pStyle w:val="CommentText"/>
      </w:pPr>
      <w:r>
        <w:rPr>
          <w:rStyle w:val="CommentReference"/>
        </w:rPr>
        <w:annotationRef/>
      </w:r>
      <w:r>
        <w:t>A bit convenient.</w:t>
      </w:r>
    </w:p>
  </w:comment>
  <w:comment w:id="8052" w:author="Andrea Stafford Hintz" w:date="2016-09-06T13:35:00Z" w:initials="ASH">
    <w:p w14:paraId="29FDAC80" w14:textId="240B4E47" w:rsidR="00205791" w:rsidRDefault="00205791">
      <w:pPr>
        <w:pStyle w:val="CommentText"/>
      </w:pPr>
      <w:r>
        <w:rPr>
          <w:rStyle w:val="CommentReference"/>
        </w:rPr>
        <w:annotationRef/>
      </w:r>
      <w:r>
        <w:t xml:space="preserve">Is he </w:t>
      </w:r>
      <w:proofErr w:type="spellStart"/>
      <w:r>
        <w:t>fae</w:t>
      </w:r>
      <w:proofErr w:type="spellEnd"/>
      <w:r>
        <w:t>???? Otherwise, this is a bit much.</w:t>
      </w:r>
    </w:p>
  </w:comment>
  <w:comment w:id="8140" w:author="Andrea Stafford Hintz" w:date="2016-09-08T10:50:00Z" w:initials="ASH">
    <w:p w14:paraId="66A01D1A" w14:textId="71ED21AB" w:rsidR="00205791" w:rsidRDefault="00205791">
      <w:pPr>
        <w:pStyle w:val="CommentText"/>
      </w:pPr>
      <w:r>
        <w:rPr>
          <w:rStyle w:val="CommentReference"/>
        </w:rPr>
        <w:annotationRef/>
      </w:r>
      <w:r>
        <w:t xml:space="preserve">Again, I don’t really know, but you might put some more side effects here…otherwise, it </w:t>
      </w:r>
      <w:proofErr w:type="spellStart"/>
      <w:r>
        <w:t>kinda</w:t>
      </w:r>
      <w:proofErr w:type="spellEnd"/>
      <w:r>
        <w:t xml:space="preserve"> seems like cocaine is about as bad as caffeine. </w:t>
      </w:r>
    </w:p>
  </w:comment>
  <w:comment w:id="8162" w:author="Andrea Stafford Hintz" w:date="2016-09-08T10:53:00Z" w:initials="ASH">
    <w:p w14:paraId="63029110" w14:textId="1DD920B4" w:rsidR="00205791" w:rsidRDefault="00205791">
      <w:pPr>
        <w:pStyle w:val="CommentText"/>
      </w:pPr>
      <w:r>
        <w:rPr>
          <w:rStyle w:val="CommentReference"/>
        </w:rPr>
        <w:annotationRef/>
      </w:r>
      <w:r>
        <w:t xml:space="preserve">I guess his need to get out alive trumps his need to hide from </w:t>
      </w:r>
      <w:proofErr w:type="spellStart"/>
      <w:r>
        <w:t>Resurecctionists</w:t>
      </w:r>
      <w:proofErr w:type="spellEnd"/>
      <w:r>
        <w:t>.</w:t>
      </w:r>
    </w:p>
  </w:comment>
  <w:comment w:id="8204" w:author="Andrea Stafford Hintz" w:date="2016-09-08T10:55:00Z" w:initials="ASH">
    <w:p w14:paraId="512D1EBA" w14:textId="1D15A0A4" w:rsidR="00205791" w:rsidRDefault="00205791">
      <w:pPr>
        <w:pStyle w:val="CommentText"/>
      </w:pPr>
      <w:r>
        <w:rPr>
          <w:rStyle w:val="CommentReference"/>
        </w:rPr>
        <w:annotationRef/>
      </w:r>
      <w:r>
        <w:t>New characters???</w:t>
      </w:r>
    </w:p>
  </w:comment>
  <w:comment w:id="8349" w:author="Andrea Stafford Hintz" w:date="2016-09-08T11:01:00Z" w:initials="ASH">
    <w:p w14:paraId="7C55C43E" w14:textId="64CD4042" w:rsidR="00205791" w:rsidRDefault="00205791">
      <w:pPr>
        <w:pStyle w:val="CommentText"/>
      </w:pPr>
      <w:r>
        <w:rPr>
          <w:rStyle w:val="CommentReference"/>
        </w:rPr>
        <w:annotationRef/>
      </w:r>
      <w:r>
        <w:t xml:space="preserve">Here is another bit of romance thrown in…I just don’t think it fits in the story, unless you go back to the beginning and work on Jonathan’s character a bit. This story doesn’t NEED a romantic subplot, and most of the time it feels as though you are trying to force one in. </w:t>
      </w:r>
    </w:p>
  </w:comment>
  <w:comment w:id="8453" w:author="Andrea Stafford Hintz" w:date="2016-09-08T11:08:00Z" w:initials="ASH">
    <w:p w14:paraId="4797EA6B" w14:textId="421F29B2" w:rsidR="00205791" w:rsidRDefault="00205791">
      <w:pPr>
        <w:pStyle w:val="CommentText"/>
      </w:pPr>
      <w:r>
        <w:rPr>
          <w:rStyle w:val="CommentReference"/>
        </w:rPr>
        <w:annotationRef/>
      </w:r>
      <w:r>
        <w:t>Since you’ve indicated this is a new scene. You need a dialogue tag here. Or you can just make it part of the previous scene.</w:t>
      </w:r>
    </w:p>
  </w:comment>
  <w:comment w:id="8458" w:author="Andrea Stafford Hintz" w:date="2016-09-08T11:09:00Z" w:initials="ASH">
    <w:p w14:paraId="191CB298" w14:textId="5FDAEFDF" w:rsidR="00205791" w:rsidRDefault="00205791">
      <w:pPr>
        <w:pStyle w:val="CommentText"/>
      </w:pPr>
      <w:r>
        <w:rPr>
          <w:rStyle w:val="CommentReference"/>
        </w:rPr>
        <w:annotationRef/>
      </w:r>
      <w:r>
        <w:t xml:space="preserve">Since you explain all this here, you don’t need all the flashback stuff from earlier. Keep it for a side story/novella about the past. </w:t>
      </w:r>
      <w:r>
        <w:sym w:font="Wingdings" w:char="F04A"/>
      </w:r>
      <w:r>
        <w:t xml:space="preserve"> This is a much better way of getting the info across w/out taking the reader out of the story. There is already a ton going on, so losing the flashbacks would be helpful.</w:t>
      </w:r>
    </w:p>
  </w:comment>
  <w:comment w:id="8527" w:author="Andrea Stafford Hintz" w:date="2016-09-08T11:13:00Z" w:initials="ASH">
    <w:p w14:paraId="5DECAD9A" w14:textId="00A4B357" w:rsidR="00205791" w:rsidRDefault="00205791">
      <w:pPr>
        <w:pStyle w:val="CommentText"/>
      </w:pPr>
      <w:r>
        <w:rPr>
          <w:rStyle w:val="CommentReference"/>
        </w:rPr>
        <w:annotationRef/>
      </w:r>
      <w:r>
        <w:t>Thus far, this character has had no purpose that couldn’t be done by one of the other characters…perhaps the Kip Lockwood.</w:t>
      </w:r>
    </w:p>
  </w:comment>
  <w:comment w:id="8571" w:author="Andrea Stafford Hintz" w:date="2016-09-08T11:17:00Z" w:initials="ASH">
    <w:p w14:paraId="76150CED" w14:textId="65874AE2" w:rsidR="00205791" w:rsidRDefault="00205791">
      <w:pPr>
        <w:pStyle w:val="CommentText"/>
      </w:pPr>
      <w:r>
        <w:rPr>
          <w:rStyle w:val="CommentReference"/>
        </w:rPr>
        <w:annotationRef/>
      </w:r>
      <w:r>
        <w:t>Up until this point, you had been calling her Miss Monday; you now start calling her Annabel. When in the same scene, you need to choose one.</w:t>
      </w:r>
    </w:p>
  </w:comment>
  <w:comment w:id="8593" w:author="Andrea Stafford Hintz" w:date="2016-09-08T11:19:00Z" w:initials="ASH">
    <w:p w14:paraId="6028642D" w14:textId="120CA043" w:rsidR="00205791" w:rsidRDefault="00205791">
      <w:pPr>
        <w:pStyle w:val="CommentText"/>
      </w:pPr>
      <w:r>
        <w:rPr>
          <w:rStyle w:val="CommentReference"/>
        </w:rPr>
        <w:annotationRef/>
      </w:r>
      <w:r>
        <w:t>Now we’re back to Miss Monday, which is fine from Roderick’s POV.</w:t>
      </w:r>
    </w:p>
  </w:comment>
  <w:comment w:id="8610" w:author="Andrea Stafford Hintz" w:date="2016-09-08T11:20:00Z" w:initials="ASH">
    <w:p w14:paraId="60E68FC6" w14:textId="370F506E" w:rsidR="00205791" w:rsidRDefault="00205791">
      <w:pPr>
        <w:pStyle w:val="CommentText"/>
      </w:pPr>
      <w:r>
        <w:rPr>
          <w:rStyle w:val="CommentReference"/>
        </w:rPr>
        <w:annotationRef/>
      </w:r>
      <w:r>
        <w:t xml:space="preserve">Not very sensible. I suggest black, or red. </w:t>
      </w:r>
      <w:r>
        <w:sym w:font="Wingdings" w:char="F04A"/>
      </w:r>
    </w:p>
  </w:comment>
  <w:comment w:id="8613" w:author="Andrea Stafford Hintz" w:date="2016-09-08T11:20:00Z" w:initials="ASH">
    <w:p w14:paraId="1D6F3896" w14:textId="548F7DFE" w:rsidR="00205791" w:rsidRDefault="00205791">
      <w:pPr>
        <w:pStyle w:val="CommentText"/>
      </w:pPr>
      <w:r>
        <w:rPr>
          <w:rStyle w:val="CommentReference"/>
        </w:rPr>
        <w:annotationRef/>
      </w:r>
      <w:r>
        <w:t xml:space="preserve">Yay! I’m glad someone is using this in a story, albeit in passing. </w:t>
      </w:r>
      <w:r>
        <w:sym w:font="Wingdings" w:char="F04A"/>
      </w:r>
    </w:p>
  </w:comment>
  <w:comment w:id="8621" w:author="Andrea Stafford Hintz" w:date="2016-09-08T11:22:00Z" w:initials="ASH">
    <w:p w14:paraId="0AD49567" w14:textId="4469A05C" w:rsidR="00205791" w:rsidRDefault="00205791">
      <w:pPr>
        <w:pStyle w:val="CommentText"/>
      </w:pPr>
      <w:r>
        <w:rPr>
          <w:rStyle w:val="CommentReference"/>
        </w:rPr>
        <w:annotationRef/>
      </w:r>
      <w:r>
        <w:t>Roderick is the best. These two lines should have their own little stories… ;)</w:t>
      </w:r>
    </w:p>
  </w:comment>
  <w:comment w:id="8627" w:author="Andrea Stafford Hintz" w:date="2016-09-08T11:22:00Z" w:initials="ASH">
    <w:p w14:paraId="0EA1D956" w14:textId="43FF3BC9" w:rsidR="00205791" w:rsidRDefault="00205791">
      <w:pPr>
        <w:pStyle w:val="CommentText"/>
      </w:pPr>
      <w:r>
        <w:rPr>
          <w:rStyle w:val="CommentReference"/>
        </w:rPr>
        <w:annotationRef/>
      </w:r>
      <w:r>
        <w:t xml:space="preserve">I think at this point, you can just say Jonathan’s gun collection. </w:t>
      </w:r>
    </w:p>
  </w:comment>
  <w:comment w:id="8637" w:author="Andrea Stafford Hintz" w:date="2016-09-08T11:23:00Z" w:initials="ASH">
    <w:p w14:paraId="23DB40BE" w14:textId="7664B665" w:rsidR="00205791" w:rsidRDefault="00205791">
      <w:pPr>
        <w:pStyle w:val="CommentText"/>
      </w:pPr>
      <w:r>
        <w:rPr>
          <w:rStyle w:val="CommentReference"/>
        </w:rPr>
        <w:annotationRef/>
      </w:r>
      <w:r>
        <w:t xml:space="preserve">I do enjoy a good weapons commentary, but if the particulars of what they’re packing isn’t important, you should probably lose it. Though I like the crossbow. </w:t>
      </w:r>
    </w:p>
  </w:comment>
  <w:comment w:id="8649" w:author="Andrea Stafford Hintz" w:date="2016-09-08T11:24:00Z" w:initials="ASH">
    <w:p w14:paraId="176BF773" w14:textId="01780479" w:rsidR="00205791" w:rsidRDefault="00205791">
      <w:pPr>
        <w:pStyle w:val="CommentText"/>
      </w:pPr>
      <w:r>
        <w:rPr>
          <w:rStyle w:val="CommentReference"/>
        </w:rPr>
        <w:annotationRef/>
      </w:r>
      <w:r>
        <w:t xml:space="preserve">Thank you, Roderick, for having some sense. </w:t>
      </w:r>
      <w:r>
        <w:sym w:font="Wingdings" w:char="F04A"/>
      </w:r>
    </w:p>
  </w:comment>
  <w:comment w:id="8704" w:author="Andrea Stafford Hintz" w:date="2016-09-08T11:27:00Z" w:initials="ASH">
    <w:p w14:paraId="1E6456CD" w14:textId="2BF64DE9" w:rsidR="00205791" w:rsidRDefault="00205791">
      <w:pPr>
        <w:pStyle w:val="CommentText"/>
      </w:pPr>
      <w:r>
        <w:rPr>
          <w:rStyle w:val="CommentReference"/>
        </w:rPr>
        <w:annotationRef/>
      </w:r>
      <w:r>
        <w:t xml:space="preserve">You don’t need female…we know she’s a scientist, and it says “her research” in the same line… (I know you didn’t intend to slip some sexism in there!) </w:t>
      </w:r>
    </w:p>
  </w:comment>
  <w:comment w:id="8712" w:author="Andrea Stafford Hintz" w:date="2016-09-08T11:28:00Z" w:initials="ASH">
    <w:p w14:paraId="6BF52F2E" w14:textId="65C56817" w:rsidR="00205791" w:rsidRDefault="00205791">
      <w:pPr>
        <w:pStyle w:val="CommentText"/>
      </w:pPr>
      <w:r>
        <w:rPr>
          <w:rStyle w:val="CommentReference"/>
        </w:rPr>
        <w:annotationRef/>
      </w:r>
      <w:r>
        <w:t xml:space="preserve">Changed research to work, as you used research in the last sentence. </w:t>
      </w:r>
    </w:p>
  </w:comment>
  <w:comment w:id="8726" w:author="Andrea Stafford Hintz" w:date="2016-09-08T11:29:00Z" w:initials="ASH">
    <w:p w14:paraId="5C4E9EB2" w14:textId="59E6AAF1" w:rsidR="00205791" w:rsidRDefault="00205791">
      <w:pPr>
        <w:pStyle w:val="CommentText"/>
      </w:pPr>
      <w:r>
        <w:rPr>
          <w:rStyle w:val="CommentReference"/>
        </w:rPr>
        <w:annotationRef/>
      </w:r>
      <w:r>
        <w:t xml:space="preserve">This bit here is less flashback and more of her talking to the group. You might change the wording a bit so that it fits better with the flashback theme. </w:t>
      </w:r>
    </w:p>
  </w:comment>
  <w:comment w:id="8790" w:author="Andrea Stafford Hintz" w:date="2016-09-08T11:34:00Z" w:initials="ASH">
    <w:p w14:paraId="105C518B" w14:textId="36FC6421" w:rsidR="00205791" w:rsidRDefault="00205791">
      <w:pPr>
        <w:pStyle w:val="CommentText"/>
      </w:pPr>
      <w:r>
        <w:rPr>
          <w:rStyle w:val="CommentReference"/>
        </w:rPr>
        <w:annotationRef/>
      </w:r>
      <w:r>
        <w:t xml:space="preserve">SO IMPRACTICAL. </w:t>
      </w:r>
    </w:p>
  </w:comment>
  <w:comment w:id="8821" w:author="Andrea Stafford Hintz" w:date="2016-09-08T11:37:00Z" w:initials="ASH">
    <w:p w14:paraId="73B488D4" w14:textId="0A5FBFA0" w:rsidR="00205791" w:rsidRDefault="00205791">
      <w:pPr>
        <w:pStyle w:val="CommentText"/>
      </w:pPr>
      <w:r>
        <w:rPr>
          <w:rStyle w:val="CommentReference"/>
        </w:rPr>
        <w:annotationRef/>
      </w:r>
      <w:r>
        <w:t>Then how did it whisper in her ear? How short is she, or how BIG is the zombie with no legs?</w:t>
      </w:r>
    </w:p>
  </w:comment>
  <w:comment w:id="8836" w:author="Andrea Stafford Hintz" w:date="2016-09-08T11:39:00Z" w:initials="ASH">
    <w:p w14:paraId="7CA6140C" w14:textId="61167704" w:rsidR="00205791" w:rsidRDefault="00205791">
      <w:pPr>
        <w:pStyle w:val="CommentText"/>
      </w:pPr>
      <w:r>
        <w:rPr>
          <w:rStyle w:val="CommentReference"/>
        </w:rPr>
        <w:annotationRef/>
      </w:r>
      <w:r>
        <w:t>The eye could be eaten pretty quickly, in just a bite or so. Probably it would be down the tube already.</w:t>
      </w:r>
    </w:p>
  </w:comment>
  <w:comment w:id="8895" w:author="Andrea Stafford Hintz" w:date="2016-09-08T11:43:00Z" w:initials="ASH">
    <w:p w14:paraId="56DFB1DC" w14:textId="6FA5B3B8" w:rsidR="00205791" w:rsidRDefault="00205791">
      <w:pPr>
        <w:pStyle w:val="CommentText"/>
      </w:pPr>
      <w:r>
        <w:rPr>
          <w:rStyle w:val="CommentReference"/>
        </w:rPr>
        <w:annotationRef/>
      </w:r>
      <w:r>
        <w:t>So, he ate the dog???? What purpose does that serve?</w:t>
      </w:r>
    </w:p>
  </w:comment>
  <w:comment w:id="9024" w:author="Andrea Stafford Hintz" w:date="2016-09-08T11:49:00Z" w:initials="ASH">
    <w:p w14:paraId="1C8AB3F4" w14:textId="04BDA75F" w:rsidR="00205791" w:rsidRDefault="00205791">
      <w:pPr>
        <w:pStyle w:val="CommentText"/>
      </w:pPr>
      <w:r>
        <w:rPr>
          <w:rStyle w:val="CommentReference"/>
        </w:rPr>
        <w:annotationRef/>
      </w:r>
      <w:r>
        <w:t xml:space="preserve">Miss Monday has the best personality, and one-liners. </w:t>
      </w:r>
      <w:r>
        <w:sym w:font="Wingdings" w:char="F04A"/>
      </w:r>
    </w:p>
  </w:comment>
  <w:comment w:id="9047" w:author="Andrea Stafford Hintz" w:date="2016-09-08T11:51:00Z" w:initials="ASH">
    <w:p w14:paraId="3473A772" w14:textId="2CC17A43" w:rsidR="00205791" w:rsidRDefault="00205791">
      <w:pPr>
        <w:pStyle w:val="CommentText"/>
      </w:pPr>
      <w:r>
        <w:rPr>
          <w:rStyle w:val="CommentReference"/>
        </w:rPr>
        <w:annotationRef/>
      </w:r>
      <w:r>
        <w:t>Nice imagery.</w:t>
      </w:r>
    </w:p>
  </w:comment>
  <w:comment w:id="9098" w:author="Andrea Stafford Hintz" w:date="2016-09-08T11:53:00Z" w:initials="ASH">
    <w:p w14:paraId="5FB52BCF" w14:textId="43ACDA66" w:rsidR="00205791" w:rsidRDefault="00205791">
      <w:pPr>
        <w:pStyle w:val="CommentText"/>
      </w:pPr>
      <w:r>
        <w:rPr>
          <w:rStyle w:val="CommentReference"/>
        </w:rPr>
        <w:annotationRef/>
      </w:r>
      <w:r>
        <w:t>There really isn’t a point for Remy to come back into the story, JUST to die. We already know how Roderick feels about him, so it isn’t a “didn’t know what I had until it was gone” thing, and he doesn’t even die in the scene.</w:t>
      </w:r>
    </w:p>
  </w:comment>
  <w:comment w:id="9105" w:author="Andrea Stafford Hintz" w:date="2016-09-08T11:55:00Z" w:initials="ASH">
    <w:p w14:paraId="37197A48" w14:textId="0CC60AAE" w:rsidR="00205791" w:rsidRDefault="00205791">
      <w:pPr>
        <w:pStyle w:val="CommentText"/>
      </w:pPr>
      <w:r>
        <w:rPr>
          <w:rStyle w:val="CommentReference"/>
        </w:rPr>
        <w:annotationRef/>
      </w:r>
      <w:r>
        <w:t xml:space="preserve">Have you numbered all the days? I never noticed before. You might put it centered, and under the chapter headings to give more context. </w:t>
      </w:r>
    </w:p>
  </w:comment>
  <w:comment w:id="9129" w:author="Andrea Stafford Hintz" w:date="2016-09-08T11:57:00Z" w:initials="ASH">
    <w:p w14:paraId="27D22FB8" w14:textId="52CE9FF1" w:rsidR="00205791" w:rsidRDefault="00205791">
      <w:pPr>
        <w:pStyle w:val="CommentText"/>
      </w:pPr>
      <w:r>
        <w:rPr>
          <w:rStyle w:val="CommentReference"/>
        </w:rPr>
        <w:annotationRef/>
      </w:r>
      <w:r>
        <w:t xml:space="preserve">Do you mean fear that one’s prey might GET away? Or NOT get away?  I would think, in this instance, you’d mean that the prey might get away, before being </w:t>
      </w:r>
      <w:proofErr w:type="spellStart"/>
      <w:r>
        <w:t>murderized</w:t>
      </w:r>
      <w:proofErr w:type="spellEnd"/>
      <w:r>
        <w:t xml:space="preserve">. </w:t>
      </w:r>
      <w:r>
        <w:sym w:font="Wingdings" w:char="F04A"/>
      </w:r>
    </w:p>
  </w:comment>
  <w:comment w:id="9133" w:author="Andrea Stafford Hintz" w:date="2016-09-08T12:00:00Z" w:initials="ASH">
    <w:p w14:paraId="058C6F30" w14:textId="43DDBCDB" w:rsidR="00205791" w:rsidRDefault="00205791">
      <w:pPr>
        <w:pStyle w:val="CommentText"/>
      </w:pPr>
      <w:r>
        <w:rPr>
          <w:rStyle w:val="CommentReference"/>
        </w:rPr>
        <w:annotationRef/>
      </w:r>
      <w:r>
        <w:t>Changed wording a bit for impact.</w:t>
      </w:r>
    </w:p>
  </w:comment>
  <w:comment w:id="9164" w:author="Andrea Stafford Hintz" w:date="2016-09-08T12:00:00Z" w:initials="ASH">
    <w:p w14:paraId="6DBFD161" w14:textId="77777777" w:rsidR="00205791" w:rsidRDefault="00205791">
      <w:pPr>
        <w:pStyle w:val="CommentText"/>
      </w:pPr>
      <w:r>
        <w:rPr>
          <w:rStyle w:val="CommentReference"/>
        </w:rPr>
        <w:annotationRef/>
      </w:r>
      <w:r>
        <w:t>I don’t know that we can really say without purpose or reason; perhaps UNKNOWN purpose, or reason.</w:t>
      </w:r>
    </w:p>
    <w:p w14:paraId="298F6CDF" w14:textId="77777777" w:rsidR="00205791" w:rsidRDefault="00205791">
      <w:pPr>
        <w:pStyle w:val="CommentText"/>
      </w:pPr>
    </w:p>
    <w:p w14:paraId="2759AE0E" w14:textId="46C17125" w:rsidR="00205791" w:rsidRDefault="00205791">
      <w:pPr>
        <w:pStyle w:val="CommentText"/>
      </w:pPr>
      <w:r>
        <w:t xml:space="preserve">*Though, he killed female prostitutes (that we know of) and that right there gives him SOME sense of purpose. </w:t>
      </w:r>
    </w:p>
  </w:comment>
  <w:comment w:id="9167" w:author="Andrea Stafford Hintz" w:date="2016-09-08T12:04:00Z" w:initials="ASH">
    <w:p w14:paraId="3ACCD6B8" w14:textId="6B3B29E2" w:rsidR="00205791" w:rsidRDefault="00205791">
      <w:pPr>
        <w:pStyle w:val="CommentText"/>
      </w:pPr>
      <w:r>
        <w:rPr>
          <w:rStyle w:val="CommentReference"/>
        </w:rPr>
        <w:annotationRef/>
      </w:r>
      <w:r>
        <w:t xml:space="preserve">This sentence is a bit long and convoluted… revise. I love the imagery here, it’s just too long. </w:t>
      </w:r>
    </w:p>
  </w:comment>
  <w:comment w:id="9171" w:author="Andrea Stafford Hintz" w:date="2016-09-08T12:06:00Z" w:initials="ASH">
    <w:p w14:paraId="6036BE73" w14:textId="77777777" w:rsidR="00205791" w:rsidRDefault="00205791">
      <w:pPr>
        <w:pStyle w:val="CommentText"/>
      </w:pPr>
      <w:r>
        <w:rPr>
          <w:rStyle w:val="CommentReference"/>
        </w:rPr>
        <w:annotationRef/>
      </w:r>
      <w:r>
        <w:t>Do you mean he first feared he couldn’t do it, then he did it, or did you mean he did it once, but was afraid he wouldn’t be able to do it again?</w:t>
      </w:r>
    </w:p>
    <w:p w14:paraId="1544106B" w14:textId="77777777" w:rsidR="00205791" w:rsidRDefault="00205791">
      <w:pPr>
        <w:pStyle w:val="CommentText"/>
      </w:pPr>
    </w:p>
    <w:p w14:paraId="16D5C3A4" w14:textId="7E49B3F5" w:rsidR="00205791" w:rsidRDefault="00205791">
      <w:pPr>
        <w:pStyle w:val="CommentText"/>
      </w:pPr>
      <w:r>
        <w:t xml:space="preserve">If it’s the second, just add ‘again’ to the end of the sentence. </w:t>
      </w:r>
    </w:p>
  </w:comment>
  <w:comment w:id="9174" w:author="Andrea Stafford Hintz" w:date="2016-09-08T12:08:00Z" w:initials="ASH">
    <w:p w14:paraId="1BD9A452" w14:textId="5FC8684F" w:rsidR="00205791" w:rsidRDefault="00205791">
      <w:pPr>
        <w:pStyle w:val="CommentText"/>
      </w:pPr>
      <w:r>
        <w:rPr>
          <w:rStyle w:val="CommentReference"/>
        </w:rPr>
        <w:annotationRef/>
      </w:r>
      <w:r>
        <w:t>Conquer life, or death?? Does he want to end all life, thus conquering it? Or maybe control life… or conquer death.</w:t>
      </w:r>
    </w:p>
  </w:comment>
  <w:comment w:id="9178" w:author="Andrea Stafford Hintz" w:date="2016-09-08T12:09:00Z" w:initials="ASH">
    <w:p w14:paraId="4E7599EA" w14:textId="3A178053" w:rsidR="00205791" w:rsidRDefault="00205791">
      <w:pPr>
        <w:pStyle w:val="CommentText"/>
      </w:pPr>
      <w:r>
        <w:rPr>
          <w:rStyle w:val="CommentReference"/>
        </w:rPr>
        <w:annotationRef/>
      </w:r>
      <w:r>
        <w:t>This line makes it seem as though he needs to ENJOY killing, when really he just needs to do the deed. Are we trying to get the psycho vibe from this guy?</w:t>
      </w:r>
    </w:p>
  </w:comment>
  <w:comment w:id="9184" w:author="Andrea Stafford Hintz" w:date="2016-09-08T12:10:00Z" w:initials="ASH">
    <w:p w14:paraId="6DBC5681" w14:textId="08A3C977" w:rsidR="00205791" w:rsidRDefault="00205791">
      <w:pPr>
        <w:pStyle w:val="CommentText"/>
      </w:pPr>
      <w:r>
        <w:rPr>
          <w:rStyle w:val="CommentReference"/>
        </w:rPr>
        <w:annotationRef/>
      </w:r>
      <w:r>
        <w:t xml:space="preserve">Oh yes. A psycho. </w:t>
      </w:r>
      <w:r>
        <w:sym w:font="Wingdings" w:char="F04A"/>
      </w:r>
      <w:r>
        <w:t xml:space="preserve"> </w:t>
      </w:r>
      <w:r>
        <w:sym w:font="Wingdings" w:char="F04A"/>
      </w:r>
      <w:r>
        <w:t xml:space="preserve"> </w:t>
      </w:r>
      <w:r>
        <w:sym w:font="Wingdings" w:char="F04A"/>
      </w:r>
      <w:r>
        <w:t xml:space="preserve"> </w:t>
      </w:r>
    </w:p>
  </w:comment>
  <w:comment w:id="9371" w:author="Andrea Stafford Hintz" w:date="2016-09-08T12:16:00Z" w:initials="ASH">
    <w:p w14:paraId="31A95C2F" w14:textId="0CB84BEC" w:rsidR="00205791" w:rsidRDefault="00205791">
      <w:pPr>
        <w:pStyle w:val="CommentText"/>
      </w:pPr>
      <w:r>
        <w:rPr>
          <w:rStyle w:val="CommentReference"/>
        </w:rPr>
        <w:annotationRef/>
      </w:r>
      <w:r>
        <w:t>They are intelligent enough to climb the ladder? Then they should be able to do all kinds of things. This might present a believability problem.</w:t>
      </w:r>
    </w:p>
  </w:comment>
  <w:comment w:id="9427" w:author="Andrea Stafford Hintz" w:date="2016-09-08T12:19:00Z" w:initials="ASH">
    <w:p w14:paraId="3E8105A2" w14:textId="20AAD522" w:rsidR="00205791" w:rsidRDefault="00205791">
      <w:pPr>
        <w:pStyle w:val="CommentText"/>
      </w:pPr>
      <w:r>
        <w:rPr>
          <w:rStyle w:val="CommentReference"/>
        </w:rPr>
        <w:annotationRef/>
      </w:r>
      <w:r>
        <w:t xml:space="preserve">Why leave this so late in the story for the reader? Sure, the other characters don’t need to know, but this information the reader should have much earlier. </w:t>
      </w:r>
    </w:p>
  </w:comment>
  <w:comment w:id="9430" w:author="Andrea Stafford Hintz" w:date="2016-09-08T12:20:00Z" w:initials="ASH">
    <w:p w14:paraId="3D6F2DB3" w14:textId="3A97174C" w:rsidR="00205791" w:rsidRDefault="00205791">
      <w:pPr>
        <w:pStyle w:val="CommentText"/>
      </w:pPr>
      <w:r>
        <w:rPr>
          <w:rStyle w:val="CommentReference"/>
        </w:rPr>
        <w:annotationRef/>
      </w:r>
      <w:r>
        <w:t>All of these are noisemakers, which someone would have noticed before now.</w:t>
      </w:r>
    </w:p>
  </w:comment>
  <w:comment w:id="9443" w:author="Andrea Stafford Hintz" w:date="2016-09-08T12:21:00Z" w:initials="ASH">
    <w:p w14:paraId="69BC4661" w14:textId="0B2C6ABA" w:rsidR="00205791" w:rsidRDefault="00205791">
      <w:pPr>
        <w:pStyle w:val="CommentText"/>
      </w:pPr>
      <w:r>
        <w:rPr>
          <w:rStyle w:val="CommentReference"/>
        </w:rPr>
        <w:annotationRef/>
      </w:r>
      <w:r>
        <w:t>Pretty but somewhat disfigured is a bit of a cliché. The arm doesn’t count, since no one (including the reader) knew about it until now, and her facial scar isn’t that disfiguring. Perhaps if she made more of a big deal about being ashamed of it. But, she gets along just fine, she’s a kick ass thief and can take care of herself. Using this disfigurement thing here is no Bueno.</w:t>
      </w:r>
    </w:p>
  </w:comment>
  <w:comment w:id="9528" w:author="Andrea Stafford Hintz" w:date="2016-09-08T12:29:00Z" w:initials="ASH">
    <w:p w14:paraId="6C1C67BE" w14:textId="381C1A52" w:rsidR="00205791" w:rsidRDefault="00205791">
      <w:pPr>
        <w:pStyle w:val="CommentText"/>
      </w:pPr>
      <w:r>
        <w:rPr>
          <w:rStyle w:val="CommentReference"/>
        </w:rPr>
        <w:annotationRef/>
      </w:r>
      <w:r>
        <w:t>There’s no reason for her NOT to believe him…she’s done a TON of extraordinary things in this story. Don’t let her fall into the trope!</w:t>
      </w:r>
    </w:p>
  </w:comment>
  <w:comment w:id="9539" w:author="Andrea Stafford Hintz" w:date="2016-09-08T12:31:00Z" w:initials="ASH">
    <w:p w14:paraId="3EE4A605" w14:textId="7D5CC7AE" w:rsidR="00205791" w:rsidRDefault="00205791">
      <w:pPr>
        <w:pStyle w:val="CommentText"/>
      </w:pPr>
      <w:r>
        <w:rPr>
          <w:rStyle w:val="CommentReference"/>
        </w:rPr>
        <w:annotationRef/>
      </w:r>
      <w:r>
        <w:t>Good for her.</w:t>
      </w:r>
    </w:p>
  </w:comment>
  <w:comment w:id="9688" w:author="Andrea Stafford Hintz" w:date="2016-09-08T12:38:00Z" w:initials="ASH">
    <w:p w14:paraId="2EB6D7A9" w14:textId="1D26014A" w:rsidR="00205791" w:rsidRDefault="00205791">
      <w:pPr>
        <w:pStyle w:val="CommentText"/>
      </w:pPr>
      <w:r>
        <w:rPr>
          <w:rStyle w:val="CommentReference"/>
        </w:rPr>
        <w:annotationRef/>
      </w:r>
      <w:r>
        <w:t xml:space="preserve">Yay! It was too good to be true, Palmer being a good guy. </w:t>
      </w:r>
      <w:r>
        <w:sym w:font="Wingdings" w:char="F04A"/>
      </w:r>
    </w:p>
  </w:comment>
  <w:comment w:id="9747" w:author="Andrea Stafford Hintz" w:date="2016-09-08T12:41:00Z" w:initials="ASH">
    <w:p w14:paraId="2B516549" w14:textId="29999476" w:rsidR="00205791" w:rsidRDefault="00205791">
      <w:pPr>
        <w:pStyle w:val="CommentText"/>
      </w:pPr>
      <w:r>
        <w:rPr>
          <w:rStyle w:val="CommentReference"/>
        </w:rPr>
        <w:annotationRef/>
      </w:r>
      <w:r>
        <w:t xml:space="preserve">Now THIS might make for an interesting subplot. </w:t>
      </w:r>
    </w:p>
  </w:comment>
  <w:comment w:id="9848" w:author="Andrea Stafford Hintz" w:date="2016-09-08T12:47:00Z" w:initials="ASH">
    <w:p w14:paraId="643E3F3F" w14:textId="0932296C" w:rsidR="00205791" w:rsidRDefault="00205791">
      <w:pPr>
        <w:pStyle w:val="CommentText"/>
      </w:pPr>
      <w:r>
        <w:rPr>
          <w:rStyle w:val="CommentReference"/>
        </w:rPr>
        <w:annotationRef/>
      </w:r>
      <w:r>
        <w:t>A twist! Lovely.</w:t>
      </w:r>
    </w:p>
  </w:comment>
  <w:comment w:id="9870" w:author="Andrea Stafford Hintz" w:date="2016-09-08T12:48:00Z" w:initials="ASH">
    <w:p w14:paraId="65E74A26" w14:textId="6AF75DC1" w:rsidR="00205791" w:rsidRDefault="00205791">
      <w:pPr>
        <w:pStyle w:val="CommentText"/>
      </w:pPr>
      <w:r>
        <w:rPr>
          <w:rStyle w:val="CommentReference"/>
        </w:rPr>
        <w:annotationRef/>
      </w:r>
      <w:r>
        <w:t>Why did everyone just leave w/out him? Wasn’t he supposed to be somewhere, or with someone?</w:t>
      </w:r>
    </w:p>
  </w:comment>
  <w:comment w:id="10030" w:author="Andrea Stafford Hintz" w:date="2016-09-09T11:13:00Z" w:initials="ASH">
    <w:p w14:paraId="5A8CD2C7" w14:textId="77777777" w:rsidR="0061612B" w:rsidRDefault="0061612B" w:rsidP="00A22D6C">
      <w:pPr>
        <w:pStyle w:val="CommentText"/>
      </w:pPr>
      <w:r>
        <w:rPr>
          <w:rStyle w:val="CommentReference"/>
        </w:rPr>
        <w:annotationRef/>
      </w:r>
      <w:r>
        <w:t>The way this is written, it seems as though Camille Karnstein is the woman with him NOW.</w:t>
      </w:r>
    </w:p>
  </w:comment>
  <w:comment w:id="10029" w:author="Andrea Stafford Hintz" w:date="2016-09-09T11:13:00Z" w:initials="ASH">
    <w:p w14:paraId="40501ADC" w14:textId="77777777" w:rsidR="00205791" w:rsidRDefault="00205791">
      <w:pPr>
        <w:pStyle w:val="CommentText"/>
      </w:pPr>
      <w:r>
        <w:rPr>
          <w:rStyle w:val="CommentReference"/>
        </w:rPr>
        <w:annotationRef/>
      </w:r>
      <w:r>
        <w:t>The way this is written, it seems as though Lucy Marshall is the woman with him NOW.</w:t>
      </w:r>
    </w:p>
  </w:comment>
  <w:comment w:id="10054" w:author="Andrea Stafford Hintz" w:date="2016-09-09T11:15:00Z" w:initials="ASH">
    <w:p w14:paraId="614F01EB" w14:textId="504A9A45" w:rsidR="00205791" w:rsidRDefault="00205791">
      <w:pPr>
        <w:pStyle w:val="CommentText"/>
      </w:pPr>
      <w:r>
        <w:rPr>
          <w:rStyle w:val="CommentReference"/>
        </w:rPr>
        <w:annotationRef/>
      </w:r>
      <w:r>
        <w:t xml:space="preserve">This sentence seems as though she is asking </w:t>
      </w:r>
      <w:proofErr w:type="spellStart"/>
      <w:r>
        <w:t>Carmilla</w:t>
      </w:r>
      <w:proofErr w:type="spellEnd"/>
      <w:r>
        <w:t xml:space="preserve"> (herself?) if she’s read. I believe you mean, “So you’ve read </w:t>
      </w:r>
      <w:proofErr w:type="spellStart"/>
      <w:r>
        <w:t>Carmilla</w:t>
      </w:r>
      <w:proofErr w:type="spellEnd"/>
      <w:r>
        <w:t>?” she asked.</w:t>
      </w:r>
    </w:p>
  </w:comment>
  <w:comment w:id="10071" w:author="Andrea Stafford Hintz" w:date="2016-09-09T11:27:00Z" w:initials="ASH">
    <w:p w14:paraId="4F924585" w14:textId="77777777" w:rsidR="00205791" w:rsidRDefault="00205791">
      <w:pPr>
        <w:pStyle w:val="CommentText"/>
      </w:pPr>
      <w:r>
        <w:rPr>
          <w:rStyle w:val="CommentReference"/>
        </w:rPr>
        <w:annotationRef/>
      </w:r>
      <w:r>
        <w:t xml:space="preserve">Just a note, I did a brief bit of research on tradition Haitian hairstyles, it looks like maybe neat dreadlocks (long or short) might be more appropriate. OR adopting French hairstyles. Up to you, just wanted to let you know the options. Don’t know that anyone would notice this or not. </w:t>
      </w:r>
    </w:p>
  </w:comment>
  <w:comment w:id="10091" w:author="Andrea Stafford Hintz" w:date="2016-09-09T11:30:00Z" w:initials="ASH">
    <w:p w14:paraId="07651DED" w14:textId="032D864D" w:rsidR="00205791" w:rsidRDefault="00205791">
      <w:pPr>
        <w:pStyle w:val="CommentText"/>
      </w:pPr>
      <w:r>
        <w:rPr>
          <w:rStyle w:val="CommentReference"/>
        </w:rPr>
        <w:annotationRef/>
      </w:r>
      <w:r>
        <w:t xml:space="preserve">If both his shoulders are now dislocated, as you said, he couldn’t do this. I suggest having just one dislocate, as that’s all you would really need to twist your arms around ala Houdini. Then he can try to strangle the man with his good arm. </w:t>
      </w:r>
    </w:p>
  </w:comment>
  <w:comment w:id="10096" w:author="Andrea Stafford Hintz" w:date="2016-09-09T11:32:00Z" w:initials="ASH">
    <w:p w14:paraId="0DDA7AD6" w14:textId="77777777" w:rsidR="0061612B" w:rsidRDefault="0061612B" w:rsidP="00A22D6C">
      <w:pPr>
        <w:pStyle w:val="CommentText"/>
      </w:pPr>
      <w:r>
        <w:rPr>
          <w:rStyle w:val="CommentReference"/>
        </w:rPr>
        <w:annotationRef/>
      </w:r>
      <w:r>
        <w:t>What is cordite?</w:t>
      </w:r>
    </w:p>
  </w:comment>
  <w:comment w:id="10095" w:author="Andrea Stafford Hintz" w:date="2016-09-09T11:32:00Z" w:initials="ASH">
    <w:p w14:paraId="7F1DA329" w14:textId="5DDA5062" w:rsidR="00205791" w:rsidRDefault="00205791">
      <w:pPr>
        <w:pStyle w:val="CommentText"/>
      </w:pPr>
      <w:r>
        <w:rPr>
          <w:rStyle w:val="CommentReference"/>
        </w:rPr>
        <w:annotationRef/>
      </w:r>
      <w:r>
        <w:t>What is cordite? Your readers might not know.</w:t>
      </w:r>
    </w:p>
  </w:comment>
  <w:comment w:id="10120" w:author="Andrea Stafford Hintz" w:date="2016-09-09T11:41:00Z" w:initials="ASH">
    <w:p w14:paraId="37F64F34" w14:textId="6BA061AC" w:rsidR="00205791" w:rsidRDefault="00205791">
      <w:pPr>
        <w:pStyle w:val="CommentText"/>
      </w:pPr>
      <w:r>
        <w:rPr>
          <w:rStyle w:val="CommentReference"/>
        </w:rPr>
        <w:annotationRef/>
      </w:r>
      <w:r>
        <w:t xml:space="preserve">Nice. </w:t>
      </w:r>
      <w:r>
        <w:sym w:font="Wingdings" w:char="F04A"/>
      </w:r>
    </w:p>
  </w:comment>
  <w:comment w:id="10162" w:author="Andrea Stafford Hintz" w:date="2016-09-09T11:43:00Z" w:initials="ASH">
    <w:p w14:paraId="7F8CA2AD" w14:textId="605E801E" w:rsidR="00205791" w:rsidRDefault="00205791">
      <w:pPr>
        <w:pStyle w:val="CommentText"/>
      </w:pPr>
      <w:r>
        <w:rPr>
          <w:rStyle w:val="CommentReference"/>
        </w:rPr>
        <w:annotationRef/>
      </w:r>
      <w:r>
        <w:t>Another twist! Neat.</w:t>
      </w:r>
    </w:p>
  </w:comment>
  <w:comment w:id="10160" w:author="Andrea Stafford Hintz" w:date="2016-09-09T11:44:00Z" w:initials="ASH">
    <w:p w14:paraId="71888184" w14:textId="4179BA24" w:rsidR="00205791" w:rsidRDefault="00205791">
      <w:pPr>
        <w:pStyle w:val="CommentText"/>
      </w:pPr>
      <w:r>
        <w:rPr>
          <w:rStyle w:val="CommentReference"/>
        </w:rPr>
        <w:annotationRef/>
      </w:r>
      <w:r>
        <w:t>This is a great ‘why’ for Tidkins. He has a reason to do all this craziness, other than he’s just insane. I think if you can somehow give this information in bits and pieces earlier on, then the reader would be somewhat sympathetic to Tidkins…it would make for a more compelling story.</w:t>
      </w:r>
    </w:p>
  </w:comment>
  <w:comment w:id="10188" w:author="Andrea Stafford Hintz" w:date="2016-09-09T11:47:00Z" w:initials="ASH">
    <w:p w14:paraId="0FF48FF0" w14:textId="45BCD965" w:rsidR="00205791" w:rsidRDefault="00205791">
      <w:pPr>
        <w:pStyle w:val="CommentText"/>
      </w:pPr>
      <w:r>
        <w:rPr>
          <w:rStyle w:val="CommentReference"/>
        </w:rPr>
        <w:annotationRef/>
      </w:r>
      <w:r>
        <w:t>This would only happen if he was shot from behind…</w:t>
      </w:r>
    </w:p>
  </w:comment>
  <w:comment w:id="10252" w:author="Andrea Stafford Hintz" w:date="2016-09-09T11:49:00Z" w:initials="ASH">
    <w:p w14:paraId="777AEB3B" w14:textId="0512F628" w:rsidR="00205791" w:rsidRDefault="00205791">
      <w:pPr>
        <w:pStyle w:val="CommentText"/>
      </w:pPr>
      <w:r>
        <w:rPr>
          <w:rStyle w:val="CommentReference"/>
        </w:rPr>
        <w:annotationRef/>
      </w:r>
      <w:r>
        <w:t xml:space="preserve">Yes. This is disgusting and I love it. </w:t>
      </w:r>
    </w:p>
  </w:comment>
  <w:comment w:id="10290" w:author="Andrea Stafford Hintz" w:date="2016-09-09T11:52:00Z" w:initials="ASH">
    <w:p w14:paraId="1BFD25BC" w14:textId="0B5D5900" w:rsidR="00205791" w:rsidRDefault="00205791">
      <w:pPr>
        <w:pStyle w:val="CommentText"/>
      </w:pPr>
      <w:r>
        <w:rPr>
          <w:rStyle w:val="CommentReference"/>
        </w:rPr>
        <w:annotationRef/>
      </w:r>
      <w:r>
        <w:t>Annabel is a badass. Let’s try to keep her that way!!!</w:t>
      </w:r>
    </w:p>
  </w:comment>
  <w:comment w:id="10294" w:author="Andrea Stafford Hintz" w:date="2016-09-09T11:52:00Z" w:initials="ASH">
    <w:p w14:paraId="222A800D" w14:textId="0F34D3A1" w:rsidR="00205791" w:rsidRDefault="00205791">
      <w:pPr>
        <w:pStyle w:val="CommentText"/>
      </w:pPr>
      <w:r>
        <w:rPr>
          <w:rStyle w:val="CommentReference"/>
        </w:rPr>
        <w:annotationRef/>
      </w:r>
      <w:r>
        <w:t>At this point, she should have just stopped wearing corsets, or switched to one more appropriate to her line of work. It’s getting ridiculous.</w:t>
      </w:r>
    </w:p>
  </w:comment>
  <w:comment w:id="10334" w:author="Andrea Stafford Hintz" w:date="2016-09-09T11:55:00Z" w:initials="ASH">
    <w:p w14:paraId="6EEE7593" w14:textId="437F7D82" w:rsidR="00205791" w:rsidRDefault="00205791">
      <w:pPr>
        <w:pStyle w:val="CommentText"/>
      </w:pPr>
      <w:r>
        <w:rPr>
          <w:rStyle w:val="CommentReference"/>
        </w:rPr>
        <w:annotationRef/>
      </w:r>
      <w:r>
        <w:t xml:space="preserve">SO impractical </w:t>
      </w:r>
      <w:r>
        <w:sym w:font="Wingdings" w:char="F04A"/>
      </w:r>
    </w:p>
  </w:comment>
  <w:comment w:id="10438" w:author="Andrea Stafford Hintz" w:date="2016-09-09T12:02:00Z" w:initials="ASH">
    <w:p w14:paraId="7F4DDA39" w14:textId="654B4D9A" w:rsidR="00205791" w:rsidRDefault="00205791">
      <w:pPr>
        <w:pStyle w:val="CommentText"/>
      </w:pPr>
      <w:r>
        <w:rPr>
          <w:rStyle w:val="CommentReference"/>
        </w:rPr>
        <w:annotationRef/>
      </w:r>
      <w:r>
        <w:t>This line right here needs to be much earlier on in the story.</w:t>
      </w:r>
    </w:p>
  </w:comment>
  <w:comment w:id="10459" w:author="Andrea Stafford Hintz" w:date="2016-09-09T12:03:00Z" w:initials="ASH">
    <w:p w14:paraId="7A7A0B71" w14:textId="7B012089" w:rsidR="00205791" w:rsidRDefault="00205791">
      <w:pPr>
        <w:pStyle w:val="CommentText"/>
      </w:pPr>
      <w:r>
        <w:rPr>
          <w:rStyle w:val="CommentReference"/>
        </w:rPr>
        <w:annotationRef/>
      </w:r>
      <w:r>
        <w:t xml:space="preserve">Again, you need to decide if she’s Annabel or Miss Monday and call her the same thing in the same scene. </w:t>
      </w:r>
    </w:p>
  </w:comment>
  <w:comment w:id="10467" w:author="Andrea Stafford Hintz" w:date="2016-09-18T15:03:00Z" w:initials="ASH">
    <w:p w14:paraId="0965CF57" w14:textId="77777777" w:rsidR="00D36B08" w:rsidRDefault="00D36B08">
      <w:pPr>
        <w:pStyle w:val="CommentText"/>
      </w:pPr>
      <w:r>
        <w:rPr>
          <w:rStyle w:val="CommentReference"/>
        </w:rPr>
        <w:annotationRef/>
      </w:r>
      <w:r>
        <w:t>This is a bit of a let-down, after all that fighting their way through zombies and whatnot.</w:t>
      </w:r>
    </w:p>
  </w:comment>
  <w:comment w:id="10565" w:author="Andrea Stafford Hintz" w:date="2016-09-09T12:09:00Z" w:initials="ASH">
    <w:p w14:paraId="6289129C" w14:textId="72E4E112" w:rsidR="00205791" w:rsidRDefault="00205791">
      <w:pPr>
        <w:pStyle w:val="CommentText"/>
      </w:pPr>
      <w:r>
        <w:rPr>
          <w:rStyle w:val="CommentReference"/>
        </w:rPr>
        <w:annotationRef/>
      </w:r>
      <w:r>
        <w:t>Removed THE, you might want to avoid anything that could seem similar to that AMC show.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9B3361" w15:done="0"/>
  <w15:commentEx w15:paraId="6C225796" w15:done="0"/>
  <w15:commentEx w15:paraId="04CE188D" w15:done="0"/>
  <w15:commentEx w15:paraId="71908115" w15:done="0"/>
  <w15:commentEx w15:paraId="4FB4F4BE" w15:done="0"/>
  <w15:commentEx w15:paraId="6C1E0F70" w15:done="0"/>
  <w15:commentEx w15:paraId="22B735AF" w15:done="0"/>
  <w15:commentEx w15:paraId="2D837513" w15:done="0"/>
  <w15:commentEx w15:paraId="272F2402" w15:done="0"/>
  <w15:commentEx w15:paraId="56852CDA" w15:done="0"/>
  <w15:commentEx w15:paraId="534F818D" w15:done="0"/>
  <w15:commentEx w15:paraId="0FDE8929" w15:done="0"/>
  <w15:commentEx w15:paraId="3B44DC16" w15:done="0"/>
  <w15:commentEx w15:paraId="36EDC14B" w15:done="0"/>
  <w15:commentEx w15:paraId="40E2B5B7" w15:done="0"/>
  <w15:commentEx w15:paraId="6CD7857C" w15:done="0"/>
  <w15:commentEx w15:paraId="2A96042B" w15:done="0"/>
  <w15:commentEx w15:paraId="32F32406" w15:done="0"/>
  <w15:commentEx w15:paraId="34B9D42B" w15:done="0"/>
  <w15:commentEx w15:paraId="580D553A" w15:done="0"/>
  <w15:commentEx w15:paraId="128B8996" w15:done="0"/>
  <w15:commentEx w15:paraId="0E29E81B" w15:done="0"/>
  <w15:commentEx w15:paraId="78BACD18" w15:done="0"/>
  <w15:commentEx w15:paraId="315B0B07" w15:done="0"/>
  <w15:commentEx w15:paraId="0CC2E862" w15:done="0"/>
  <w15:commentEx w15:paraId="2C59AD1A" w15:done="0"/>
  <w15:commentEx w15:paraId="63DCA050" w15:done="0"/>
  <w15:commentEx w15:paraId="5EF2898B" w15:done="0"/>
  <w15:commentEx w15:paraId="5E4649D5" w15:done="0"/>
  <w15:commentEx w15:paraId="6B9784F1" w15:done="0"/>
  <w15:commentEx w15:paraId="6BD468A8" w15:done="0"/>
  <w15:commentEx w15:paraId="4AEC9E0F" w15:done="0"/>
  <w15:commentEx w15:paraId="72787864" w15:paraIdParent="4AEC9E0F" w15:done="0"/>
  <w15:commentEx w15:paraId="08EA6E19" w15:done="0"/>
  <w15:commentEx w15:paraId="700DD0A7" w15:done="0"/>
  <w15:commentEx w15:paraId="35F0CC5B" w15:done="0"/>
  <w15:commentEx w15:paraId="5F392C9C" w15:done="0"/>
  <w15:commentEx w15:paraId="6BFAA01F" w15:done="0"/>
  <w15:commentEx w15:paraId="638C57C7" w15:done="0"/>
  <w15:commentEx w15:paraId="5495FAB2" w15:done="0"/>
  <w15:commentEx w15:paraId="3B54E27F" w15:done="0"/>
  <w15:commentEx w15:paraId="4919E2E0" w15:done="0"/>
  <w15:commentEx w15:paraId="0C961604" w15:done="0"/>
  <w15:commentEx w15:paraId="65DD125A" w15:done="0"/>
  <w15:commentEx w15:paraId="1A09EE5F" w15:done="0"/>
  <w15:commentEx w15:paraId="5B07A992" w15:done="0"/>
  <w15:commentEx w15:paraId="58C8120A" w15:done="0"/>
  <w15:commentEx w15:paraId="403FBE65" w15:done="0"/>
  <w15:commentEx w15:paraId="16C888B2" w15:done="0"/>
  <w15:commentEx w15:paraId="4E9C3130" w15:done="0"/>
  <w15:commentEx w15:paraId="210A7699" w15:done="0"/>
  <w15:commentEx w15:paraId="0E2E05F1" w15:done="0"/>
  <w15:commentEx w15:paraId="2269D297" w15:done="0"/>
  <w15:commentEx w15:paraId="14273AFB" w15:done="0"/>
  <w15:commentEx w15:paraId="2B1A2CCA" w15:done="0"/>
  <w15:commentEx w15:paraId="6F372777" w15:done="0"/>
  <w15:commentEx w15:paraId="363FA9CD" w15:done="0"/>
  <w15:commentEx w15:paraId="13C50E85" w15:done="0"/>
  <w15:commentEx w15:paraId="013938AB" w15:done="0"/>
  <w15:commentEx w15:paraId="7B9E2FFD" w15:done="0"/>
  <w15:commentEx w15:paraId="1CD2AF96" w15:done="0"/>
  <w15:commentEx w15:paraId="6542CDCD" w15:done="0"/>
  <w15:commentEx w15:paraId="3CD476F5" w15:done="0"/>
  <w15:commentEx w15:paraId="7B8D9429" w15:done="0"/>
  <w15:commentEx w15:paraId="19D21832" w15:done="0"/>
  <w15:commentEx w15:paraId="4D8F7E93" w15:done="0"/>
  <w15:commentEx w15:paraId="7573466D" w15:done="0"/>
  <w15:commentEx w15:paraId="189B51E0" w15:done="0"/>
  <w15:commentEx w15:paraId="781A13AE" w15:done="0"/>
  <w15:commentEx w15:paraId="346B2F9E" w15:done="0"/>
  <w15:commentEx w15:paraId="26BB79C0" w15:done="0"/>
  <w15:commentEx w15:paraId="0DB79197" w15:done="0"/>
  <w15:commentEx w15:paraId="0CEC0228" w15:done="0"/>
  <w15:commentEx w15:paraId="17DEA04A" w15:done="0"/>
  <w15:commentEx w15:paraId="45ECB80C" w15:done="0"/>
  <w15:commentEx w15:paraId="6B2F4D09" w15:done="0"/>
  <w15:commentEx w15:paraId="2B047AB7" w15:done="0"/>
  <w15:commentEx w15:paraId="3A863285" w15:done="0"/>
  <w15:commentEx w15:paraId="06688D2E" w15:done="0"/>
  <w15:commentEx w15:paraId="4765E36D" w15:done="0"/>
  <w15:commentEx w15:paraId="6CF950E0" w15:done="0"/>
  <w15:commentEx w15:paraId="5BAA273D" w15:done="0"/>
  <w15:commentEx w15:paraId="37FA3BBB" w15:done="0"/>
  <w15:commentEx w15:paraId="56C23C07" w15:done="0"/>
  <w15:commentEx w15:paraId="6419E58F" w15:done="0"/>
  <w15:commentEx w15:paraId="00DD7420" w15:done="0"/>
  <w15:commentEx w15:paraId="0E22F99A" w15:done="0"/>
  <w15:commentEx w15:paraId="1370262D" w15:done="0"/>
  <w15:commentEx w15:paraId="0BAF331D" w15:done="0"/>
  <w15:commentEx w15:paraId="12827AAD" w15:done="0"/>
  <w15:commentEx w15:paraId="030818A6" w15:done="0"/>
  <w15:commentEx w15:paraId="454280C1" w15:done="0"/>
  <w15:commentEx w15:paraId="10E491A0" w15:done="0"/>
  <w15:commentEx w15:paraId="3304B0FA" w15:done="0"/>
  <w15:commentEx w15:paraId="647947D3" w15:done="0"/>
  <w15:commentEx w15:paraId="707374E5" w15:done="0"/>
  <w15:commentEx w15:paraId="35025036" w15:done="0"/>
  <w15:commentEx w15:paraId="0CDA797C" w15:done="0"/>
  <w15:commentEx w15:paraId="00DBD602" w15:done="0"/>
  <w15:commentEx w15:paraId="49E794A0" w15:done="0"/>
  <w15:commentEx w15:paraId="7F18065C" w15:done="0"/>
  <w15:commentEx w15:paraId="534AB3FD" w15:done="0"/>
  <w15:commentEx w15:paraId="013E6243" w15:done="0"/>
  <w15:commentEx w15:paraId="7D090E41" w15:done="0"/>
  <w15:commentEx w15:paraId="7CE82AFE" w15:done="0"/>
  <w15:commentEx w15:paraId="16CFA363" w15:done="0"/>
  <w15:commentEx w15:paraId="6ADCCA13" w15:done="0"/>
  <w15:commentEx w15:paraId="595728F9" w15:done="0"/>
  <w15:commentEx w15:paraId="2EC4E0F6" w15:done="0"/>
  <w15:commentEx w15:paraId="7F31A3A8" w15:done="0"/>
  <w15:commentEx w15:paraId="684E9E13" w15:done="0"/>
  <w15:commentEx w15:paraId="6997A796" w15:done="0"/>
  <w15:commentEx w15:paraId="6996D869" w15:done="0"/>
  <w15:commentEx w15:paraId="11E2300D" w15:done="0"/>
  <w15:commentEx w15:paraId="376F50A6" w15:done="0"/>
  <w15:commentEx w15:paraId="06374981" w15:done="0"/>
  <w15:commentEx w15:paraId="370CE69C" w15:done="0"/>
  <w15:commentEx w15:paraId="4CC4E046" w15:done="0"/>
  <w15:commentEx w15:paraId="16BA14EE" w15:done="0"/>
  <w15:commentEx w15:paraId="076AC308" w15:done="0"/>
  <w15:commentEx w15:paraId="1B9C02B8" w15:done="0"/>
  <w15:commentEx w15:paraId="052197A0" w15:done="0"/>
  <w15:commentEx w15:paraId="19C44CFE" w15:done="0"/>
  <w15:commentEx w15:paraId="1C796D90" w15:done="0"/>
  <w15:commentEx w15:paraId="5890A9BE" w15:done="0"/>
  <w15:commentEx w15:paraId="1426D39F" w15:done="0"/>
  <w15:commentEx w15:paraId="55722A08" w15:done="0"/>
  <w15:commentEx w15:paraId="42A183CC" w15:done="0"/>
  <w15:commentEx w15:paraId="4EB21A89" w15:done="0"/>
  <w15:commentEx w15:paraId="7C78F273" w15:done="0"/>
  <w15:commentEx w15:paraId="4B35FF1F" w15:done="0"/>
  <w15:commentEx w15:paraId="73C1FFF3" w15:done="0"/>
  <w15:commentEx w15:paraId="7A085EFD" w15:done="0"/>
  <w15:commentEx w15:paraId="543F40EC" w15:done="0"/>
  <w15:commentEx w15:paraId="282017CD" w15:done="0"/>
  <w15:commentEx w15:paraId="02D0DD2D" w15:done="0"/>
  <w15:commentEx w15:paraId="49C081D8" w15:done="0"/>
  <w15:commentEx w15:paraId="77E8C7FB" w15:done="0"/>
  <w15:commentEx w15:paraId="50050438" w15:done="0"/>
  <w15:commentEx w15:paraId="7E35775B" w15:done="0"/>
  <w15:commentEx w15:paraId="43D24C60" w15:done="0"/>
  <w15:commentEx w15:paraId="2B8EA2D7" w15:done="0"/>
  <w15:commentEx w15:paraId="11E86FD0" w15:done="0"/>
  <w15:commentEx w15:paraId="1E117F82" w15:done="0"/>
  <w15:commentEx w15:paraId="5A5B8EB5" w15:done="0"/>
  <w15:commentEx w15:paraId="3C1C35CE" w15:done="0"/>
  <w15:commentEx w15:paraId="60786107" w15:done="0"/>
  <w15:commentEx w15:paraId="4E7CDB28" w15:done="0"/>
  <w15:commentEx w15:paraId="4F120954" w15:done="0"/>
  <w15:commentEx w15:paraId="031DCA31" w15:done="0"/>
  <w15:commentEx w15:paraId="26B3C887" w15:done="0"/>
  <w15:commentEx w15:paraId="47BB94CF" w15:done="0"/>
  <w15:commentEx w15:paraId="5B6BACFA" w15:done="0"/>
  <w15:commentEx w15:paraId="47B4CE28" w15:done="0"/>
  <w15:commentEx w15:paraId="3E924A83" w15:done="0"/>
  <w15:commentEx w15:paraId="42C8045E" w15:done="0"/>
  <w15:commentEx w15:paraId="707FABFC" w15:done="0"/>
  <w15:commentEx w15:paraId="4A884317" w15:done="0"/>
  <w15:commentEx w15:paraId="69CFDE23" w15:done="0"/>
  <w15:commentEx w15:paraId="73DB0141" w15:done="0"/>
  <w15:commentEx w15:paraId="772A2868" w15:done="0"/>
  <w15:commentEx w15:paraId="1A9D3144" w15:done="0"/>
  <w15:commentEx w15:paraId="211509E1" w15:done="0"/>
  <w15:commentEx w15:paraId="0FE52B35" w15:done="0"/>
  <w15:commentEx w15:paraId="736209FD" w15:done="0"/>
  <w15:commentEx w15:paraId="4567C9E4" w15:done="0"/>
  <w15:commentEx w15:paraId="660777D3" w15:done="0"/>
  <w15:commentEx w15:paraId="73F3F4C8" w15:done="0"/>
  <w15:commentEx w15:paraId="6D9D39C2" w15:done="0"/>
  <w15:commentEx w15:paraId="29F2D4DF" w15:done="0"/>
  <w15:commentEx w15:paraId="4DAA3719" w15:done="0"/>
  <w15:commentEx w15:paraId="70D87FE1" w15:done="0"/>
  <w15:commentEx w15:paraId="646FAA10" w15:done="0"/>
  <w15:commentEx w15:paraId="31CA4CAA" w15:done="0"/>
  <w15:commentEx w15:paraId="757B2EAA" w15:done="0"/>
  <w15:commentEx w15:paraId="5560F599" w15:done="0"/>
  <w15:commentEx w15:paraId="52122F5A" w15:done="0"/>
  <w15:commentEx w15:paraId="771351F1" w15:done="0"/>
  <w15:commentEx w15:paraId="7A710815" w15:done="0"/>
  <w15:commentEx w15:paraId="1E867D1B" w15:done="0"/>
  <w15:commentEx w15:paraId="3ACAD1B0" w15:done="0"/>
  <w15:commentEx w15:paraId="56C69B8E" w15:done="0"/>
  <w15:commentEx w15:paraId="7B106430" w15:done="0"/>
  <w15:commentEx w15:paraId="16A92A24" w15:done="0"/>
  <w15:commentEx w15:paraId="74181918" w15:done="0"/>
  <w15:commentEx w15:paraId="7D80B437" w15:done="0"/>
  <w15:commentEx w15:paraId="48973FA0" w15:done="0"/>
  <w15:commentEx w15:paraId="0B8300BF" w15:done="0"/>
  <w15:commentEx w15:paraId="01AEEB43" w15:done="0"/>
  <w15:commentEx w15:paraId="285F9297" w15:done="0"/>
  <w15:commentEx w15:paraId="20313BA0" w15:done="0"/>
  <w15:commentEx w15:paraId="556FB45D" w15:done="0"/>
  <w15:commentEx w15:paraId="7718336B" w15:done="0"/>
  <w15:commentEx w15:paraId="0E1E8CEF" w15:done="0"/>
  <w15:commentEx w15:paraId="6D0E0876" w15:done="0"/>
  <w15:commentEx w15:paraId="177F7B2B" w15:done="0"/>
  <w15:commentEx w15:paraId="6ACE89CF" w15:done="0"/>
  <w15:commentEx w15:paraId="717EC592" w15:done="0"/>
  <w15:commentEx w15:paraId="19F2304D" w15:done="0"/>
  <w15:commentEx w15:paraId="7D043CEF" w15:done="0"/>
  <w15:commentEx w15:paraId="2AB54AB9" w15:done="0"/>
  <w15:commentEx w15:paraId="5E4E06EE" w15:done="0"/>
  <w15:commentEx w15:paraId="3AFF0F7E" w15:done="0"/>
  <w15:commentEx w15:paraId="526B6A15" w15:done="0"/>
  <w15:commentEx w15:paraId="7A4438AF" w15:done="0"/>
  <w15:commentEx w15:paraId="05B3D6B0" w15:done="0"/>
  <w15:commentEx w15:paraId="58F26F7E" w15:done="0"/>
  <w15:commentEx w15:paraId="7D3892E1" w15:done="0"/>
  <w15:commentEx w15:paraId="33FC2B08" w15:done="0"/>
  <w15:commentEx w15:paraId="66EDA310" w15:done="0"/>
  <w15:commentEx w15:paraId="74C206AA" w15:done="0"/>
  <w15:commentEx w15:paraId="72603FB5" w15:done="0"/>
  <w15:commentEx w15:paraId="68567916" w15:done="0"/>
  <w15:commentEx w15:paraId="4A3D86D6" w15:done="0"/>
  <w15:commentEx w15:paraId="2582BE08" w15:done="0"/>
  <w15:commentEx w15:paraId="2AB14DB6" w15:done="0"/>
  <w15:commentEx w15:paraId="7476212C" w15:done="0"/>
  <w15:commentEx w15:paraId="4C8DC641" w15:done="0"/>
  <w15:commentEx w15:paraId="34C7EF84" w15:done="0"/>
  <w15:commentEx w15:paraId="3093F008" w15:done="0"/>
  <w15:commentEx w15:paraId="2D63D42E" w15:done="0"/>
  <w15:commentEx w15:paraId="34D1974E" w15:done="0"/>
  <w15:commentEx w15:paraId="46F3FC0C" w15:done="0"/>
  <w15:commentEx w15:paraId="4330FB03" w15:done="0"/>
  <w15:commentEx w15:paraId="64D41ADB" w15:done="0"/>
  <w15:commentEx w15:paraId="7D0BE616" w15:done="0"/>
  <w15:commentEx w15:paraId="41BDC68E" w15:done="0"/>
  <w15:commentEx w15:paraId="01B87473" w15:done="0"/>
  <w15:commentEx w15:paraId="088E40B5" w15:done="0"/>
  <w15:commentEx w15:paraId="1B2EDCA0" w15:done="0"/>
  <w15:commentEx w15:paraId="0ACEB415" w15:done="0"/>
  <w15:commentEx w15:paraId="4D18D262" w15:done="0"/>
  <w15:commentEx w15:paraId="08D24A5B" w15:done="0"/>
  <w15:commentEx w15:paraId="4D718206" w15:done="0"/>
  <w15:commentEx w15:paraId="3818F8F1" w15:done="0"/>
  <w15:commentEx w15:paraId="0B730466" w15:done="0"/>
  <w15:commentEx w15:paraId="373D1860" w15:done="0"/>
  <w15:commentEx w15:paraId="503B6070" w15:done="0"/>
  <w15:commentEx w15:paraId="431F1217" w15:done="0"/>
  <w15:commentEx w15:paraId="54695DAA" w15:done="0"/>
  <w15:commentEx w15:paraId="424E1C4F" w15:done="0"/>
  <w15:commentEx w15:paraId="2D5BEB3B" w15:done="0"/>
  <w15:commentEx w15:paraId="7093F9BE" w15:done="0"/>
  <w15:commentEx w15:paraId="29E907D5" w15:done="0"/>
  <w15:commentEx w15:paraId="70CD92B5" w15:done="0"/>
  <w15:commentEx w15:paraId="33E89A20" w15:done="0"/>
  <w15:commentEx w15:paraId="2482C840" w15:done="0"/>
  <w15:commentEx w15:paraId="3BC5FC3D" w15:done="0"/>
  <w15:commentEx w15:paraId="305DFE20" w15:done="0"/>
  <w15:commentEx w15:paraId="23064664" w15:done="0"/>
  <w15:commentEx w15:paraId="2E300B21" w15:done="0"/>
  <w15:commentEx w15:paraId="1FE88D61" w15:done="0"/>
  <w15:commentEx w15:paraId="7FAC5692" w15:done="0"/>
  <w15:commentEx w15:paraId="3EE9C224" w15:done="0"/>
  <w15:commentEx w15:paraId="58AF0029" w15:done="0"/>
  <w15:commentEx w15:paraId="4F762D67" w15:done="0"/>
  <w15:commentEx w15:paraId="4BB25A9C" w15:done="0"/>
  <w15:commentEx w15:paraId="71977FFB" w15:done="0"/>
  <w15:commentEx w15:paraId="44BC7553" w15:done="0"/>
  <w15:commentEx w15:paraId="22D5F37D" w15:done="0"/>
  <w15:commentEx w15:paraId="6022B458" w15:done="0"/>
  <w15:commentEx w15:paraId="40548F84" w15:done="0"/>
  <w15:commentEx w15:paraId="4495D5BA" w15:done="0"/>
  <w15:commentEx w15:paraId="367A9489" w15:done="0"/>
  <w15:commentEx w15:paraId="032ED331" w15:done="0"/>
  <w15:commentEx w15:paraId="01F3811D" w15:done="0"/>
  <w15:commentEx w15:paraId="60E24687" w15:done="0"/>
  <w15:commentEx w15:paraId="146C1CB6" w15:done="0"/>
  <w15:commentEx w15:paraId="00DE96ED" w15:done="0"/>
  <w15:commentEx w15:paraId="76D92D81" w15:done="0"/>
  <w15:commentEx w15:paraId="130F9EAB" w15:done="0"/>
  <w15:commentEx w15:paraId="7F7822AD" w15:done="0"/>
  <w15:commentEx w15:paraId="7C1A99CF" w15:done="0"/>
  <w15:commentEx w15:paraId="372436B2" w15:done="0"/>
  <w15:commentEx w15:paraId="263867F5" w15:done="0"/>
  <w15:commentEx w15:paraId="54BDB673" w15:done="0"/>
  <w15:commentEx w15:paraId="3C4EABB9" w15:done="0"/>
  <w15:commentEx w15:paraId="45943469" w15:done="0"/>
  <w15:commentEx w15:paraId="55D6BB43" w15:done="0"/>
  <w15:commentEx w15:paraId="514C6EF3" w15:done="0"/>
  <w15:commentEx w15:paraId="1C73CE96" w15:done="0"/>
  <w15:commentEx w15:paraId="46E993F0" w15:done="0"/>
  <w15:commentEx w15:paraId="11DC7BBC" w15:done="0"/>
  <w15:commentEx w15:paraId="57ED9418" w15:done="0"/>
  <w15:commentEx w15:paraId="1AD11A27" w15:done="0"/>
  <w15:commentEx w15:paraId="61A3600A" w15:done="0"/>
  <w15:commentEx w15:paraId="1CE210E8" w15:done="0"/>
  <w15:commentEx w15:paraId="2B4E275B" w15:done="0"/>
  <w15:commentEx w15:paraId="6978314E" w15:done="0"/>
  <w15:commentEx w15:paraId="50425597" w15:done="0"/>
  <w15:commentEx w15:paraId="565B13D0" w15:done="0"/>
  <w15:commentEx w15:paraId="78FC6391" w15:done="0"/>
  <w15:commentEx w15:paraId="6B19E3B3" w15:done="0"/>
  <w15:commentEx w15:paraId="0EC3CB96" w15:done="0"/>
  <w15:commentEx w15:paraId="25E768B7" w15:done="0"/>
  <w15:commentEx w15:paraId="5ECBF92A" w15:done="0"/>
  <w15:commentEx w15:paraId="5BF257F9" w15:done="0"/>
  <w15:commentEx w15:paraId="3D0EA9E4" w15:done="0"/>
  <w15:commentEx w15:paraId="6692A587" w15:done="0"/>
  <w15:commentEx w15:paraId="1757DBF0" w15:done="0"/>
  <w15:commentEx w15:paraId="2D141F8E" w15:done="0"/>
  <w15:commentEx w15:paraId="5197904F" w15:done="0"/>
  <w15:commentEx w15:paraId="61F1CA2C" w15:done="0"/>
  <w15:commentEx w15:paraId="25B8DDE6" w15:done="0"/>
  <w15:commentEx w15:paraId="6766CA11" w15:done="0"/>
  <w15:commentEx w15:paraId="69D08C19" w15:done="0"/>
  <w15:commentEx w15:paraId="138E0C9E" w15:done="0"/>
  <w15:commentEx w15:paraId="1B185226" w15:done="0"/>
  <w15:commentEx w15:paraId="3DACC0B9" w15:done="0"/>
  <w15:commentEx w15:paraId="20E90C60" w15:done="0"/>
  <w15:commentEx w15:paraId="5D5E1E09" w15:done="0"/>
  <w15:commentEx w15:paraId="5439D43D" w15:done="0"/>
  <w15:commentEx w15:paraId="60B2890E" w15:done="0"/>
  <w15:commentEx w15:paraId="1E0B7EF8" w15:done="0"/>
  <w15:commentEx w15:paraId="09926933" w15:done="0"/>
  <w15:commentEx w15:paraId="2463BCA8" w15:done="0"/>
  <w15:commentEx w15:paraId="474E5083" w15:done="0"/>
  <w15:commentEx w15:paraId="40EA31FD" w15:done="0"/>
  <w15:commentEx w15:paraId="0F42B281" w15:done="0"/>
  <w15:commentEx w15:paraId="60614EE4" w15:done="0"/>
  <w15:commentEx w15:paraId="16A14B0F" w15:done="0"/>
  <w15:commentEx w15:paraId="6279CC0F" w15:done="0"/>
  <w15:commentEx w15:paraId="35BB17B3" w15:done="0"/>
  <w15:commentEx w15:paraId="418ECA89" w15:done="0"/>
  <w15:commentEx w15:paraId="15677BC0" w15:done="0"/>
  <w15:commentEx w15:paraId="36D04074" w15:done="0"/>
  <w15:commentEx w15:paraId="122183FA" w15:done="0"/>
  <w15:commentEx w15:paraId="24E0C75C" w15:done="0"/>
  <w15:commentEx w15:paraId="301736EA" w15:done="0"/>
  <w15:commentEx w15:paraId="2F020746" w15:done="0"/>
  <w15:commentEx w15:paraId="63737136" w15:done="0"/>
  <w15:commentEx w15:paraId="0A9CFBC8" w15:done="0"/>
  <w15:commentEx w15:paraId="11893A17" w15:done="0"/>
  <w15:commentEx w15:paraId="0D26AF2C" w15:done="0"/>
  <w15:commentEx w15:paraId="1866EACF" w15:done="0"/>
  <w15:commentEx w15:paraId="325D8A4E" w15:done="0"/>
  <w15:commentEx w15:paraId="670569F8" w15:done="0"/>
  <w15:commentEx w15:paraId="7C78CC5F" w15:done="0"/>
  <w15:commentEx w15:paraId="2746B13A" w15:done="0"/>
  <w15:commentEx w15:paraId="1A5A8E35" w15:done="0"/>
  <w15:commentEx w15:paraId="7F1DF340" w15:done="0"/>
  <w15:commentEx w15:paraId="0AA8034F" w15:done="0"/>
  <w15:commentEx w15:paraId="1CA3D133" w15:done="0"/>
  <w15:commentEx w15:paraId="292C1396" w15:done="0"/>
  <w15:commentEx w15:paraId="747BFEFC" w15:done="0"/>
  <w15:commentEx w15:paraId="376CEBF7" w15:done="0"/>
  <w15:commentEx w15:paraId="333A5691" w15:done="0"/>
  <w15:commentEx w15:paraId="4F9115F0" w15:done="0"/>
  <w15:commentEx w15:paraId="4D145282" w15:done="0"/>
  <w15:commentEx w15:paraId="59CC713F" w15:done="0"/>
  <w15:commentEx w15:paraId="7FE26E36" w15:done="0"/>
  <w15:commentEx w15:paraId="3BE61232" w15:done="0"/>
  <w15:commentEx w15:paraId="742C868E" w15:done="0"/>
  <w15:commentEx w15:paraId="61D2CBCD" w15:done="0"/>
  <w15:commentEx w15:paraId="6A9A92C8" w15:done="0"/>
  <w15:commentEx w15:paraId="06AC043E" w15:done="0"/>
  <w15:commentEx w15:paraId="02F358C6" w15:paraIdParent="06AC043E" w15:done="0"/>
  <w15:commentEx w15:paraId="32B79238" w15:done="0"/>
  <w15:commentEx w15:paraId="0FC57D95" w15:done="0"/>
  <w15:commentEx w15:paraId="50FF8FB4" w15:done="0"/>
  <w15:commentEx w15:paraId="62641E21" w15:done="0"/>
  <w15:commentEx w15:paraId="19F574C8" w15:done="0"/>
  <w15:commentEx w15:paraId="312706D6" w15:done="0"/>
  <w15:commentEx w15:paraId="4035B275" w15:done="0"/>
  <w15:commentEx w15:paraId="6B05AEB4" w15:done="0"/>
  <w15:commentEx w15:paraId="75995AE6" w15:done="0"/>
  <w15:commentEx w15:paraId="15AD7725" w15:done="0"/>
  <w15:commentEx w15:paraId="357E168E" w15:done="0"/>
  <w15:commentEx w15:paraId="2B31C412" w15:done="0"/>
  <w15:commentEx w15:paraId="3C4EB949" w15:done="0"/>
  <w15:commentEx w15:paraId="02203EAE" w15:done="0"/>
  <w15:commentEx w15:paraId="4114A42A" w15:done="0"/>
  <w15:commentEx w15:paraId="4767F77C" w15:done="0"/>
  <w15:commentEx w15:paraId="4059932B" w15:done="0"/>
  <w15:commentEx w15:paraId="58AECA53" w15:done="0"/>
  <w15:commentEx w15:paraId="34505D2D" w15:done="0"/>
  <w15:commentEx w15:paraId="456342B4" w15:done="0"/>
  <w15:commentEx w15:paraId="47A888CA" w15:done="0"/>
  <w15:commentEx w15:paraId="762D1590" w15:done="0"/>
  <w15:commentEx w15:paraId="693DB6D9" w15:paraIdParent="762D1590" w15:done="0"/>
  <w15:commentEx w15:paraId="33F52D1A" w15:done="0"/>
  <w15:commentEx w15:paraId="2C24B9AA" w15:done="0"/>
  <w15:commentEx w15:paraId="49FC8BE2" w15:done="0"/>
  <w15:commentEx w15:paraId="529E9320" w15:done="0"/>
  <w15:commentEx w15:paraId="25FCA375" w15:done="0"/>
  <w15:commentEx w15:paraId="76D20DD8" w15:done="0"/>
  <w15:commentEx w15:paraId="106028AC" w15:done="0"/>
  <w15:commentEx w15:paraId="67751EAF" w15:done="0"/>
  <w15:commentEx w15:paraId="29FDAC80" w15:done="0"/>
  <w15:commentEx w15:paraId="66A01D1A" w15:done="0"/>
  <w15:commentEx w15:paraId="63029110" w15:done="0"/>
  <w15:commentEx w15:paraId="512D1EBA" w15:done="0"/>
  <w15:commentEx w15:paraId="7C55C43E" w15:done="0"/>
  <w15:commentEx w15:paraId="4797EA6B" w15:done="0"/>
  <w15:commentEx w15:paraId="191CB298" w15:done="0"/>
  <w15:commentEx w15:paraId="5DECAD9A" w15:done="0"/>
  <w15:commentEx w15:paraId="76150CED" w15:done="0"/>
  <w15:commentEx w15:paraId="6028642D" w15:done="0"/>
  <w15:commentEx w15:paraId="60E68FC6" w15:done="0"/>
  <w15:commentEx w15:paraId="1D6F3896" w15:done="0"/>
  <w15:commentEx w15:paraId="0AD49567" w15:done="0"/>
  <w15:commentEx w15:paraId="0EA1D956" w15:done="0"/>
  <w15:commentEx w15:paraId="23DB40BE" w15:done="0"/>
  <w15:commentEx w15:paraId="176BF773" w15:done="0"/>
  <w15:commentEx w15:paraId="1E6456CD" w15:done="0"/>
  <w15:commentEx w15:paraId="6BF52F2E" w15:done="0"/>
  <w15:commentEx w15:paraId="5C4E9EB2" w15:done="0"/>
  <w15:commentEx w15:paraId="105C518B" w15:done="0"/>
  <w15:commentEx w15:paraId="73B488D4" w15:done="0"/>
  <w15:commentEx w15:paraId="7CA6140C" w15:done="0"/>
  <w15:commentEx w15:paraId="56DFB1DC" w15:done="0"/>
  <w15:commentEx w15:paraId="1C8AB3F4" w15:done="0"/>
  <w15:commentEx w15:paraId="3473A772" w15:done="0"/>
  <w15:commentEx w15:paraId="5FB52BCF" w15:done="0"/>
  <w15:commentEx w15:paraId="37197A48" w15:done="0"/>
  <w15:commentEx w15:paraId="27D22FB8" w15:done="0"/>
  <w15:commentEx w15:paraId="058C6F30" w15:done="0"/>
  <w15:commentEx w15:paraId="2759AE0E" w15:done="0"/>
  <w15:commentEx w15:paraId="3ACCD6B8" w15:done="0"/>
  <w15:commentEx w15:paraId="16D5C3A4" w15:done="0"/>
  <w15:commentEx w15:paraId="1BD9A452" w15:done="0"/>
  <w15:commentEx w15:paraId="4E7599EA" w15:done="0"/>
  <w15:commentEx w15:paraId="6DBC5681" w15:done="0"/>
  <w15:commentEx w15:paraId="31A95C2F" w15:done="0"/>
  <w15:commentEx w15:paraId="3E8105A2" w15:done="0"/>
  <w15:commentEx w15:paraId="3D6F2DB3" w15:done="0"/>
  <w15:commentEx w15:paraId="69BC4661" w15:done="0"/>
  <w15:commentEx w15:paraId="6C1C67BE" w15:done="0"/>
  <w15:commentEx w15:paraId="3EE4A605" w15:done="0"/>
  <w15:commentEx w15:paraId="2EB6D7A9" w15:done="0"/>
  <w15:commentEx w15:paraId="2B516549" w15:done="0"/>
  <w15:commentEx w15:paraId="643E3F3F" w15:done="0"/>
  <w15:commentEx w15:paraId="65E74A26" w15:done="0"/>
  <w15:commentEx w15:paraId="5A8CD2C7" w15:done="0"/>
  <w15:commentEx w15:paraId="40501ADC" w15:done="0"/>
  <w15:commentEx w15:paraId="614F01EB" w15:done="0"/>
  <w15:commentEx w15:paraId="4F924585" w15:done="0"/>
  <w15:commentEx w15:paraId="07651DED" w15:done="0"/>
  <w15:commentEx w15:paraId="0DDA7AD6" w15:done="0"/>
  <w15:commentEx w15:paraId="7F1DA329" w15:done="0"/>
  <w15:commentEx w15:paraId="37F64F34" w15:done="0"/>
  <w15:commentEx w15:paraId="7F8CA2AD" w15:done="0"/>
  <w15:commentEx w15:paraId="71888184" w15:done="0"/>
  <w15:commentEx w15:paraId="0FF48FF0" w15:done="0"/>
  <w15:commentEx w15:paraId="777AEB3B" w15:done="0"/>
  <w15:commentEx w15:paraId="1BFD25BC" w15:done="0"/>
  <w15:commentEx w15:paraId="222A800D" w15:done="0"/>
  <w15:commentEx w15:paraId="6EEE7593" w15:done="0"/>
  <w15:commentEx w15:paraId="7F4DDA39" w15:done="0"/>
  <w15:commentEx w15:paraId="7A7A0B71" w15:done="0"/>
  <w15:commentEx w15:paraId="0965CF57" w15:done="0"/>
  <w15:commentEx w15:paraId="6289129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2243" w14:textId="77777777" w:rsidR="005E20E5" w:rsidRDefault="005E20E5">
      <w:r>
        <w:separator/>
      </w:r>
    </w:p>
  </w:endnote>
  <w:endnote w:type="continuationSeparator" w:id="0">
    <w:p w14:paraId="63852997" w14:textId="77777777" w:rsidR="005E20E5" w:rsidRDefault="005E20E5">
      <w:r>
        <w:continuationSeparator/>
      </w:r>
    </w:p>
  </w:endnote>
  <w:endnote w:type="continuationNotice" w:id="1">
    <w:p w14:paraId="45A85972" w14:textId="77777777" w:rsidR="005E20E5" w:rsidRDefault="005E2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53FD" w14:textId="7AA58D6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8</w:t>
    </w:r>
    <w:r>
      <w:rPr>
        <w:sz w:val="24"/>
        <w:szCs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B2169" w14:textId="31F5EBEB"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48</w:t>
    </w:r>
    <w:r>
      <w:rPr>
        <w:sz w:val="24"/>
        <w:szCs w:val="24"/>
      </w:rPr>
      <w:fldChar w:fldCharType="end"/>
    </w:r>
  </w:p>
</w:ftr>
</file>

<file path=word/footer10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446A" w14:textId="7FE4D0B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326</w:t>
    </w:r>
    <w:r>
      <w:rPr>
        <w:sz w:val="24"/>
        <w:szCs w:val="24"/>
      </w:rPr>
      <w:fldChar w:fldCharType="end"/>
    </w:r>
  </w:p>
</w:ftr>
</file>

<file path=word/footer10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27FF4" w14:textId="6DBCD612"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327</w:t>
    </w:r>
    <w:r>
      <w:rPr>
        <w:sz w:val="24"/>
        <w:szCs w:val="24"/>
      </w:rPr>
      <w:fldChar w:fldCharType="end"/>
    </w:r>
  </w:p>
</w:ftr>
</file>

<file path=word/footer10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8EFFF" w14:textId="3C6654F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316</w:t>
    </w:r>
    <w:r>
      <w:rPr>
        <w:sz w:val="24"/>
        <w:szCs w:val="24"/>
      </w:rPr>
      <w:fldChar w:fldCharType="end"/>
    </w:r>
  </w:p>
</w:ftr>
</file>

<file path=word/footer10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B04D" w14:textId="2BCAF10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334</w:t>
    </w:r>
    <w:r>
      <w:rPr>
        <w:sz w:val="24"/>
        <w:szCs w:val="24"/>
      </w:rPr>
      <w:fldChar w:fldCharType="end"/>
    </w:r>
  </w:p>
</w:ftr>
</file>

<file path=word/footer10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6C3D9" w14:textId="319FA14A"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335</w:t>
    </w:r>
    <w:r>
      <w:rPr>
        <w:sz w:val="24"/>
        <w:szCs w:val="24"/>
      </w:rPr>
      <w:fldChar w:fldCharType="end"/>
    </w:r>
  </w:p>
</w:ftr>
</file>

<file path=word/footer10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B154A" w14:textId="01FB15CE"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328</w:t>
    </w:r>
    <w:r>
      <w:rPr>
        <w:sz w:val="24"/>
        <w:szCs w:val="24"/>
      </w:rPr>
      <w:fldChar w:fldCharType="end"/>
    </w:r>
  </w:p>
</w:ftr>
</file>

<file path=word/footer10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9E84D" w14:textId="0B09366B"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342</w:t>
    </w:r>
    <w:r>
      <w:rPr>
        <w:sz w:val="24"/>
        <w:szCs w:val="24"/>
      </w:rPr>
      <w:fldChar w:fldCharType="end"/>
    </w:r>
  </w:p>
</w:ftr>
</file>

<file path=word/footer10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E0A7B" w14:textId="7CC7B4C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343</w:t>
    </w:r>
    <w:r>
      <w:rPr>
        <w:sz w:val="24"/>
        <w:szCs w:val="24"/>
      </w:rPr>
      <w:fldChar w:fldCharType="end"/>
    </w:r>
  </w:p>
</w:ftr>
</file>

<file path=word/footer10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F65F" w14:textId="6F204A37"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336</w:t>
    </w:r>
    <w:r>
      <w:rPr>
        <w:sz w:val="24"/>
        <w:szCs w:val="24"/>
      </w:rPr>
      <w:fldChar w:fldCharType="end"/>
    </w:r>
  </w:p>
</w:ftr>
</file>

<file path=word/footer10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B2F42" w14:textId="654DE75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348</w:t>
    </w:r>
    <w:r>
      <w:rPr>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84A37" w14:textId="7AE4372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49</w:t>
    </w:r>
    <w:r>
      <w:rPr>
        <w:sz w:val="24"/>
        <w:szCs w:val="24"/>
      </w:rPr>
      <w:fldChar w:fldCharType="end"/>
    </w:r>
  </w:p>
</w:ftr>
</file>

<file path=word/footer1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9755A" w14:textId="2C1E9FF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349</w:t>
    </w:r>
    <w:r>
      <w:rPr>
        <w:sz w:val="24"/>
        <w:szCs w:val="24"/>
      </w:rPr>
      <w:fldChar w:fldCharType="end"/>
    </w:r>
  </w:p>
</w:ftr>
</file>

<file path=word/footer1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EDC1D" w14:textId="675C818D"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344</w:t>
    </w:r>
    <w:r>
      <w:rPr>
        <w:sz w:val="24"/>
        <w:szCs w:val="24"/>
      </w:rPr>
      <w:fldChar w:fldCharType="end"/>
    </w:r>
  </w:p>
</w:ftr>
</file>

<file path=word/footer1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63649" w14:textId="08FF95D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358</w:t>
    </w:r>
    <w:r>
      <w:rPr>
        <w:sz w:val="24"/>
        <w:szCs w:val="24"/>
      </w:rPr>
      <w:fldChar w:fldCharType="end"/>
    </w:r>
  </w:p>
</w:ftr>
</file>

<file path=word/footer1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DD4F6" w14:textId="1CA2C776"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359</w:t>
    </w:r>
    <w:r>
      <w:rPr>
        <w:sz w:val="24"/>
        <w:szCs w:val="24"/>
      </w:rPr>
      <w:fldChar w:fldCharType="end"/>
    </w:r>
  </w:p>
</w:ftr>
</file>

<file path=word/footer1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30781" w14:textId="29C53ADE"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350</w:t>
    </w:r>
    <w:r>
      <w:rPr>
        <w:sz w:val="24"/>
        <w:szCs w:val="24"/>
      </w:rPr>
      <w:fldChar w:fldCharType="end"/>
    </w:r>
  </w:p>
</w:ftr>
</file>

<file path=word/footer1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ED5D1" w14:textId="4FD4396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364</w:t>
    </w:r>
    <w:r>
      <w:rPr>
        <w:sz w:val="24"/>
        <w:szCs w:val="24"/>
      </w:rPr>
      <w:fldChar w:fldCharType="end"/>
    </w:r>
  </w:p>
</w:ftr>
</file>

<file path=word/footer1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C669" w14:textId="78C960DE"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365</w:t>
    </w:r>
    <w:r>
      <w:rPr>
        <w:sz w:val="24"/>
        <w:szCs w:val="24"/>
      </w:rPr>
      <w:fldChar w:fldCharType="end"/>
    </w:r>
  </w:p>
</w:ftr>
</file>

<file path=word/footer1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847C7" w14:textId="1B854254"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360</w:t>
    </w:r>
    <w:r>
      <w:rPr>
        <w:sz w:val="24"/>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E142" w14:textId="1A541FCF"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40</w:t>
    </w:r>
    <w:r>
      <w:rPr>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0C5CF" w14:textId="0049AD2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56</w:t>
    </w:r>
    <w:r>
      <w:rPr>
        <w:sz w:val="24"/>
        <w:szCs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629D" w14:textId="653DC6C8"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57</w:t>
    </w:r>
    <w:r>
      <w:rPr>
        <w:sz w:val="24"/>
        <w:szCs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EA61" w14:textId="6F63D12C"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50</w:t>
    </w:r>
    <w:r>
      <w:rPr>
        <w:sz w:val="24"/>
        <w:szCs w:val="2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0267F" w14:textId="5A50332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64</w:t>
    </w:r>
    <w:r>
      <w:rPr>
        <w:sz w:val="24"/>
        <w:szCs w:val="2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3197" w14:textId="6524996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65</w:t>
    </w:r>
    <w:r>
      <w:rPr>
        <w:sz w:val="24"/>
        <w:szCs w:val="24"/>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68F06" w14:textId="2BC728ED"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58</w:t>
    </w:r>
    <w:r>
      <w:rPr>
        <w:sz w:val="24"/>
        <w:szCs w:val="24"/>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0113" w14:textId="6D60E76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76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6E335" w14:textId="38AE652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7</w:t>
    </w:r>
    <w:r>
      <w:rPr>
        <w:sz w:val="24"/>
        <w:szCs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1FAE8" w14:textId="0C04C706"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77</w:t>
    </w:r>
    <w:r>
      <w:rPr>
        <w:sz w:val="24"/>
        <w:szCs w:val="24"/>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65DBC" w14:textId="3F2BE165"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66</w:t>
    </w:r>
    <w:r>
      <w:rPr>
        <w:sz w:val="24"/>
        <w:szCs w:val="24"/>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5D25F" w14:textId="6FA6D71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84</w:t>
    </w:r>
    <w:r>
      <w:rPr>
        <w:sz w:val="24"/>
        <w:szCs w:val="24"/>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01C4" w14:textId="6B0470C6"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83</w:t>
    </w:r>
    <w:r>
      <w:rPr>
        <w:sz w:val="24"/>
        <w:szCs w:val="24"/>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C5C" w14:textId="70BBCAD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78</w:t>
    </w:r>
    <w:r>
      <w:rPr>
        <w:sz w:val="24"/>
        <w:szCs w:val="24"/>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7492D" w14:textId="1428FE6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106</w:t>
    </w:r>
    <w:r>
      <w:rPr>
        <w:sz w:val="24"/>
        <w:szCs w:val="24"/>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8AE40" w14:textId="1C26C1E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105</w:t>
    </w:r>
    <w:r>
      <w:rPr>
        <w:sz w:val="24"/>
        <w:szCs w:val="24"/>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43B25" w14:textId="7CE455C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85</w:t>
    </w:r>
    <w:r>
      <w:rPr>
        <w:sz w:val="24"/>
        <w:szCs w:val="24"/>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04558" w14:textId="44520A8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120</w:t>
    </w:r>
    <w:r>
      <w:rPr>
        <w:sz w:val="24"/>
        <w:szCs w:val="24"/>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9A2FF" w14:textId="38D7FD5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121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1094A" w14:textId="58A38BEB"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w:t>
    </w:r>
    <w:r>
      <w:rPr>
        <w:sz w:val="24"/>
        <w:szCs w:val="24"/>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2FF9E" w14:textId="1BF7922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107</w:t>
    </w:r>
    <w:r>
      <w:rPr>
        <w:sz w:val="24"/>
        <w:szCs w:val="24"/>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3655" w14:textId="3B819B0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126</w:t>
    </w:r>
    <w:r>
      <w:rPr>
        <w:sz w:val="24"/>
        <w:szCs w:val="24"/>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83805" w14:textId="3853C96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127</w:t>
    </w:r>
    <w:r>
      <w:rPr>
        <w:sz w:val="24"/>
        <w:szCs w:val="24"/>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B3577" w14:textId="31717A85"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122</w:t>
    </w:r>
    <w:r>
      <w:rPr>
        <w:sz w:val="24"/>
        <w:szCs w:val="24"/>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34465" w14:textId="2DB88A5E"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138</w:t>
    </w:r>
    <w:r>
      <w:rPr>
        <w:sz w:val="24"/>
        <w:szCs w:val="24"/>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C930B" w14:textId="354B55D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137</w:t>
    </w:r>
    <w:r>
      <w:rPr>
        <w:sz w:val="24"/>
        <w:szCs w:val="24"/>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2AB4E" w14:textId="1A2EADDC"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128</w:t>
    </w:r>
    <w:r>
      <w:rPr>
        <w:sz w:val="24"/>
        <w:szCs w:val="24"/>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829B7" w14:textId="6AC5F45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142</w:t>
    </w:r>
    <w:r>
      <w:rPr>
        <w:sz w:val="24"/>
        <w:szCs w:val="24"/>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3F27F" w14:textId="3FDF205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143</w:t>
    </w:r>
    <w:r>
      <w:rPr>
        <w:sz w:val="24"/>
        <w:szCs w:val="24"/>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C5A36" w14:textId="0C9AEFD4"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139</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0384" w14:textId="405EAE5E"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16</w:t>
    </w:r>
    <w:r>
      <w:rPr>
        <w:sz w:val="24"/>
        <w:szCs w:val="24"/>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3FB7" w14:textId="3AD2D2A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144</w:t>
    </w:r>
    <w:r>
      <w:rPr>
        <w:sz w:val="24"/>
        <w:szCs w:val="24"/>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95AD" w14:textId="68CA09F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143</w:t>
    </w:r>
    <w:r>
      <w:rPr>
        <w:sz w:val="24"/>
        <w:szCs w:val="24"/>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668" w14:textId="422B9DDC"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141</w:t>
    </w:r>
    <w:r>
      <w:rPr>
        <w:sz w:val="24"/>
        <w:szCs w:val="24"/>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D622" w14:textId="1FF7F59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150</w:t>
    </w:r>
    <w:r>
      <w:rPr>
        <w:sz w:val="24"/>
        <w:szCs w:val="24"/>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2FA61" w14:textId="36851EF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151</w:t>
    </w:r>
    <w:r>
      <w:rPr>
        <w:sz w:val="24"/>
        <w:szCs w:val="24"/>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83A06" w14:textId="0B2BF640"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145</w:t>
    </w:r>
    <w:r>
      <w:rPr>
        <w:sz w:val="24"/>
        <w:szCs w:val="24"/>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55C83" w14:textId="6AB8FBCD"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164</w:t>
    </w:r>
    <w:r>
      <w:rPr>
        <w:sz w:val="24"/>
        <w:szCs w:val="24"/>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6A4C" w14:textId="79CC7B3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163</w:t>
    </w:r>
    <w:r>
      <w:rPr>
        <w:sz w:val="24"/>
        <w:szCs w:val="24"/>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8A1C4" w14:textId="5A1790F4"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152</w:t>
    </w:r>
    <w:r>
      <w:rPr>
        <w:sz w:val="24"/>
        <w:szCs w:val="24"/>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68391" w14:textId="4AFF197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170</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C8C74" w14:textId="38110EC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17</w:t>
    </w:r>
    <w:r>
      <w:rPr>
        <w:sz w:val="24"/>
        <w:szCs w:val="24"/>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85597" w14:textId="6B5A6BB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171</w:t>
    </w:r>
    <w:r>
      <w:rPr>
        <w:sz w:val="24"/>
        <w:szCs w:val="24"/>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0D0F" w14:textId="15C86D58"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165</w:t>
    </w:r>
    <w:r>
      <w:rPr>
        <w:sz w:val="24"/>
        <w:szCs w:val="24"/>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AB11" w14:textId="48E35568"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184</w:t>
    </w:r>
    <w:r>
      <w:rPr>
        <w:sz w:val="24"/>
        <w:szCs w:val="24"/>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D94B2" w14:textId="3E7F04B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183</w:t>
    </w:r>
    <w:r>
      <w:rPr>
        <w:sz w:val="24"/>
        <w:szCs w:val="24"/>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617B" w14:textId="46CFFA13"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172</w:t>
    </w:r>
    <w:r>
      <w:rPr>
        <w:sz w:val="24"/>
        <w:szCs w:val="24"/>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91273" w14:textId="03474518"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196</w:t>
    </w:r>
    <w:r>
      <w:rPr>
        <w:sz w:val="24"/>
        <w:szCs w:val="24"/>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9ADE6" w14:textId="0F4C59DB"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195</w:t>
    </w:r>
    <w:r>
      <w:rPr>
        <w:sz w:val="24"/>
        <w:szCs w:val="24"/>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D87AE" w14:textId="283D34EB"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185</w:t>
    </w:r>
    <w:r>
      <w:rPr>
        <w:sz w:val="24"/>
        <w:szCs w:val="24"/>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B240C" w14:textId="78509232"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204</w:t>
    </w:r>
    <w:r>
      <w:rPr>
        <w:sz w:val="24"/>
        <w:szCs w:val="24"/>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23C19" w14:textId="5C95582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205</w:t>
    </w:r>
    <w:r>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9891C" w14:textId="668D438D"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9</w:t>
    </w:r>
    <w:r>
      <w:rPr>
        <w:sz w:val="24"/>
        <w:szCs w:val="24"/>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0E951" w14:textId="05C9A8E1"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197</w:t>
    </w:r>
    <w:r>
      <w:rPr>
        <w:sz w:val="24"/>
        <w:szCs w:val="24"/>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6E6E9" w14:textId="64C16A58"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218</w:t>
    </w:r>
    <w:r>
      <w:rPr>
        <w:sz w:val="24"/>
        <w:szCs w:val="24"/>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B0E85" w14:textId="4ED02D7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219</w:t>
    </w:r>
    <w:r>
      <w:rPr>
        <w:sz w:val="24"/>
        <w:szCs w:val="24"/>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E328" w14:textId="6F7EB259"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206</w:t>
    </w:r>
    <w:r>
      <w:rPr>
        <w:sz w:val="24"/>
        <w:szCs w:val="24"/>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6BFBB" w14:textId="3294F87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226</w:t>
    </w:r>
    <w:r>
      <w:rPr>
        <w:sz w:val="24"/>
        <w:szCs w:val="24"/>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4F23" w14:textId="27F05098"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225</w:t>
    </w:r>
    <w:r>
      <w:rPr>
        <w:sz w:val="24"/>
        <w:szCs w:val="24"/>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8073B" w14:textId="28E6EBB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220</w:t>
    </w:r>
    <w:r>
      <w:rPr>
        <w:sz w:val="24"/>
        <w:szCs w:val="24"/>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E15AC" w14:textId="611F560D"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236</w:t>
    </w:r>
    <w:r>
      <w:rPr>
        <w:sz w:val="24"/>
        <w:szCs w:val="24"/>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1EC63" w14:textId="218A51F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235</w:t>
    </w:r>
    <w:r>
      <w:rPr>
        <w:sz w:val="24"/>
        <w:szCs w:val="24"/>
      </w:rPr>
      <w:fldChar w:fldCharType="end"/>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F505B" w14:textId="23001D73"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227</w:t>
    </w:r>
    <w:r>
      <w:rPr>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A9EDC" w14:textId="6B582412"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38</w:t>
    </w:r>
    <w:r>
      <w:rPr>
        <w:sz w:val="24"/>
        <w:szCs w:val="24"/>
      </w:rPr>
      <w:fldChar w:fldCharType="end"/>
    </w: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08F9" w14:textId="2DAE7506"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242</w:t>
    </w:r>
    <w:r>
      <w:rPr>
        <w:sz w:val="24"/>
        <w:szCs w:val="24"/>
      </w:rPr>
      <w:fldChar w:fldCharType="end"/>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3E8B9" w14:textId="6D887E4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243</w:t>
    </w:r>
    <w:r>
      <w:rPr>
        <w:sz w:val="24"/>
        <w:szCs w:val="24"/>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2F165" w14:textId="319DB41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237</w:t>
    </w:r>
    <w:r>
      <w:rPr>
        <w:sz w:val="24"/>
        <w:szCs w:val="24"/>
      </w:rPr>
      <w:fldChar w:fldCharType="end"/>
    </w: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CB8A6" w14:textId="3AAF99F6"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248</w:t>
    </w:r>
    <w:r>
      <w:rPr>
        <w:sz w:val="24"/>
        <w:szCs w:val="24"/>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3CECE" w14:textId="240DAA8D"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247</w:t>
    </w:r>
    <w:r>
      <w:rPr>
        <w:sz w:val="24"/>
        <w:szCs w:val="24"/>
      </w:rP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C07F8" w14:textId="25B7300A"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244</w:t>
    </w:r>
    <w:r>
      <w:rPr>
        <w:sz w:val="24"/>
        <w:szCs w:val="24"/>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3C8F2" w14:textId="1E27124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260</w:t>
    </w:r>
    <w:r>
      <w:rPr>
        <w:sz w:val="24"/>
        <w:szCs w:val="24"/>
      </w:rPr>
      <w:fldChar w:fldCharType="end"/>
    </w:r>
  </w:p>
</w:ftr>
</file>

<file path=word/footer7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62424" w14:textId="2A3D1169"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259</w:t>
    </w:r>
    <w:r>
      <w:rPr>
        <w:sz w:val="24"/>
        <w:szCs w:val="24"/>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6466F" w14:textId="3CFFB4F8"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249</w:t>
    </w:r>
    <w:r>
      <w:rPr>
        <w:sz w:val="24"/>
        <w:szCs w:val="24"/>
      </w:rPr>
      <w:fldChar w:fldCharType="end"/>
    </w:r>
  </w:p>
</w:ftr>
</file>

<file path=word/footer7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66FBD" w14:textId="3D3B1E5C"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270</w:t>
    </w:r>
    <w:r>
      <w:rPr>
        <w:sz w:val="24"/>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2C11D" w14:textId="7B2277FE"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39</w:t>
    </w:r>
    <w:r>
      <w:rPr>
        <w:sz w:val="24"/>
        <w:szCs w:val="24"/>
      </w:rPr>
      <w:fldChar w:fldCharType="end"/>
    </w:r>
  </w:p>
</w:ftr>
</file>

<file path=word/footer8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5B3A" w14:textId="04528C53"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271</w:t>
    </w:r>
    <w:r>
      <w:rPr>
        <w:sz w:val="24"/>
        <w:szCs w:val="24"/>
      </w:rPr>
      <w:fldChar w:fldCharType="end"/>
    </w:r>
  </w:p>
</w:ftr>
</file>

<file path=word/footer8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E0A14" w14:textId="5186039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261</w:t>
    </w:r>
    <w:r>
      <w:rPr>
        <w:sz w:val="24"/>
        <w:szCs w:val="24"/>
      </w:rP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13AA1" w14:textId="7CA072B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278</w:t>
    </w:r>
    <w:r>
      <w:rPr>
        <w:sz w:val="24"/>
        <w:szCs w:val="24"/>
      </w:rPr>
      <w:fldChar w:fldCharType="end"/>
    </w:r>
  </w:p>
</w:ftr>
</file>

<file path=word/footer8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15B69" w14:textId="0242002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279</w:t>
    </w:r>
    <w:r>
      <w:rPr>
        <w:sz w:val="24"/>
        <w:szCs w:val="24"/>
      </w:rPr>
      <w:fldChar w:fldCharType="end"/>
    </w:r>
  </w:p>
</w:ftr>
</file>

<file path=word/footer8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275B8" w14:textId="777F6259"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272</w:t>
    </w:r>
    <w:r>
      <w:rPr>
        <w:sz w:val="24"/>
        <w:szCs w:val="24"/>
      </w:rPr>
      <w:fldChar w:fldCharType="end"/>
    </w:r>
  </w:p>
</w:ftr>
</file>

<file path=word/footer8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77EC" w14:textId="5FBFE94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282</w:t>
    </w:r>
    <w:r>
      <w:rPr>
        <w:sz w:val="24"/>
        <w:szCs w:val="24"/>
      </w:rPr>
      <w:fldChar w:fldCharType="end"/>
    </w:r>
  </w:p>
</w:ftr>
</file>

<file path=word/footer8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6DC9D" w14:textId="1A49161B"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283</w:t>
    </w:r>
    <w:r>
      <w:rPr>
        <w:sz w:val="24"/>
        <w:szCs w:val="24"/>
      </w:rPr>
      <w:fldChar w:fldCharType="end"/>
    </w:r>
  </w:p>
</w:ftr>
</file>

<file path=word/footer8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79475" w14:textId="21952010"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280</w:t>
    </w:r>
    <w:r>
      <w:rPr>
        <w:sz w:val="24"/>
        <w:szCs w:val="24"/>
      </w:rPr>
      <w:fldChar w:fldCharType="end"/>
    </w:r>
  </w:p>
</w:ftr>
</file>

<file path=word/footer8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704A" w14:textId="3A6800F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286</w:t>
    </w:r>
    <w:r>
      <w:rPr>
        <w:sz w:val="24"/>
        <w:szCs w:val="24"/>
      </w:rPr>
      <w:fldChar w:fldCharType="end"/>
    </w:r>
  </w:p>
</w:ftr>
</file>

<file path=word/footer8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941F" w14:textId="7CCBCDE7"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287</w:t>
    </w:r>
    <w:r>
      <w:rPr>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11565" w14:textId="044C0305"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26</w:t>
    </w:r>
    <w:r>
      <w:rPr>
        <w:sz w:val="24"/>
        <w:szCs w:val="24"/>
      </w:rPr>
      <w:fldChar w:fldCharType="end"/>
    </w:r>
  </w:p>
</w:ftr>
</file>

<file path=word/footer9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69BCE" w14:textId="73323CA2"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284</w:t>
    </w:r>
    <w:r>
      <w:rPr>
        <w:sz w:val="24"/>
        <w:szCs w:val="24"/>
      </w:rPr>
      <w:fldChar w:fldCharType="end"/>
    </w:r>
  </w:p>
</w:ftr>
</file>

<file path=word/footer9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CF84D" w14:textId="5476D505"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296</w:t>
    </w:r>
    <w:r>
      <w:rPr>
        <w:sz w:val="24"/>
        <w:szCs w:val="24"/>
      </w:rPr>
      <w:fldChar w:fldCharType="end"/>
    </w:r>
  </w:p>
</w:ftr>
</file>

<file path=word/footer9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6C925" w14:textId="6D20FC44"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297</w:t>
    </w:r>
    <w:r>
      <w:rPr>
        <w:sz w:val="24"/>
        <w:szCs w:val="24"/>
      </w:rPr>
      <w:fldChar w:fldCharType="end"/>
    </w:r>
  </w:p>
</w:ftr>
</file>

<file path=word/footer9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90F6B" w14:textId="7145FC8E"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288</w:t>
    </w:r>
    <w:r>
      <w:rPr>
        <w:sz w:val="24"/>
        <w:szCs w:val="24"/>
      </w:rPr>
      <w:fldChar w:fldCharType="end"/>
    </w:r>
  </w:p>
</w:ftr>
</file>

<file path=word/footer9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99794" w14:textId="7376F72F"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308</w:t>
    </w:r>
    <w:r>
      <w:rPr>
        <w:sz w:val="24"/>
        <w:szCs w:val="24"/>
      </w:rPr>
      <w:fldChar w:fldCharType="end"/>
    </w:r>
  </w:p>
</w:ftr>
</file>

<file path=word/footer9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373A3" w14:textId="44027931"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307</w:t>
    </w:r>
    <w:r>
      <w:rPr>
        <w:sz w:val="24"/>
        <w:szCs w:val="24"/>
      </w:rPr>
      <w:fldChar w:fldCharType="end"/>
    </w:r>
  </w:p>
</w:ftr>
</file>

<file path=word/footer9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75086" w14:textId="70C4E0FE"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298</w:t>
    </w:r>
    <w:r>
      <w:rPr>
        <w:sz w:val="24"/>
        <w:szCs w:val="24"/>
      </w:rPr>
      <w:fldChar w:fldCharType="end"/>
    </w:r>
  </w:p>
</w:ftr>
</file>

<file path=word/footer9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C03C2" w14:textId="58D7584A"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314</w:t>
    </w:r>
    <w:r>
      <w:rPr>
        <w:sz w:val="24"/>
        <w:szCs w:val="24"/>
      </w:rPr>
      <w:fldChar w:fldCharType="end"/>
    </w:r>
  </w:p>
</w:ftr>
</file>

<file path=word/footer9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AB506" w14:textId="6880909B" w:rsidR="00205791" w:rsidRDefault="00205791">
    <w:pPr>
      <w:jc w:val="center"/>
      <w:rPr>
        <w:sz w:val="24"/>
        <w:szCs w:val="24"/>
      </w:rPr>
    </w:pPr>
    <w:r>
      <w:rPr>
        <w:sz w:val="24"/>
        <w:szCs w:val="24"/>
      </w:rPr>
      <w:fldChar w:fldCharType="begin"/>
    </w:r>
    <w:r>
      <w:rPr>
        <w:sz w:val="24"/>
        <w:szCs w:val="24"/>
      </w:rPr>
      <w:instrText>PAGE</w:instrText>
    </w:r>
    <w:r>
      <w:rPr>
        <w:sz w:val="24"/>
        <w:szCs w:val="24"/>
      </w:rPr>
      <w:fldChar w:fldCharType="separate"/>
    </w:r>
    <w:r w:rsidR="00B34B9C">
      <w:rPr>
        <w:noProof/>
        <w:sz w:val="24"/>
        <w:szCs w:val="24"/>
      </w:rPr>
      <w:t>315</w:t>
    </w:r>
    <w:r>
      <w:rPr>
        <w:sz w:val="24"/>
        <w:szCs w:val="24"/>
      </w:rPr>
      <w:fldChar w:fldCharType="end"/>
    </w:r>
  </w:p>
</w:ftr>
</file>

<file path=word/footer9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17A74" w14:textId="2EEA18F4" w:rsidR="00205791" w:rsidRDefault="0020579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B34B9C">
      <w:rPr>
        <w:noProof/>
        <w:sz w:val="24"/>
        <w:szCs w:val="24"/>
      </w:rPr>
      <w:t>309</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B0EA6" w14:textId="77777777" w:rsidR="005E20E5" w:rsidRDefault="005E20E5">
      <w:r>
        <w:separator/>
      </w:r>
    </w:p>
  </w:footnote>
  <w:footnote w:type="continuationSeparator" w:id="0">
    <w:p w14:paraId="43BB633A" w14:textId="77777777" w:rsidR="005E20E5" w:rsidRDefault="005E20E5">
      <w:r>
        <w:continuationSeparator/>
      </w:r>
    </w:p>
  </w:footnote>
  <w:footnote w:type="continuationNotice" w:id="1">
    <w:p w14:paraId="09C4A1A7" w14:textId="77777777" w:rsidR="005E20E5" w:rsidRDefault="005E20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FBE83" w14:textId="77777777" w:rsidR="00205791" w:rsidRDefault="00205791">
    <w:pPr>
      <w:jc w:val="center"/>
      <w:rPr>
        <w:sz w:val="24"/>
        <w:szCs w:val="24"/>
      </w:rPr>
    </w:pPr>
    <w:r>
      <w:rPr>
        <w:sz w:val="24"/>
        <w:szCs w:val="24"/>
      </w:rPr>
      <w:t>Bryce Raffle</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33E26" w14:textId="77777777" w:rsidR="00205791" w:rsidRDefault="00205791">
    <w:pPr>
      <w:jc w:val="center"/>
      <w:rPr>
        <w:sz w:val="24"/>
        <w:szCs w:val="24"/>
      </w:rPr>
    </w:pPr>
    <w:r>
      <w:rPr>
        <w:sz w:val="24"/>
        <w:szCs w:val="24"/>
      </w:rPr>
      <w:t>Dead London</w:t>
    </w: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C66B9" w14:textId="77777777" w:rsidR="00205791" w:rsidRDefault="00205791">
    <w:pPr>
      <w:jc w:val="center"/>
      <w:rPr>
        <w:sz w:val="24"/>
        <w:szCs w:val="24"/>
      </w:rPr>
    </w:pPr>
    <w:r>
      <w:rPr>
        <w:sz w:val="24"/>
        <w:szCs w:val="24"/>
      </w:rPr>
      <w:t>Dead London</w:t>
    </w: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33B0E" w14:textId="77777777" w:rsidR="00205791" w:rsidRDefault="00205791"/>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7F68" w14:textId="77777777" w:rsidR="00205791" w:rsidRDefault="00205791">
    <w:pPr>
      <w:jc w:val="center"/>
      <w:rPr>
        <w:sz w:val="24"/>
        <w:szCs w:val="24"/>
      </w:rPr>
    </w:pPr>
    <w:r>
      <w:rPr>
        <w:sz w:val="24"/>
        <w:szCs w:val="24"/>
      </w:rPr>
      <w:t>Bryce Raffle</w:t>
    </w: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8988E" w14:textId="77777777" w:rsidR="00205791" w:rsidRDefault="00205791">
    <w:pPr>
      <w:jc w:val="center"/>
      <w:rPr>
        <w:sz w:val="24"/>
        <w:szCs w:val="24"/>
      </w:rPr>
    </w:pPr>
    <w:r>
      <w:rPr>
        <w:sz w:val="24"/>
        <w:szCs w:val="24"/>
      </w:rPr>
      <w:t>Dead London</w:t>
    </w: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04F46" w14:textId="77777777" w:rsidR="00205791" w:rsidRDefault="00205791"/>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443C" w14:textId="77777777" w:rsidR="00205791" w:rsidRDefault="00205791">
    <w:pPr>
      <w:jc w:val="center"/>
      <w:rPr>
        <w:sz w:val="24"/>
        <w:szCs w:val="24"/>
      </w:rPr>
    </w:pPr>
    <w:r>
      <w:rPr>
        <w:sz w:val="24"/>
        <w:szCs w:val="24"/>
      </w:rPr>
      <w:t>Bryce Raffle</w:t>
    </w: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026D0" w14:textId="77777777" w:rsidR="00205791" w:rsidRDefault="00205791">
    <w:pPr>
      <w:jc w:val="center"/>
      <w:rPr>
        <w:sz w:val="24"/>
        <w:szCs w:val="24"/>
      </w:rPr>
    </w:pPr>
    <w:r>
      <w:rPr>
        <w:sz w:val="24"/>
        <w:szCs w:val="24"/>
      </w:rPr>
      <w:t>Dead London</w:t>
    </w: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96BDC" w14:textId="77777777" w:rsidR="00205791" w:rsidRDefault="00205791"/>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30DF9" w14:textId="77777777" w:rsidR="00205791" w:rsidRDefault="00205791">
    <w:pPr>
      <w:jc w:val="center"/>
      <w:rPr>
        <w:sz w:val="24"/>
        <w:szCs w:val="24"/>
      </w:rPr>
    </w:pPr>
    <w:r>
      <w:rPr>
        <w:sz w:val="24"/>
        <w:szCs w:val="24"/>
      </w:rPr>
      <w:t>Bryce Raffle</w:t>
    </w: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6946D" w14:textId="77777777" w:rsidR="00205791" w:rsidRDefault="00205791">
    <w:pPr>
      <w:jc w:val="center"/>
      <w:rPr>
        <w:sz w:val="24"/>
        <w:szCs w:val="24"/>
      </w:rPr>
    </w:pPr>
    <w:r>
      <w:rPr>
        <w:sz w:val="24"/>
        <w:szCs w:val="24"/>
      </w:rPr>
      <w:t>Dead London</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35949" w14:textId="77777777" w:rsidR="00205791" w:rsidRDefault="00205791"/>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CB2A2" w14:textId="77777777" w:rsidR="00205791" w:rsidRDefault="00205791"/>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CC386" w14:textId="77777777" w:rsidR="00205791" w:rsidRDefault="00205791">
    <w:pPr>
      <w:jc w:val="center"/>
      <w:rPr>
        <w:sz w:val="24"/>
        <w:szCs w:val="24"/>
      </w:rPr>
    </w:pPr>
    <w:r>
      <w:rPr>
        <w:sz w:val="24"/>
        <w:szCs w:val="24"/>
      </w:rPr>
      <w:t>Bryce Raffle</w:t>
    </w: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3A330" w14:textId="77777777" w:rsidR="00205791" w:rsidRDefault="00205791">
    <w:pPr>
      <w:jc w:val="center"/>
      <w:rPr>
        <w:sz w:val="24"/>
        <w:szCs w:val="24"/>
      </w:rPr>
    </w:pPr>
    <w:r>
      <w:rPr>
        <w:sz w:val="24"/>
        <w:szCs w:val="24"/>
      </w:rPr>
      <w:t>Dead London</w:t>
    </w: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7DD62" w14:textId="77777777" w:rsidR="00205791" w:rsidRDefault="00205791"/>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6083" w14:textId="77777777" w:rsidR="00205791" w:rsidRDefault="00205791">
    <w:pPr>
      <w:jc w:val="center"/>
      <w:rPr>
        <w:sz w:val="24"/>
        <w:szCs w:val="24"/>
      </w:rPr>
    </w:pPr>
    <w:r>
      <w:rPr>
        <w:sz w:val="24"/>
        <w:szCs w:val="24"/>
      </w:rPr>
      <w:t>Bryce Raffle</w:t>
    </w: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CED98" w14:textId="77777777" w:rsidR="00205791" w:rsidRDefault="00205791">
    <w:pPr>
      <w:jc w:val="center"/>
      <w:rPr>
        <w:sz w:val="24"/>
        <w:szCs w:val="24"/>
      </w:rPr>
    </w:pPr>
    <w:r>
      <w:rPr>
        <w:sz w:val="24"/>
        <w:szCs w:val="24"/>
      </w:rPr>
      <w:t>Dead London</w:t>
    </w: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DC592" w14:textId="77777777" w:rsidR="00205791" w:rsidRDefault="00205791"/>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4959D" w14:textId="77777777" w:rsidR="00205791" w:rsidRDefault="00205791">
    <w:pPr>
      <w:jc w:val="center"/>
      <w:rPr>
        <w:sz w:val="24"/>
        <w:szCs w:val="24"/>
      </w:rPr>
    </w:pPr>
    <w:r>
      <w:rPr>
        <w:sz w:val="24"/>
        <w:szCs w:val="24"/>
      </w:rPr>
      <w:t>Bryce Raffle</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D550" w14:textId="77777777" w:rsidR="00205791" w:rsidRDefault="00205791">
    <w:pPr>
      <w:jc w:val="center"/>
      <w:rPr>
        <w:sz w:val="24"/>
        <w:szCs w:val="24"/>
      </w:rPr>
    </w:pPr>
    <w:r>
      <w:rPr>
        <w:sz w:val="24"/>
        <w:szCs w:val="24"/>
      </w:rPr>
      <w:t>Dead London</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00565" w14:textId="77777777" w:rsidR="00205791" w:rsidRDefault="00205791"/>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1A643" w14:textId="77777777" w:rsidR="00205791" w:rsidRDefault="00205791">
    <w:pPr>
      <w:jc w:val="center"/>
      <w:rPr>
        <w:sz w:val="24"/>
        <w:szCs w:val="24"/>
      </w:rPr>
    </w:pPr>
    <w:r>
      <w:rPr>
        <w:sz w:val="24"/>
        <w:szCs w:val="24"/>
      </w:rPr>
      <w:t>Bryce Raffle</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5E062" w14:textId="77777777" w:rsidR="00205791" w:rsidRDefault="00205791">
    <w:pPr>
      <w:jc w:val="center"/>
      <w:rPr>
        <w:sz w:val="24"/>
        <w:szCs w:val="24"/>
      </w:rPr>
    </w:pPr>
    <w:r>
      <w:rPr>
        <w:sz w:val="24"/>
        <w:szCs w:val="24"/>
      </w:rPr>
      <w:t>Dead London</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47D41" w14:textId="77777777" w:rsidR="00205791" w:rsidRDefault="00205791"/>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9755F" w14:textId="77777777" w:rsidR="00205791" w:rsidRDefault="00205791">
    <w:pPr>
      <w:jc w:val="center"/>
      <w:rPr>
        <w:sz w:val="24"/>
        <w:szCs w:val="24"/>
      </w:rPr>
    </w:pPr>
    <w:r>
      <w:rPr>
        <w:sz w:val="24"/>
        <w:szCs w:val="24"/>
      </w:rPr>
      <w:t>Bryce Raffle</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F3BEF" w14:textId="77777777" w:rsidR="00205791" w:rsidRDefault="00205791">
    <w:pPr>
      <w:jc w:val="center"/>
      <w:rPr>
        <w:sz w:val="24"/>
        <w:szCs w:val="24"/>
      </w:rPr>
    </w:pPr>
    <w:r>
      <w:rPr>
        <w:sz w:val="24"/>
        <w:szCs w:val="24"/>
      </w:rPr>
      <w:t>Dead London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7FA5" w14:textId="77777777" w:rsidR="00205791" w:rsidRDefault="00205791">
    <w:pPr>
      <w:jc w:val="center"/>
      <w:rPr>
        <w:sz w:val="24"/>
        <w:szCs w:val="24"/>
      </w:rPr>
    </w:pPr>
    <w:r>
      <w:rPr>
        <w:sz w:val="24"/>
        <w:szCs w:val="24"/>
      </w:rPr>
      <w:t>Dead London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840DA" w14:textId="77777777" w:rsidR="00205791" w:rsidRDefault="00205791"/>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9CE50" w14:textId="77777777" w:rsidR="00205791" w:rsidRDefault="00205791">
    <w:pPr>
      <w:jc w:val="center"/>
      <w:rPr>
        <w:sz w:val="24"/>
        <w:szCs w:val="24"/>
      </w:rPr>
    </w:pPr>
    <w:r>
      <w:rPr>
        <w:sz w:val="24"/>
        <w:szCs w:val="24"/>
      </w:rPr>
      <w:t>Bryce Raffle</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2B057" w14:textId="77777777" w:rsidR="00205791" w:rsidRDefault="00205791">
    <w:pPr>
      <w:jc w:val="center"/>
      <w:rPr>
        <w:sz w:val="24"/>
        <w:szCs w:val="24"/>
      </w:rPr>
    </w:pPr>
    <w:r>
      <w:rPr>
        <w:sz w:val="24"/>
        <w:szCs w:val="24"/>
      </w:rPr>
      <w:t>Dead London</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EF2" w14:textId="77777777" w:rsidR="00205791" w:rsidRDefault="00205791"/>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88852" w14:textId="77777777" w:rsidR="00205791" w:rsidRDefault="00205791">
    <w:pPr>
      <w:jc w:val="center"/>
      <w:rPr>
        <w:sz w:val="24"/>
        <w:szCs w:val="24"/>
      </w:rPr>
    </w:pPr>
    <w:r>
      <w:rPr>
        <w:sz w:val="24"/>
        <w:szCs w:val="24"/>
      </w:rPr>
      <w:t>Bryce Raffle</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0C10E" w14:textId="77777777" w:rsidR="00205791" w:rsidRDefault="00205791">
    <w:pPr>
      <w:jc w:val="center"/>
      <w:rPr>
        <w:sz w:val="24"/>
        <w:szCs w:val="24"/>
      </w:rPr>
    </w:pPr>
    <w:r>
      <w:rPr>
        <w:sz w:val="24"/>
        <w:szCs w:val="24"/>
      </w:rPr>
      <w:t>Dead London</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39802" w14:textId="77777777" w:rsidR="00205791" w:rsidRDefault="00205791"/>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ACE63" w14:textId="77777777" w:rsidR="00205791" w:rsidRDefault="00205791">
    <w:pPr>
      <w:jc w:val="center"/>
      <w:rPr>
        <w:sz w:val="24"/>
        <w:szCs w:val="24"/>
      </w:rPr>
    </w:pPr>
    <w:r>
      <w:rPr>
        <w:sz w:val="24"/>
        <w:szCs w:val="24"/>
      </w:rPr>
      <w:t>Bryce Raffle</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1D803" w14:textId="77777777" w:rsidR="00205791" w:rsidRDefault="00205791">
    <w:pPr>
      <w:jc w:val="center"/>
      <w:rPr>
        <w:sz w:val="24"/>
        <w:szCs w:val="24"/>
      </w:rPr>
    </w:pPr>
    <w:r>
      <w:rPr>
        <w:sz w:val="24"/>
        <w:szCs w:val="24"/>
      </w:rPr>
      <w:t>Dead London</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A30AE" w14:textId="77777777" w:rsidR="00205791" w:rsidRDefault="0020579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772BC" w14:textId="77777777" w:rsidR="00205791" w:rsidRDefault="00205791">
    <w:pPr>
      <w:jc w:val="center"/>
      <w:rPr>
        <w:sz w:val="24"/>
        <w:szCs w:val="24"/>
      </w:rPr>
    </w:pPr>
    <w:r>
      <w:rPr>
        <w:sz w:val="24"/>
        <w:szCs w:val="24"/>
      </w:rPr>
      <w:t>Bryce Raffle</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538D0" w14:textId="77777777" w:rsidR="00205791" w:rsidRDefault="00205791">
    <w:pPr>
      <w:jc w:val="center"/>
      <w:rPr>
        <w:sz w:val="24"/>
        <w:szCs w:val="24"/>
      </w:rPr>
    </w:pPr>
    <w:r>
      <w:rPr>
        <w:sz w:val="24"/>
        <w:szCs w:val="24"/>
      </w:rPr>
      <w:t>Bryce Raffle</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315" w14:textId="77777777" w:rsidR="00205791" w:rsidRDefault="00205791">
    <w:pPr>
      <w:jc w:val="center"/>
      <w:rPr>
        <w:sz w:val="24"/>
        <w:szCs w:val="24"/>
      </w:rPr>
    </w:pPr>
    <w:r>
      <w:rPr>
        <w:sz w:val="24"/>
        <w:szCs w:val="24"/>
      </w:rPr>
      <w:t>Dead London</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95F1B" w14:textId="77777777" w:rsidR="00205791" w:rsidRDefault="00205791"/>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CD992" w14:textId="77777777" w:rsidR="00205791" w:rsidRDefault="00205791">
    <w:pPr>
      <w:jc w:val="center"/>
      <w:rPr>
        <w:sz w:val="24"/>
        <w:szCs w:val="24"/>
      </w:rPr>
    </w:pPr>
    <w:r>
      <w:rPr>
        <w:sz w:val="24"/>
        <w:szCs w:val="24"/>
      </w:rPr>
      <w:t>Bryce Raffle</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85BA" w14:textId="77777777" w:rsidR="00205791" w:rsidRDefault="00205791">
    <w:pPr>
      <w:jc w:val="center"/>
      <w:rPr>
        <w:sz w:val="24"/>
        <w:szCs w:val="24"/>
      </w:rPr>
    </w:pPr>
    <w:r>
      <w:rPr>
        <w:sz w:val="24"/>
        <w:szCs w:val="24"/>
      </w:rPr>
      <w:t>Dead London</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8C766" w14:textId="77777777" w:rsidR="00205791" w:rsidRDefault="00205791"/>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631A" w14:textId="77777777" w:rsidR="00205791" w:rsidRDefault="00205791">
    <w:pPr>
      <w:jc w:val="center"/>
      <w:rPr>
        <w:sz w:val="24"/>
        <w:szCs w:val="24"/>
      </w:rPr>
    </w:pPr>
    <w:r>
      <w:rPr>
        <w:sz w:val="24"/>
        <w:szCs w:val="24"/>
      </w:rPr>
      <w:t>Bryce Raffle</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1BBED" w14:textId="77777777" w:rsidR="00205791" w:rsidRDefault="00205791">
    <w:pPr>
      <w:jc w:val="center"/>
      <w:rPr>
        <w:sz w:val="24"/>
        <w:szCs w:val="24"/>
      </w:rPr>
    </w:pPr>
    <w:r>
      <w:rPr>
        <w:sz w:val="24"/>
        <w:szCs w:val="24"/>
      </w:rPr>
      <w:t>Dead London</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4D2BA" w14:textId="77777777" w:rsidR="00205791" w:rsidRDefault="00205791"/>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D0547" w14:textId="77777777" w:rsidR="00205791" w:rsidRDefault="00205791">
    <w:pPr>
      <w:jc w:val="center"/>
      <w:rPr>
        <w:sz w:val="24"/>
        <w:szCs w:val="24"/>
      </w:rPr>
    </w:pPr>
    <w:r>
      <w:rPr>
        <w:sz w:val="24"/>
        <w:szCs w:val="24"/>
      </w:rPr>
      <w:t>Bryce Raffle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E1556" w14:textId="77777777" w:rsidR="00205791" w:rsidRDefault="00205791">
    <w:pPr>
      <w:jc w:val="center"/>
      <w:rPr>
        <w:sz w:val="24"/>
        <w:szCs w:val="24"/>
      </w:rPr>
    </w:pPr>
    <w:r>
      <w:rPr>
        <w:sz w:val="24"/>
        <w:szCs w:val="24"/>
      </w:rPr>
      <w:t>Dead London</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0A78A" w14:textId="77777777" w:rsidR="00205791" w:rsidRDefault="00205791">
    <w:pPr>
      <w:jc w:val="center"/>
      <w:rPr>
        <w:sz w:val="24"/>
        <w:szCs w:val="24"/>
      </w:rPr>
    </w:pPr>
    <w:r>
      <w:rPr>
        <w:sz w:val="24"/>
        <w:szCs w:val="24"/>
      </w:rPr>
      <w:t>Dead London</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1B8F4" w14:textId="77777777" w:rsidR="00205791" w:rsidRDefault="00205791"/>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33278" w14:textId="77777777" w:rsidR="00205791" w:rsidRDefault="00205791">
    <w:pPr>
      <w:jc w:val="center"/>
      <w:rPr>
        <w:sz w:val="24"/>
        <w:szCs w:val="24"/>
      </w:rPr>
    </w:pPr>
    <w:r>
      <w:rPr>
        <w:sz w:val="24"/>
        <w:szCs w:val="24"/>
      </w:rPr>
      <w:t>Bryce Raffle</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5408D" w14:textId="77777777" w:rsidR="00205791" w:rsidRDefault="00205791">
    <w:pPr>
      <w:jc w:val="center"/>
      <w:rPr>
        <w:sz w:val="24"/>
        <w:szCs w:val="24"/>
      </w:rPr>
    </w:pPr>
    <w:r>
      <w:rPr>
        <w:sz w:val="24"/>
        <w:szCs w:val="24"/>
      </w:rPr>
      <w:t>Dead London</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EC324" w14:textId="77777777" w:rsidR="00205791" w:rsidRDefault="00205791"/>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B05F8" w14:textId="77777777" w:rsidR="00205791" w:rsidRDefault="00205791">
    <w:pPr>
      <w:jc w:val="center"/>
      <w:rPr>
        <w:sz w:val="24"/>
        <w:szCs w:val="24"/>
      </w:rPr>
    </w:pPr>
    <w:r>
      <w:rPr>
        <w:sz w:val="24"/>
        <w:szCs w:val="24"/>
      </w:rPr>
      <w:t>Bryce Raffle</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CDD46" w14:textId="77777777" w:rsidR="00205791" w:rsidRDefault="00205791">
    <w:pPr>
      <w:jc w:val="center"/>
      <w:rPr>
        <w:sz w:val="24"/>
        <w:szCs w:val="24"/>
      </w:rPr>
    </w:pPr>
    <w:r>
      <w:rPr>
        <w:sz w:val="24"/>
        <w:szCs w:val="24"/>
      </w:rPr>
      <w:t>Dead London</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362E4" w14:textId="77777777" w:rsidR="00205791" w:rsidRDefault="00205791"/>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5F539" w14:textId="77777777" w:rsidR="00205791" w:rsidRDefault="00205791">
    <w:pPr>
      <w:jc w:val="center"/>
      <w:rPr>
        <w:sz w:val="24"/>
        <w:szCs w:val="24"/>
      </w:rPr>
    </w:pPr>
    <w:r>
      <w:rPr>
        <w:sz w:val="24"/>
        <w:szCs w:val="24"/>
      </w:rPr>
      <w:t>Bryce Raffle</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DA4CB" w14:textId="77777777" w:rsidR="00205791" w:rsidRDefault="00205791">
    <w:pPr>
      <w:jc w:val="center"/>
      <w:rPr>
        <w:sz w:val="24"/>
        <w:szCs w:val="24"/>
      </w:rPr>
    </w:pPr>
    <w:r>
      <w:rPr>
        <w:sz w:val="24"/>
        <w:szCs w:val="24"/>
      </w:rPr>
      <w:t>Dead London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76FA" w14:textId="77777777" w:rsidR="00205791" w:rsidRDefault="00205791"/>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07D6" w14:textId="77777777" w:rsidR="00205791" w:rsidRDefault="00205791"/>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7E3B4" w14:textId="77777777" w:rsidR="00205791" w:rsidRDefault="00205791">
    <w:pPr>
      <w:jc w:val="center"/>
      <w:rPr>
        <w:sz w:val="24"/>
        <w:szCs w:val="24"/>
      </w:rPr>
    </w:pPr>
    <w:r>
      <w:rPr>
        <w:sz w:val="24"/>
        <w:szCs w:val="24"/>
      </w:rPr>
      <w:t>Bryce Raffle</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E19FF" w14:textId="77777777" w:rsidR="00205791" w:rsidRDefault="00205791">
    <w:pPr>
      <w:jc w:val="center"/>
      <w:rPr>
        <w:sz w:val="24"/>
        <w:szCs w:val="24"/>
      </w:rPr>
    </w:pPr>
    <w:r>
      <w:rPr>
        <w:sz w:val="24"/>
        <w:szCs w:val="24"/>
      </w:rPr>
      <w:t>Dead London</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76E27" w14:textId="77777777" w:rsidR="00205791" w:rsidRDefault="00205791"/>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8FB6B" w14:textId="77777777" w:rsidR="00205791" w:rsidRDefault="00205791">
    <w:pPr>
      <w:jc w:val="center"/>
      <w:rPr>
        <w:sz w:val="24"/>
        <w:szCs w:val="24"/>
      </w:rPr>
    </w:pPr>
    <w:r>
      <w:rPr>
        <w:sz w:val="24"/>
        <w:szCs w:val="24"/>
      </w:rPr>
      <w:t>Bryce Raffle</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E6632" w14:textId="77777777" w:rsidR="00205791" w:rsidRDefault="00205791">
    <w:pPr>
      <w:jc w:val="center"/>
      <w:rPr>
        <w:sz w:val="24"/>
        <w:szCs w:val="24"/>
      </w:rPr>
    </w:pPr>
    <w:r>
      <w:rPr>
        <w:sz w:val="24"/>
        <w:szCs w:val="24"/>
      </w:rPr>
      <w:t>Dead London</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7A951" w14:textId="77777777" w:rsidR="00205791" w:rsidRDefault="00205791"/>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56771" w14:textId="77777777" w:rsidR="00205791" w:rsidRDefault="00205791">
    <w:pPr>
      <w:jc w:val="center"/>
      <w:rPr>
        <w:sz w:val="24"/>
        <w:szCs w:val="24"/>
      </w:rPr>
    </w:pPr>
    <w:r>
      <w:rPr>
        <w:sz w:val="24"/>
        <w:szCs w:val="24"/>
      </w:rPr>
      <w:t>Bryce Raffle</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418E1" w14:textId="77777777" w:rsidR="00205791" w:rsidRDefault="00205791">
    <w:pPr>
      <w:jc w:val="center"/>
      <w:rPr>
        <w:sz w:val="24"/>
        <w:szCs w:val="24"/>
      </w:rPr>
    </w:pPr>
    <w:r>
      <w:rPr>
        <w:sz w:val="24"/>
        <w:szCs w:val="24"/>
      </w:rPr>
      <w:t>Dead London</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28BBD" w14:textId="77777777" w:rsidR="00205791" w:rsidRDefault="0020579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4CCBE" w14:textId="77777777" w:rsidR="00205791" w:rsidRDefault="00205791">
    <w:pPr>
      <w:jc w:val="center"/>
      <w:rPr>
        <w:sz w:val="24"/>
        <w:szCs w:val="24"/>
      </w:rPr>
    </w:pPr>
    <w:r>
      <w:rPr>
        <w:sz w:val="24"/>
        <w:szCs w:val="24"/>
      </w:rPr>
      <w:t>Bryce Raffle</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875F" w14:textId="77777777" w:rsidR="00205791" w:rsidRDefault="00205791">
    <w:pPr>
      <w:jc w:val="center"/>
      <w:rPr>
        <w:sz w:val="24"/>
        <w:szCs w:val="24"/>
      </w:rPr>
    </w:pPr>
    <w:r>
      <w:rPr>
        <w:sz w:val="24"/>
        <w:szCs w:val="24"/>
      </w:rPr>
      <w:t>Bryce Raffle</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E5B1" w14:textId="77777777" w:rsidR="00205791" w:rsidRDefault="00205791">
    <w:pPr>
      <w:jc w:val="center"/>
      <w:rPr>
        <w:sz w:val="24"/>
        <w:szCs w:val="24"/>
      </w:rPr>
    </w:pPr>
    <w:r>
      <w:rPr>
        <w:sz w:val="24"/>
        <w:szCs w:val="24"/>
      </w:rPr>
      <w:t>Dead London</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0EB57" w14:textId="77777777" w:rsidR="00205791" w:rsidRDefault="00205791"/>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D9495" w14:textId="77777777" w:rsidR="00205791" w:rsidRDefault="00205791">
    <w:pPr>
      <w:jc w:val="center"/>
      <w:rPr>
        <w:sz w:val="24"/>
        <w:szCs w:val="24"/>
      </w:rPr>
    </w:pPr>
    <w:r>
      <w:rPr>
        <w:sz w:val="24"/>
        <w:szCs w:val="24"/>
      </w:rPr>
      <w:t>Bryce Raffle</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A020A" w14:textId="77777777" w:rsidR="00205791" w:rsidRDefault="00205791">
    <w:pPr>
      <w:jc w:val="center"/>
      <w:rPr>
        <w:sz w:val="24"/>
        <w:szCs w:val="24"/>
      </w:rPr>
    </w:pPr>
    <w:r>
      <w:rPr>
        <w:sz w:val="24"/>
        <w:szCs w:val="24"/>
      </w:rPr>
      <w:t>Dead London</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834A4" w14:textId="77777777" w:rsidR="00205791" w:rsidRDefault="00205791"/>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AA903" w14:textId="77777777" w:rsidR="00205791" w:rsidRDefault="00205791">
    <w:pPr>
      <w:jc w:val="center"/>
      <w:rPr>
        <w:sz w:val="24"/>
        <w:szCs w:val="24"/>
      </w:rPr>
    </w:pPr>
    <w:r>
      <w:rPr>
        <w:sz w:val="24"/>
        <w:szCs w:val="24"/>
      </w:rPr>
      <w:t>Bryce Raffle</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5E123" w14:textId="77777777" w:rsidR="00205791" w:rsidRDefault="00205791">
    <w:pPr>
      <w:jc w:val="center"/>
      <w:rPr>
        <w:sz w:val="24"/>
        <w:szCs w:val="24"/>
      </w:rPr>
    </w:pPr>
    <w:r>
      <w:rPr>
        <w:sz w:val="24"/>
        <w:szCs w:val="24"/>
      </w:rPr>
      <w:t>Dead London</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C894C" w14:textId="77777777" w:rsidR="00205791" w:rsidRDefault="00205791"/>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99639" w14:textId="77777777" w:rsidR="00205791" w:rsidRDefault="00205791">
    <w:pPr>
      <w:jc w:val="center"/>
      <w:rPr>
        <w:sz w:val="24"/>
        <w:szCs w:val="24"/>
      </w:rPr>
    </w:pPr>
    <w:r>
      <w:rPr>
        <w:sz w:val="24"/>
        <w:szCs w:val="24"/>
      </w:rPr>
      <w:t>Bryce Raffle</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A4067" w14:textId="77777777" w:rsidR="00205791" w:rsidRDefault="00205791">
    <w:pPr>
      <w:jc w:val="center"/>
      <w:rPr>
        <w:sz w:val="24"/>
        <w:szCs w:val="24"/>
      </w:rPr>
    </w:pPr>
    <w:r>
      <w:rPr>
        <w:sz w:val="24"/>
        <w:szCs w:val="24"/>
      </w:rPr>
      <w:t>Dead London</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C03AF" w14:textId="77777777" w:rsidR="00205791" w:rsidRDefault="00205791">
    <w:pPr>
      <w:jc w:val="center"/>
      <w:rPr>
        <w:sz w:val="24"/>
        <w:szCs w:val="24"/>
      </w:rPr>
    </w:pPr>
    <w:r>
      <w:rPr>
        <w:sz w:val="24"/>
        <w:szCs w:val="24"/>
      </w:rPr>
      <w:t>Dead London</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FF827" w14:textId="77777777" w:rsidR="00205791" w:rsidRDefault="00205791"/>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81529" w14:textId="77777777" w:rsidR="00205791" w:rsidRDefault="00205791">
    <w:pPr>
      <w:jc w:val="center"/>
      <w:rPr>
        <w:sz w:val="24"/>
        <w:szCs w:val="24"/>
      </w:rPr>
    </w:pPr>
    <w:r>
      <w:rPr>
        <w:sz w:val="24"/>
        <w:szCs w:val="24"/>
      </w:rPr>
      <w:t>Bryce Raffle</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C200" w14:textId="77777777" w:rsidR="00205791" w:rsidRDefault="00205791">
    <w:pPr>
      <w:jc w:val="center"/>
      <w:rPr>
        <w:sz w:val="24"/>
        <w:szCs w:val="24"/>
      </w:rPr>
    </w:pPr>
    <w:r>
      <w:rPr>
        <w:sz w:val="24"/>
        <w:szCs w:val="24"/>
      </w:rPr>
      <w:t>Dead London</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AE473" w14:textId="77777777" w:rsidR="00205791" w:rsidRDefault="00205791"/>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0C13C" w14:textId="77777777" w:rsidR="00205791" w:rsidRDefault="00205791">
    <w:pPr>
      <w:jc w:val="center"/>
      <w:rPr>
        <w:sz w:val="24"/>
        <w:szCs w:val="24"/>
      </w:rPr>
    </w:pPr>
    <w:r>
      <w:rPr>
        <w:sz w:val="24"/>
        <w:szCs w:val="24"/>
      </w:rPr>
      <w:t>Bryce Raffle</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5EE45" w14:textId="77777777" w:rsidR="00205791" w:rsidRDefault="00205791">
    <w:pPr>
      <w:jc w:val="center"/>
      <w:rPr>
        <w:sz w:val="24"/>
        <w:szCs w:val="24"/>
      </w:rPr>
    </w:pPr>
    <w:r>
      <w:rPr>
        <w:sz w:val="24"/>
        <w:szCs w:val="24"/>
      </w:rPr>
      <w:t>Dead London</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1A8C" w14:textId="77777777" w:rsidR="00205791" w:rsidRDefault="00205791"/>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D23FD" w14:textId="77777777" w:rsidR="00205791" w:rsidRDefault="00205791">
    <w:pPr>
      <w:jc w:val="center"/>
      <w:rPr>
        <w:sz w:val="24"/>
        <w:szCs w:val="24"/>
      </w:rPr>
    </w:pPr>
    <w:r>
      <w:rPr>
        <w:sz w:val="24"/>
        <w:szCs w:val="24"/>
      </w:rPr>
      <w:t>Bryce Raffle</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95238" w14:textId="77777777" w:rsidR="00205791" w:rsidRDefault="00205791">
    <w:pPr>
      <w:jc w:val="center"/>
      <w:rPr>
        <w:sz w:val="24"/>
        <w:szCs w:val="24"/>
      </w:rPr>
    </w:pPr>
    <w:r>
      <w:rPr>
        <w:sz w:val="24"/>
        <w:szCs w:val="24"/>
      </w:rPr>
      <w:t>Dead London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5160" w14:textId="77777777" w:rsidR="00205791" w:rsidRDefault="00205791"/>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A8F91" w14:textId="77777777" w:rsidR="00205791" w:rsidRDefault="00205791"/>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0C44C" w14:textId="77777777" w:rsidR="00205791" w:rsidRDefault="00205791">
    <w:pPr>
      <w:jc w:val="center"/>
      <w:rPr>
        <w:sz w:val="24"/>
        <w:szCs w:val="24"/>
      </w:rPr>
    </w:pPr>
    <w:r>
      <w:rPr>
        <w:sz w:val="24"/>
        <w:szCs w:val="24"/>
      </w:rPr>
      <w:t>Bryce Raffle</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5CDA9" w14:textId="77777777" w:rsidR="00205791" w:rsidRDefault="00205791">
    <w:pPr>
      <w:jc w:val="center"/>
      <w:rPr>
        <w:sz w:val="24"/>
        <w:szCs w:val="24"/>
      </w:rPr>
    </w:pPr>
    <w:r>
      <w:rPr>
        <w:sz w:val="24"/>
        <w:szCs w:val="24"/>
      </w:rPr>
      <w:t>Dead London</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52AA" w14:textId="77777777" w:rsidR="00205791" w:rsidRDefault="00205791"/>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B8E01" w14:textId="77777777" w:rsidR="00205791" w:rsidRDefault="00205791">
    <w:pPr>
      <w:jc w:val="center"/>
      <w:rPr>
        <w:sz w:val="24"/>
        <w:szCs w:val="24"/>
      </w:rPr>
    </w:pPr>
    <w:r>
      <w:rPr>
        <w:sz w:val="24"/>
        <w:szCs w:val="24"/>
      </w:rPr>
      <w:t>Bryce Raffle</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77AE5" w14:textId="77777777" w:rsidR="00205791" w:rsidRDefault="00205791">
    <w:pPr>
      <w:jc w:val="center"/>
      <w:rPr>
        <w:sz w:val="24"/>
        <w:szCs w:val="24"/>
      </w:rPr>
    </w:pPr>
    <w:r>
      <w:rPr>
        <w:sz w:val="24"/>
        <w:szCs w:val="24"/>
      </w:rPr>
      <w:t>Dead London</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16C9" w14:textId="77777777" w:rsidR="00205791" w:rsidRDefault="00205791"/>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0BA6" w14:textId="77777777" w:rsidR="00205791" w:rsidRDefault="00205791">
    <w:pPr>
      <w:jc w:val="center"/>
      <w:rPr>
        <w:sz w:val="24"/>
        <w:szCs w:val="24"/>
      </w:rPr>
    </w:pPr>
    <w:r>
      <w:rPr>
        <w:sz w:val="24"/>
        <w:szCs w:val="24"/>
      </w:rPr>
      <w:t>Bryce Raffle</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21CFB" w14:textId="77777777" w:rsidR="00205791" w:rsidRDefault="00205791">
    <w:pPr>
      <w:jc w:val="center"/>
      <w:rPr>
        <w:sz w:val="24"/>
        <w:szCs w:val="24"/>
      </w:rPr>
    </w:pPr>
    <w:r>
      <w:rPr>
        <w:sz w:val="24"/>
        <w:szCs w:val="24"/>
      </w:rPr>
      <w:t>Dead London</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50AE6" w14:textId="77777777" w:rsidR="00205791" w:rsidRDefault="00205791"/>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06FCF" w14:textId="77777777" w:rsidR="00205791" w:rsidRDefault="00205791">
    <w:pPr>
      <w:jc w:val="center"/>
      <w:rPr>
        <w:sz w:val="24"/>
        <w:szCs w:val="24"/>
      </w:rPr>
    </w:pPr>
    <w:r>
      <w:rPr>
        <w:sz w:val="24"/>
        <w:szCs w:val="24"/>
      </w:rPr>
      <w:t>Bryce Raffle</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561F" w14:textId="77777777" w:rsidR="00205791" w:rsidRDefault="00205791">
    <w:pPr>
      <w:jc w:val="center"/>
      <w:rPr>
        <w:sz w:val="24"/>
        <w:szCs w:val="24"/>
      </w:rPr>
    </w:pPr>
    <w:r>
      <w:rPr>
        <w:sz w:val="24"/>
        <w:szCs w:val="24"/>
      </w:rPr>
      <w:t>Bryce Raffle</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A493" w14:textId="77777777" w:rsidR="00205791" w:rsidRDefault="00205791">
    <w:pPr>
      <w:jc w:val="center"/>
      <w:rPr>
        <w:sz w:val="24"/>
        <w:szCs w:val="24"/>
      </w:rPr>
    </w:pPr>
    <w:r>
      <w:rPr>
        <w:sz w:val="24"/>
        <w:szCs w:val="24"/>
      </w:rPr>
      <w:t>Dead London</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8974F" w14:textId="77777777" w:rsidR="00205791" w:rsidRDefault="00205791"/>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0D6D" w14:textId="77777777" w:rsidR="00205791" w:rsidRDefault="00205791">
    <w:pPr>
      <w:jc w:val="center"/>
      <w:rPr>
        <w:sz w:val="24"/>
        <w:szCs w:val="24"/>
      </w:rPr>
    </w:pPr>
    <w:r>
      <w:rPr>
        <w:sz w:val="24"/>
        <w:szCs w:val="24"/>
      </w:rPr>
      <w:t>Bryce Raffle</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895A2" w14:textId="77777777" w:rsidR="00205791" w:rsidRDefault="00205791">
    <w:pPr>
      <w:jc w:val="center"/>
      <w:rPr>
        <w:sz w:val="24"/>
        <w:szCs w:val="24"/>
      </w:rPr>
    </w:pPr>
    <w:r>
      <w:rPr>
        <w:sz w:val="24"/>
        <w:szCs w:val="24"/>
      </w:rPr>
      <w:t>Dead London</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9290D" w14:textId="77777777" w:rsidR="00205791" w:rsidRDefault="00205791"/>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B2744" w14:textId="77777777" w:rsidR="00205791" w:rsidRDefault="00205791">
    <w:pPr>
      <w:jc w:val="center"/>
      <w:rPr>
        <w:sz w:val="24"/>
        <w:szCs w:val="24"/>
      </w:rPr>
    </w:pPr>
    <w:r>
      <w:rPr>
        <w:sz w:val="24"/>
        <w:szCs w:val="24"/>
      </w:rPr>
      <w:t>Bryce Raffle</w:t>
    </w: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50E8A" w14:textId="77777777" w:rsidR="00205791" w:rsidRDefault="00205791">
    <w:pPr>
      <w:jc w:val="center"/>
      <w:rPr>
        <w:sz w:val="24"/>
        <w:szCs w:val="24"/>
      </w:rPr>
    </w:pPr>
    <w:r>
      <w:rPr>
        <w:sz w:val="24"/>
        <w:szCs w:val="24"/>
      </w:rPr>
      <w:t>Dead London</w:t>
    </w: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2F631" w14:textId="77777777" w:rsidR="00205791" w:rsidRDefault="00205791"/>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D65C" w14:textId="77777777" w:rsidR="00205791" w:rsidRDefault="00205791">
    <w:pPr>
      <w:jc w:val="center"/>
      <w:rPr>
        <w:sz w:val="24"/>
        <w:szCs w:val="24"/>
      </w:rPr>
    </w:pPr>
    <w:r>
      <w:rPr>
        <w:sz w:val="24"/>
        <w:szCs w:val="24"/>
      </w:rPr>
      <w:t>Bryce Raffle</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Stafford Hintz">
    <w15:presenceInfo w15:providerId="Windows Live" w15:userId="c511a1dc6af4aa47"/>
  </w15:person>
  <w15:person w15:author="Bryce Raffle">
    <w15:presenceInfo w15:providerId="Windows Live" w15:userId="322c1bc42f6f5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proofState w:spelling="clean"/>
  <w:trackRevisions/>
  <w:defaultTabStop w:val="720"/>
  <w:evenAndOddHeaders/>
  <w:doNotShadeFormData/>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43"/>
    <w:rsid w:val="00001A58"/>
    <w:rsid w:val="00004B34"/>
    <w:rsid w:val="000213E6"/>
    <w:rsid w:val="00041377"/>
    <w:rsid w:val="00044B68"/>
    <w:rsid w:val="00052D44"/>
    <w:rsid w:val="00085614"/>
    <w:rsid w:val="000909DA"/>
    <w:rsid w:val="000D0DC2"/>
    <w:rsid w:val="000D1EAA"/>
    <w:rsid w:val="000E20E5"/>
    <w:rsid w:val="000F5840"/>
    <w:rsid w:val="0010109F"/>
    <w:rsid w:val="00106BED"/>
    <w:rsid w:val="00123A66"/>
    <w:rsid w:val="00123C79"/>
    <w:rsid w:val="001269B4"/>
    <w:rsid w:val="00126BCE"/>
    <w:rsid w:val="0015356C"/>
    <w:rsid w:val="00155FB1"/>
    <w:rsid w:val="00190BA5"/>
    <w:rsid w:val="001A6088"/>
    <w:rsid w:val="001E53EC"/>
    <w:rsid w:val="001F29DE"/>
    <w:rsid w:val="001F6887"/>
    <w:rsid w:val="00205791"/>
    <w:rsid w:val="002340D5"/>
    <w:rsid w:val="00247BF3"/>
    <w:rsid w:val="00262950"/>
    <w:rsid w:val="0026591A"/>
    <w:rsid w:val="002856D6"/>
    <w:rsid w:val="002B781F"/>
    <w:rsid w:val="00334F08"/>
    <w:rsid w:val="00341AF8"/>
    <w:rsid w:val="00346599"/>
    <w:rsid w:val="00355D00"/>
    <w:rsid w:val="00362247"/>
    <w:rsid w:val="003677CC"/>
    <w:rsid w:val="00384B29"/>
    <w:rsid w:val="003A35F2"/>
    <w:rsid w:val="003C139A"/>
    <w:rsid w:val="003C5C69"/>
    <w:rsid w:val="003C78F1"/>
    <w:rsid w:val="003F47BD"/>
    <w:rsid w:val="00400158"/>
    <w:rsid w:val="00407F90"/>
    <w:rsid w:val="0041016F"/>
    <w:rsid w:val="00411170"/>
    <w:rsid w:val="00412575"/>
    <w:rsid w:val="0041573D"/>
    <w:rsid w:val="00434E04"/>
    <w:rsid w:val="00460C8E"/>
    <w:rsid w:val="00460F34"/>
    <w:rsid w:val="00480CFE"/>
    <w:rsid w:val="00481D1B"/>
    <w:rsid w:val="00495705"/>
    <w:rsid w:val="004A5AD5"/>
    <w:rsid w:val="004B4EFF"/>
    <w:rsid w:val="004E3B60"/>
    <w:rsid w:val="004E60C6"/>
    <w:rsid w:val="004F0036"/>
    <w:rsid w:val="00511DFB"/>
    <w:rsid w:val="0051295E"/>
    <w:rsid w:val="005250C0"/>
    <w:rsid w:val="00525E92"/>
    <w:rsid w:val="00536DDA"/>
    <w:rsid w:val="0054531D"/>
    <w:rsid w:val="005519F4"/>
    <w:rsid w:val="005654D0"/>
    <w:rsid w:val="00565D89"/>
    <w:rsid w:val="00565DDE"/>
    <w:rsid w:val="0057316B"/>
    <w:rsid w:val="00577188"/>
    <w:rsid w:val="005822BC"/>
    <w:rsid w:val="00594F62"/>
    <w:rsid w:val="005A08CE"/>
    <w:rsid w:val="005A2719"/>
    <w:rsid w:val="005D1EF9"/>
    <w:rsid w:val="005D7E40"/>
    <w:rsid w:val="005E20E5"/>
    <w:rsid w:val="00603BBD"/>
    <w:rsid w:val="0060609D"/>
    <w:rsid w:val="0061612B"/>
    <w:rsid w:val="006225EB"/>
    <w:rsid w:val="00624751"/>
    <w:rsid w:val="006262D9"/>
    <w:rsid w:val="0062672D"/>
    <w:rsid w:val="00644E61"/>
    <w:rsid w:val="00655B8B"/>
    <w:rsid w:val="006621CD"/>
    <w:rsid w:val="00674ED6"/>
    <w:rsid w:val="006762A3"/>
    <w:rsid w:val="00695867"/>
    <w:rsid w:val="006C6FF8"/>
    <w:rsid w:val="006C74D1"/>
    <w:rsid w:val="006D4D1E"/>
    <w:rsid w:val="006D6361"/>
    <w:rsid w:val="006D7771"/>
    <w:rsid w:val="006F18CC"/>
    <w:rsid w:val="007249F9"/>
    <w:rsid w:val="00750BC4"/>
    <w:rsid w:val="00774956"/>
    <w:rsid w:val="00785DCD"/>
    <w:rsid w:val="00790254"/>
    <w:rsid w:val="0079375F"/>
    <w:rsid w:val="0079725A"/>
    <w:rsid w:val="007A2798"/>
    <w:rsid w:val="007B0815"/>
    <w:rsid w:val="007B2618"/>
    <w:rsid w:val="007B54E8"/>
    <w:rsid w:val="007C10FE"/>
    <w:rsid w:val="007D1486"/>
    <w:rsid w:val="007E31EC"/>
    <w:rsid w:val="007E4808"/>
    <w:rsid w:val="00805859"/>
    <w:rsid w:val="00814748"/>
    <w:rsid w:val="00836F56"/>
    <w:rsid w:val="00850D42"/>
    <w:rsid w:val="00853AFA"/>
    <w:rsid w:val="00860917"/>
    <w:rsid w:val="0087756F"/>
    <w:rsid w:val="00891794"/>
    <w:rsid w:val="008B021D"/>
    <w:rsid w:val="008C18EA"/>
    <w:rsid w:val="008D1570"/>
    <w:rsid w:val="008E43D0"/>
    <w:rsid w:val="008F40AF"/>
    <w:rsid w:val="009015CC"/>
    <w:rsid w:val="00910202"/>
    <w:rsid w:val="00911E4A"/>
    <w:rsid w:val="00927E24"/>
    <w:rsid w:val="00947AC1"/>
    <w:rsid w:val="00952343"/>
    <w:rsid w:val="00965AC6"/>
    <w:rsid w:val="00965EF9"/>
    <w:rsid w:val="00966C1A"/>
    <w:rsid w:val="009850D1"/>
    <w:rsid w:val="0099378B"/>
    <w:rsid w:val="009A1418"/>
    <w:rsid w:val="009A6E7F"/>
    <w:rsid w:val="009C5597"/>
    <w:rsid w:val="009D3AC9"/>
    <w:rsid w:val="009F0D74"/>
    <w:rsid w:val="00A10DC7"/>
    <w:rsid w:val="00A14840"/>
    <w:rsid w:val="00A1655D"/>
    <w:rsid w:val="00A169FD"/>
    <w:rsid w:val="00A22D6C"/>
    <w:rsid w:val="00A272D3"/>
    <w:rsid w:val="00A37BFC"/>
    <w:rsid w:val="00A44B43"/>
    <w:rsid w:val="00A45FA2"/>
    <w:rsid w:val="00A513DA"/>
    <w:rsid w:val="00A64C32"/>
    <w:rsid w:val="00A73EC3"/>
    <w:rsid w:val="00A80D99"/>
    <w:rsid w:val="00A87782"/>
    <w:rsid w:val="00AB0EF4"/>
    <w:rsid w:val="00AC767F"/>
    <w:rsid w:val="00AD03EE"/>
    <w:rsid w:val="00AD703C"/>
    <w:rsid w:val="00AD7D90"/>
    <w:rsid w:val="00B010F3"/>
    <w:rsid w:val="00B1755C"/>
    <w:rsid w:val="00B34B9C"/>
    <w:rsid w:val="00B35073"/>
    <w:rsid w:val="00B67EA3"/>
    <w:rsid w:val="00B7178B"/>
    <w:rsid w:val="00B741B2"/>
    <w:rsid w:val="00B8776D"/>
    <w:rsid w:val="00B87AFB"/>
    <w:rsid w:val="00B96A4B"/>
    <w:rsid w:val="00BD2138"/>
    <w:rsid w:val="00BE437E"/>
    <w:rsid w:val="00C1573C"/>
    <w:rsid w:val="00C21CCA"/>
    <w:rsid w:val="00C23193"/>
    <w:rsid w:val="00C245FD"/>
    <w:rsid w:val="00C40A8E"/>
    <w:rsid w:val="00C434E2"/>
    <w:rsid w:val="00C45F63"/>
    <w:rsid w:val="00C51DE3"/>
    <w:rsid w:val="00C66232"/>
    <w:rsid w:val="00C803C1"/>
    <w:rsid w:val="00C80B98"/>
    <w:rsid w:val="00C95DAC"/>
    <w:rsid w:val="00CA0AD3"/>
    <w:rsid w:val="00CB6B5A"/>
    <w:rsid w:val="00CC5690"/>
    <w:rsid w:val="00CD273A"/>
    <w:rsid w:val="00CD4160"/>
    <w:rsid w:val="00CE1E27"/>
    <w:rsid w:val="00CF7FDA"/>
    <w:rsid w:val="00D037DE"/>
    <w:rsid w:val="00D23513"/>
    <w:rsid w:val="00D26826"/>
    <w:rsid w:val="00D36B08"/>
    <w:rsid w:val="00D63F54"/>
    <w:rsid w:val="00D76044"/>
    <w:rsid w:val="00D94F67"/>
    <w:rsid w:val="00DA050B"/>
    <w:rsid w:val="00DC3E01"/>
    <w:rsid w:val="00DE32E3"/>
    <w:rsid w:val="00DE4C32"/>
    <w:rsid w:val="00DE562C"/>
    <w:rsid w:val="00E015AB"/>
    <w:rsid w:val="00E0476B"/>
    <w:rsid w:val="00E12636"/>
    <w:rsid w:val="00E30FD2"/>
    <w:rsid w:val="00E3189A"/>
    <w:rsid w:val="00E455B2"/>
    <w:rsid w:val="00E746BE"/>
    <w:rsid w:val="00E86CF8"/>
    <w:rsid w:val="00E87A26"/>
    <w:rsid w:val="00E96E5D"/>
    <w:rsid w:val="00EA3CBF"/>
    <w:rsid w:val="00EA7BDC"/>
    <w:rsid w:val="00EC1546"/>
    <w:rsid w:val="00ED5041"/>
    <w:rsid w:val="00ED609B"/>
    <w:rsid w:val="00ED7994"/>
    <w:rsid w:val="00F068C5"/>
    <w:rsid w:val="00F20D28"/>
    <w:rsid w:val="00F35C38"/>
    <w:rsid w:val="00F40467"/>
    <w:rsid w:val="00F504C6"/>
    <w:rsid w:val="00F537BB"/>
    <w:rsid w:val="00F553E0"/>
    <w:rsid w:val="00F95295"/>
    <w:rsid w:val="00FA0877"/>
    <w:rsid w:val="00FA30A8"/>
    <w:rsid w:val="00FA73CA"/>
    <w:rsid w:val="00FA7DB4"/>
    <w:rsid w:val="00FB7287"/>
    <w:rsid w:val="00FC453B"/>
    <w:rsid w:val="00FD6BBF"/>
    <w:rsid w:val="00FF14F9"/>
    <w:rsid w:val="00FF4009"/>
    <w:rsid w:val="03B1EF7F"/>
    <w:rsid w:val="03CEBDF9"/>
    <w:rsid w:val="041E7D4C"/>
    <w:rsid w:val="08D015B9"/>
    <w:rsid w:val="09605A5F"/>
    <w:rsid w:val="0A302FB8"/>
    <w:rsid w:val="0E1873F9"/>
    <w:rsid w:val="14CA815D"/>
    <w:rsid w:val="1940325B"/>
    <w:rsid w:val="1A961A46"/>
    <w:rsid w:val="1ECD8662"/>
    <w:rsid w:val="21B8031A"/>
    <w:rsid w:val="2397A939"/>
    <w:rsid w:val="27BD7D48"/>
    <w:rsid w:val="2814511E"/>
    <w:rsid w:val="28C9D891"/>
    <w:rsid w:val="29477B5A"/>
    <w:rsid w:val="301C355A"/>
    <w:rsid w:val="38813067"/>
    <w:rsid w:val="38FAED4C"/>
    <w:rsid w:val="3CA818EC"/>
    <w:rsid w:val="3DE989A2"/>
    <w:rsid w:val="42E24238"/>
    <w:rsid w:val="465572BD"/>
    <w:rsid w:val="4824E08E"/>
    <w:rsid w:val="4A8315BB"/>
    <w:rsid w:val="4BE3C732"/>
    <w:rsid w:val="51D63262"/>
    <w:rsid w:val="58A55FE3"/>
    <w:rsid w:val="590BC2A2"/>
    <w:rsid w:val="5CF90CD0"/>
    <w:rsid w:val="5DF4EF1F"/>
    <w:rsid w:val="600052EA"/>
    <w:rsid w:val="62169EE6"/>
    <w:rsid w:val="6248E0E6"/>
    <w:rsid w:val="62B5219A"/>
    <w:rsid w:val="634C7DEA"/>
    <w:rsid w:val="683686B9"/>
    <w:rsid w:val="69F6E1AC"/>
    <w:rsid w:val="6C65C611"/>
    <w:rsid w:val="6EA56396"/>
    <w:rsid w:val="70674851"/>
    <w:rsid w:val="7314CFDA"/>
    <w:rsid w:val="74C48864"/>
    <w:rsid w:val="75BA22D2"/>
    <w:rsid w:val="75C2D9A6"/>
    <w:rsid w:val="763B8BB2"/>
    <w:rsid w:val="76749E24"/>
    <w:rsid w:val="78CC2E85"/>
    <w:rsid w:val="7B3AED25"/>
    <w:rsid w:val="7DCA2991"/>
    <w:rsid w:val="7E0DB100"/>
    <w:rsid w:val="7EF45751"/>
    <w:rsid w:val="7F00E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80CA0B"/>
  <w15:docId w15:val="{36BE7FD5-0E3F-491B-8D5E-B5370DDE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Helvetica" w:hAnsi="Helvetica" w:cs="Helvetica"/>
        <w:lang w:val="en-US" w:eastAsia="en-US"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A22D6C"/>
    <w:pPr>
      <w:autoSpaceDE w:val="0"/>
      <w:autoSpaceDN w:val="0"/>
      <w:adjustRightInd w:val="0"/>
      <w:pPrChange w:id="0" w:author="Andrea Stafford Hintz" w:date="2016-09-18T16:51:00Z">
        <w:pPr>
          <w:autoSpaceDE w:val="0"/>
          <w:autoSpaceDN w:val="0"/>
          <w:adjustRightInd w:val="0"/>
        </w:pPr>
      </w:pPrChange>
    </w:pPr>
    <w:rPr>
      <w:rPrChange w:id="0" w:author="Andrea Stafford Hintz" w:date="2016-09-18T16:51:00Z">
        <w:rPr>
          <w:rFonts w:ascii="Helvetica" w:eastAsia="Helvetica" w:hAnsi="Helvetica" w:cs="Helvetica"/>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EA3"/>
    <w:pPr>
      <w:tabs>
        <w:tab w:val="center" w:pos="4320"/>
        <w:tab w:val="right" w:pos="8640"/>
      </w:tabs>
    </w:pPr>
  </w:style>
  <w:style w:type="character" w:customStyle="1" w:styleId="HeaderChar">
    <w:name w:val="Header Char"/>
    <w:basedOn w:val="DefaultParagraphFont"/>
    <w:link w:val="Header"/>
    <w:uiPriority w:val="99"/>
    <w:rsid w:val="00B67EA3"/>
  </w:style>
  <w:style w:type="paragraph" w:styleId="NormalWeb">
    <w:name w:val="Normal (Web)"/>
    <w:basedOn w:val="Normal"/>
    <w:uiPriority w:val="99"/>
    <w:semiHidden/>
    <w:unhideWhenUsed/>
    <w:rsid w:val="00ED609B"/>
    <w:pPr>
      <w:autoSpaceDE/>
      <w:autoSpaceDN/>
      <w:adjustRightInd/>
      <w:spacing w:before="100" w:beforeAutospacing="1" w:after="100" w:afterAutospacing="1"/>
    </w:pPr>
    <w:rPr>
      <w:rFonts w:ascii="Times" w:hAnsi="Times" w:cs="Times New Roman"/>
    </w:rPr>
  </w:style>
  <w:style w:type="character" w:styleId="CommentReference">
    <w:name w:val="annotation reference"/>
    <w:uiPriority w:val="99"/>
    <w:semiHidden/>
    <w:unhideWhenUsed/>
    <w:rsid w:val="009C5597"/>
    <w:rPr>
      <w:sz w:val="16"/>
      <w:szCs w:val="16"/>
    </w:rPr>
  </w:style>
  <w:style w:type="paragraph" w:styleId="CommentText">
    <w:name w:val="annotation text"/>
    <w:basedOn w:val="Normal"/>
    <w:link w:val="CommentTextChar"/>
    <w:uiPriority w:val="99"/>
    <w:semiHidden/>
    <w:unhideWhenUsed/>
    <w:rsid w:val="009C5597"/>
  </w:style>
  <w:style w:type="character" w:customStyle="1" w:styleId="CommentTextChar">
    <w:name w:val="Comment Text Char"/>
    <w:basedOn w:val="DefaultParagraphFont"/>
    <w:link w:val="CommentText"/>
    <w:uiPriority w:val="99"/>
    <w:semiHidden/>
    <w:rsid w:val="009C5597"/>
  </w:style>
  <w:style w:type="paragraph" w:styleId="CommentSubject">
    <w:name w:val="annotation subject"/>
    <w:basedOn w:val="CommentText"/>
    <w:next w:val="CommentText"/>
    <w:link w:val="CommentSubjectChar"/>
    <w:uiPriority w:val="99"/>
    <w:semiHidden/>
    <w:unhideWhenUsed/>
    <w:rsid w:val="009C5597"/>
    <w:rPr>
      <w:b/>
      <w:bCs/>
    </w:rPr>
  </w:style>
  <w:style w:type="character" w:customStyle="1" w:styleId="CommentSubjectChar">
    <w:name w:val="Comment Subject Char"/>
    <w:link w:val="CommentSubject"/>
    <w:uiPriority w:val="99"/>
    <w:semiHidden/>
    <w:rsid w:val="009C5597"/>
    <w:rPr>
      <w:b/>
      <w:bCs/>
    </w:rPr>
  </w:style>
  <w:style w:type="paragraph" w:styleId="BalloonText">
    <w:name w:val="Balloon Text"/>
    <w:basedOn w:val="Normal"/>
    <w:link w:val="BalloonTextChar"/>
    <w:uiPriority w:val="99"/>
    <w:semiHidden/>
    <w:unhideWhenUsed/>
    <w:rsid w:val="009C5597"/>
    <w:rPr>
      <w:rFonts w:ascii="Segoe UI" w:hAnsi="Segoe UI" w:cs="Segoe UI"/>
      <w:sz w:val="18"/>
      <w:szCs w:val="18"/>
    </w:rPr>
  </w:style>
  <w:style w:type="character" w:customStyle="1" w:styleId="BalloonTextChar">
    <w:name w:val="Balloon Text Char"/>
    <w:link w:val="BalloonText"/>
    <w:uiPriority w:val="99"/>
    <w:semiHidden/>
    <w:rsid w:val="009C5597"/>
    <w:rPr>
      <w:rFonts w:ascii="Segoe UI" w:hAnsi="Segoe UI" w:cs="Segoe UI"/>
      <w:sz w:val="18"/>
      <w:szCs w:val="18"/>
    </w:rPr>
  </w:style>
  <w:style w:type="paragraph" w:styleId="Footer">
    <w:name w:val="footer"/>
    <w:basedOn w:val="Normal"/>
    <w:link w:val="FooterChar"/>
    <w:uiPriority w:val="99"/>
    <w:semiHidden/>
    <w:unhideWhenUsed/>
    <w:rsid w:val="003677CC"/>
    <w:pPr>
      <w:tabs>
        <w:tab w:val="center" w:pos="4680"/>
        <w:tab w:val="right" w:pos="9360"/>
      </w:tabs>
    </w:pPr>
  </w:style>
  <w:style w:type="character" w:customStyle="1" w:styleId="FooterChar">
    <w:name w:val="Footer Char"/>
    <w:basedOn w:val="DefaultParagraphFont"/>
    <w:link w:val="Footer"/>
    <w:uiPriority w:val="99"/>
    <w:semiHidden/>
    <w:rsid w:val="003677CC"/>
  </w:style>
  <w:style w:type="paragraph" w:styleId="Revision">
    <w:name w:val="Revision"/>
    <w:hidden/>
    <w:uiPriority w:val="99"/>
    <w:semiHidden/>
    <w:rsid w:val="0087756F"/>
    <w:pPr>
      <w:pPrChange w:id="1" w:author="Andrea Stafford Hintz" w:date="2016-09-18T16:51:00Z">
        <w:pPr/>
      </w:pPrChange>
    </w:pPr>
    <w:rPr>
      <w:rPrChange w:id="1" w:author="Andrea Stafford Hintz" w:date="2016-09-18T16:51:00Z">
        <w:rPr>
          <w:rFonts w:ascii="Helvetica" w:eastAsia="Helvetica" w:hAnsi="Helvetica" w:cs="Helvetica"/>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44089">
      <w:bodyDiv w:val="1"/>
      <w:marLeft w:val="0"/>
      <w:marRight w:val="0"/>
      <w:marTop w:val="0"/>
      <w:marBottom w:val="0"/>
      <w:divBdr>
        <w:top w:val="none" w:sz="0" w:space="0" w:color="auto"/>
        <w:left w:val="none" w:sz="0" w:space="0" w:color="auto"/>
        <w:bottom w:val="none" w:sz="0" w:space="0" w:color="auto"/>
        <w:right w:val="none" w:sz="0" w:space="0" w:color="auto"/>
      </w:divBdr>
    </w:div>
    <w:div w:id="984823271">
      <w:bodyDiv w:val="1"/>
      <w:marLeft w:val="0"/>
      <w:marRight w:val="0"/>
      <w:marTop w:val="0"/>
      <w:marBottom w:val="0"/>
      <w:divBdr>
        <w:top w:val="none" w:sz="0" w:space="0" w:color="auto"/>
        <w:left w:val="none" w:sz="0" w:space="0" w:color="auto"/>
        <w:bottom w:val="none" w:sz="0" w:space="0" w:color="auto"/>
        <w:right w:val="none" w:sz="0" w:space="0" w:color="auto"/>
      </w:divBdr>
    </w:div>
    <w:div w:id="1547179500">
      <w:bodyDiv w:val="1"/>
      <w:marLeft w:val="0"/>
      <w:marRight w:val="0"/>
      <w:marTop w:val="0"/>
      <w:marBottom w:val="0"/>
      <w:divBdr>
        <w:top w:val="none" w:sz="0" w:space="0" w:color="auto"/>
        <w:left w:val="none" w:sz="0" w:space="0" w:color="auto"/>
        <w:bottom w:val="none" w:sz="0" w:space="0" w:color="auto"/>
        <w:right w:val="none" w:sz="0" w:space="0" w:color="auto"/>
      </w:divBdr>
    </w:div>
    <w:div w:id="208583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eader" Target="header55.xml"/><Relationship Id="rId21" Type="http://schemas.openxmlformats.org/officeDocument/2006/relationships/header" Target="header7.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header" Target="header38.xml"/><Relationship Id="rId138" Type="http://schemas.openxmlformats.org/officeDocument/2006/relationships/header" Target="header65.xml"/><Relationship Id="rId159" Type="http://schemas.openxmlformats.org/officeDocument/2006/relationships/header" Target="header76.xml"/><Relationship Id="rId170" Type="http://schemas.openxmlformats.org/officeDocument/2006/relationships/header" Target="header81.xml"/><Relationship Id="rId191" Type="http://schemas.openxmlformats.org/officeDocument/2006/relationships/footer" Target="footer92.xml"/><Relationship Id="rId205" Type="http://schemas.openxmlformats.org/officeDocument/2006/relationships/footer" Target="footer99.xml"/><Relationship Id="rId226" Type="http://schemas.openxmlformats.org/officeDocument/2006/relationships/footer" Target="footer109.xml"/><Relationship Id="rId107" Type="http://schemas.openxmlformats.org/officeDocument/2006/relationships/footer" Target="footer50.xml"/><Relationship Id="rId11" Type="http://schemas.openxmlformats.org/officeDocument/2006/relationships/footer" Target="footer1.xml"/><Relationship Id="rId32" Type="http://schemas.openxmlformats.org/officeDocument/2006/relationships/header" Target="header12.xml"/><Relationship Id="rId53" Type="http://schemas.openxmlformats.org/officeDocument/2006/relationships/footer" Target="footer23.xml"/><Relationship Id="rId74" Type="http://schemas.openxmlformats.org/officeDocument/2006/relationships/header" Target="header33.xml"/><Relationship Id="rId128" Type="http://schemas.openxmlformats.org/officeDocument/2006/relationships/header" Target="header60.xml"/><Relationship Id="rId149" Type="http://schemas.openxmlformats.org/officeDocument/2006/relationships/footer" Target="footer71.xml"/><Relationship Id="rId5" Type="http://schemas.openxmlformats.org/officeDocument/2006/relationships/footnotes" Target="footnotes.xml"/><Relationship Id="rId95" Type="http://schemas.openxmlformats.org/officeDocument/2006/relationships/footer" Target="footer44.xml"/><Relationship Id="rId160" Type="http://schemas.openxmlformats.org/officeDocument/2006/relationships/footer" Target="footer76.xml"/><Relationship Id="rId181" Type="http://schemas.openxmlformats.org/officeDocument/2006/relationships/footer" Target="footer87.xml"/><Relationship Id="rId216" Type="http://schemas.openxmlformats.org/officeDocument/2006/relationships/header" Target="header104.xml"/><Relationship Id="rId237" Type="http://schemas.openxmlformats.org/officeDocument/2006/relationships/header" Target="header115.xml"/><Relationship Id="rId22" Type="http://schemas.openxmlformats.org/officeDocument/2006/relationships/footer" Target="footer7.xml"/><Relationship Id="rId43" Type="http://schemas.openxmlformats.org/officeDocument/2006/relationships/footer" Target="footer18.xml"/><Relationship Id="rId64" Type="http://schemas.openxmlformats.org/officeDocument/2006/relationships/footer" Target="footer28.xml"/><Relationship Id="rId118" Type="http://schemas.openxmlformats.org/officeDocument/2006/relationships/footer" Target="footer55.xml"/><Relationship Id="rId139" Type="http://schemas.openxmlformats.org/officeDocument/2006/relationships/footer" Target="footer66.xml"/><Relationship Id="rId85" Type="http://schemas.openxmlformats.org/officeDocument/2006/relationships/footer" Target="footer39.xml"/><Relationship Id="rId150" Type="http://schemas.openxmlformats.org/officeDocument/2006/relationships/header" Target="header71.xml"/><Relationship Id="rId171" Type="http://schemas.openxmlformats.org/officeDocument/2006/relationships/header" Target="header82.xml"/><Relationship Id="rId192" Type="http://schemas.openxmlformats.org/officeDocument/2006/relationships/header" Target="header92.xml"/><Relationship Id="rId206" Type="http://schemas.openxmlformats.org/officeDocument/2006/relationships/header" Target="header99.xml"/><Relationship Id="rId227" Type="http://schemas.openxmlformats.org/officeDocument/2006/relationships/footer" Target="footer110.xml"/><Relationship Id="rId201" Type="http://schemas.openxmlformats.org/officeDocument/2006/relationships/header" Target="header97.xml"/><Relationship Id="rId222" Type="http://schemas.openxmlformats.org/officeDocument/2006/relationships/header" Target="header107.xml"/><Relationship Id="rId243" Type="http://schemas.microsoft.com/office/2011/relationships/people" Target="people.xml"/><Relationship Id="rId12" Type="http://schemas.openxmlformats.org/officeDocument/2006/relationships/footer" Target="footer2.xml"/><Relationship Id="rId17" Type="http://schemas.openxmlformats.org/officeDocument/2006/relationships/footer" Target="footer5.xml"/><Relationship Id="rId33" Type="http://schemas.openxmlformats.org/officeDocument/2006/relationships/header" Target="header13.xml"/><Relationship Id="rId38" Type="http://schemas.openxmlformats.org/officeDocument/2006/relationships/header" Target="header15.xml"/><Relationship Id="rId59" Type="http://schemas.openxmlformats.org/officeDocument/2006/relationships/footer" Target="footer26.xml"/><Relationship Id="rId103" Type="http://schemas.openxmlformats.org/officeDocument/2006/relationships/footer" Target="footer48.xml"/><Relationship Id="rId108" Type="http://schemas.openxmlformats.org/officeDocument/2006/relationships/header" Target="header50.xml"/><Relationship Id="rId124" Type="http://schemas.openxmlformats.org/officeDocument/2006/relationships/footer" Target="footer58.xml"/><Relationship Id="rId129" Type="http://schemas.openxmlformats.org/officeDocument/2006/relationships/header" Target="header61.xml"/><Relationship Id="rId54" Type="http://schemas.openxmlformats.org/officeDocument/2006/relationships/header" Target="header23.xml"/><Relationship Id="rId70" Type="http://schemas.openxmlformats.org/officeDocument/2006/relationships/footer" Target="footer31.xml"/><Relationship Id="rId75" Type="http://schemas.openxmlformats.org/officeDocument/2006/relationships/header" Target="header34.xml"/><Relationship Id="rId91" Type="http://schemas.openxmlformats.org/officeDocument/2006/relationships/footer" Target="footer42.xml"/><Relationship Id="rId96" Type="http://schemas.openxmlformats.org/officeDocument/2006/relationships/header" Target="header44.xml"/><Relationship Id="rId140" Type="http://schemas.openxmlformats.org/officeDocument/2006/relationships/header" Target="header66.xml"/><Relationship Id="rId145" Type="http://schemas.openxmlformats.org/officeDocument/2006/relationships/footer" Target="footer69.xml"/><Relationship Id="rId161" Type="http://schemas.openxmlformats.org/officeDocument/2006/relationships/footer" Target="footer77.xml"/><Relationship Id="rId166" Type="http://schemas.openxmlformats.org/officeDocument/2006/relationships/footer" Target="footer79.xml"/><Relationship Id="rId182" Type="http://schemas.openxmlformats.org/officeDocument/2006/relationships/header" Target="header87.xml"/><Relationship Id="rId187" Type="http://schemas.openxmlformats.org/officeDocument/2006/relationships/footer" Target="footer90.xml"/><Relationship Id="rId217" Type="http://schemas.openxmlformats.org/officeDocument/2006/relationships/footer" Target="footer105.xm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eader" Target="header102.xml"/><Relationship Id="rId233" Type="http://schemas.openxmlformats.org/officeDocument/2006/relationships/footer" Target="footer113.xml"/><Relationship Id="rId238" Type="http://schemas.openxmlformats.org/officeDocument/2006/relationships/footer" Target="footer115.xml"/><Relationship Id="rId23" Type="http://schemas.openxmlformats.org/officeDocument/2006/relationships/footer" Target="footer8.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header" Target="header53.xml"/><Relationship Id="rId119" Type="http://schemas.openxmlformats.org/officeDocument/2006/relationships/footer" Target="footer56.xml"/><Relationship Id="rId44" Type="http://schemas.openxmlformats.org/officeDocument/2006/relationships/header" Target="header18.xml"/><Relationship Id="rId60" Type="http://schemas.openxmlformats.org/officeDocument/2006/relationships/header" Target="header26.xml"/><Relationship Id="rId65" Type="http://schemas.openxmlformats.org/officeDocument/2006/relationships/footer" Target="footer29.xml"/><Relationship Id="rId81" Type="http://schemas.openxmlformats.org/officeDocument/2006/relationships/header" Target="header37.xml"/><Relationship Id="rId86" Type="http://schemas.openxmlformats.org/officeDocument/2006/relationships/header" Target="header39.xml"/><Relationship Id="rId130" Type="http://schemas.openxmlformats.org/officeDocument/2006/relationships/footer" Target="footer61.xml"/><Relationship Id="rId135" Type="http://schemas.openxmlformats.org/officeDocument/2006/relationships/header" Target="header64.xml"/><Relationship Id="rId151" Type="http://schemas.openxmlformats.org/officeDocument/2006/relationships/footer" Target="footer72.xml"/><Relationship Id="rId156" Type="http://schemas.openxmlformats.org/officeDocument/2006/relationships/header" Target="header74.xml"/><Relationship Id="rId177" Type="http://schemas.openxmlformats.org/officeDocument/2006/relationships/header" Target="header85.xml"/><Relationship Id="rId198" Type="http://schemas.openxmlformats.org/officeDocument/2006/relationships/header" Target="header95.xml"/><Relationship Id="rId172" Type="http://schemas.openxmlformats.org/officeDocument/2006/relationships/footer" Target="footer82.xml"/><Relationship Id="rId193" Type="http://schemas.openxmlformats.org/officeDocument/2006/relationships/footer" Target="footer93.xml"/><Relationship Id="rId202" Type="http://schemas.openxmlformats.org/officeDocument/2006/relationships/footer" Target="footer97.xml"/><Relationship Id="rId207" Type="http://schemas.openxmlformats.org/officeDocument/2006/relationships/header" Target="header100.xml"/><Relationship Id="rId223" Type="http://schemas.openxmlformats.org/officeDocument/2006/relationships/footer" Target="footer108.xml"/><Relationship Id="rId228" Type="http://schemas.openxmlformats.org/officeDocument/2006/relationships/header" Target="header110.xml"/><Relationship Id="rId244"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eader" Target="header16.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1.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8.xml"/><Relationship Id="rId120" Type="http://schemas.openxmlformats.org/officeDocument/2006/relationships/header" Target="header56.xml"/><Relationship Id="rId125" Type="http://schemas.openxmlformats.org/officeDocument/2006/relationships/footer" Target="footer59.xml"/><Relationship Id="rId141" Type="http://schemas.openxmlformats.org/officeDocument/2006/relationships/header" Target="header67.xml"/><Relationship Id="rId146" Type="http://schemas.openxmlformats.org/officeDocument/2006/relationships/header" Target="header69.xml"/><Relationship Id="rId167" Type="http://schemas.openxmlformats.org/officeDocument/2006/relationships/footer" Target="footer80.xml"/><Relationship Id="rId188" Type="http://schemas.openxmlformats.org/officeDocument/2006/relationships/header" Target="header90.xml"/><Relationship Id="rId7" Type="http://schemas.openxmlformats.org/officeDocument/2006/relationships/comments" Target="comments.xml"/><Relationship Id="rId71" Type="http://schemas.openxmlformats.org/officeDocument/2006/relationships/footer" Target="footer32.xml"/><Relationship Id="rId92" Type="http://schemas.openxmlformats.org/officeDocument/2006/relationships/header" Target="header42.xml"/><Relationship Id="rId162" Type="http://schemas.openxmlformats.org/officeDocument/2006/relationships/header" Target="header77.xml"/><Relationship Id="rId183" Type="http://schemas.openxmlformats.org/officeDocument/2006/relationships/header" Target="header88.xml"/><Relationship Id="rId213" Type="http://schemas.openxmlformats.org/officeDocument/2006/relationships/header" Target="header103.xml"/><Relationship Id="rId218" Type="http://schemas.openxmlformats.org/officeDocument/2006/relationships/header" Target="header105.xml"/><Relationship Id="rId234" Type="http://schemas.openxmlformats.org/officeDocument/2006/relationships/header" Target="header113.xml"/><Relationship Id="rId239" Type="http://schemas.openxmlformats.org/officeDocument/2006/relationships/footer" Target="footer116.xml"/><Relationship Id="rId2" Type="http://schemas.openxmlformats.org/officeDocument/2006/relationships/styles" Target="styles.xml"/><Relationship Id="rId29" Type="http://schemas.openxmlformats.org/officeDocument/2006/relationships/footer" Target="footer11.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9.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header" Target="header51.xml"/><Relationship Id="rId115" Type="http://schemas.openxmlformats.org/officeDocument/2006/relationships/footer" Target="footer54.xml"/><Relationship Id="rId131" Type="http://schemas.openxmlformats.org/officeDocument/2006/relationships/footer" Target="footer62.xml"/><Relationship Id="rId136" Type="http://schemas.openxmlformats.org/officeDocument/2006/relationships/footer" Target="footer64.xml"/><Relationship Id="rId157" Type="http://schemas.openxmlformats.org/officeDocument/2006/relationships/footer" Target="footer75.xml"/><Relationship Id="rId178" Type="http://schemas.openxmlformats.org/officeDocument/2006/relationships/footer" Target="footer85.xml"/><Relationship Id="rId61" Type="http://schemas.openxmlformats.org/officeDocument/2006/relationships/footer" Target="footer27.xml"/><Relationship Id="rId82" Type="http://schemas.openxmlformats.org/officeDocument/2006/relationships/footer" Target="footer37.xml"/><Relationship Id="rId152" Type="http://schemas.openxmlformats.org/officeDocument/2006/relationships/header" Target="header72.xml"/><Relationship Id="rId173" Type="http://schemas.openxmlformats.org/officeDocument/2006/relationships/footer" Target="footer83.xml"/><Relationship Id="rId194" Type="http://schemas.openxmlformats.org/officeDocument/2006/relationships/header" Target="header93.xml"/><Relationship Id="rId199" Type="http://schemas.openxmlformats.org/officeDocument/2006/relationships/footer" Target="footer96.xml"/><Relationship Id="rId203" Type="http://schemas.openxmlformats.org/officeDocument/2006/relationships/footer" Target="footer98.xml"/><Relationship Id="rId208" Type="http://schemas.openxmlformats.org/officeDocument/2006/relationships/footer" Target="footer100.xml"/><Relationship Id="rId229" Type="http://schemas.openxmlformats.org/officeDocument/2006/relationships/footer" Target="footer111.xml"/><Relationship Id="rId19" Type="http://schemas.openxmlformats.org/officeDocument/2006/relationships/footer" Target="footer6.xml"/><Relationship Id="rId224" Type="http://schemas.openxmlformats.org/officeDocument/2006/relationships/header" Target="header108.xml"/><Relationship Id="rId240" Type="http://schemas.openxmlformats.org/officeDocument/2006/relationships/header" Target="header11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footer" Target="footer14.xml"/><Relationship Id="rId56" Type="http://schemas.openxmlformats.org/officeDocument/2006/relationships/header" Target="header24.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49.xml"/><Relationship Id="rId126" Type="http://schemas.openxmlformats.org/officeDocument/2006/relationships/header" Target="header59.xml"/><Relationship Id="rId147" Type="http://schemas.openxmlformats.org/officeDocument/2006/relationships/header" Target="header70.xml"/><Relationship Id="rId168" Type="http://schemas.openxmlformats.org/officeDocument/2006/relationships/header" Target="header80.xml"/><Relationship Id="rId8" Type="http://schemas.microsoft.com/office/2011/relationships/commentsExtended" Target="commentsExtended.xml"/><Relationship Id="rId51" Type="http://schemas.openxmlformats.org/officeDocument/2006/relationships/header" Target="header22.xml"/><Relationship Id="rId72" Type="http://schemas.openxmlformats.org/officeDocument/2006/relationships/header" Target="header32.xml"/><Relationship Id="rId93" Type="http://schemas.openxmlformats.org/officeDocument/2006/relationships/header" Target="header43.xml"/><Relationship Id="rId98" Type="http://schemas.openxmlformats.org/officeDocument/2006/relationships/header" Target="header45.xml"/><Relationship Id="rId121" Type="http://schemas.openxmlformats.org/officeDocument/2006/relationships/footer" Target="footer57.xml"/><Relationship Id="rId142" Type="http://schemas.openxmlformats.org/officeDocument/2006/relationships/footer" Target="footer67.xml"/><Relationship Id="rId163" Type="http://schemas.openxmlformats.org/officeDocument/2006/relationships/footer" Target="footer78.xml"/><Relationship Id="rId184" Type="http://schemas.openxmlformats.org/officeDocument/2006/relationships/footer" Target="footer88.xml"/><Relationship Id="rId189" Type="http://schemas.openxmlformats.org/officeDocument/2006/relationships/header" Target="header91.xml"/><Relationship Id="rId219" Type="http://schemas.openxmlformats.org/officeDocument/2006/relationships/header" Target="header106.xml"/><Relationship Id="rId3" Type="http://schemas.openxmlformats.org/officeDocument/2006/relationships/settings" Target="settings.xml"/><Relationship Id="rId214" Type="http://schemas.openxmlformats.org/officeDocument/2006/relationships/footer" Target="footer103.xml"/><Relationship Id="rId230" Type="http://schemas.openxmlformats.org/officeDocument/2006/relationships/header" Target="header111.xml"/><Relationship Id="rId235" Type="http://schemas.openxmlformats.org/officeDocument/2006/relationships/footer" Target="footer114.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116" Type="http://schemas.openxmlformats.org/officeDocument/2006/relationships/header" Target="header54.xml"/><Relationship Id="rId137" Type="http://schemas.openxmlformats.org/officeDocument/2006/relationships/footer" Target="footer65.xml"/><Relationship Id="rId158" Type="http://schemas.openxmlformats.org/officeDocument/2006/relationships/header" Target="header75.xml"/><Relationship Id="rId20" Type="http://schemas.openxmlformats.org/officeDocument/2006/relationships/header" Target="header6.xml"/><Relationship Id="rId41" Type="http://schemas.openxmlformats.org/officeDocument/2006/relationships/footer" Target="footer17.xml"/><Relationship Id="rId62" Type="http://schemas.openxmlformats.org/officeDocument/2006/relationships/header" Target="header27.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2.xml"/><Relationship Id="rId132" Type="http://schemas.openxmlformats.org/officeDocument/2006/relationships/header" Target="header62.xml"/><Relationship Id="rId153" Type="http://schemas.openxmlformats.org/officeDocument/2006/relationships/header" Target="header73.xml"/><Relationship Id="rId174" Type="http://schemas.openxmlformats.org/officeDocument/2006/relationships/header" Target="header83.xml"/><Relationship Id="rId179" Type="http://schemas.openxmlformats.org/officeDocument/2006/relationships/footer" Target="footer86.xml"/><Relationship Id="rId195" Type="http://schemas.openxmlformats.org/officeDocument/2006/relationships/header" Target="header94.xml"/><Relationship Id="rId209" Type="http://schemas.openxmlformats.org/officeDocument/2006/relationships/footer" Target="footer101.xml"/><Relationship Id="rId190" Type="http://schemas.openxmlformats.org/officeDocument/2006/relationships/footer" Target="footer91.xml"/><Relationship Id="rId204" Type="http://schemas.openxmlformats.org/officeDocument/2006/relationships/header" Target="header98.xml"/><Relationship Id="rId220" Type="http://schemas.openxmlformats.org/officeDocument/2006/relationships/footer" Target="footer106.xml"/><Relationship Id="rId225" Type="http://schemas.openxmlformats.org/officeDocument/2006/relationships/header" Target="header109.xml"/><Relationship Id="rId241" Type="http://schemas.openxmlformats.org/officeDocument/2006/relationships/footer" Target="footer117.xml"/><Relationship Id="rId15" Type="http://schemas.openxmlformats.org/officeDocument/2006/relationships/header" Target="header4.xml"/><Relationship Id="rId36" Type="http://schemas.openxmlformats.org/officeDocument/2006/relationships/header" Target="header14.xml"/><Relationship Id="rId57" Type="http://schemas.openxmlformats.org/officeDocument/2006/relationships/header" Target="header25.xml"/><Relationship Id="rId106" Type="http://schemas.openxmlformats.org/officeDocument/2006/relationships/footer" Target="footer49.xml"/><Relationship Id="rId127" Type="http://schemas.openxmlformats.org/officeDocument/2006/relationships/footer" Target="footer60.xml"/><Relationship Id="rId10" Type="http://schemas.openxmlformats.org/officeDocument/2006/relationships/header" Target="header2.xml"/><Relationship Id="rId31" Type="http://schemas.openxmlformats.org/officeDocument/2006/relationships/footer" Target="footer12.xml"/><Relationship Id="rId52" Type="http://schemas.openxmlformats.org/officeDocument/2006/relationships/footer" Target="footer22.xml"/><Relationship Id="rId73" Type="http://schemas.openxmlformats.org/officeDocument/2006/relationships/footer" Target="footer33.xml"/><Relationship Id="rId78" Type="http://schemas.openxmlformats.org/officeDocument/2006/relationships/header" Target="header35.xml"/><Relationship Id="rId94" Type="http://schemas.openxmlformats.org/officeDocument/2006/relationships/footer" Target="footer43.xml"/><Relationship Id="rId99" Type="http://schemas.openxmlformats.org/officeDocument/2006/relationships/header" Target="header46.xml"/><Relationship Id="rId101" Type="http://schemas.openxmlformats.org/officeDocument/2006/relationships/footer" Target="footer47.xml"/><Relationship Id="rId122" Type="http://schemas.openxmlformats.org/officeDocument/2006/relationships/header" Target="header57.xml"/><Relationship Id="rId143" Type="http://schemas.openxmlformats.org/officeDocument/2006/relationships/footer" Target="footer68.xml"/><Relationship Id="rId148" Type="http://schemas.openxmlformats.org/officeDocument/2006/relationships/footer" Target="footer70.xml"/><Relationship Id="rId164" Type="http://schemas.openxmlformats.org/officeDocument/2006/relationships/header" Target="header78.xml"/><Relationship Id="rId169" Type="http://schemas.openxmlformats.org/officeDocument/2006/relationships/footer" Target="footer81.xml"/><Relationship Id="rId185" Type="http://schemas.openxmlformats.org/officeDocument/2006/relationships/footer" Target="footer89.xml"/><Relationship Id="rId4" Type="http://schemas.openxmlformats.org/officeDocument/2006/relationships/webSettings" Target="webSettings.xml"/><Relationship Id="rId9" Type="http://schemas.openxmlformats.org/officeDocument/2006/relationships/header" Target="header1.xml"/><Relationship Id="rId180" Type="http://schemas.openxmlformats.org/officeDocument/2006/relationships/header" Target="header86.xml"/><Relationship Id="rId210" Type="http://schemas.openxmlformats.org/officeDocument/2006/relationships/header" Target="header101.xml"/><Relationship Id="rId215" Type="http://schemas.openxmlformats.org/officeDocument/2006/relationships/footer" Target="footer104.xml"/><Relationship Id="rId236" Type="http://schemas.openxmlformats.org/officeDocument/2006/relationships/header" Target="header114.xml"/><Relationship Id="rId26" Type="http://schemas.openxmlformats.org/officeDocument/2006/relationships/header" Target="header9.xml"/><Relationship Id="rId231" Type="http://schemas.openxmlformats.org/officeDocument/2006/relationships/header" Target="header112.xml"/><Relationship Id="rId47" Type="http://schemas.openxmlformats.org/officeDocument/2006/relationships/footer" Target="footer20.xml"/><Relationship Id="rId68" Type="http://schemas.openxmlformats.org/officeDocument/2006/relationships/header" Target="header30.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54" Type="http://schemas.openxmlformats.org/officeDocument/2006/relationships/footer" Target="footer73.xml"/><Relationship Id="rId175" Type="http://schemas.openxmlformats.org/officeDocument/2006/relationships/footer" Target="footer84.xml"/><Relationship Id="rId196" Type="http://schemas.openxmlformats.org/officeDocument/2006/relationships/footer" Target="footer94.xml"/><Relationship Id="rId200" Type="http://schemas.openxmlformats.org/officeDocument/2006/relationships/header" Target="header96.xml"/><Relationship Id="rId16" Type="http://schemas.openxmlformats.org/officeDocument/2006/relationships/footer" Target="footer4.xml"/><Relationship Id="rId221" Type="http://schemas.openxmlformats.org/officeDocument/2006/relationships/footer" Target="footer107.xml"/><Relationship Id="rId242" Type="http://schemas.openxmlformats.org/officeDocument/2006/relationships/fontTable" Target="fontTable.xml"/><Relationship Id="rId37" Type="http://schemas.openxmlformats.org/officeDocument/2006/relationships/footer" Target="footer15.xml"/><Relationship Id="rId58" Type="http://schemas.openxmlformats.org/officeDocument/2006/relationships/footer" Target="footer25.xml"/><Relationship Id="rId79" Type="http://schemas.openxmlformats.org/officeDocument/2006/relationships/footer" Target="footer36.xml"/><Relationship Id="rId102" Type="http://schemas.openxmlformats.org/officeDocument/2006/relationships/header" Target="header47.xml"/><Relationship Id="rId123" Type="http://schemas.openxmlformats.org/officeDocument/2006/relationships/header" Target="header58.xml"/><Relationship Id="rId144" Type="http://schemas.openxmlformats.org/officeDocument/2006/relationships/header" Target="header68.xml"/><Relationship Id="rId90" Type="http://schemas.openxmlformats.org/officeDocument/2006/relationships/header" Target="header41.xml"/><Relationship Id="rId165" Type="http://schemas.openxmlformats.org/officeDocument/2006/relationships/header" Target="header79.xml"/><Relationship Id="rId186" Type="http://schemas.openxmlformats.org/officeDocument/2006/relationships/header" Target="header89.xml"/><Relationship Id="rId211" Type="http://schemas.openxmlformats.org/officeDocument/2006/relationships/footer" Target="footer102.xml"/><Relationship Id="rId232" Type="http://schemas.openxmlformats.org/officeDocument/2006/relationships/footer" Target="footer112.xml"/><Relationship Id="rId27" Type="http://schemas.openxmlformats.org/officeDocument/2006/relationships/header" Target="header10.xml"/><Relationship Id="rId48" Type="http://schemas.openxmlformats.org/officeDocument/2006/relationships/header" Target="header20.xml"/><Relationship Id="rId69" Type="http://schemas.openxmlformats.org/officeDocument/2006/relationships/header" Target="header31.xml"/><Relationship Id="rId113" Type="http://schemas.openxmlformats.org/officeDocument/2006/relationships/footer" Target="footer53.xml"/><Relationship Id="rId134" Type="http://schemas.openxmlformats.org/officeDocument/2006/relationships/header" Target="header63.xml"/><Relationship Id="rId80" Type="http://schemas.openxmlformats.org/officeDocument/2006/relationships/header" Target="header36.xml"/><Relationship Id="rId155" Type="http://schemas.openxmlformats.org/officeDocument/2006/relationships/footer" Target="footer74.xml"/><Relationship Id="rId176" Type="http://schemas.openxmlformats.org/officeDocument/2006/relationships/header" Target="header84.xml"/><Relationship Id="rId197" Type="http://schemas.openxmlformats.org/officeDocument/2006/relationships/footer" Target="footer9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75732-4E4F-4340-B4EB-78ED2BC1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144</Pages>
  <Words>89332</Words>
  <Characters>509198</Characters>
  <Application>Microsoft Office Word</Application>
  <DocSecurity>0</DocSecurity>
  <Lines>4243</Lines>
  <Paragraphs>1194</Paragraphs>
  <ScaleCrop>false</ScaleCrop>
  <HeadingPairs>
    <vt:vector size="2" baseType="variant">
      <vt:variant>
        <vt:lpstr>Title</vt:lpstr>
      </vt:variant>
      <vt:variant>
        <vt:i4>1</vt:i4>
      </vt:variant>
    </vt:vector>
  </HeadingPairs>
  <TitlesOfParts>
    <vt:vector size="1" baseType="lpstr">
      <vt:lpstr>Dead London</vt:lpstr>
    </vt:vector>
  </TitlesOfParts>
  <Company/>
  <LinksUpToDate>false</LinksUpToDate>
  <CharactersWithSpaces>597336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London</dc:title>
  <dc:creator>Andrea Stafford Hintz</dc:creator>
  <cp:lastModifiedBy>Andrea Stafford Hintz</cp:lastModifiedBy>
  <cp:revision>2</cp:revision>
  <dcterms:created xsi:type="dcterms:W3CDTF">2016-09-08T17:55:00Z</dcterms:created>
  <dcterms:modified xsi:type="dcterms:W3CDTF">2016-09-18T21:58:00Z</dcterms:modified>
</cp:coreProperties>
</file>